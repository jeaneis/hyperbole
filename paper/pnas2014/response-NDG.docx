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32E8" w14:textId="631C4DA9" w:rsidR="004219C9" w:rsidRPr="00CA258C" w:rsidRDefault="004219C9" w:rsidP="001705B9">
      <w:pPr>
        <w:rPr>
          <w:rFonts w:ascii="Times New Roman" w:eastAsia="Times New Roman" w:hAnsi="Times New Roman" w:cs="Times New Roman"/>
          <w:color w:val="222222"/>
          <w:shd w:val="clear" w:color="auto" w:fill="FFFFFF"/>
          <w:rPrChange w:id="0" w:author="Justine Kao" w:date="2014-06-05T19:39:00Z">
            <w:rPr>
              <w:rFonts w:ascii="Arial" w:eastAsia="Times New Roman" w:hAnsi="Arial" w:cs="Arial"/>
              <w:color w:val="222222"/>
              <w:shd w:val="clear" w:color="auto" w:fill="FFFFFF"/>
            </w:rPr>
          </w:rPrChange>
        </w:rPr>
      </w:pPr>
      <w:ins w:id="1" w:author="Noah Goodman" w:date="2014-06-05T07:02:00Z">
        <w:r w:rsidRPr="00CA258C">
          <w:rPr>
            <w:rFonts w:ascii="Times New Roman" w:eastAsia="Times New Roman" w:hAnsi="Times New Roman" w:cs="Times New Roman"/>
            <w:color w:val="222222"/>
            <w:shd w:val="clear" w:color="auto" w:fill="FFFFFF"/>
            <w:rPrChange w:id="2"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r w:rsidRPr="00CA258C">
          <w:rPr>
            <w:rFonts w:ascii="Times New Roman" w:eastAsia="Times New Roman" w:hAnsi="Times New Roman" w:cs="Times New Roman"/>
            <w:color w:val="222222"/>
            <w:highlight w:val="yellow"/>
            <w:shd w:val="clear" w:color="auto" w:fill="FFFFFF"/>
            <w:rPrChange w:id="3" w:author="Justine Kao" w:date="2014-06-05T19:39:00Z">
              <w:rPr>
                <w:rFonts w:ascii="Arial" w:eastAsia="Times New Roman" w:hAnsi="Arial" w:cs="Arial"/>
                <w:color w:val="222222"/>
                <w:shd w:val="clear" w:color="auto" w:fill="FFFFFF"/>
              </w:rPr>
            </w:rPrChange>
          </w:rPr>
          <w:t>[</w:t>
        </w:r>
        <w:proofErr w:type="spellStart"/>
        <w:proofErr w:type="gramStart"/>
        <w:r w:rsidRPr="00CA258C">
          <w:rPr>
            <w:rFonts w:ascii="Times New Roman" w:eastAsia="Times New Roman" w:hAnsi="Times New Roman" w:cs="Times New Roman"/>
            <w:color w:val="222222"/>
            <w:highlight w:val="yellow"/>
            <w:shd w:val="clear" w:color="auto" w:fill="FFFFFF"/>
            <w:rPrChange w:id="4" w:author="Justine Kao" w:date="2014-06-05T19:39:00Z">
              <w:rPr>
                <w:rFonts w:ascii="Arial" w:eastAsia="Times New Roman" w:hAnsi="Arial" w:cs="Arial"/>
                <w:color w:val="222222"/>
                <w:shd w:val="clear" w:color="auto" w:fill="FFFFFF"/>
              </w:rPr>
            </w:rPrChange>
          </w:rPr>
          <w:t>etc</w:t>
        </w:r>
        <w:proofErr w:type="spellEnd"/>
        <w:proofErr w:type="gramEnd"/>
        <w:r w:rsidRPr="00CA258C">
          <w:rPr>
            <w:rFonts w:ascii="Times New Roman" w:eastAsia="Times New Roman" w:hAnsi="Times New Roman" w:cs="Times New Roman"/>
            <w:color w:val="222222"/>
            <w:highlight w:val="yellow"/>
            <w:shd w:val="clear" w:color="auto" w:fill="FFFFFF"/>
            <w:rPrChange w:id="5" w:author="Justine Kao" w:date="2014-06-05T19:39:00Z">
              <w:rPr>
                <w:rFonts w:ascii="Arial" w:eastAsia="Times New Roman" w:hAnsi="Arial" w:cs="Arial"/>
                <w:color w:val="222222"/>
                <w:shd w:val="clear" w:color="auto" w:fill="FFFFFF"/>
              </w:rPr>
            </w:rPrChange>
          </w:rPr>
          <w:t>]</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8" w:author="Justine Kao" w:date="2014-06-05T19:39:00Z">
            <w:rPr>
              <w:rFonts w:ascii="Arial" w:eastAsia="Times New Roman" w:hAnsi="Arial" w:cs="Arial"/>
              <w:color w:val="222222"/>
              <w:shd w:val="clear" w:color="auto" w:fill="FFFFFF"/>
            </w:rPr>
          </w:rPrChange>
        </w:rPr>
        <w:t xml:space="preserve">(1) Clarify the situation with respect to the case of 50 </w:t>
      </w:r>
      <w:proofErr w:type="spellStart"/>
      <w:r w:rsidRPr="00CA258C">
        <w:rPr>
          <w:rFonts w:ascii="Times New Roman" w:eastAsia="Times New Roman" w:hAnsi="Times New Roman" w:cs="Times New Roman"/>
          <w:color w:val="222222"/>
          <w:shd w:val="clear" w:color="auto" w:fill="FFFFFF"/>
          <w:rPrChange w:id="9"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0" w:author="Justine Kao" w:date="2014-06-05T19:39:00Z">
            <w:rPr>
              <w:rFonts w:ascii="Arial" w:eastAsia="Times New Roman" w:hAnsi="Arial" w:cs="Arial"/>
              <w:color w:val="222222"/>
              <w:shd w:val="clear" w:color="auto" w:fill="FFFFFF"/>
            </w:rPr>
          </w:rPrChange>
        </w:rPr>
        <w:t xml:space="preserve"> 51, or 100 </w:t>
      </w:r>
      <w:proofErr w:type="spellStart"/>
      <w:r w:rsidRPr="00CA258C">
        <w:rPr>
          <w:rFonts w:ascii="Times New Roman" w:eastAsia="Times New Roman" w:hAnsi="Times New Roman" w:cs="Times New Roman"/>
          <w:color w:val="222222"/>
          <w:shd w:val="clear" w:color="auto" w:fill="FFFFFF"/>
          <w:rPrChange w:id="11"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2" w:author="Justine Kao" w:date="2014-06-05T19:39:00Z">
            <w:rPr>
              <w:rFonts w:ascii="Arial" w:eastAsia="Times New Roman" w:hAnsi="Arial" w:cs="Arial"/>
              <w:color w:val="222222"/>
              <w:shd w:val="clear" w:color="auto" w:fill="FFFFFF"/>
            </w:rPr>
          </w:rPrChange>
        </w:rPr>
        <w:t xml:space="preserve">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13" w:author="Justine Kao" w:date="2014-06-05T19:39:00Z">
            <w:rPr>
              <w:rFonts w:ascii="Arial" w:eastAsia="Times New Roman" w:hAnsi="Arial" w:cs="Arial"/>
              <w:color w:val="222222"/>
              <w:shd w:val="clear" w:color="auto" w:fill="FFFFFF"/>
            </w:rPr>
          </w:rPrChange>
        </w:rPr>
      </w:pPr>
    </w:p>
    <w:p w14:paraId="69FF4C3C" w14:textId="6F08665B" w:rsidR="008C3D0F" w:rsidRPr="00CA258C" w:rsidRDefault="001705B9" w:rsidP="001705B9">
      <w:pPr>
        <w:ind w:left="720"/>
        <w:rPr>
          <w:ins w:id="14" w:author="Noah Goodman" w:date="2014-06-05T07:07:00Z"/>
          <w:rFonts w:ascii="Times New Roman" w:eastAsia="Times New Roman" w:hAnsi="Times New Roman" w:cs="Times New Roman"/>
          <w:color w:val="222222"/>
          <w:rPrChange w:id="15" w:author="Justine Kao" w:date="2014-06-05T19:39:00Z">
            <w:rPr>
              <w:ins w:id="16" w:author="Noah Goodman" w:date="2014-06-05T07:07:00Z"/>
              <w:rFonts w:ascii="Arial" w:eastAsia="Times New Roman" w:hAnsi="Arial" w:cs="Arial"/>
              <w:color w:val="222222"/>
            </w:rPr>
          </w:rPrChange>
        </w:rPr>
      </w:pPr>
      <w:del w:id="17" w:author="Noah Goodman" w:date="2014-06-05T07:05:00Z">
        <w:r w:rsidRPr="00CA258C" w:rsidDel="004219C9">
          <w:rPr>
            <w:rFonts w:ascii="Times New Roman" w:eastAsia="Times New Roman" w:hAnsi="Times New Roman" w:cs="Times New Roman"/>
            <w:color w:val="222222"/>
            <w:rPrChange w:id="18" w:author="Justine Kao" w:date="2014-06-05T19:39:00Z">
              <w:rPr>
                <w:rFonts w:ascii="Arial" w:eastAsia="Times New Roman" w:hAnsi="Arial" w:cs="Arial"/>
                <w:color w:val="222222"/>
              </w:rPr>
            </w:rPrChange>
          </w:rPr>
          <w:delText>The results reported in</w:delText>
        </w:r>
      </w:del>
      <w:ins w:id="19" w:author="Noah Goodman" w:date="2014-06-05T07:05:00Z">
        <w:r w:rsidR="004219C9" w:rsidRPr="00CA258C">
          <w:rPr>
            <w:rFonts w:ascii="Times New Roman" w:eastAsia="Times New Roman" w:hAnsi="Times New Roman" w:cs="Times New Roman"/>
            <w:color w:val="222222"/>
            <w:rPrChange w:id="20" w:author="Justine Kao" w:date="2014-06-05T19:39:00Z">
              <w:rPr>
                <w:rFonts w:ascii="Arial" w:eastAsia="Times New Roman" w:hAnsi="Arial" w:cs="Arial"/>
                <w:color w:val="222222"/>
              </w:rPr>
            </w:rPrChange>
          </w:rPr>
          <w:t>In fact</w:t>
        </w:r>
      </w:ins>
      <w:ins w:id="21"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22" w:author="Justine Kao" w:date="2014-06-05T19:39:00Z">
            <w:rPr>
              <w:rFonts w:ascii="Arial" w:eastAsia="Times New Roman" w:hAnsi="Arial" w:cs="Arial"/>
              <w:color w:val="222222"/>
            </w:rPr>
          </w:rPrChange>
        </w:rPr>
        <w:t xml:space="preserve"> Figure 1 </w:t>
      </w:r>
      <w:del w:id="23" w:author="Noah Goodman" w:date="2014-06-05T07:05:00Z">
        <w:r w:rsidR="00104910" w:rsidRPr="00CA258C" w:rsidDel="004219C9">
          <w:rPr>
            <w:rFonts w:ascii="Times New Roman" w:eastAsia="Times New Roman" w:hAnsi="Times New Roman" w:cs="Times New Roman"/>
            <w:color w:val="222222"/>
            <w:rPrChange w:id="24" w:author="Justine Kao" w:date="2014-06-05T19:39:00Z">
              <w:rPr>
                <w:rFonts w:ascii="Arial" w:eastAsia="Times New Roman" w:hAnsi="Arial" w:cs="Arial"/>
                <w:color w:val="222222"/>
              </w:rPr>
            </w:rPrChange>
          </w:rPr>
          <w:delText xml:space="preserve">were </w:delText>
        </w:r>
      </w:del>
      <w:ins w:id="25" w:author="Noah Goodman" w:date="2014-06-05T07:05:00Z">
        <w:r w:rsidR="004219C9" w:rsidRPr="00CA258C">
          <w:rPr>
            <w:rFonts w:ascii="Times New Roman" w:eastAsia="Times New Roman" w:hAnsi="Times New Roman" w:cs="Times New Roman"/>
            <w:color w:val="222222"/>
            <w:rPrChange w:id="26" w:author="Justine Kao" w:date="2014-06-05T19:39:00Z">
              <w:rPr>
                <w:rFonts w:ascii="Arial" w:eastAsia="Times New Roman" w:hAnsi="Arial" w:cs="Arial"/>
                <w:color w:val="222222"/>
              </w:rPr>
            </w:rPrChange>
          </w:rPr>
          <w:t>represen</w:t>
        </w:r>
      </w:ins>
      <w:ins w:id="27" w:author="Noah Goodman" w:date="2014-06-05T07:06:00Z">
        <w:r w:rsidR="004219C9" w:rsidRPr="00CA258C">
          <w:rPr>
            <w:rFonts w:ascii="Times New Roman" w:eastAsia="Times New Roman" w:hAnsi="Times New Roman" w:cs="Times New Roman"/>
            <w:color w:val="222222"/>
            <w:rPrChange w:id="28" w:author="Justine Kao" w:date="2014-06-05T19:39:00Z">
              <w:rPr>
                <w:rFonts w:ascii="Arial" w:eastAsia="Times New Roman" w:hAnsi="Arial" w:cs="Arial"/>
                <w:color w:val="222222"/>
              </w:rPr>
            </w:rPrChange>
          </w:rPr>
          <w:t>t</w:t>
        </w:r>
      </w:ins>
      <w:ins w:id="29" w:author="Noah Goodman" w:date="2014-06-05T07:05:00Z">
        <w:r w:rsidR="004219C9" w:rsidRPr="00CA258C">
          <w:rPr>
            <w:rFonts w:ascii="Times New Roman" w:eastAsia="Times New Roman" w:hAnsi="Times New Roman" w:cs="Times New Roman"/>
            <w:color w:val="222222"/>
            <w:rPrChange w:id="30"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31"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32"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33"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34" w:author="Justine Kao" w:date="2014-06-05T19:39:00Z">
            <w:rPr>
              <w:rFonts w:ascii="Arial" w:eastAsia="Times New Roman" w:hAnsi="Arial" w:cs="Arial"/>
              <w:color w:val="222222"/>
            </w:rPr>
          </w:rPrChange>
        </w:rPr>
        <w:t>experimental results</w:t>
      </w:r>
      <w:ins w:id="35" w:author="Noah Goodman" w:date="2014-06-05T07:06:00Z">
        <w:r w:rsidR="004219C9" w:rsidRPr="00CA258C">
          <w:rPr>
            <w:rFonts w:ascii="Times New Roman" w:eastAsia="Times New Roman" w:hAnsi="Times New Roman" w:cs="Times New Roman"/>
            <w:color w:val="222222"/>
            <w:rPrChange w:id="36" w:author="Justine Kao" w:date="2014-06-05T19:39:00Z">
              <w:rPr>
                <w:rFonts w:ascii="Arial" w:eastAsia="Times New Roman" w:hAnsi="Arial" w:cs="Arial"/>
                <w:color w:val="222222"/>
              </w:rPr>
            </w:rPrChange>
          </w:rPr>
          <w:t xml:space="preserve">. </w:t>
        </w:r>
      </w:ins>
      <w:del w:id="37" w:author="Noah Goodman" w:date="2014-06-05T07:06:00Z">
        <w:r w:rsidR="00BA7CCC" w:rsidRPr="00CA258C" w:rsidDel="004219C9">
          <w:rPr>
            <w:rFonts w:ascii="Times New Roman" w:eastAsia="Times New Roman" w:hAnsi="Times New Roman" w:cs="Times New Roman"/>
            <w:color w:val="222222"/>
            <w:rPrChange w:id="38" w:author="Justine Kao" w:date="2014-06-05T19:39:00Z">
              <w:rPr>
                <w:rFonts w:ascii="Arial" w:eastAsia="Times New Roman" w:hAnsi="Arial" w:cs="Arial"/>
                <w:color w:val="222222"/>
              </w:rPr>
            </w:rPrChange>
          </w:rPr>
          <w:delText xml:space="preserve">, and </w:delText>
        </w:r>
      </w:del>
      <w:ins w:id="39" w:author="Noah Goodman" w:date="2014-06-05T07:06:00Z">
        <w:r w:rsidR="004219C9" w:rsidRPr="00CA258C">
          <w:rPr>
            <w:rFonts w:ascii="Times New Roman" w:eastAsia="Times New Roman" w:hAnsi="Times New Roman" w:cs="Times New Roman"/>
            <w:color w:val="222222"/>
            <w:rPrChange w:id="40" w:author="Justine Kao" w:date="2014-06-05T19:39:00Z">
              <w:rPr>
                <w:rFonts w:ascii="Arial" w:eastAsia="Times New Roman" w:hAnsi="Arial" w:cs="Arial"/>
                <w:color w:val="222222"/>
              </w:rPr>
            </w:rPrChange>
          </w:rPr>
          <w:t>W</w:t>
        </w:r>
      </w:ins>
      <w:del w:id="41" w:author="Noah Goodman" w:date="2014-06-05T07:06:00Z">
        <w:r w:rsidR="00BA7CCC" w:rsidRPr="00CA258C" w:rsidDel="004219C9">
          <w:rPr>
            <w:rFonts w:ascii="Times New Roman" w:eastAsia="Times New Roman" w:hAnsi="Times New Roman" w:cs="Times New Roman"/>
            <w:color w:val="222222"/>
            <w:rPrChange w:id="42"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 xml:space="preserve">e </w:t>
      </w:r>
      <w:proofErr w:type="gramStart"/>
      <w:r w:rsidR="00104910" w:rsidRPr="00CA258C">
        <w:rPr>
          <w:rFonts w:ascii="Times New Roman" w:eastAsia="Times New Roman" w:hAnsi="Times New Roman" w:cs="Times New Roman"/>
          <w:color w:val="222222"/>
          <w:rPrChange w:id="44" w:author="Justine Kao" w:date="2014-06-05T19:39:00Z">
            <w:rPr>
              <w:rFonts w:ascii="Arial" w:eastAsia="Times New Roman" w:hAnsi="Arial" w:cs="Arial"/>
              <w:color w:val="222222"/>
            </w:rPr>
          </w:rPrChange>
        </w:rPr>
        <w:t>have</w:t>
      </w:r>
      <w:proofErr w:type="gramEnd"/>
      <w:r w:rsidR="00104910" w:rsidRPr="00CA258C">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t xml:space="preserve"> </w:t>
      </w:r>
      <w:del w:id="46" w:author="Noah Goodman" w:date="2014-06-05T07:14:00Z">
        <w:r w:rsidR="005A39E3" w:rsidRPr="00CA258C" w:rsidDel="008C3D0F">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delText xml:space="preserve"> </w:delText>
        </w:r>
      </w:del>
      <w:ins w:id="49" w:author="Noah Goodman" w:date="2014-06-05T07:14:00Z">
        <w:r w:rsidR="008C3D0F" w:rsidRPr="00CA258C">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the caption</w:t>
      </w:r>
      <w:ins w:id="52" w:author="Noah Goodman" w:date="2014-06-05T07:06:00Z">
        <w:r w:rsidR="004219C9"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55"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reflect this</w:t>
      </w:r>
      <w:del w:id="58" w:author="Noah Goodman" w:date="2014-06-05T07:08:00Z">
        <w:r w:rsidR="00E302CB" w:rsidRPr="00CA258C" w:rsidDel="008C3D0F">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t xml:space="preserve">. </w:t>
      </w:r>
      <w:ins w:id="61" w:author="Noah Goodman" w:date="2014-06-05T07:11:00Z">
        <w:r w:rsidR="008C3D0F" w:rsidRPr="00CA258C">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t xml:space="preserve">Thus </w:t>
        </w:r>
      </w:ins>
      <w:ins w:id="63" w:author="Noah Goodman" w:date="2014-06-05T07:12:00Z">
        <w:r w:rsidR="008C3D0F" w:rsidRPr="00CA258C">
          <w:rPr>
            <w:rFonts w:ascii="Times New Roman" w:eastAsia="Times New Roman" w:hAnsi="Times New Roman" w:cs="Times New Roman"/>
            <w:color w:val="222222"/>
            <w:rPrChange w:id="64" w:author="Justine Kao" w:date="2014-06-05T19:39:00Z">
              <w:rPr>
                <w:rFonts w:ascii="Arial" w:eastAsia="Times New Roman" w:hAnsi="Arial" w:cs="Arial"/>
                <w:color w:val="222222"/>
              </w:rPr>
            </w:rPrChange>
          </w:rPr>
          <w:t xml:space="preserve">the small </w:t>
        </w:r>
        <w:proofErr w:type="gramStart"/>
        <w:r w:rsidR="008C3D0F"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differences</w:t>
        </w:r>
      </w:ins>
      <w:ins w:id="66" w:author="Noah Goodman" w:date="2014-06-05T07:13:00Z">
        <w:r w:rsidR="008C3D0F" w:rsidRPr="00CA258C">
          <w:rPr>
            <w:rFonts w:ascii="Times New Roman" w:eastAsia="Times New Roman" w:hAnsi="Times New Roman" w:cs="Times New Roman"/>
            <w:color w:val="222222"/>
            <w:rPrChange w:id="67" w:author="Justine Kao" w:date="2014-06-05T19:39:00Z">
              <w:rPr>
                <w:rFonts w:ascii="Arial" w:eastAsia="Times New Roman" w:hAnsi="Arial" w:cs="Arial"/>
                <w:color w:val="222222"/>
              </w:rPr>
            </w:rPrChange>
          </w:rPr>
          <w:t xml:space="preserve"> between “round” and “sharp” numbers in</w:t>
        </w:r>
      </w:ins>
      <w:ins w:id="68" w:author="Noah Goodman" w:date="2014-06-05T07:12:00Z">
        <w:r w:rsidR="008C3D0F" w:rsidRPr="00CA258C">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t xml:space="preserve"> </w:t>
        </w:r>
      </w:ins>
      <w:ins w:id="70" w:author="Noah Goodman" w:date="2014-06-05T07:11:00Z">
        <w:r w:rsidR="008C3D0F"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Figure 1 </w:t>
        </w:r>
      </w:ins>
      <w:ins w:id="72" w:author="Noah Goodman" w:date="2014-06-05T07:17:00Z">
        <w:r w:rsidR="009949F0" w:rsidRPr="00CA258C">
          <w:rPr>
            <w:rFonts w:ascii="Times New Roman" w:eastAsia="Times New Roman" w:hAnsi="Times New Roman" w:cs="Times New Roman"/>
            <w:color w:val="222222"/>
            <w:rPrChange w:id="73" w:author="Justine Kao" w:date="2014-06-05T19:39:00Z">
              <w:rPr>
                <w:rFonts w:ascii="Arial" w:eastAsia="Times New Roman" w:hAnsi="Arial" w:cs="Arial"/>
                <w:color w:val="222222"/>
              </w:rPr>
            </w:rPrChange>
          </w:rPr>
          <w:t>is</w:t>
        </w:r>
        <w:proofErr w:type="gramEnd"/>
        <w:r w:rsidR="009949F0" w:rsidRPr="00CA258C">
          <w:rPr>
            <w:rFonts w:ascii="Times New Roman" w:eastAsia="Times New Roman" w:hAnsi="Times New Roman" w:cs="Times New Roman"/>
            <w:color w:val="222222"/>
            <w:rPrChange w:id="74" w:author="Justine Kao" w:date="2014-06-05T19:39:00Z">
              <w:rPr>
                <w:rFonts w:ascii="Arial" w:eastAsia="Times New Roman" w:hAnsi="Arial" w:cs="Arial"/>
                <w:color w:val="222222"/>
              </w:rPr>
            </w:rPrChange>
          </w:rPr>
          <w:t xml:space="preserve"> not</w:t>
        </w:r>
      </w:ins>
      <w:ins w:id="75" w:author="Noah Goodman" w:date="2014-06-05T07:11:00Z">
        <w:r w:rsidR="008C3D0F" w:rsidRPr="00CA258C">
          <w:rPr>
            <w:rFonts w:ascii="Times New Roman" w:eastAsia="Times New Roman" w:hAnsi="Times New Roman" w:cs="Times New Roman"/>
            <w:color w:val="222222"/>
            <w:rPrChange w:id="76" w:author="Justine Kao" w:date="2014-06-05T19:39:00Z">
              <w:rPr>
                <w:rFonts w:ascii="Arial" w:eastAsia="Times New Roman" w:hAnsi="Arial" w:cs="Arial"/>
                <w:color w:val="222222"/>
              </w:rPr>
            </w:rPrChange>
          </w:rPr>
          <w:t xml:space="preserve"> </w:t>
        </w:r>
      </w:ins>
      <w:ins w:id="77" w:author="Noah Goodman" w:date="2014-06-05T07:17:00Z">
        <w:r w:rsidR="009949F0" w:rsidRPr="00CA258C">
          <w:rPr>
            <w:rFonts w:ascii="Times New Roman" w:eastAsia="Times New Roman" w:hAnsi="Times New Roman" w:cs="Times New Roman"/>
            <w:color w:val="222222"/>
            <w:rPrChange w:id="78" w:author="Justine Kao" w:date="2014-06-05T19:39:00Z">
              <w:rPr>
                <w:rFonts w:ascii="Arial" w:eastAsia="Times New Roman" w:hAnsi="Arial" w:cs="Arial"/>
                <w:color w:val="222222"/>
              </w:rPr>
            </w:rPrChange>
          </w:rPr>
          <w:t>evidence (for or) against</w:t>
        </w:r>
      </w:ins>
      <w:ins w:id="79" w:author="Noah Goodman" w:date="2014-06-05T07:11:00Z">
        <w:r w:rsidR="008C3D0F" w:rsidRPr="00CA258C">
          <w:rPr>
            <w:rFonts w:ascii="Times New Roman" w:eastAsia="Times New Roman" w:hAnsi="Times New Roman" w:cs="Times New Roman"/>
            <w:color w:val="222222"/>
            <w:rPrChange w:id="80" w:author="Justine Kao" w:date="2014-06-05T19:39:00Z">
              <w:rPr>
                <w:rFonts w:ascii="Arial" w:eastAsia="Times New Roman" w:hAnsi="Arial" w:cs="Arial"/>
                <w:color w:val="222222"/>
              </w:rPr>
            </w:rPrChange>
          </w:rPr>
          <w:t xml:space="preserve"> the model </w:t>
        </w:r>
        <w:del w:id="81" w:author="Justine Kao" w:date="2014-06-05T19:39:00Z">
          <w:r w:rsidR="008C3D0F" w:rsidRPr="00CA258C" w:rsidDel="009332CB">
            <w:rPr>
              <w:rFonts w:ascii="Times New Roman" w:eastAsia="Times New Roman" w:hAnsi="Times New Roman" w:cs="Times New Roman"/>
              <w:color w:val="222222"/>
              <w:rPrChange w:id="82" w:author="Justine Kao" w:date="2014-06-05T19:39:00Z">
                <w:rPr>
                  <w:rFonts w:ascii="Arial" w:eastAsia="Times New Roman" w:hAnsi="Arial" w:cs="Arial"/>
                  <w:color w:val="222222"/>
                </w:rPr>
              </w:rPrChange>
            </w:rPr>
            <w:delText>--</w:delText>
          </w:r>
        </w:del>
      </w:ins>
      <w:ins w:id="83" w:author="Justine Kao" w:date="2014-06-05T19:39:00Z">
        <w:r w:rsidR="009332CB">
          <w:rPr>
            <w:rFonts w:ascii="Times New Roman" w:eastAsia="Times New Roman" w:hAnsi="Times New Roman" w:cs="Times New Roman"/>
            <w:color w:val="222222"/>
          </w:rPr>
          <w:t>–</w:t>
        </w:r>
      </w:ins>
      <w:ins w:id="84" w:author="Noah Goodman" w:date="2014-06-05T07:11:00Z">
        <w:r w:rsidR="008C3D0F" w:rsidRPr="00CA258C">
          <w:rPr>
            <w:rFonts w:ascii="Times New Roman" w:eastAsia="Times New Roman" w:hAnsi="Times New Roman" w:cs="Times New Roman"/>
            <w:color w:val="222222"/>
            <w:rPrChange w:id="85" w:author="Justine Kao" w:date="2014-06-05T19:39:00Z">
              <w:rPr>
                <w:rFonts w:ascii="Arial" w:eastAsia="Times New Roman" w:hAnsi="Arial" w:cs="Arial"/>
                <w:color w:val="222222"/>
              </w:rPr>
            </w:rPrChange>
          </w:rPr>
          <w:t xml:space="preserve"> </w:t>
        </w:r>
        <w:del w:id="86" w:author="Justine Kao" w:date="2014-06-05T19:39:00Z">
          <w:r w:rsidR="008C3D0F" w:rsidRPr="00CA258C" w:rsidDel="009332CB">
            <w:rPr>
              <w:rFonts w:ascii="Times New Roman" w:eastAsia="Times New Roman" w:hAnsi="Times New Roman" w:cs="Times New Roman"/>
              <w:color w:val="222222"/>
              <w:rPrChange w:id="87" w:author="Justine Kao" w:date="2014-06-05T19:39:00Z">
                <w:rPr>
                  <w:rFonts w:ascii="Arial" w:eastAsia="Times New Roman" w:hAnsi="Arial" w:cs="Arial"/>
                  <w:color w:val="222222"/>
                </w:rPr>
              </w:rPrChange>
            </w:rPr>
            <w:delText xml:space="preserve">but </w:delText>
          </w:r>
        </w:del>
      </w:ins>
      <w:ins w:id="88" w:author="Noah Goodman" w:date="2014-06-05T07:12:00Z">
        <w:r w:rsidR="008C3D0F" w:rsidRPr="00CA258C">
          <w:rPr>
            <w:rFonts w:ascii="Times New Roman" w:eastAsia="Times New Roman" w:hAnsi="Times New Roman" w:cs="Times New Roman"/>
            <w:color w:val="222222"/>
            <w:rPrChange w:id="89" w:author="Justine Kao" w:date="2014-06-05T19:39:00Z">
              <w:rPr>
                <w:rFonts w:ascii="Arial" w:eastAsia="Times New Roman" w:hAnsi="Arial" w:cs="Arial"/>
                <w:color w:val="222222"/>
              </w:rPr>
            </w:rPrChange>
          </w:rPr>
          <w:t>instead</w:t>
        </w:r>
      </w:ins>
      <w:ins w:id="90" w:author="Justine Kao" w:date="2014-06-05T19:39:00Z">
        <w:r w:rsidR="009332CB">
          <w:rPr>
            <w:rFonts w:ascii="Times New Roman" w:eastAsia="Times New Roman" w:hAnsi="Times New Roman" w:cs="Times New Roman"/>
            <w:color w:val="222222"/>
          </w:rPr>
          <w:t>,</w:t>
        </w:r>
      </w:ins>
      <w:ins w:id="91" w:author="Noah Goodman" w:date="2014-06-05T07:11:00Z">
        <w:r w:rsidR="008C3D0F" w:rsidRPr="00CA258C">
          <w:rPr>
            <w:rFonts w:ascii="Times New Roman" w:eastAsia="Times New Roman" w:hAnsi="Times New Roman" w:cs="Times New Roman"/>
            <w:color w:val="222222"/>
            <w:rPrChange w:id="92" w:author="Justine Kao" w:date="2014-06-05T19:39:00Z">
              <w:rPr>
                <w:rFonts w:ascii="Arial" w:eastAsia="Times New Roman" w:hAnsi="Arial" w:cs="Arial"/>
                <w:color w:val="222222"/>
              </w:rPr>
            </w:rPrChange>
          </w:rPr>
          <w:t xml:space="preserve"> </w:t>
        </w:r>
      </w:ins>
      <w:ins w:id="93" w:author="Noah Goodman" w:date="2014-06-05T07:12:00Z">
        <w:r w:rsidR="008C3D0F" w:rsidRPr="00CA258C">
          <w:rPr>
            <w:rFonts w:ascii="Times New Roman" w:eastAsia="Times New Roman" w:hAnsi="Times New Roman" w:cs="Times New Roman"/>
            <w:color w:val="222222"/>
            <w:rPrChange w:id="94" w:author="Justine Kao" w:date="2014-06-05T19:39:00Z">
              <w:rPr>
                <w:rFonts w:ascii="Arial" w:eastAsia="Times New Roman" w:hAnsi="Arial" w:cs="Arial"/>
                <w:color w:val="222222"/>
              </w:rPr>
            </w:rPrChange>
          </w:rPr>
          <w:t>there is a natural</w:t>
        </w:r>
      </w:ins>
      <w:ins w:id="95" w:author="Noah Goodman" w:date="2014-06-05T07:11:00Z">
        <w:r w:rsidR="008C3D0F" w:rsidRPr="00CA258C">
          <w:rPr>
            <w:rFonts w:ascii="Times New Roman" w:eastAsia="Times New Roman" w:hAnsi="Times New Roman" w:cs="Times New Roman"/>
            <w:color w:val="222222"/>
            <w:rPrChange w:id="96" w:author="Justine Kao" w:date="2014-06-05T19:39:00Z">
              <w:rPr>
                <w:rFonts w:ascii="Arial" w:eastAsia="Times New Roman" w:hAnsi="Arial" w:cs="Arial"/>
                <w:color w:val="222222"/>
              </w:rPr>
            </w:rPrChange>
          </w:rPr>
          <w:t xml:space="preserve"> question of why </w:t>
        </w:r>
      </w:ins>
      <w:ins w:id="97" w:author="Noah Goodman" w:date="2014-06-05T07:12:00Z">
        <w:r w:rsidR="008C3D0F" w:rsidRPr="00CA258C">
          <w:rPr>
            <w:rFonts w:ascii="Times New Roman" w:eastAsia="Times New Roman" w:hAnsi="Times New Roman" w:cs="Times New Roman"/>
            <w:color w:val="222222"/>
            <w:rPrChange w:id="98" w:author="Justine Kao" w:date="2014-06-05T19:39:00Z">
              <w:rPr>
                <w:rFonts w:ascii="Arial" w:eastAsia="Times New Roman" w:hAnsi="Arial" w:cs="Arial"/>
                <w:color w:val="222222"/>
              </w:rPr>
            </w:rPrChange>
          </w:rPr>
          <w:t xml:space="preserve">the </w:t>
        </w:r>
      </w:ins>
      <w:ins w:id="99" w:author="Noah Goodman" w:date="2014-06-05T07:13:00Z">
        <w:r w:rsidR="008C3D0F" w:rsidRPr="00CA258C">
          <w:rPr>
            <w:rFonts w:ascii="Times New Roman" w:eastAsia="Times New Roman" w:hAnsi="Times New Roman" w:cs="Times New Roman"/>
            <w:color w:val="222222"/>
            <w:rPrChange w:id="100"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101" w:author="Noah Goodman" w:date="2014-06-05T07:07:00Z"/>
          <w:rFonts w:ascii="Times New Roman" w:eastAsia="Times New Roman" w:hAnsi="Times New Roman" w:cs="Times New Roman"/>
          <w:color w:val="222222"/>
          <w:rPrChange w:id="102" w:author="Justine Kao" w:date="2014-06-05T19:39:00Z">
            <w:rPr>
              <w:ins w:id="103" w:author="Noah Goodman" w:date="2014-06-05T07:07:00Z"/>
              <w:rFonts w:ascii="Arial" w:eastAsia="Times New Roman" w:hAnsi="Arial" w:cs="Arial"/>
              <w:color w:val="222222"/>
            </w:rPr>
          </w:rPrChange>
        </w:rPr>
      </w:pPr>
    </w:p>
    <w:p w14:paraId="5E26C94E" w14:textId="77777777" w:rsidR="007F12CC" w:rsidRDefault="001816B1">
      <w:pPr>
        <w:ind w:left="720"/>
        <w:rPr>
          <w:ins w:id="104" w:author="Justine Kao" w:date="2014-06-05T19:43:00Z"/>
          <w:rFonts w:ascii="Times New Roman" w:eastAsia="Times New Roman" w:hAnsi="Times New Roman" w:cs="Times New Roman"/>
          <w:color w:val="222222"/>
        </w:rPr>
      </w:pPr>
      <w:del w:id="105" w:author="Noah Goodman" w:date="2014-06-05T07:14:00Z">
        <w:r w:rsidRPr="00CA258C" w:rsidDel="008C3D0F">
          <w:rPr>
            <w:rFonts w:ascii="Times New Roman" w:eastAsia="Times New Roman" w:hAnsi="Times New Roman" w:cs="Times New Roman"/>
            <w:color w:val="222222"/>
            <w:rPrChange w:id="106"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07"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08"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10" w:author="Justine Kao" w:date="2014-06-05T19:39:00Z">
              <w:rPr>
                <w:rFonts w:ascii="Arial" w:eastAsia="Times New Roman" w:hAnsi="Arial" w:cs="Arial"/>
                <w:color w:val="222222"/>
              </w:rPr>
            </w:rPrChange>
          </w:rPr>
          <w:delText xml:space="preserve">he </w:delText>
        </w:r>
      </w:del>
      <w:del w:id="111" w:author="Noah Goodman" w:date="2014-06-05T07:09:00Z">
        <w:r w:rsidR="00E302CB" w:rsidRPr="00CA258C" w:rsidDel="008C3D0F">
          <w:rPr>
            <w:rFonts w:ascii="Times New Roman" w:eastAsia="Times New Roman" w:hAnsi="Times New Roman" w:cs="Times New Roman"/>
            <w:color w:val="222222"/>
            <w:rPrChange w:id="112"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13" w:author="Justine Kao" w:date="2014-06-05T19:39:00Z">
              <w:rPr>
                <w:rFonts w:ascii="Arial" w:eastAsia="Times New Roman" w:hAnsi="Arial" w:cs="Arial"/>
                <w:color w:val="222222"/>
              </w:rPr>
            </w:rPrChange>
          </w:rPr>
          <w:delText xml:space="preserve"> the </w:delText>
        </w:r>
      </w:del>
      <w:del w:id="114" w:author="Noah Goodman" w:date="2014-06-05T07:14:00Z">
        <w:r w:rsidR="00BA7CCC" w:rsidRPr="00CA258C" w:rsidDel="008C3D0F">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delText>model’s</w:delText>
        </w:r>
      </w:del>
      <w:ins w:id="116" w:author="Noah Goodman" w:date="2014-06-05T07:14:00Z">
        <w:r w:rsidR="008C3D0F" w:rsidRPr="00CA258C">
          <w:rPr>
            <w:rFonts w:ascii="Times New Roman" w:eastAsia="Times New Roman" w:hAnsi="Times New Roman" w:cs="Times New Roman"/>
            <w:color w:val="222222"/>
            <w:rPrChange w:id="117"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18" w:author="Justine Kao" w:date="2014-06-05T19:39:00Z">
            <w:rPr>
              <w:rFonts w:ascii="Arial" w:eastAsia="Times New Roman" w:hAnsi="Arial" w:cs="Arial"/>
              <w:color w:val="222222"/>
            </w:rPr>
          </w:rPrChange>
        </w:rPr>
        <w:t xml:space="preserve"> </w:t>
      </w:r>
      <w:del w:id="119" w:author="Noah Goodman" w:date="2014-06-05T07:09:00Z">
        <w:r w:rsidR="00BA7CCC" w:rsidRPr="00CA258C" w:rsidDel="008C3D0F">
          <w:rPr>
            <w:rFonts w:ascii="Times New Roman" w:eastAsia="Times New Roman" w:hAnsi="Times New Roman" w:cs="Times New Roman"/>
            <w:color w:val="222222"/>
            <w:rPrChange w:id="120"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t>is</w:t>
      </w:r>
      <w:ins w:id="123" w:author="Noah Goodman" w:date="2014-06-05T07:15:00Z">
        <w:r w:rsidR="008C3D0F" w:rsidRPr="00CA258C">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t xml:space="preserve"> crucially</w:t>
        </w:r>
      </w:ins>
      <w:r w:rsidR="00E302CB" w:rsidRPr="00CA258C">
        <w:rPr>
          <w:rFonts w:ascii="Times New Roman" w:eastAsia="Times New Roman" w:hAnsi="Times New Roman" w:cs="Times New Roman"/>
          <w:color w:val="222222"/>
          <w:rPrChange w:id="125" w:author="Justine Kao" w:date="2014-06-05T19:39:00Z">
            <w:rPr>
              <w:rFonts w:ascii="Arial" w:eastAsia="Times New Roman" w:hAnsi="Arial" w:cs="Arial"/>
              <w:color w:val="222222"/>
            </w:rPr>
          </w:rPrChange>
        </w:rPr>
        <w:t xml:space="preserve"> </w:t>
      </w:r>
      <w:del w:id="126" w:author="Noah Goodman" w:date="2014-06-05T07:09:00Z">
        <w:r w:rsidR="00E302CB" w:rsidRPr="00CA258C" w:rsidDel="008C3D0F">
          <w:rPr>
            <w:rFonts w:ascii="Times New Roman" w:eastAsia="Times New Roman" w:hAnsi="Times New Roman" w:cs="Times New Roman"/>
            <w:color w:val="222222"/>
            <w:rPrChange w:id="127" w:author="Justine Kao" w:date="2014-06-05T19:39:00Z">
              <w:rPr>
                <w:rFonts w:ascii="Arial" w:eastAsia="Times New Roman" w:hAnsi="Arial" w:cs="Arial"/>
                <w:color w:val="222222"/>
              </w:rPr>
            </w:rPrChange>
          </w:rPr>
          <w:delText xml:space="preserve">controlled </w:delText>
        </w:r>
      </w:del>
      <w:ins w:id="128" w:author="Noah Goodman" w:date="2014-06-05T07:09:00Z">
        <w:r w:rsidR="008C3D0F" w:rsidRPr="00CA258C">
          <w:rPr>
            <w:rFonts w:ascii="Times New Roman" w:eastAsia="Times New Roman" w:hAnsi="Times New Roman" w:cs="Times New Roman"/>
            <w:color w:val="222222"/>
            <w:rPrChange w:id="129"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30" w:author="Justine Kao" w:date="2014-06-05T19:39:00Z">
            <w:rPr>
              <w:rFonts w:ascii="Arial" w:eastAsia="Times New Roman" w:hAnsi="Arial" w:cs="Arial"/>
              <w:color w:val="222222"/>
            </w:rPr>
          </w:rPrChange>
        </w:rPr>
        <w:t>by a cost parameter</w:t>
      </w:r>
      <w:ins w:id="131" w:author="Noah Goodman" w:date="2014-06-05T07:09:00Z">
        <w:r w:rsidR="008C3D0F" w:rsidRPr="00CA258C">
          <w:rPr>
            <w:rFonts w:ascii="Times New Roman" w:eastAsia="Times New Roman" w:hAnsi="Times New Roman" w:cs="Times New Roman"/>
            <w:color w:val="222222"/>
            <w:rPrChange w:id="132" w:author="Justine Kao" w:date="2014-06-05T19:39:00Z">
              <w:rPr>
                <w:rFonts w:ascii="Arial" w:eastAsia="Times New Roman" w:hAnsi="Arial" w:cs="Arial"/>
                <w:color w:val="222222"/>
              </w:rPr>
            </w:rPrChange>
          </w:rPr>
          <w:t xml:space="preserve"> </w:t>
        </w:r>
        <w:r w:rsidR="008C3D0F" w:rsidRPr="00CA258C">
          <w:rPr>
            <w:rFonts w:ascii="Times New Roman" w:eastAsia="Times New Roman" w:hAnsi="Times New Roman" w:cs="Times New Roman"/>
            <w:color w:val="222222"/>
            <w:highlight w:val="yellow"/>
            <w:rPrChange w:id="133" w:author="Justine Kao" w:date="2014-06-05T19:39:00Z">
              <w:rPr>
                <w:rFonts w:ascii="Arial" w:eastAsia="Times New Roman" w:hAnsi="Arial" w:cs="Arial"/>
                <w:color w:val="222222"/>
              </w:rPr>
            </w:rPrChange>
          </w:rPr>
          <w:t>[</w:t>
        </w:r>
      </w:ins>
      <w:ins w:id="134" w:author="Noah Goodman" w:date="2014-06-05T07:15:00Z">
        <w:r w:rsidR="008C3D0F" w:rsidRPr="00CA258C">
          <w:rPr>
            <w:rFonts w:ascii="Times New Roman" w:eastAsia="Times New Roman" w:hAnsi="Times New Roman" w:cs="Times New Roman"/>
            <w:color w:val="222222"/>
            <w:highlight w:val="yellow"/>
            <w:rPrChange w:id="135" w:author="Justine Kao" w:date="2014-06-05T19:39:00Z">
              <w:rPr>
                <w:rFonts w:ascii="Arial" w:eastAsia="Times New Roman" w:hAnsi="Arial" w:cs="Arial"/>
                <w:color w:val="222222"/>
              </w:rPr>
            </w:rPrChange>
          </w:rPr>
          <w:t xml:space="preserve">see </w:t>
        </w:r>
      </w:ins>
      <w:proofErr w:type="spellStart"/>
      <w:ins w:id="136" w:author="Noah Goodman" w:date="2014-06-05T07:09:00Z">
        <w:r w:rsidR="008C3D0F" w:rsidRPr="00CA258C">
          <w:rPr>
            <w:rFonts w:ascii="Times New Roman" w:eastAsia="Times New Roman" w:hAnsi="Times New Roman" w:cs="Times New Roman"/>
            <w:color w:val="222222"/>
            <w:highlight w:val="yellow"/>
            <w:rPrChange w:id="137" w:author="Justine Kao" w:date="2014-06-05T19:39:00Z">
              <w:rPr>
                <w:rFonts w:ascii="Arial" w:eastAsia="Times New Roman" w:hAnsi="Arial" w:cs="Arial"/>
                <w:color w:val="222222"/>
              </w:rPr>
            </w:rPrChange>
          </w:rPr>
          <w:t>eq</w:t>
        </w:r>
        <w:proofErr w:type="spellEnd"/>
        <w:r w:rsidR="008C3D0F" w:rsidRPr="00CA258C">
          <w:rPr>
            <w:rFonts w:ascii="Times New Roman" w:eastAsia="Times New Roman" w:hAnsi="Times New Roman" w:cs="Times New Roman"/>
            <w:color w:val="222222"/>
            <w:highlight w:val="yellow"/>
            <w:rPrChange w:id="138" w:author="Justine Kao" w:date="2014-06-05T19:39:00Z">
              <w:rPr>
                <w:rFonts w:ascii="Arial" w:eastAsia="Times New Roman" w:hAnsi="Arial" w:cs="Arial"/>
                <w:color w:val="222222"/>
              </w:rPr>
            </w:rPrChange>
          </w:rPr>
          <w:t xml:space="preserve"> XX]</w:t>
        </w:r>
      </w:ins>
      <w:r w:rsidR="00E302CB" w:rsidRPr="00CA258C">
        <w:rPr>
          <w:rFonts w:ascii="Times New Roman" w:eastAsia="Times New Roman" w:hAnsi="Times New Roman" w:cs="Times New Roman"/>
          <w:color w:val="222222"/>
          <w:highlight w:val="yellow"/>
          <w:rPrChange w:id="139"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t xml:space="preserve"> which determines how much more “costl</w:t>
      </w:r>
      <w:r w:rsidR="00BA7CCC" w:rsidRPr="00CA258C">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t>y” it is for a</w:t>
      </w:r>
      <w:r w:rsidR="00E302CB" w:rsidRPr="00CA258C">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t>This cost may be</w:t>
      </w:r>
      <w:r w:rsidR="00E302CB" w:rsidRPr="00CA258C">
        <w:rPr>
          <w:rFonts w:ascii="Times New Roman" w:eastAsia="Times New Roman" w:hAnsi="Times New Roman" w:cs="Times New Roman"/>
          <w:color w:val="222222"/>
          <w:rPrChange w:id="149"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50"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51"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52"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53"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 xml:space="preserve"> of the number terms</w:t>
      </w:r>
      <w:ins w:id="156" w:author="Noah Goodman" w:date="2014-06-05T07:18:00Z">
        <w:r w:rsidR="009949F0" w:rsidRPr="00CA258C">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t xml:space="preserve">, as suggested by previous research </w:t>
        </w:r>
      </w:ins>
      <w:ins w:id="158"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 xml:space="preserve">Oldfield &amp; </w:t>
        </w:r>
        <w:proofErr w:type="spellStart"/>
        <w:r w:rsidR="008D30C9" w:rsidRPr="00436F65">
          <w:rPr>
            <w:rFonts w:ascii="Times New Roman" w:eastAsia="Times New Roman" w:hAnsi="Times New Roman" w:cs="Times New Roman"/>
            <w:color w:val="222222"/>
          </w:rPr>
          <w:t>Wingfield</w:t>
        </w:r>
        <w:proofErr w:type="spellEnd"/>
        <w:r w:rsidR="008D30C9" w:rsidRPr="00436F65">
          <w:rPr>
            <w:rFonts w:ascii="Times New Roman" w:eastAsia="Times New Roman" w:hAnsi="Times New Roman" w:cs="Times New Roman"/>
            <w:color w:val="222222"/>
          </w:rPr>
          <w:t xml:space="preserve"> 1965</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Balota</w:t>
        </w:r>
        <w:proofErr w:type="spellEnd"/>
        <w:r w:rsidR="008D30C9" w:rsidRPr="00436F65">
          <w:rPr>
            <w:rFonts w:ascii="Times New Roman" w:eastAsia="Times New Roman" w:hAnsi="Times New Roman" w:cs="Times New Roman"/>
            <w:color w:val="222222"/>
          </w:rPr>
          <w:t xml:space="preserve"> &amp; </w:t>
        </w:r>
        <w:proofErr w:type="spellStart"/>
        <w:r w:rsidR="008D30C9" w:rsidRPr="00436F65">
          <w:rPr>
            <w:rFonts w:ascii="Times New Roman" w:eastAsia="Times New Roman" w:hAnsi="Times New Roman" w:cs="Times New Roman"/>
            <w:color w:val="222222"/>
          </w:rPr>
          <w:t>Chumbley</w:t>
        </w:r>
        <w:proofErr w:type="spellEnd"/>
        <w:r w:rsidR="008D30C9" w:rsidRPr="00436F65">
          <w:rPr>
            <w:rFonts w:ascii="Times New Roman" w:eastAsia="Times New Roman" w:hAnsi="Times New Roman" w:cs="Times New Roman"/>
            <w:color w:val="222222"/>
          </w:rPr>
          <w:t xml:space="preserve"> 1984</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Mehler</w:t>
        </w:r>
        <w:proofErr w:type="spellEnd"/>
        <w:r w:rsidR="008D30C9" w:rsidRPr="00436F65">
          <w:rPr>
            <w:rFonts w:ascii="Times New Roman" w:eastAsia="Times New Roman" w:hAnsi="Times New Roman" w:cs="Times New Roman"/>
            <w:color w:val="222222"/>
          </w:rPr>
          <w:t xml:space="preserve"> 1992; </w:t>
        </w:r>
        <w:r w:rsidR="008D30C9">
          <w:rPr>
            <w:rFonts w:ascii="Times New Roman" w:eastAsia="Times New Roman" w:hAnsi="Times New Roman" w:cs="Times New Roman"/>
            <w:color w:val="222222"/>
          </w:rPr>
          <w:t xml:space="preserve">Jansen &amp; </w:t>
        </w:r>
        <w:proofErr w:type="spellStart"/>
        <w:r w:rsidR="008D30C9">
          <w:rPr>
            <w:rFonts w:ascii="Times New Roman" w:eastAsia="Times New Roman" w:hAnsi="Times New Roman" w:cs="Times New Roman"/>
            <w:color w:val="222222"/>
          </w:rPr>
          <w:t>Pollmann</w:t>
        </w:r>
        <w:proofErr w:type="spellEnd"/>
        <w:r w:rsidR="008D30C9">
          <w:rPr>
            <w:rFonts w:ascii="Times New Roman" w:eastAsia="Times New Roman" w:hAnsi="Times New Roman" w:cs="Times New Roman"/>
            <w:color w:val="222222"/>
          </w:rPr>
          <w:t xml:space="preserve">, 2001; </w:t>
        </w:r>
        <w:proofErr w:type="spellStart"/>
        <w:r w:rsidR="00060972">
          <w:rPr>
            <w:rFonts w:ascii="Times New Roman" w:eastAsia="Times New Roman" w:hAnsi="Times New Roman" w:cs="Times New Roman"/>
            <w:color w:val="222222"/>
          </w:rPr>
          <w:t>Solt</w:t>
        </w:r>
        <w:proofErr w:type="spellEnd"/>
        <w:r w:rsidR="00060972">
          <w:rPr>
            <w:rFonts w:ascii="Times New Roman" w:eastAsia="Times New Roman" w:hAnsi="Times New Roman" w:cs="Times New Roman"/>
            <w:color w:val="222222"/>
          </w:rPr>
          <w:t xml:space="preserve"> et al., 2011)</w:t>
        </w:r>
      </w:ins>
      <w:ins w:id="159" w:author="Noah Goodman" w:date="2014-06-05T07:18:00Z">
        <w:del w:id="160" w:author="Justine Kao" w:date="2014-06-05T19:41:00Z">
          <w:r w:rsidR="009949F0" w:rsidRPr="00CA258C" w:rsidDel="00060972">
            <w:rPr>
              <w:rFonts w:ascii="Times New Roman" w:eastAsia="Times New Roman" w:hAnsi="Times New Roman" w:cs="Times New Roman"/>
              <w:color w:val="222222"/>
              <w:highlight w:val="yellow"/>
              <w:rPrChange w:id="161"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67"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 xml:space="preserve">We simply assume that there is a cost difference, </w:t>
      </w:r>
      <w:del w:id="170" w:author="Noah Goodman" w:date="2014-06-05T07:18:00Z">
        <w:r w:rsidR="00BC6A7B" w:rsidRPr="00CA258C" w:rsidDel="009949F0">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73"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and </w:t>
      </w:r>
      <w:del w:id="176" w:author="Noah Goodman" w:date="2014-06-05T07:16:00Z">
        <w:r w:rsidR="00BC6A7B" w:rsidRPr="00CA258C" w:rsidDel="008C3D0F">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 xml:space="preserve">show that a model </w:t>
      </w:r>
      <w:ins w:id="179" w:author="Noah Goodman" w:date="2014-06-05T07:19:00Z">
        <w:r w:rsidR="009949F0" w:rsidRPr="00CA258C">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t>incorporating cost can accommodate human data.</w:t>
        </w:r>
      </w:ins>
      <w:ins w:id="181" w:author="Noah Goodman" w:date="2014-06-05T07:20:00Z">
        <w:r w:rsidR="009949F0" w:rsidRPr="00CA258C">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183" w:author="Justine Kao" w:date="2014-06-05T19:39:00Z">
              <w:rPr>
                <w:rFonts w:ascii="Arial" w:eastAsia="Times New Roman" w:hAnsi="Arial" w:cs="Arial"/>
                <w:color w:val="222222"/>
              </w:rPr>
            </w:rPrChange>
          </w:rPr>
          <w:t xml:space="preserve"> </w:t>
        </w:r>
      </w:ins>
      <w:del w:id="184" w:author="Noah Goodman" w:date="2014-06-05T07:20:00Z">
        <w:r w:rsidR="00BC6A7B" w:rsidRPr="00CA258C" w:rsidDel="009949F0">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delText xml:space="preserve">incorporates </w:delText>
        </w:r>
      </w:del>
      <w:del w:id="187" w:author="Noah Goodman" w:date="2014-06-05T07:16:00Z">
        <w:r w:rsidR="00012AFC" w:rsidRPr="00CA258C" w:rsidDel="008C3D0F">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delText>difference</w:delText>
        </w:r>
      </w:del>
      <w:del w:id="190" w:author="Noah Goodman" w:date="2014-06-05T07:20:00Z">
        <w:r w:rsidR="00BC6A7B" w:rsidRPr="00CA258C" w:rsidDel="009949F0">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193"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00" w:author="Justine Kao" w:date="2014-06-05T19:43:00Z"/>
          <w:rFonts w:ascii="Times New Roman" w:eastAsia="Times New Roman" w:hAnsi="Times New Roman" w:cs="Times New Roman"/>
          <w:color w:val="222222"/>
        </w:rPr>
      </w:pPr>
    </w:p>
    <w:p w14:paraId="2F479F9D" w14:textId="77777777" w:rsidR="007F12CC" w:rsidRDefault="007F12CC" w:rsidP="007F12CC">
      <w:pPr>
        <w:ind w:left="720"/>
        <w:rPr>
          <w:ins w:id="201" w:author="Justine Kao" w:date="2014-06-05T19:43:00Z"/>
          <w:rFonts w:ascii="Times New Roman" w:eastAsia="Times New Roman" w:hAnsi="Times New Roman" w:cs="Times New Roman"/>
          <w:color w:val="222222"/>
        </w:rPr>
      </w:pPr>
      <w:ins w:id="202" w:author="Justine Kao" w:date="2014-06-05T19:43:00Z">
        <w:r w:rsidRPr="00436F65">
          <w:rPr>
            <w:rFonts w:ascii="Times New Roman" w:eastAsia="Times New Roman" w:hAnsi="Times New Roman" w:cs="Times New Roman"/>
            <w:color w:val="222222"/>
          </w:rPr>
          <w:t>Since we do not precisely measure the extent to which each sharp number is costlier than its round counterpart, we originally posited a sharp/round cost ratio of 1.8 with the guidance of intuition and model experimentation. After receiving very helpful comments from the editor and reviewers, we decided to fit the cost parameter in a more systematic manner. We first varied the cost ratio from 1 to 4 in increments of 0.1 and identified the cost parameter that maximizes the correlation between model predictions and the human data from Experiment 1. We found that the cost ratio that produces the maximal fit is 1.3, with a correlation of 0.974. However, the 95% confidence interval for this correlation is [0.9675213, 0.9792691]</w:t>
        </w:r>
        <w:r>
          <w:rPr>
            <w:rFonts w:ascii="Times New Roman" w:eastAsia="Times New Roman" w:hAnsi="Times New Roman" w:cs="Times New Roman"/>
            <w:color w:val="222222"/>
          </w:rPr>
          <w:t xml:space="preserve">, meaning we cannot determine conclusively that 1.3 is superior to </w:t>
        </w:r>
        <w:r>
          <w:rPr>
            <w:rFonts w:ascii="新細明體" w:eastAsia="新細明體" w:hAnsi="新細明體" w:cs="新細明體" w:hint="eastAsia"/>
            <w:color w:val="222222"/>
            <w:lang w:eastAsia="zh-TW"/>
          </w:rPr>
          <w:t>a cost parameter that results in a correlation within this range</w:t>
        </w:r>
        <w:r>
          <w:rPr>
            <w:rFonts w:ascii="新細明體" w:eastAsia="新細明體" w:hAnsi="新細明體" w:cs="新細明體"/>
            <w:color w:val="222222"/>
            <w:lang w:eastAsia="zh-TW"/>
          </w:rPr>
          <w:t xml:space="preserve">. As a result, </w:t>
        </w:r>
        <w:r>
          <w:rPr>
            <w:rFonts w:ascii="Times New Roman" w:eastAsia="Times New Roman" w:hAnsi="Times New Roman" w:cs="Times New Roman"/>
            <w:color w:val="222222"/>
          </w:rPr>
          <w:t>w</w:t>
        </w:r>
        <w:r w:rsidRPr="00436F65">
          <w:rPr>
            <w:rFonts w:ascii="Times New Roman" w:eastAsia="Times New Roman" w:hAnsi="Times New Roman" w:cs="Times New Roman"/>
            <w:color w:val="222222"/>
          </w:rPr>
          <w:t>e identified the cost ratios that produce correlations within this range and fit the cost ratio to the halo effect observed in the human data from Experiment 1. We did this by choosing the cost ratio within this range that maximizes the correlation between humans’ and models’ difference scores for exact versus fuzzy interpretations. We found that the cost ratio that best captures the magnitude and pattern of the halo effect found in participants’ data was 3.6. This produces an overall correlation of 0.9676 with human data from Experiment 1</w:t>
        </w:r>
        <w:r>
          <w:rPr>
            <w:rFonts w:ascii="Times New Roman" w:eastAsia="Times New Roman" w:hAnsi="Times New Roman" w:cs="Times New Roman"/>
            <w:color w:val="222222"/>
          </w:rPr>
          <w:t xml:space="preserve">, which lies within the 95% confidence interval of </w:t>
        </w:r>
        <w:r w:rsidRPr="00436F65">
          <w:rPr>
            <w:rFonts w:ascii="Times New Roman" w:eastAsia="Times New Roman" w:hAnsi="Times New Roman" w:cs="Times New Roman"/>
            <w:color w:val="222222"/>
          </w:rPr>
          <w:t>[0.9675213, 0.9792691]</w:t>
        </w:r>
        <w:r>
          <w:rPr>
            <w:rFonts w:ascii="Times New Roman" w:eastAsia="Times New Roman" w:hAnsi="Times New Roman" w:cs="Times New Roman"/>
            <w:color w:val="222222"/>
          </w:rPr>
          <w:t xml:space="preserve"> produced by the optimal parameter</w:t>
        </w:r>
        <w:r w:rsidRPr="00436F65">
          <w:rPr>
            <w:rFonts w:ascii="Times New Roman" w:eastAsia="Times New Roman" w:hAnsi="Times New Roman" w:cs="Times New Roman"/>
            <w:color w:val="222222"/>
          </w:rPr>
          <w:t>. Since the cost ratio is higher, this more systematic selection of the cost parameter</w:t>
        </w:r>
        <w:r>
          <w:rPr>
            <w:rFonts w:ascii="Times New Roman" w:eastAsia="Times New Roman" w:hAnsi="Times New Roman" w:cs="Times New Roman"/>
            <w:color w:val="222222"/>
          </w:rPr>
          <w:t xml:space="preserve"> </w:t>
        </w:r>
        <w:r w:rsidRPr="00436F65">
          <w:rPr>
            <w:rFonts w:ascii="Times New Roman" w:eastAsia="Times New Roman" w:hAnsi="Times New Roman" w:cs="Times New Roman"/>
            <w:color w:val="222222"/>
          </w:rPr>
          <w:t xml:space="preserve">yields a larger difference between the model’s exact/fuzzy interpretation of “50” and “51,” as shown in Figure 1-revised </w:t>
        </w:r>
        <w:proofErr w:type="spellStart"/>
        <w:r w:rsidRPr="00436F65">
          <w:rPr>
            <w:rFonts w:ascii="Times New Roman" w:eastAsia="Times New Roman" w:hAnsi="Times New Roman" w:cs="Times New Roman"/>
            <w:color w:val="222222"/>
          </w:rPr>
          <w:t>below.</w:t>
        </w:r>
      </w:ins>
    </w:p>
    <w:p w14:paraId="7AFCBFCF" w14:textId="77777777" w:rsidR="007F12CC" w:rsidRDefault="007F12CC" w:rsidP="007F12CC">
      <w:pPr>
        <w:ind w:left="720"/>
        <w:rPr>
          <w:ins w:id="203" w:author="Justine Kao" w:date="2014-06-05T19:43:00Z"/>
          <w:rFonts w:ascii="Times New Roman" w:eastAsia="Times New Roman" w:hAnsi="Times New Roman" w:cs="Times New Roman"/>
          <w:color w:val="222222"/>
        </w:rPr>
      </w:pPr>
      <w:proofErr w:type="spellEnd"/>
    </w:p>
    <w:p w14:paraId="31833E62" w14:textId="69C30DFE" w:rsidR="0051723F" w:rsidRPr="00CA258C" w:rsidRDefault="00BA7CCC" w:rsidP="007F12CC">
      <w:pPr>
        <w:ind w:left="720"/>
        <w:rPr>
          <w:ins w:id="204" w:author="Noah Goodman" w:date="2014-06-05T07:31:00Z"/>
          <w:rFonts w:ascii="Times New Roman" w:eastAsia="Times New Roman" w:hAnsi="Times New Roman" w:cs="Times New Roman"/>
          <w:color w:val="222222"/>
          <w:rPrChange w:id="205" w:author="Justine Kao" w:date="2014-06-05T19:39:00Z">
            <w:rPr>
              <w:ins w:id="206" w:author="Noah Goodman" w:date="2014-06-05T07:31:00Z"/>
              <w:rFonts w:ascii="Arial" w:eastAsia="Times New Roman" w:hAnsi="Arial" w:cs="Arial"/>
              <w:color w:val="222222"/>
            </w:rPr>
          </w:rPrChange>
        </w:rPr>
      </w:pPr>
      <w:del w:id="207" w:author="Justine Kao" w:date="2014-06-05T19:43:00Z">
        <w:r w:rsidRPr="00CA258C" w:rsidDel="007F12CC">
          <w:rPr>
            <w:rFonts w:ascii="Times New Roman" w:eastAsia="Times New Roman" w:hAnsi="Times New Roman" w:cs="Times New Roman"/>
            <w:color w:val="222222"/>
            <w:rPrChange w:id="208"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209"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210"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211"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212"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213"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214"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215"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216"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217"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218"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219"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220"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221"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222"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223" w:author="Justine Kao" w:date="2014-06-05T19:39:00Z">
              <w:rPr>
                <w:rFonts w:ascii="Arial" w:eastAsia="Times New Roman" w:hAnsi="Arial" w:cs="Arial"/>
                <w:color w:val="222222"/>
              </w:rPr>
            </w:rPrChange>
          </w:rPr>
          <w:delText xml:space="preserve">difference seen in Figure 1. </w:delText>
        </w:r>
      </w:del>
      <w:ins w:id="224" w:author="Noah Goodman" w:date="2014-06-05T07:24:00Z">
        <w:r w:rsidR="009949F0" w:rsidRPr="00CA258C">
          <w:rPr>
            <w:rFonts w:ascii="Times New Roman" w:eastAsia="Times New Roman" w:hAnsi="Times New Roman" w:cs="Times New Roman"/>
            <w:color w:val="222222"/>
            <w:rPrChange w:id="225"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226" w:author="Noah Goodman" w:date="2014-06-05T07:25:00Z">
        <w:r w:rsidR="007A3ABF" w:rsidRPr="00CA258C" w:rsidDel="009949F0">
          <w:rPr>
            <w:rFonts w:ascii="Times New Roman" w:eastAsia="Times New Roman" w:hAnsi="Times New Roman" w:cs="Times New Roman"/>
            <w:color w:val="222222"/>
            <w:rPrChange w:id="227"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228"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229"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230"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231"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232"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233"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234" w:author="Justine Kao" w:date="2014-06-05T19:39:00Z">
            <w:rPr>
              <w:rFonts w:ascii="Arial" w:eastAsia="Times New Roman" w:hAnsi="Arial" w:cs="Arial"/>
              <w:color w:val="222222"/>
            </w:rPr>
          </w:rPrChange>
        </w:rPr>
        <w:t>We see that the</w:t>
      </w:r>
      <w:ins w:id="235" w:author="Noah Goodman" w:date="2014-06-05T07:29:00Z">
        <w:r w:rsidR="0051723F" w:rsidRPr="00CA258C">
          <w:rPr>
            <w:rFonts w:ascii="Times New Roman" w:eastAsia="Times New Roman" w:hAnsi="Times New Roman" w:cs="Times New Roman"/>
            <w:color w:val="222222"/>
            <w:rPrChange w:id="236"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237"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238"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239" w:author="Justine Kao" w:date="2014-06-05T19:39:00Z">
            <w:rPr>
              <w:rFonts w:ascii="Arial" w:eastAsia="Times New Roman" w:hAnsi="Arial" w:cs="Arial"/>
              <w:color w:val="222222"/>
            </w:rPr>
          </w:rPrChange>
        </w:rPr>
        <w:t xml:space="preserve"> magnitude of the </w:t>
      </w:r>
      <w:del w:id="240" w:author="Noah Goodman" w:date="2014-06-05T07:30:00Z">
        <w:r w:rsidR="00C5274C" w:rsidRPr="00CA258C" w:rsidDel="0051723F">
          <w:rPr>
            <w:rFonts w:ascii="Times New Roman" w:eastAsia="Times New Roman" w:hAnsi="Times New Roman" w:cs="Times New Roman"/>
            <w:color w:val="222222"/>
            <w:rPrChange w:id="241"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242" w:author="Justine Kao" w:date="2014-06-05T19:39:00Z">
            <w:rPr>
              <w:rFonts w:ascii="Arial" w:eastAsia="Times New Roman" w:hAnsi="Arial" w:cs="Arial"/>
              <w:color w:val="222222"/>
            </w:rPr>
          </w:rPrChange>
        </w:rPr>
        <w:t>effect</w:t>
      </w:r>
      <w:del w:id="243" w:author="Noah Goodman" w:date="2014-06-05T07:30:00Z">
        <w:r w:rsidR="00C5274C" w:rsidRPr="00CA258C" w:rsidDel="0051723F">
          <w:rPr>
            <w:rFonts w:ascii="Times New Roman" w:eastAsia="Times New Roman" w:hAnsi="Times New Roman" w:cs="Times New Roman"/>
            <w:color w:val="222222"/>
            <w:rPrChange w:id="244" w:author="Justine Kao" w:date="2014-06-05T19:39:00Z">
              <w:rPr>
                <w:rFonts w:ascii="Arial" w:eastAsia="Times New Roman" w:hAnsi="Arial" w:cs="Arial"/>
                <w:color w:val="222222"/>
              </w:rPr>
            </w:rPrChange>
          </w:rPr>
          <w:delText>,</w:delText>
        </w:r>
      </w:del>
      <w:del w:id="245" w:author="Noah Goodman" w:date="2014-06-05T07:29:00Z">
        <w:r w:rsidR="00C5274C" w:rsidRPr="00CA258C" w:rsidDel="0051723F">
          <w:rPr>
            <w:rFonts w:ascii="Times New Roman" w:eastAsia="Times New Roman" w:hAnsi="Times New Roman" w:cs="Times New Roman"/>
            <w:color w:val="222222"/>
            <w:rPrChange w:id="246"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247" w:author="Justine Kao" w:date="2014-06-05T19:39:00Z">
            <w:rPr>
              <w:rFonts w:ascii="Arial" w:eastAsia="Times New Roman" w:hAnsi="Arial" w:cs="Arial"/>
              <w:color w:val="222222"/>
            </w:rPr>
          </w:rPrChange>
        </w:rPr>
        <w:t xml:space="preserve">. </w:t>
      </w:r>
    </w:p>
    <w:p w14:paraId="10E757FE" w14:textId="77777777" w:rsidR="0051723F" w:rsidRPr="00CA258C" w:rsidRDefault="0051723F">
      <w:pPr>
        <w:ind w:left="720"/>
        <w:rPr>
          <w:ins w:id="248" w:author="Noah Goodman" w:date="2014-06-05T07:31:00Z"/>
          <w:rFonts w:ascii="Times New Roman" w:eastAsia="Times New Roman" w:hAnsi="Times New Roman" w:cs="Times New Roman"/>
          <w:color w:val="222222"/>
          <w:rPrChange w:id="249" w:author="Justine Kao" w:date="2014-06-05T19:39:00Z">
            <w:rPr>
              <w:ins w:id="250" w:author="Noah Goodman" w:date="2014-06-05T07:31:00Z"/>
              <w:rFonts w:ascii="Arial" w:eastAsia="Times New Roman" w:hAnsi="Arial" w:cs="Arial"/>
              <w:color w:val="222222"/>
            </w:rPr>
          </w:rPrChange>
        </w:rPr>
      </w:pPr>
    </w:p>
    <w:p w14:paraId="4278ADC9" w14:textId="0756443C" w:rsidR="002F214A" w:rsidRPr="00CA258C" w:rsidRDefault="0051723F">
      <w:pPr>
        <w:ind w:left="720"/>
        <w:rPr>
          <w:rFonts w:ascii="Times New Roman" w:eastAsia="Times New Roman" w:hAnsi="Times New Roman" w:cs="Times New Roman"/>
          <w:color w:val="222222"/>
          <w:rPrChange w:id="251" w:author="Justine Kao" w:date="2014-06-05T19:39:00Z">
            <w:rPr>
              <w:rFonts w:ascii="Arial" w:eastAsia="Times New Roman" w:hAnsi="Arial" w:cs="Arial"/>
              <w:color w:val="222222"/>
            </w:rPr>
          </w:rPrChange>
        </w:rPr>
      </w:pPr>
      <w:ins w:id="252" w:author="Noah Goodman" w:date="2014-06-05T07:33:00Z">
        <w:r w:rsidRPr="00CA258C">
          <w:rPr>
            <w:rFonts w:ascii="Times New Roman" w:eastAsia="Times New Roman" w:hAnsi="Times New Roman" w:cs="Times New Roman"/>
            <w:color w:val="222222"/>
            <w:rPrChange w:id="253" w:author="Justine Kao" w:date="2014-06-05T19:39:00Z">
              <w:rPr>
                <w:rFonts w:ascii="Arial" w:eastAsia="Times New Roman" w:hAnsi="Arial" w:cs="Arial"/>
                <w:color w:val="222222"/>
              </w:rPr>
            </w:rPrChange>
          </w:rPr>
          <w:t xml:space="preserve">The model is able to accommodate </w:t>
        </w:r>
        <w:r w:rsidR="003F2CF8" w:rsidRPr="00CA258C">
          <w:rPr>
            <w:rFonts w:ascii="Times New Roman" w:eastAsia="Times New Roman" w:hAnsi="Times New Roman" w:cs="Times New Roman"/>
            <w:color w:val="222222"/>
            <w:rPrChange w:id="254" w:author="Justine Kao" w:date="2014-06-05T19:39:00Z">
              <w:rPr>
                <w:rFonts w:ascii="Arial" w:eastAsia="Times New Roman" w:hAnsi="Arial" w:cs="Arial"/>
                <w:color w:val="222222"/>
              </w:rPr>
            </w:rPrChange>
          </w:rPr>
          <w:t>the halo</w:t>
        </w:r>
        <w:r w:rsidRPr="00CA258C">
          <w:rPr>
            <w:rFonts w:ascii="Times New Roman" w:eastAsia="Times New Roman" w:hAnsi="Times New Roman" w:cs="Times New Roman"/>
            <w:color w:val="222222"/>
            <w:rPrChange w:id="255"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256" w:author="Justine Kao" w:date="2014-06-05T19:39:00Z">
              <w:rPr>
                <w:rFonts w:ascii="Arial" w:eastAsia="Times New Roman" w:hAnsi="Arial" w:cs="Arial"/>
                <w:color w:val="222222"/>
              </w:rPr>
            </w:rPrChange>
          </w:rPr>
          <w:t>in our data via</w:t>
        </w:r>
        <w:r w:rsidRPr="00CA258C">
          <w:rPr>
            <w:rFonts w:ascii="Times New Roman" w:eastAsia="Times New Roman" w:hAnsi="Times New Roman" w:cs="Times New Roman"/>
            <w:color w:val="222222"/>
            <w:rPrChange w:id="257"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258" w:author="Justine Kao" w:date="2014-06-05T19:39:00Z">
              <w:rPr>
                <w:rFonts w:ascii="Arial" w:eastAsia="Times New Roman" w:hAnsi="Arial" w:cs="Arial"/>
                <w:color w:val="222222"/>
              </w:rPr>
            </w:rPrChange>
          </w:rPr>
          <w:t xml:space="preserve">, which we interpret as </w:t>
        </w:r>
      </w:ins>
      <w:ins w:id="259" w:author="Noah Goodman" w:date="2014-06-05T07:34:00Z">
        <w:r w:rsidR="003F2CF8" w:rsidRPr="00CA258C">
          <w:rPr>
            <w:rFonts w:ascii="Times New Roman" w:eastAsia="Times New Roman" w:hAnsi="Times New Roman" w:cs="Times New Roman"/>
            <w:color w:val="222222"/>
            <w:rPrChange w:id="260" w:author="Justine Kao" w:date="2014-06-05T19:39:00Z">
              <w:rPr>
                <w:rFonts w:ascii="Arial" w:eastAsia="Times New Roman" w:hAnsi="Arial" w:cs="Arial"/>
                <w:color w:val="222222"/>
              </w:rPr>
            </w:rPrChange>
          </w:rPr>
          <w:t>a</w:t>
        </w:r>
      </w:ins>
      <w:ins w:id="261" w:author="Noah Goodman" w:date="2014-06-05T07:33:00Z">
        <w:r w:rsidR="003F2CF8" w:rsidRPr="00CA258C">
          <w:rPr>
            <w:rFonts w:ascii="Times New Roman" w:eastAsia="Times New Roman" w:hAnsi="Times New Roman" w:cs="Times New Roman"/>
            <w:color w:val="222222"/>
            <w:rPrChange w:id="262" w:author="Justine Kao" w:date="2014-06-05T19:39:00Z">
              <w:rPr>
                <w:rFonts w:ascii="Arial" w:eastAsia="Times New Roman" w:hAnsi="Arial" w:cs="Arial"/>
                <w:color w:val="222222"/>
              </w:rPr>
            </w:rPrChange>
          </w:rPr>
          <w:t xml:space="preserve">ggregating </w:t>
        </w:r>
      </w:ins>
      <w:ins w:id="263" w:author="Noah Goodman" w:date="2014-06-05T07:34:00Z">
        <w:r w:rsidR="003F2CF8" w:rsidRPr="00CA258C">
          <w:rPr>
            <w:rFonts w:ascii="Times New Roman" w:eastAsia="Times New Roman" w:hAnsi="Times New Roman" w:cs="Times New Roman"/>
            <w:color w:val="222222"/>
            <w:rPrChange w:id="264" w:author="Justine Kao" w:date="2014-06-05T19:39:00Z">
              <w:rPr>
                <w:rFonts w:ascii="Arial" w:eastAsia="Times New Roman" w:hAnsi="Arial" w:cs="Arial"/>
                <w:color w:val="222222"/>
              </w:rPr>
            </w:rPrChange>
          </w:rPr>
          <w:t>many factors that could differ across situations</w:t>
        </w:r>
      </w:ins>
      <w:ins w:id="265" w:author="Noah Goodman" w:date="2014-06-05T07:33:00Z">
        <w:r w:rsidR="003F2CF8" w:rsidRPr="00CA258C">
          <w:rPr>
            <w:rFonts w:ascii="Times New Roman" w:eastAsia="Times New Roman" w:hAnsi="Times New Roman" w:cs="Times New Roman"/>
            <w:color w:val="222222"/>
            <w:rPrChange w:id="266" w:author="Justine Kao" w:date="2014-06-05T19:39:00Z">
              <w:rPr>
                <w:rFonts w:ascii="Arial" w:eastAsia="Times New Roman" w:hAnsi="Arial" w:cs="Arial"/>
                <w:color w:val="222222"/>
              </w:rPr>
            </w:rPrChange>
          </w:rPr>
          <w:t>.</w:t>
        </w:r>
        <w:r w:rsidRPr="00CA258C">
          <w:rPr>
            <w:rFonts w:ascii="Times New Roman" w:eastAsia="Times New Roman" w:hAnsi="Times New Roman" w:cs="Times New Roman"/>
            <w:color w:val="222222"/>
            <w:rPrChange w:id="267" w:author="Justine Kao" w:date="2014-06-05T19:39:00Z">
              <w:rPr>
                <w:rFonts w:ascii="Arial" w:eastAsia="Times New Roman" w:hAnsi="Arial" w:cs="Arial"/>
                <w:color w:val="222222"/>
              </w:rPr>
            </w:rPrChange>
          </w:rPr>
          <w:t xml:space="preserve"> </w:t>
        </w:r>
      </w:ins>
      <w:ins w:id="268" w:author="Noah Goodman" w:date="2014-06-05T07:31:00Z">
        <w:r w:rsidRPr="00CA258C">
          <w:rPr>
            <w:rFonts w:ascii="Times New Roman" w:eastAsia="Times New Roman" w:hAnsi="Times New Roman" w:cs="Times New Roman"/>
            <w:color w:val="222222"/>
            <w:rPrChange w:id="269"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270" w:author="Justine Kao" w:date="2014-06-05T19:39:00Z">
              <w:rPr>
                <w:rFonts w:ascii="Arial" w:eastAsia="Times New Roman" w:hAnsi="Arial" w:cs="Arial"/>
                <w:color w:val="222222"/>
              </w:rPr>
            </w:rPrChange>
          </w:rPr>
          <w:t>ly appropriate cost parameter, w</w:t>
        </w:r>
        <w:r w:rsidRPr="00CA258C">
          <w:rPr>
            <w:rFonts w:ascii="Times New Roman" w:eastAsia="Times New Roman" w:hAnsi="Times New Roman" w:cs="Times New Roman"/>
            <w:color w:val="222222"/>
            <w:rPrChange w:id="271" w:author="Justine Kao" w:date="2014-06-05T19:39:00Z">
              <w:rPr>
                <w:rFonts w:ascii="Arial" w:eastAsia="Times New Roman" w:hAnsi="Arial" w:cs="Arial"/>
                <w:color w:val="222222"/>
              </w:rPr>
            </w:rPrChange>
          </w:rPr>
          <w:t xml:space="preserve">ould be bigger in other situations </w:t>
        </w:r>
      </w:ins>
      <w:del w:id="272" w:author="Noah Goodman" w:date="2014-06-05T07:32:00Z">
        <w:r w:rsidR="00C5274C" w:rsidRPr="00CA258C" w:rsidDel="0051723F">
          <w:rPr>
            <w:rFonts w:ascii="Times New Roman" w:eastAsia="Times New Roman" w:hAnsi="Times New Roman" w:cs="Times New Roman"/>
            <w:color w:val="222222"/>
            <w:rPrChange w:id="273"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274"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275" w:author="Justine Kao" w:date="2014-06-05T19:39:00Z">
            <w:rPr>
              <w:rFonts w:ascii="Arial" w:eastAsia="Times New Roman" w:hAnsi="Arial" w:cs="Arial"/>
              <w:color w:val="222222"/>
            </w:rPr>
          </w:rPrChange>
        </w:rPr>
        <w:t xml:space="preserve">for reasons </w:t>
      </w:r>
      <w:ins w:id="276" w:author="Noah Goodman" w:date="2014-06-05T07:34:00Z">
        <w:r w:rsidR="003F2CF8" w:rsidRPr="00CA258C">
          <w:rPr>
            <w:rFonts w:ascii="Times New Roman" w:eastAsia="Times New Roman" w:hAnsi="Times New Roman" w:cs="Times New Roman"/>
            <w:color w:val="222222"/>
            <w:rPrChange w:id="277"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278" w:author="Justine Kao" w:date="2014-06-05T19:39:00Z">
            <w:rPr>
              <w:rFonts w:ascii="Arial" w:eastAsia="Times New Roman" w:hAnsi="Arial" w:cs="Arial"/>
              <w:color w:val="222222"/>
            </w:rPr>
          </w:rPrChange>
        </w:rPr>
        <w:t>that Reviewer #2 very helpfully suggested</w:t>
      </w:r>
      <w:r w:rsidR="007B5A0E" w:rsidRPr="00CA258C">
        <w:rPr>
          <w:rFonts w:ascii="Times New Roman" w:eastAsia="Times New Roman" w:hAnsi="Times New Roman" w:cs="Times New Roman"/>
          <w:color w:val="222222"/>
          <w:rPrChange w:id="279"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280"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281"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282"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283" w:author="Justine Kao" w:date="2014-06-05T19:39:00Z">
            <w:rPr>
              <w:rFonts w:ascii="Arial" w:eastAsia="Times New Roman" w:hAnsi="Arial" w:cs="Arial"/>
              <w:color w:val="222222"/>
            </w:rPr>
          </w:rPrChange>
        </w:rPr>
        <w:t>)</w:t>
      </w:r>
      <w:ins w:id="284" w:author="Noah Goodman" w:date="2014-06-05T07:33:00Z">
        <w:r w:rsidRPr="00CA258C">
          <w:rPr>
            <w:rFonts w:ascii="Times New Roman" w:eastAsia="Times New Roman" w:hAnsi="Times New Roman" w:cs="Times New Roman"/>
            <w:color w:val="222222"/>
            <w:rPrChange w:id="285" w:author="Justine Kao" w:date="2014-06-05T19:39:00Z">
              <w:rPr>
                <w:rFonts w:ascii="Arial" w:eastAsia="Times New Roman" w:hAnsi="Arial" w:cs="Arial"/>
                <w:color w:val="222222"/>
              </w:rPr>
            </w:rPrChange>
          </w:rPr>
          <w:t>.</w:t>
        </w:r>
      </w:ins>
      <w:del w:id="286" w:author="Noah Goodman" w:date="2014-06-05T07:33:00Z">
        <w:r w:rsidR="002B6676" w:rsidRPr="00CA258C" w:rsidDel="0051723F">
          <w:rPr>
            <w:rFonts w:ascii="Times New Roman" w:eastAsia="Times New Roman" w:hAnsi="Times New Roman" w:cs="Times New Roman"/>
            <w:color w:val="222222"/>
            <w:rPrChange w:id="287"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288"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289"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290"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291"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292" w:author="Justine Kao" w:date="2014-06-05T19:39:00Z">
            <w:rPr>
              <w:rFonts w:ascii="Arial" w:eastAsia="Times New Roman" w:hAnsi="Arial" w:cs="Arial"/>
              <w:color w:val="222222"/>
            </w:rPr>
          </w:rPrChange>
        </w:rPr>
      </w:pPr>
      <w:del w:id="293" w:author="Noah Goodman" w:date="2014-06-05T07:25:00Z">
        <w:r w:rsidRPr="00CA258C" w:rsidDel="009949F0">
          <w:rPr>
            <w:rFonts w:ascii="Times New Roman" w:eastAsia="Times New Roman" w:hAnsi="Times New Roman" w:cs="Times New Roman"/>
            <w:noProof/>
            <w:color w:val="222222"/>
            <w:rPrChange w:id="294" w:author="Justine Kao" w:date="2014-06-05T19:39:00Z">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295" w:author="Justine Kao" w:date="2014-06-05T19:39:00Z">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296"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rsidP="0082101E">
      <w:pPr>
        <w:ind w:left="720"/>
        <w:rPr>
          <w:del w:id="297" w:author="Noah Goodman" w:date="2014-06-05T07:48:00Z"/>
          <w:rFonts w:ascii="Times New Roman" w:eastAsia="新細明體" w:hAnsi="Times New Roman" w:cs="Times New Roman"/>
          <w:color w:val="222222"/>
          <w:shd w:val="clear" w:color="auto" w:fill="FFFFFF"/>
          <w:lang w:eastAsia="zh-TW"/>
          <w:rPrChange w:id="298" w:author="Justine Kao" w:date="2014-06-05T19:39:00Z">
            <w:rPr>
              <w:del w:id="299" w:author="Noah Goodman" w:date="2014-06-05T07:48:00Z"/>
              <w:rFonts w:ascii="Arial" w:eastAsia="新細明體" w:hAnsi="Arial" w:cs="Arial"/>
              <w:color w:val="222222"/>
              <w:shd w:val="clear" w:color="auto" w:fill="FFFFFF"/>
              <w:lang w:eastAsia="zh-TW"/>
            </w:rPr>
          </w:rPrChange>
        </w:rPr>
      </w:pPr>
      <w:del w:id="300" w:author="Noah Goodman" w:date="2014-06-05T07:36:00Z">
        <w:r w:rsidRPr="00CA258C" w:rsidDel="003F2CF8">
          <w:rPr>
            <w:rFonts w:ascii="Times New Roman" w:eastAsia="新細明體" w:hAnsi="Times New Roman" w:cs="Times New Roman"/>
            <w:noProof/>
            <w:color w:val="222222"/>
            <w:shd w:val="clear" w:color="auto" w:fill="FFFFFF"/>
            <w:rPrChange w:id="301" w:author="Justine Kao" w:date="2014-06-05T19:39:00Z">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302"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303"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304"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305"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306"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307"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308"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309"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310"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311"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312"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313"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314"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315"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316"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317"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318"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319"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320"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321"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322"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323"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324"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325"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326"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327"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328"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329"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330"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331"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332"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333"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334"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335"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336"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337"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338" w:author="Noah Goodman" w:date="2014-06-05T07:48:00Z"/>
          <w:rFonts w:ascii="Times New Roman" w:eastAsia="新細明體" w:hAnsi="Times New Roman" w:cs="Times New Roman"/>
          <w:color w:val="222222"/>
          <w:shd w:val="clear" w:color="auto" w:fill="FFFFFF"/>
          <w:lang w:eastAsia="zh-TW"/>
          <w:rPrChange w:id="339" w:author="Justine Kao" w:date="2014-06-05T19:39:00Z">
            <w:rPr>
              <w:del w:id="340" w:author="Noah Goodman" w:date="2014-06-05T07:48:00Z"/>
              <w:rFonts w:ascii="Arial" w:eastAsia="新細明體" w:hAnsi="Arial" w:cs="Arial"/>
              <w:color w:val="222222"/>
              <w:shd w:val="clear" w:color="auto" w:fill="FFFFFF"/>
              <w:lang w:eastAsia="zh-TW"/>
            </w:rPr>
          </w:rPrChange>
        </w:rPr>
      </w:pPr>
      <w:del w:id="341" w:author="Noah Goodman" w:date="2014-06-05T07:48:00Z">
        <w:r w:rsidRPr="00CA258C" w:rsidDel="00937AB1">
          <w:rPr>
            <w:rFonts w:ascii="Times New Roman" w:eastAsia="新細明體" w:hAnsi="Times New Roman" w:cs="Times New Roman"/>
            <w:noProof/>
            <w:color w:val="222222"/>
            <w:shd w:val="clear" w:color="auto" w:fill="FFFFFF"/>
            <w:rPrChange w:id="342" w:author="Justine Kao" w:date="2014-06-05T19:39:00Z">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RDefault="002222DB">
      <w:pPr>
        <w:ind w:left="720"/>
        <w:rPr>
          <w:rFonts w:ascii="Times New Roman" w:eastAsia="Times New Roman" w:hAnsi="Times New Roman" w:cs="Times New Roman"/>
          <w:color w:val="222222"/>
          <w:shd w:val="clear" w:color="auto" w:fill="FFFFFF"/>
          <w:rPrChange w:id="343" w:author="Justine Kao" w:date="2014-06-05T19:39:00Z">
            <w:rPr>
              <w:rFonts w:ascii="Arial" w:eastAsia="Times New Roman" w:hAnsi="Arial" w:cs="Arial"/>
              <w:color w:val="222222"/>
              <w:shd w:val="clear" w:color="auto" w:fill="FFFFFF"/>
            </w:rPr>
          </w:rPrChange>
        </w:rPr>
        <w:pPrChange w:id="344"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3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46"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347" w:author="Justine Kao" w:date="2014-06-05T19:39:00Z">
            <w:rPr>
              <w:rFonts w:ascii="Arial" w:eastAsia="Times New Roman" w:hAnsi="Arial" w:cs="Arial"/>
              <w:color w:val="222222"/>
            </w:rPr>
          </w:rPrChange>
        </w:rPr>
      </w:pPr>
    </w:p>
    <w:p w14:paraId="21661315" w14:textId="27AAA869" w:rsidR="003811C3" w:rsidRPr="00CA258C" w:rsidRDefault="003811C3" w:rsidP="00C12C8D">
      <w:pPr>
        <w:ind w:left="720"/>
        <w:rPr>
          <w:rFonts w:ascii="Times New Roman" w:eastAsia="Times New Roman" w:hAnsi="Times New Roman" w:cs="Times New Roman"/>
          <w:color w:val="222222"/>
          <w:shd w:val="clear" w:color="auto" w:fill="FFFFFF"/>
          <w:rPrChange w:id="34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49" w:author="Justine Kao" w:date="2014-06-05T19:39:00Z">
            <w:rPr>
              <w:rFonts w:ascii="Arial" w:eastAsia="Times New Roman" w:hAnsi="Arial" w:cs="Arial"/>
              <w:color w:val="222222"/>
              <w:shd w:val="clear" w:color="auto" w:fill="FFFFFF"/>
            </w:rPr>
          </w:rPrChange>
        </w:rPr>
        <w:t>We have revised the introduction to include an informal overview of RSA models and its components</w:t>
      </w:r>
      <w:ins w:id="350" w:author="Noah Goodman" w:date="2014-06-05T07:51:00Z">
        <w:r w:rsidR="00937AB1" w:rsidRPr="00CA258C">
          <w:rPr>
            <w:rFonts w:ascii="Times New Roman" w:eastAsia="Times New Roman" w:hAnsi="Times New Roman" w:cs="Times New Roman"/>
            <w:color w:val="222222"/>
            <w:shd w:val="clear" w:color="auto" w:fill="FFFFFF"/>
            <w:rPrChange w:id="351" w:author="Justine Kao" w:date="2014-06-05T19:39:00Z">
              <w:rPr>
                <w:rFonts w:ascii="Arial" w:eastAsia="Times New Roman" w:hAnsi="Arial" w:cs="Arial"/>
                <w:color w:val="222222"/>
                <w:shd w:val="clear" w:color="auto" w:fill="FFFFFF"/>
              </w:rPr>
            </w:rPrChange>
          </w:rPr>
          <w:t xml:space="preserve"> and have incorporated a more clear </w:t>
        </w:r>
      </w:ins>
      <w:ins w:id="352" w:author="Noah Goodman" w:date="2014-06-05T07:52:00Z">
        <w:r w:rsidR="00937AB1" w:rsidRPr="00CA258C">
          <w:rPr>
            <w:rFonts w:ascii="Times New Roman" w:eastAsia="Times New Roman" w:hAnsi="Times New Roman" w:cs="Times New Roman"/>
            <w:color w:val="222222"/>
            <w:shd w:val="clear" w:color="auto" w:fill="FFFFFF"/>
            <w:rPrChange w:id="353" w:author="Justine Kao" w:date="2014-06-05T19:39:00Z">
              <w:rPr>
                <w:rFonts w:ascii="Arial" w:eastAsia="Times New Roman" w:hAnsi="Arial" w:cs="Arial"/>
                <w:color w:val="222222"/>
                <w:shd w:val="clear" w:color="auto" w:fill="FFFFFF"/>
              </w:rPr>
            </w:rPrChange>
          </w:rPr>
          <w:t>exposition</w:t>
        </w:r>
      </w:ins>
      <w:ins w:id="354" w:author="Noah Goodman" w:date="2014-06-05T07:51:00Z">
        <w:r w:rsidR="00937AB1" w:rsidRPr="00CA258C">
          <w:rPr>
            <w:rFonts w:ascii="Times New Roman" w:eastAsia="Times New Roman" w:hAnsi="Times New Roman" w:cs="Times New Roman"/>
            <w:color w:val="222222"/>
            <w:shd w:val="clear" w:color="auto" w:fill="FFFFFF"/>
            <w:rPrChange w:id="355" w:author="Justine Kao" w:date="2014-06-05T19:39:00Z">
              <w:rPr>
                <w:rFonts w:ascii="Arial" w:eastAsia="Times New Roman" w:hAnsi="Arial" w:cs="Arial"/>
                <w:color w:val="222222"/>
                <w:shd w:val="clear" w:color="auto" w:fill="FFFFFF"/>
              </w:rPr>
            </w:rPrChange>
          </w:rPr>
          <w:t xml:space="preserve"> </w:t>
        </w:r>
      </w:ins>
      <w:ins w:id="356" w:author="Noah Goodman" w:date="2014-06-05T07:52:00Z">
        <w:r w:rsidR="00937AB1" w:rsidRPr="00CA258C">
          <w:rPr>
            <w:rFonts w:ascii="Times New Roman" w:eastAsia="Times New Roman" w:hAnsi="Times New Roman" w:cs="Times New Roman"/>
            <w:color w:val="222222"/>
            <w:shd w:val="clear" w:color="auto" w:fill="FFFFFF"/>
            <w:rPrChange w:id="357" w:author="Justine Kao" w:date="2014-06-05T19:39:00Z">
              <w:rPr>
                <w:rFonts w:ascii="Arial" w:eastAsia="Times New Roman" w:hAnsi="Arial" w:cs="Arial"/>
                <w:color w:val="222222"/>
                <w:shd w:val="clear" w:color="auto" w:fill="FFFFFF"/>
              </w:rPr>
            </w:rPrChange>
          </w:rPr>
          <w:t>of our novel model extensions in this earlier section.</w:t>
        </w:r>
      </w:ins>
      <w:del w:id="358" w:author="Noah Goodman" w:date="2014-06-05T07:51:00Z">
        <w:r w:rsidRPr="00CA258C" w:rsidDel="00937AB1">
          <w:rPr>
            <w:rFonts w:ascii="Times New Roman" w:eastAsia="Times New Roman" w:hAnsi="Times New Roman" w:cs="Times New Roman"/>
            <w:color w:val="222222"/>
            <w:shd w:val="clear" w:color="auto" w:fill="FFFFFF"/>
            <w:rPrChange w:id="359"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36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361" w:author="Justine Kao" w:date="2014-06-05T19:39:00Z">
            <w:rPr>
              <w:rFonts w:ascii="Arial" w:eastAsia="Times New Roman" w:hAnsi="Arial" w:cs="Arial"/>
              <w:color w:val="222222"/>
            </w:rPr>
          </w:rPrChange>
        </w:rPr>
        <w:lastRenderedPageBreak/>
        <w:br/>
      </w:r>
      <w:r w:rsidRPr="00CA258C">
        <w:rPr>
          <w:rFonts w:ascii="Times New Roman" w:eastAsia="Times New Roman" w:hAnsi="Times New Roman" w:cs="Times New Roman"/>
          <w:color w:val="222222"/>
          <w:shd w:val="clear" w:color="auto" w:fill="FFFFFF"/>
          <w:rPrChange w:id="362"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363" w:author="Justine Kao" w:date="2014-06-05T19:39:00Z">
            <w:rPr>
              <w:rFonts w:ascii="Arial" w:eastAsia="Times New Roman" w:hAnsi="Arial" w:cs="Arial"/>
              <w:color w:val="222222"/>
              <w:shd w:val="clear" w:color="auto" w:fill="FFFFFF"/>
            </w:rPr>
          </w:rPrChange>
        </w:rPr>
      </w:pPr>
    </w:p>
    <w:p w14:paraId="72B0EDFC" w14:textId="492B72EE" w:rsidR="00421279" w:rsidRPr="00CA258C" w:rsidRDefault="00FD1C8B" w:rsidP="00421279">
      <w:pPr>
        <w:ind w:left="720"/>
        <w:rPr>
          <w:rFonts w:ascii="Times New Roman" w:eastAsia="Times New Roman" w:hAnsi="Times New Roman" w:cs="Times New Roman"/>
          <w:color w:val="222222"/>
          <w:rPrChange w:id="36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365"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366"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367"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368"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369"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370"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371" w:author="Justine Kao" w:date="2014-06-05T19:39:00Z">
            <w:rPr>
              <w:rFonts w:ascii="Arial" w:eastAsia="Times New Roman" w:hAnsi="Arial" w:cs="Arial"/>
              <w:color w:val="222222"/>
            </w:rPr>
          </w:rPrChange>
        </w:rPr>
        <w:t>changed the colors so that the figures are still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37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373" w:author="Justine Kao" w:date="2014-06-05T19:39:00Z">
            <w:rPr>
              <w:rFonts w:ascii="Arial" w:eastAsia="Times New Roman" w:hAnsi="Arial" w:cs="Arial"/>
              <w:color w:val="222222"/>
            </w:rPr>
          </w:rPrChange>
        </w:rPr>
        <w:br/>
      </w:r>
      <w:del w:id="374" w:author="Justine Kao" w:date="2014-06-05T19:44:00Z">
        <w:r w:rsidRPr="00CA258C" w:rsidDel="00A0313E">
          <w:rPr>
            <w:rFonts w:ascii="Times New Roman" w:eastAsia="Times New Roman" w:hAnsi="Times New Roman" w:cs="Times New Roman"/>
            <w:color w:val="222222"/>
            <w:rPrChange w:id="37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376"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377" w:author="Justine Kao" w:date="2014-06-05T19:39:00Z">
            <w:rPr>
              <w:rFonts w:ascii="Arial" w:eastAsia="Times New Roman" w:hAnsi="Arial" w:cs="Arial"/>
              <w:color w:val="222222"/>
              <w:shd w:val="clear" w:color="auto" w:fill="FFFFFF"/>
            </w:rPr>
          </w:rPrChange>
        </w:rPr>
      </w:pPr>
    </w:p>
    <w:p w14:paraId="7DC08D41" w14:textId="62EDF209" w:rsidR="001705B9" w:rsidRPr="00CA258C" w:rsidRDefault="00A56A50" w:rsidP="001705B9">
      <w:pPr>
        <w:ind w:left="720"/>
        <w:rPr>
          <w:rFonts w:ascii="Times New Roman" w:eastAsia="Times New Roman" w:hAnsi="Times New Roman" w:cs="Times New Roman"/>
          <w:color w:val="222222"/>
          <w:rPrChange w:id="378" w:author="Justine Kao" w:date="2014-06-05T19:39:00Z">
            <w:rPr>
              <w:rFonts w:ascii="Arial" w:eastAsia="Times New Roman" w:hAnsi="Arial" w:cs="Arial"/>
              <w:color w:val="222222"/>
            </w:rPr>
          </w:rPrChange>
        </w:rPr>
      </w:pPr>
      <w:ins w:id="379" w:author="Noah Goodman" w:date="2014-06-05T07:55:00Z">
        <w:r w:rsidRPr="00CA258C">
          <w:rPr>
            <w:rFonts w:ascii="Times New Roman" w:eastAsia="Times New Roman" w:hAnsi="Times New Roman" w:cs="Times New Roman"/>
            <w:color w:val="222222"/>
            <w:rPrChange w:id="380" w:author="Justine Kao" w:date="2014-06-05T19:39:00Z">
              <w:rPr>
                <w:rFonts w:ascii="Arial" w:eastAsia="Times New Roman" w:hAnsi="Arial" w:cs="Arial"/>
                <w:color w:val="222222"/>
              </w:rPr>
            </w:rPrChange>
          </w:rPr>
          <w:t xml:space="preserve">A main contribution of the modeling </w:t>
        </w:r>
      </w:ins>
      <w:ins w:id="381" w:author="Noah Goodman" w:date="2014-06-05T08:11:00Z">
        <w:r w:rsidR="00546244" w:rsidRPr="00CA258C">
          <w:rPr>
            <w:rFonts w:ascii="Times New Roman" w:eastAsia="Times New Roman" w:hAnsi="Times New Roman" w:cs="Times New Roman"/>
            <w:color w:val="222222"/>
            <w:rPrChange w:id="382" w:author="Justine Kao" w:date="2014-06-05T19:39:00Z">
              <w:rPr>
                <w:rFonts w:ascii="Arial" w:eastAsia="Times New Roman" w:hAnsi="Arial" w:cs="Arial"/>
                <w:color w:val="222222"/>
              </w:rPr>
            </w:rPrChange>
          </w:rPr>
          <w:t>framework used</w:t>
        </w:r>
      </w:ins>
      <w:ins w:id="383" w:author="Noah Goodman" w:date="2014-06-05T07:55:00Z">
        <w:r w:rsidRPr="00CA258C">
          <w:rPr>
            <w:rFonts w:ascii="Times New Roman" w:eastAsia="Times New Roman" w:hAnsi="Times New Roman" w:cs="Times New Roman"/>
            <w:color w:val="222222"/>
            <w:rPrChange w:id="384"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385" w:author="Noah Goodman" w:date="2014-06-05T07:56:00Z">
        <w:r w:rsidR="00421B57" w:rsidRPr="00CA258C">
          <w:rPr>
            <w:rFonts w:ascii="Times New Roman" w:eastAsia="Times New Roman" w:hAnsi="Times New Roman" w:cs="Times New Roman"/>
            <w:color w:val="222222"/>
            <w:rPrChange w:id="386"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387" w:author="Justine Kao" w:date="2014-06-05T19:39:00Z">
              <w:rPr>
                <w:rFonts w:ascii="Arial" w:eastAsia="Times New Roman" w:hAnsi="Arial" w:cs="Arial"/>
                <w:color w:val="222222"/>
              </w:rPr>
            </w:rPrChange>
          </w:rPr>
          <w:t>ackground knowledge is captured via prior probabilities</w:t>
        </w:r>
      </w:ins>
      <w:ins w:id="388" w:author="Noah Goodman" w:date="2014-06-05T08:00:00Z">
        <w:r w:rsidR="00421B57" w:rsidRPr="00CA258C">
          <w:rPr>
            <w:rFonts w:ascii="Times New Roman" w:eastAsia="Times New Roman" w:hAnsi="Times New Roman" w:cs="Times New Roman"/>
            <w:color w:val="222222"/>
            <w:rPrChange w:id="389" w:author="Justine Kao" w:date="2014-06-05T19:39:00Z">
              <w:rPr>
                <w:rFonts w:ascii="Arial" w:eastAsia="Times New Roman" w:hAnsi="Arial" w:cs="Arial"/>
                <w:color w:val="222222"/>
              </w:rPr>
            </w:rPrChange>
          </w:rPr>
          <w:t>,</w:t>
        </w:r>
      </w:ins>
      <w:ins w:id="390" w:author="Noah Goodman" w:date="2014-06-05T07:56:00Z">
        <w:r w:rsidRPr="00CA258C">
          <w:rPr>
            <w:rFonts w:ascii="Times New Roman" w:eastAsia="Times New Roman" w:hAnsi="Times New Roman" w:cs="Times New Roman"/>
            <w:color w:val="222222"/>
            <w:rPrChange w:id="391" w:author="Justine Kao" w:date="2014-06-05T19:39:00Z">
              <w:rPr>
                <w:rFonts w:ascii="Arial" w:eastAsia="Times New Roman" w:hAnsi="Arial" w:cs="Arial"/>
                <w:color w:val="222222"/>
              </w:rPr>
            </w:rPrChange>
          </w:rPr>
          <w:t xml:space="preserve"> </w:t>
        </w:r>
      </w:ins>
      <w:ins w:id="392" w:author="Noah Goodman" w:date="2014-06-05T08:00:00Z">
        <w:r w:rsidR="00421B57" w:rsidRPr="00CA258C">
          <w:rPr>
            <w:rFonts w:ascii="Times New Roman" w:eastAsia="Times New Roman" w:hAnsi="Times New Roman" w:cs="Times New Roman"/>
            <w:color w:val="222222"/>
            <w:rPrChange w:id="393" w:author="Justine Kao" w:date="2014-06-05T19:39:00Z">
              <w:rPr>
                <w:rFonts w:ascii="Arial" w:eastAsia="Times New Roman" w:hAnsi="Arial" w:cs="Arial"/>
                <w:color w:val="222222"/>
              </w:rPr>
            </w:rPrChange>
          </w:rPr>
          <w:t>which</w:t>
        </w:r>
      </w:ins>
      <w:ins w:id="394" w:author="Noah Goodman" w:date="2014-06-05T07:56:00Z">
        <w:r w:rsidRPr="00CA258C">
          <w:rPr>
            <w:rFonts w:ascii="Times New Roman" w:eastAsia="Times New Roman" w:hAnsi="Times New Roman" w:cs="Times New Roman"/>
            <w:color w:val="222222"/>
            <w:rPrChange w:id="395"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396" w:author="Justine Kao" w:date="2014-06-05T19:39:00Z">
              <w:rPr>
                <w:rFonts w:ascii="Arial" w:eastAsia="Times New Roman" w:hAnsi="Arial" w:cs="Arial"/>
                <w:color w:val="222222"/>
              </w:rPr>
            </w:rPrChange>
          </w:rPr>
          <w:t>epends on (but doesn’t predict).</w:t>
        </w:r>
      </w:ins>
      <w:ins w:id="397" w:author="Noah Goodman" w:date="2014-06-05T07:55:00Z">
        <w:r w:rsidRPr="00CA258C">
          <w:rPr>
            <w:rFonts w:ascii="Times New Roman" w:eastAsia="Times New Roman" w:hAnsi="Times New Roman" w:cs="Times New Roman"/>
            <w:color w:val="222222"/>
            <w:rPrChange w:id="398" w:author="Justine Kao" w:date="2014-06-05T19:39:00Z">
              <w:rPr>
                <w:rFonts w:ascii="Arial" w:eastAsia="Times New Roman" w:hAnsi="Arial" w:cs="Arial"/>
                <w:color w:val="222222"/>
              </w:rPr>
            </w:rPrChange>
          </w:rPr>
          <w:t xml:space="preserve"> </w:t>
        </w:r>
      </w:ins>
      <w:del w:id="399" w:author="Noah Goodman" w:date="2014-06-05T07:57:00Z">
        <w:r w:rsidR="002C41E9" w:rsidRPr="00CA258C" w:rsidDel="00421B57">
          <w:rPr>
            <w:rFonts w:ascii="Times New Roman" w:eastAsia="Times New Roman" w:hAnsi="Times New Roman" w:cs="Times New Roman"/>
            <w:color w:val="222222"/>
            <w:rPrChange w:id="400" w:author="Justine Kao" w:date="2014-06-05T19:39:00Z">
              <w:rPr>
                <w:rFonts w:ascii="Arial" w:eastAsia="Times New Roman" w:hAnsi="Arial" w:cs="Arial"/>
                <w:color w:val="222222"/>
              </w:rPr>
            </w:rPrChange>
          </w:rPr>
          <w:delText xml:space="preserve">The </w:delText>
        </w:r>
      </w:del>
      <w:ins w:id="401" w:author="Noah Goodman" w:date="2014-06-05T07:57:00Z">
        <w:r w:rsidR="00421B57" w:rsidRPr="00CA258C">
          <w:rPr>
            <w:rFonts w:ascii="Times New Roman" w:eastAsia="Times New Roman" w:hAnsi="Times New Roman" w:cs="Times New Roman"/>
            <w:color w:val="222222"/>
            <w:rPrChange w:id="402" w:author="Justine Kao" w:date="2014-06-05T19:39:00Z">
              <w:rPr>
                <w:rFonts w:ascii="Arial" w:eastAsia="Times New Roman" w:hAnsi="Arial" w:cs="Arial"/>
                <w:color w:val="222222"/>
              </w:rPr>
            </w:rPrChange>
          </w:rPr>
          <w:t>We measured the</w:t>
        </w:r>
      </w:ins>
      <w:ins w:id="403" w:author="Noah Goodman" w:date="2014-06-05T08:00:00Z">
        <w:r w:rsidR="00421B57" w:rsidRPr="00CA258C">
          <w:rPr>
            <w:rFonts w:ascii="Times New Roman" w:eastAsia="Times New Roman" w:hAnsi="Times New Roman" w:cs="Times New Roman"/>
            <w:color w:val="222222"/>
            <w:rPrChange w:id="404"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405" w:author="Justine Kao" w:date="2014-06-05T19:39:00Z">
            <w:rPr>
              <w:rFonts w:ascii="Arial" w:eastAsia="Times New Roman" w:hAnsi="Arial" w:cs="Arial"/>
              <w:color w:val="222222"/>
            </w:rPr>
          </w:rPrChange>
        </w:rPr>
        <w:t xml:space="preserve">prior probabilities of prices and affect </w:t>
      </w:r>
      <w:del w:id="406" w:author="Noah Goodman" w:date="2014-06-05T07:57:00Z">
        <w:r w:rsidR="002C41E9" w:rsidRPr="00CA258C" w:rsidDel="00421B57">
          <w:rPr>
            <w:rFonts w:ascii="Times New Roman" w:eastAsia="Times New Roman" w:hAnsi="Times New Roman" w:cs="Times New Roman"/>
            <w:color w:val="222222"/>
            <w:rPrChange w:id="407"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408" w:author="Justine Kao" w:date="2014-06-05T19:39:00Z">
            <w:rPr>
              <w:rFonts w:ascii="Arial" w:eastAsia="Times New Roman" w:hAnsi="Arial" w:cs="Arial"/>
              <w:color w:val="222222"/>
            </w:rPr>
          </w:rPrChange>
        </w:rPr>
        <w:t>empirically in Experiment 3a and 3b, respectively.</w:t>
      </w:r>
      <w:ins w:id="409" w:author="Noah Goodman" w:date="2014-06-05T07:53:00Z">
        <w:r w:rsidRPr="00CA258C">
          <w:rPr>
            <w:rFonts w:ascii="Times New Roman" w:eastAsia="Times New Roman" w:hAnsi="Times New Roman" w:cs="Times New Roman"/>
            <w:color w:val="222222"/>
            <w:rPrChange w:id="410" w:author="Justine Kao" w:date="2014-06-05T19:39:00Z">
              <w:rPr>
                <w:rFonts w:ascii="Arial" w:eastAsia="Times New Roman" w:hAnsi="Arial" w:cs="Arial"/>
                <w:color w:val="222222"/>
              </w:rPr>
            </w:rPrChange>
          </w:rPr>
          <w:t xml:space="preserve"> </w:t>
        </w:r>
      </w:ins>
      <w:del w:id="411" w:author="Noah Goodman" w:date="2014-06-05T07:55:00Z">
        <w:r w:rsidR="000558BC" w:rsidRPr="00CA258C" w:rsidDel="00A56A50">
          <w:rPr>
            <w:rFonts w:ascii="Times New Roman" w:eastAsia="Times New Roman" w:hAnsi="Times New Roman" w:cs="Times New Roman"/>
            <w:color w:val="222222"/>
            <w:rPrChange w:id="412"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413" w:author="Justine Kao" w:date="2014-06-05T19:39:00Z">
            <w:rPr>
              <w:rFonts w:ascii="Arial" w:eastAsia="Times New Roman" w:hAnsi="Arial" w:cs="Arial"/>
              <w:color w:val="222222"/>
            </w:rPr>
          </w:rPrChange>
        </w:rPr>
        <w:t>The main text has been revised to</w:t>
      </w:r>
      <w:r w:rsidR="00484BA3" w:rsidRPr="00CA258C">
        <w:rPr>
          <w:rFonts w:ascii="Times New Roman" w:eastAsia="Times New Roman" w:hAnsi="Times New Roman" w:cs="Times New Roman"/>
          <w:color w:val="222222"/>
          <w:rPrChange w:id="414" w:author="Justine Kao" w:date="2014-06-05T19:39:00Z">
            <w:rPr>
              <w:rFonts w:ascii="Arial" w:eastAsia="Times New Roman" w:hAnsi="Arial" w:cs="Arial"/>
              <w:color w:val="222222"/>
            </w:rPr>
          </w:rPrChange>
        </w:rPr>
        <w:t xml:space="preserve"> </w:t>
      </w:r>
      <w:del w:id="415" w:author="Noah Goodman" w:date="2014-06-05T07:53:00Z">
        <w:r w:rsidR="008649D4" w:rsidRPr="00CA258C" w:rsidDel="00A56A50">
          <w:rPr>
            <w:rFonts w:ascii="Times New Roman" w:eastAsia="Times New Roman" w:hAnsi="Times New Roman" w:cs="Times New Roman"/>
            <w:color w:val="222222"/>
            <w:rPrChange w:id="416"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417" w:author="Justine Kao" w:date="2014-06-05T19:39:00Z">
              <w:rPr>
                <w:rFonts w:ascii="Arial" w:eastAsia="Times New Roman" w:hAnsi="Arial" w:cs="Arial"/>
                <w:color w:val="222222"/>
              </w:rPr>
            </w:rPrChange>
          </w:rPr>
          <w:delText xml:space="preserve"> </w:delText>
        </w:r>
      </w:del>
      <w:ins w:id="418" w:author="Noah Goodman" w:date="2014-06-05T07:53:00Z">
        <w:r w:rsidRPr="00CA258C">
          <w:rPr>
            <w:rFonts w:ascii="Times New Roman" w:eastAsia="Times New Roman" w:hAnsi="Times New Roman" w:cs="Times New Roman"/>
            <w:color w:val="222222"/>
            <w:rPrChange w:id="419"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420"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421"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423"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424"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t xml:space="preserve">prices (Experiment 3b). </w:t>
      </w:r>
      <w:ins w:id="429" w:author="Noah Goodman" w:date="2014-06-05T07:58:00Z">
        <w:r w:rsidR="00421B57" w:rsidRPr="00CA258C">
          <w:rPr>
            <w:rFonts w:ascii="Times New Roman" w:eastAsia="Times New Roman" w:hAnsi="Times New Roman" w:cs="Times New Roman"/>
            <w:color w:val="222222"/>
            <w:highlight w:val="yellow"/>
            <w:rPrChange w:id="430" w:author="Justine Kao" w:date="2014-06-05T19:39: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431" w:author="Noah Goodman" w:date="2014-06-05T07:59:00Z">
        <w:r w:rsidR="00421B57" w:rsidRPr="00CA258C">
          <w:rPr>
            <w:rFonts w:ascii="Times New Roman" w:eastAsia="Times New Roman" w:hAnsi="Times New Roman" w:cs="Times New Roman"/>
            <w:color w:val="222222"/>
            <w:highlight w:val="yellow"/>
            <w:rPrChange w:id="432" w:author="Justine Kao" w:date="2014-06-05T19:39:00Z">
              <w:rPr>
                <w:rFonts w:ascii="Arial" w:eastAsia="Times New Roman" w:hAnsi="Arial" w:cs="Arial"/>
                <w:color w:val="222222"/>
              </w:rPr>
            </w:rPrChange>
          </w:rPr>
          <w:t>language</w:t>
        </w:r>
      </w:ins>
      <w:ins w:id="433" w:author="Noah Goodman" w:date="2014-06-05T07:58:00Z">
        <w:r w:rsidR="00421B57" w:rsidRPr="00CA258C">
          <w:rPr>
            <w:rFonts w:ascii="Times New Roman" w:eastAsia="Times New Roman" w:hAnsi="Times New Roman" w:cs="Times New Roman"/>
            <w:color w:val="222222"/>
            <w:highlight w:val="yellow"/>
            <w:rPrChange w:id="434" w:author="Justine Kao" w:date="2014-06-05T19:39:00Z">
              <w:rPr>
                <w:rFonts w:ascii="Arial" w:eastAsia="Times New Roman" w:hAnsi="Arial" w:cs="Arial"/>
                <w:color w:val="222222"/>
              </w:rPr>
            </w:rPrChange>
          </w:rPr>
          <w:t xml:space="preserve"> </w:t>
        </w:r>
      </w:ins>
      <w:ins w:id="435" w:author="Noah Goodman" w:date="2014-06-05T07:59:00Z">
        <w:r w:rsidR="00421B57" w:rsidRPr="00CA258C">
          <w:rPr>
            <w:rFonts w:ascii="Times New Roman" w:eastAsia="Times New Roman" w:hAnsi="Times New Roman" w:cs="Times New Roman"/>
            <w:color w:val="222222"/>
            <w:highlight w:val="yellow"/>
            <w:rPrChange w:id="436" w:author="Justine Kao" w:date="2014-06-05T19:39:00Z">
              <w:rPr>
                <w:rFonts w:ascii="Arial" w:eastAsia="Times New Roman" w:hAnsi="Arial" w:cs="Arial"/>
                <w:color w:val="222222"/>
              </w:rPr>
            </w:rPrChange>
          </w:rPr>
          <w:t>per se.</w:t>
        </w:r>
      </w:ins>
    </w:p>
    <w:p w14:paraId="0B08AD07" w14:textId="77777777" w:rsidR="00053236" w:rsidRPr="00CA258C" w:rsidRDefault="00053236" w:rsidP="001705B9">
      <w:pPr>
        <w:ind w:left="720"/>
        <w:rPr>
          <w:rFonts w:ascii="Times New Roman" w:eastAsia="Times New Roman" w:hAnsi="Times New Roman" w:cs="Times New Roman"/>
          <w:color w:val="222222"/>
          <w:rPrChange w:id="437"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439" w:author="Justine Kao" w:date="2014-06-05T19:39:00Z">
            <w:rPr>
              <w:rFonts w:ascii="Arial" w:eastAsia="Times New Roman" w:hAnsi="Arial" w:cs="Arial"/>
              <w:color w:val="222222"/>
            </w:rPr>
          </w:rPrChange>
        </w:rPr>
        <w:t xml:space="preserve">We could </w:t>
      </w:r>
      <w:del w:id="440" w:author="Noah Goodman" w:date="2014-06-05T08:03:00Z">
        <w:r w:rsidRPr="00CA258C" w:rsidDel="00421B57">
          <w:rPr>
            <w:rFonts w:ascii="Times New Roman" w:eastAsia="Times New Roman" w:hAnsi="Times New Roman" w:cs="Times New Roman"/>
            <w:color w:val="222222"/>
            <w:rPrChange w:id="441" w:author="Justine Kao" w:date="2014-06-05T19:39:00Z">
              <w:rPr>
                <w:rFonts w:ascii="Arial" w:eastAsia="Times New Roman" w:hAnsi="Arial" w:cs="Arial"/>
                <w:color w:val="222222"/>
              </w:rPr>
            </w:rPrChange>
          </w:rPr>
          <w:delText xml:space="preserve">elicit </w:delText>
        </w:r>
      </w:del>
      <w:ins w:id="442" w:author="Noah Goodman" w:date="2014-06-05T08:03:00Z">
        <w:r w:rsidR="00421B57" w:rsidRPr="00CA258C">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450"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454" w:author="Justine Kao" w:date="2014-06-05T19:39:00Z">
            <w:rPr>
              <w:rFonts w:ascii="Arial" w:eastAsia="Times New Roman" w:hAnsi="Arial" w:cs="Arial"/>
              <w:color w:val="222222"/>
            </w:rPr>
          </w:rPrChange>
        </w:rPr>
        <w:t xml:space="preserve">. However, </w:t>
      </w:r>
      <w:del w:id="455" w:author="Noah Goodman" w:date="2014-06-05T08:01:00Z">
        <w:r w:rsidR="00680009" w:rsidRPr="00CA258C" w:rsidDel="00421B57">
          <w:rPr>
            <w:rFonts w:ascii="Times New Roman" w:eastAsia="Times New Roman" w:hAnsi="Times New Roman" w:cs="Times New Roman"/>
            <w:color w:val="222222"/>
            <w:rPrChange w:id="456"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457" w:author="Justine Kao" w:date="2014-06-05T19:39:00Z">
              <w:rPr>
                <w:rFonts w:ascii="Arial" w:eastAsia="Times New Roman" w:hAnsi="Arial" w:cs="Arial"/>
                <w:color w:val="222222"/>
              </w:rPr>
            </w:rPrChange>
          </w:rPr>
          <w:delText>reasoned that measuring people’s estimations would</w:delText>
        </w:r>
      </w:del>
      <w:ins w:id="458" w:author="Noah Goodman" w:date="2014-06-05T08:01:00Z">
        <w:r w:rsidR="00421B57" w:rsidRPr="00CA258C">
          <w:rPr>
            <w:rFonts w:ascii="Times New Roman" w:eastAsia="Times New Roman" w:hAnsi="Times New Roman" w:cs="Times New Roman"/>
            <w:color w:val="222222"/>
            <w:rPrChange w:id="459" w:author="Justine Kao" w:date="2014-06-05T19:39:00Z">
              <w:rPr>
                <w:rFonts w:ascii="Arial" w:eastAsia="Times New Roman" w:hAnsi="Arial" w:cs="Arial"/>
                <w:color w:val="222222"/>
              </w:rPr>
            </w:rPrChange>
          </w:rPr>
          <w:t xml:space="preserve">eliciting people’s beliefs </w:t>
        </w:r>
      </w:ins>
      <w:ins w:id="460" w:author="Noah Goodman" w:date="2014-06-05T08:05:00Z">
        <w:r w:rsidR="00421B57" w:rsidRPr="00CA258C">
          <w:rPr>
            <w:rFonts w:ascii="Times New Roman" w:eastAsia="Times New Roman" w:hAnsi="Times New Roman" w:cs="Times New Roman"/>
            <w:color w:val="222222"/>
            <w:rPrChange w:id="461" w:author="Justine Kao" w:date="2014-06-05T19:39:00Z">
              <w:rPr>
                <w:rFonts w:ascii="Arial" w:eastAsia="Times New Roman" w:hAnsi="Arial" w:cs="Arial"/>
                <w:color w:val="222222"/>
              </w:rPr>
            </w:rPrChange>
          </w:rPr>
          <w:t xml:space="preserve">directly </w:t>
        </w:r>
      </w:ins>
      <w:del w:id="462" w:author="Noah Goodman" w:date="2014-06-05T08:02:00Z">
        <w:r w:rsidR="00627C26" w:rsidRPr="00CA258C" w:rsidDel="00421B57">
          <w:rPr>
            <w:rFonts w:ascii="Times New Roman" w:eastAsia="Times New Roman" w:hAnsi="Times New Roman" w:cs="Times New Roman"/>
            <w:color w:val="222222"/>
            <w:rPrChange w:id="463"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464" w:author="Justine Kao" w:date="2014-06-05T19:39:00Z">
            <w:rPr>
              <w:rFonts w:ascii="Arial" w:eastAsia="Times New Roman" w:hAnsi="Arial" w:cs="Arial"/>
              <w:color w:val="222222"/>
            </w:rPr>
          </w:rPrChange>
        </w:rPr>
        <w:t>allow</w:t>
      </w:r>
      <w:ins w:id="465" w:author="Noah Goodman" w:date="2014-06-05T08:02:00Z">
        <w:r w:rsidR="00421B57"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467" w:author="Justine Kao" w:date="2014-06-05T19:39:00Z">
            <w:rPr>
              <w:rFonts w:ascii="Arial" w:eastAsia="Times New Roman" w:hAnsi="Arial" w:cs="Arial"/>
              <w:color w:val="222222"/>
            </w:rPr>
          </w:rPrChange>
        </w:rPr>
        <w:t xml:space="preserve"> us </w:t>
      </w:r>
      <w:ins w:id="468" w:author="Noah Goodman" w:date="2014-06-05T08:05:00Z">
        <w:r w:rsidR="00421B57" w:rsidRPr="00CA258C">
          <w:rPr>
            <w:rFonts w:ascii="Times New Roman" w:eastAsia="Times New Roman" w:hAnsi="Times New Roman" w:cs="Times New Roman"/>
            <w:color w:val="222222"/>
            <w:rPrChange w:id="469" w:author="Justine Kao" w:date="2014-06-05T19:39:00Z">
              <w:rPr>
                <w:rFonts w:ascii="Arial" w:eastAsia="Times New Roman" w:hAnsi="Arial" w:cs="Arial"/>
                <w:color w:val="222222"/>
              </w:rPr>
            </w:rPrChange>
          </w:rPr>
          <w:t xml:space="preserve">to more immediately </w:t>
        </w:r>
      </w:ins>
      <w:del w:id="470" w:author="Noah Goodman" w:date="2014-06-05T08:05:00Z">
        <w:r w:rsidR="00627C26" w:rsidRPr="00CA258C" w:rsidDel="00421B57">
          <w:rPr>
            <w:rFonts w:ascii="Times New Roman" w:eastAsia="Times New Roman" w:hAnsi="Times New Roman" w:cs="Times New Roman"/>
            <w:color w:val="222222"/>
            <w:rPrChange w:id="471"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472"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473"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474"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475"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476"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477" w:author="Justine Kao" w:date="2014-06-05T19:39:00Z">
            <w:rPr>
              <w:rFonts w:ascii="Arial" w:eastAsia="Times New Roman" w:hAnsi="Arial" w:cs="Arial"/>
              <w:color w:val="222222"/>
            </w:rPr>
          </w:rPrChange>
        </w:rPr>
        <w:t>to understand language.</w:t>
      </w:r>
      <w:ins w:id="478" w:author="Noah Goodman" w:date="2014-06-05T08:02:00Z">
        <w:r w:rsidR="00421B57" w:rsidRPr="00CA258C">
          <w:rPr>
            <w:rFonts w:ascii="Times New Roman" w:eastAsia="Times New Roman" w:hAnsi="Times New Roman" w:cs="Times New Roman"/>
            <w:color w:val="222222"/>
            <w:rPrChange w:id="479" w:author="Justine Kao" w:date="2014-06-05T19:39:00Z">
              <w:rPr>
                <w:rFonts w:ascii="Arial" w:eastAsia="Times New Roman" w:hAnsi="Arial" w:cs="Arial"/>
                <w:color w:val="222222"/>
              </w:rPr>
            </w:rPrChange>
          </w:rPr>
          <w:t xml:space="preserve"> (Indeed, a preliminary analysis of prices scraped from the </w:t>
        </w:r>
        <w:proofErr w:type="gramStart"/>
        <w:r w:rsidR="00421B57" w:rsidRPr="00CA258C">
          <w:rPr>
            <w:rFonts w:ascii="Times New Roman" w:eastAsia="Times New Roman" w:hAnsi="Times New Roman" w:cs="Times New Roman"/>
            <w:color w:val="222222"/>
            <w:rPrChange w:id="480" w:author="Justine Kao" w:date="2014-06-05T19:39:00Z">
              <w:rPr>
                <w:rFonts w:ascii="Arial" w:eastAsia="Times New Roman" w:hAnsi="Arial" w:cs="Arial"/>
                <w:color w:val="222222"/>
              </w:rPr>
            </w:rPrChange>
          </w:rPr>
          <w:t>internet</w:t>
        </w:r>
        <w:proofErr w:type="gramEnd"/>
        <w:r w:rsidR="00421B57" w:rsidRPr="00CA258C">
          <w:rPr>
            <w:rFonts w:ascii="Times New Roman" w:eastAsia="Times New Roman" w:hAnsi="Times New Roman" w:cs="Times New Roman"/>
            <w:color w:val="222222"/>
            <w:rPrChange w:id="481" w:author="Justine Kao" w:date="2014-06-05T19:39:00Z">
              <w:rPr>
                <w:rFonts w:ascii="Arial" w:eastAsia="Times New Roman" w:hAnsi="Arial" w:cs="Arial"/>
                <w:color w:val="222222"/>
              </w:rPr>
            </w:rPrChange>
          </w:rPr>
          <w:t xml:space="preserve"> suggests that people have rare but systematic deviations</w:t>
        </w:r>
      </w:ins>
      <w:ins w:id="482" w:author="Noah Goodman" w:date="2014-06-05T08:05:00Z">
        <w:r w:rsidR="00421B57" w:rsidRPr="00CA258C">
          <w:rPr>
            <w:rFonts w:ascii="Times New Roman" w:eastAsia="Times New Roman" w:hAnsi="Times New Roman" w:cs="Times New Roman"/>
            <w:color w:val="222222"/>
            <w:rPrChange w:id="483" w:author="Justine Kao" w:date="2014-06-05T19:39:00Z">
              <w:rPr>
                <w:rFonts w:ascii="Arial" w:eastAsia="Times New Roman" w:hAnsi="Arial" w:cs="Arial"/>
                <w:color w:val="222222"/>
              </w:rPr>
            </w:rPrChange>
          </w:rPr>
          <w:t xml:space="preserve"> from natural statistics</w:t>
        </w:r>
      </w:ins>
      <w:ins w:id="484" w:author="Noah Goodman" w:date="2014-06-05T08:02:00Z">
        <w:r w:rsidR="00421B57" w:rsidRPr="00CA258C">
          <w:rPr>
            <w:rFonts w:ascii="Times New Roman" w:eastAsia="Times New Roman" w:hAnsi="Times New Roman" w:cs="Times New Roman"/>
            <w:color w:val="222222"/>
            <w:rPrChange w:id="485" w:author="Justine Kao" w:date="2014-06-05T19:39:00Z">
              <w:rPr>
                <w:rFonts w:ascii="Arial" w:eastAsia="Times New Roman" w:hAnsi="Arial" w:cs="Arial"/>
                <w:color w:val="222222"/>
              </w:rPr>
            </w:rPrChange>
          </w:rPr>
          <w:t xml:space="preserve"> in their beliefs about price frequency </w:t>
        </w:r>
      </w:ins>
      <w:ins w:id="486" w:author="Noah Goodman" w:date="2014-06-05T08:03:00Z">
        <w:r w:rsidR="00421B57" w:rsidRPr="00CA258C">
          <w:rPr>
            <w:rFonts w:ascii="Times New Roman" w:eastAsia="Times New Roman" w:hAnsi="Times New Roman" w:cs="Times New Roman"/>
            <w:color w:val="222222"/>
            <w:rPrChange w:id="487" w:author="Justine Kao" w:date="2014-06-05T19:39:00Z">
              <w:rPr>
                <w:rFonts w:ascii="Arial" w:eastAsia="Times New Roman" w:hAnsi="Arial" w:cs="Arial"/>
                <w:color w:val="222222"/>
              </w:rPr>
            </w:rPrChange>
          </w:rPr>
          <w:t>–</w:t>
        </w:r>
      </w:ins>
      <w:ins w:id="488" w:author="Noah Goodman" w:date="2014-06-05T08:02:00Z">
        <w:r w:rsidR="00421B57" w:rsidRPr="00CA258C">
          <w:rPr>
            <w:rFonts w:ascii="Times New Roman" w:eastAsia="Times New Roman" w:hAnsi="Times New Roman" w:cs="Times New Roman"/>
            <w:color w:val="222222"/>
            <w:rPrChange w:id="489" w:author="Justine Kao" w:date="2014-06-05T19:39:00Z">
              <w:rPr>
                <w:rFonts w:ascii="Arial" w:eastAsia="Times New Roman" w:hAnsi="Arial" w:cs="Arial"/>
                <w:color w:val="222222"/>
              </w:rPr>
            </w:rPrChange>
          </w:rPr>
          <w:t xml:space="preserve"> for </w:t>
        </w:r>
      </w:ins>
      <w:ins w:id="490" w:author="Noah Goodman" w:date="2014-06-05T08:03:00Z">
        <w:r w:rsidR="00421B57" w:rsidRPr="00CA258C">
          <w:rPr>
            <w:rFonts w:ascii="Times New Roman" w:eastAsia="Times New Roman" w:hAnsi="Times New Roman" w:cs="Times New Roman"/>
            <w:color w:val="222222"/>
            <w:rPrChange w:id="491"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49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493"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494"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495"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496"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497"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498"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499"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500" w:author="Noah Goodman" w:date="2014-06-05T08:09:00Z"/>
          <w:rFonts w:ascii="Times New Roman" w:eastAsia="Times New Roman" w:hAnsi="Times New Roman" w:cs="Times New Roman"/>
          <w:color w:val="222222"/>
          <w:rPrChange w:id="501" w:author="Justine Kao" w:date="2014-06-05T19:39:00Z">
            <w:rPr>
              <w:ins w:id="502"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503"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504"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506"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t>ictions</w:t>
      </w:r>
      <w:ins w:id="508" w:author="Noah Goodman" w:date="2014-06-05T08:06:00Z">
        <w:r w:rsidR="00421B57" w:rsidRPr="00CA258C">
          <w:rPr>
            <w:rFonts w:ascii="Times New Roman" w:eastAsia="Times New Roman" w:hAnsi="Times New Roman" w:cs="Times New Roman"/>
            <w:color w:val="222222"/>
            <w:rPrChange w:id="509" w:author="Justine Kao" w:date="2014-06-05T19:39:00Z">
              <w:rPr>
                <w:rFonts w:ascii="Arial" w:eastAsia="Times New Roman" w:hAnsi="Arial" w:cs="Arial"/>
                <w:color w:val="222222"/>
              </w:rPr>
            </w:rPrChange>
          </w:rPr>
          <w:t xml:space="preserve">, which then </w:t>
        </w:r>
      </w:ins>
      <w:del w:id="510" w:author="Noah Goodman" w:date="2014-06-05T08:06:00Z">
        <w:r w:rsidR="00F25216" w:rsidRPr="00CA258C" w:rsidDel="00421B57">
          <w:rPr>
            <w:rFonts w:ascii="Times New Roman" w:eastAsia="Times New Roman" w:hAnsi="Times New Roman" w:cs="Times New Roman"/>
            <w:color w:val="222222"/>
            <w:rPrChange w:id="511" w:author="Justine Kao" w:date="2014-06-05T19:39:00Z">
              <w:rPr>
                <w:rFonts w:ascii="Arial" w:eastAsia="Times New Roman" w:hAnsi="Arial" w:cs="Arial"/>
                <w:color w:val="222222"/>
              </w:rPr>
            </w:rPrChange>
          </w:rPr>
          <w:delText xml:space="preserve"> and does not</w:delText>
        </w:r>
      </w:del>
      <w:ins w:id="512" w:author="Noah Goodman" w:date="2014-06-05T08:06:00Z">
        <w:r w:rsidR="00421B57" w:rsidRPr="00CA258C">
          <w:rPr>
            <w:rFonts w:ascii="Times New Roman" w:eastAsia="Times New Roman" w:hAnsi="Times New Roman" w:cs="Times New Roman"/>
            <w:color w:val="222222"/>
            <w:rPrChange w:id="513"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514" w:author="Justine Kao" w:date="2014-06-05T19:39:00Z">
            <w:rPr>
              <w:rFonts w:ascii="Arial" w:eastAsia="Times New Roman" w:hAnsi="Arial" w:cs="Arial"/>
              <w:color w:val="222222"/>
            </w:rPr>
          </w:rPrChange>
        </w:rPr>
        <w:t xml:space="preserve"> produce the </w:t>
      </w:r>
      <w:del w:id="515" w:author="Noah Goodman" w:date="2014-06-05T08:06:00Z">
        <w:r w:rsidR="00F25216" w:rsidRPr="00CA258C" w:rsidDel="00421B57">
          <w:rPr>
            <w:rFonts w:ascii="Times New Roman" w:eastAsia="Times New Roman" w:hAnsi="Times New Roman" w:cs="Times New Roman"/>
            <w:color w:val="222222"/>
            <w:rPrChange w:id="516"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517"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518"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519"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520"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521"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522"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523"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524"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525"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526"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527"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528" w:author="Justine Kao" w:date="2014-06-05T19:39:00Z">
            <w:rPr>
              <w:rFonts w:ascii="Arial" w:eastAsia="Times New Roman" w:hAnsi="Arial" w:cs="Arial"/>
              <w:color w:val="222222"/>
            </w:rPr>
          </w:rPrChange>
        </w:rPr>
        <w:t xml:space="preserve"> “1000” and general </w:t>
      </w:r>
      <w:r w:rsidR="000131E4" w:rsidRPr="00CA258C">
        <w:rPr>
          <w:rFonts w:ascii="Times New Roman" w:eastAsia="Times New Roman" w:hAnsi="Times New Roman" w:cs="Times New Roman"/>
          <w:color w:val="222222"/>
          <w:rPrChange w:id="529" w:author="Justine Kao" w:date="2014-06-05T19:39:00Z">
            <w:rPr>
              <w:rFonts w:ascii="Arial" w:eastAsia="Times New Roman" w:hAnsi="Arial" w:cs="Arial"/>
              <w:color w:val="222222"/>
            </w:rPr>
          </w:rPrChange>
        </w:rPr>
        <w:lastRenderedPageBreak/>
        <w:t xml:space="preserve">principles of communication) </w:t>
      </w:r>
      <w:r w:rsidR="00BC0D2D" w:rsidRPr="00CA258C">
        <w:rPr>
          <w:rFonts w:ascii="Times New Roman" w:eastAsia="Times New Roman" w:hAnsi="Times New Roman" w:cs="Times New Roman"/>
          <w:color w:val="222222"/>
          <w:rPrChange w:id="530"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531"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532"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533"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534"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535"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536"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537"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538"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539" w:author="Noah Goodman" w:date="2014-06-05T08:09:00Z"/>
          <w:rFonts w:ascii="Times New Roman" w:eastAsia="Times New Roman" w:hAnsi="Times New Roman" w:cs="Times New Roman"/>
          <w:color w:val="222222"/>
          <w:rPrChange w:id="540" w:author="Justine Kao" w:date="2014-06-05T19:39:00Z">
            <w:rPr>
              <w:ins w:id="541"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542" w:author="Justine Kao" w:date="2014-06-05T19:39:00Z">
            <w:rPr>
              <w:rFonts w:ascii="Arial" w:eastAsia="Times New Roman" w:hAnsi="Arial" w:cs="Arial"/>
              <w:color w:val="222222"/>
            </w:rPr>
          </w:rPrChange>
        </w:rPr>
      </w:pPr>
      <w:ins w:id="543" w:author="Noah Goodman" w:date="2014-06-05T08:09:00Z">
        <w:r w:rsidRPr="00CA258C">
          <w:rPr>
            <w:rFonts w:ascii="Times New Roman" w:eastAsia="Times New Roman" w:hAnsi="Times New Roman" w:cs="Times New Roman"/>
            <w:color w:val="222222"/>
            <w:rPrChange w:id="544" w:author="Justine Kao" w:date="2014-06-05T19:39:00Z">
              <w:rPr>
                <w:rFonts w:ascii="Arial" w:eastAsia="Times New Roman" w:hAnsi="Arial" w:cs="Arial"/>
                <w:color w:val="222222"/>
              </w:rPr>
            </w:rPrChange>
          </w:rPr>
          <w:t>T</w:t>
        </w:r>
      </w:ins>
      <w:del w:id="545" w:author="Noah Goodman" w:date="2014-06-05T08:09:00Z">
        <w:r w:rsidR="00AC31A1" w:rsidRPr="00CA258C" w:rsidDel="00A535C2">
          <w:rPr>
            <w:rFonts w:ascii="Times New Roman" w:eastAsia="Times New Roman" w:hAnsi="Times New Roman" w:cs="Times New Roman"/>
            <w:color w:val="222222"/>
            <w:rPrChange w:id="546"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547"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548" w:author="Justine Kao" w:date="2014-06-05T19:39:00Z">
            <w:rPr>
              <w:rFonts w:ascii="Arial" w:eastAsia="Times New Roman" w:hAnsi="Arial" w:cs="Arial"/>
              <w:color w:val="222222"/>
            </w:rPr>
          </w:rPrChange>
        </w:rPr>
        <w:t xml:space="preserve"> prior probabilities are critical to the model</w:t>
      </w:r>
      <w:ins w:id="549" w:author="Noah Goodman" w:date="2014-06-05T08:10:00Z">
        <w:r w:rsidRPr="00CA258C">
          <w:rPr>
            <w:rFonts w:ascii="Times New Roman" w:eastAsia="Times New Roman" w:hAnsi="Times New Roman" w:cs="Times New Roman"/>
            <w:color w:val="222222"/>
            <w:rPrChange w:id="550" w:author="Justine Kao" w:date="2014-06-05T19:39:00Z">
              <w:rPr>
                <w:rFonts w:ascii="Arial" w:eastAsia="Times New Roman" w:hAnsi="Arial" w:cs="Arial"/>
                <w:color w:val="222222"/>
              </w:rPr>
            </w:rPrChange>
          </w:rPr>
          <w:t>’s success</w:t>
        </w:r>
      </w:ins>
      <w:del w:id="551" w:author="Noah Goodman" w:date="2014-06-05T08:10:00Z">
        <w:r w:rsidR="00B77208" w:rsidRPr="00CA258C" w:rsidDel="00A535C2">
          <w:rPr>
            <w:rFonts w:ascii="Times New Roman" w:eastAsia="Times New Roman" w:hAnsi="Times New Roman" w:cs="Times New Roman"/>
            <w:color w:val="222222"/>
            <w:rPrChange w:id="552" w:author="Justine Kao" w:date="2014-06-05T19:39:00Z">
              <w:rPr>
                <w:rFonts w:ascii="Arial" w:eastAsia="Times New Roman" w:hAnsi="Arial" w:cs="Arial"/>
                <w:color w:val="222222"/>
              </w:rPr>
            </w:rPrChange>
          </w:rPr>
          <w:delText xml:space="preserve"> because </w:delText>
        </w:r>
      </w:del>
      <w:del w:id="553" w:author="Noah Goodman" w:date="2014-06-05T08:09:00Z">
        <w:r w:rsidR="00B77208" w:rsidRPr="00CA258C" w:rsidDel="00A535C2">
          <w:rPr>
            <w:rFonts w:ascii="Times New Roman" w:eastAsia="Times New Roman" w:hAnsi="Times New Roman" w:cs="Times New Roman"/>
            <w:color w:val="222222"/>
            <w:rPrChange w:id="554" w:author="Justine Kao" w:date="2014-06-05T19:39:00Z">
              <w:rPr>
                <w:rFonts w:ascii="Arial" w:eastAsia="Times New Roman" w:hAnsi="Arial" w:cs="Arial"/>
                <w:color w:val="222222"/>
              </w:rPr>
            </w:rPrChange>
          </w:rPr>
          <w:delText xml:space="preserve">we believe that </w:delText>
        </w:r>
      </w:del>
      <w:del w:id="555" w:author="Noah Goodman" w:date="2014-06-05T08:10:00Z">
        <w:r w:rsidR="00B77208" w:rsidRPr="00CA258C" w:rsidDel="00A535C2">
          <w:rPr>
            <w:rFonts w:ascii="Times New Roman" w:eastAsia="Times New Roman" w:hAnsi="Times New Roman" w:cs="Times New Roman"/>
            <w:color w:val="222222"/>
            <w:rPrChange w:id="556"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557"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558"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559"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560"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561" w:author="Justine Kao" w:date="2014-06-05T19:39:00Z">
            <w:rPr>
              <w:rFonts w:ascii="Arial" w:eastAsia="Times New Roman" w:hAnsi="Arial" w:cs="Arial"/>
              <w:color w:val="222222"/>
            </w:rPr>
          </w:rPrChange>
        </w:rPr>
        <w:t xml:space="preserve">without taking into account </w:t>
      </w:r>
      <w:del w:id="562" w:author="Noah Goodman" w:date="2014-06-05T08:10:00Z">
        <w:r w:rsidR="00F82EAF" w:rsidRPr="00CA258C" w:rsidDel="00A535C2">
          <w:rPr>
            <w:rFonts w:ascii="Times New Roman" w:eastAsia="Times New Roman" w:hAnsi="Times New Roman" w:cs="Times New Roman"/>
            <w:color w:val="222222"/>
            <w:rPrChange w:id="563" w:author="Justine Kao" w:date="2014-06-05T19:39:00Z">
              <w:rPr>
                <w:rFonts w:ascii="Arial" w:eastAsia="Times New Roman" w:hAnsi="Arial" w:cs="Arial"/>
                <w:color w:val="222222"/>
              </w:rPr>
            </w:rPrChange>
          </w:rPr>
          <w:delText>linguistic information</w:delText>
        </w:r>
      </w:del>
      <w:ins w:id="564" w:author="Noah Goodman" w:date="2014-06-05T08:10:00Z">
        <w:r w:rsidRPr="00CA258C">
          <w:rPr>
            <w:rFonts w:ascii="Times New Roman" w:eastAsia="Times New Roman" w:hAnsi="Times New Roman" w:cs="Times New Roman"/>
            <w:color w:val="222222"/>
            <w:rPrChange w:id="565" w:author="Justine Kao" w:date="2014-06-05T19:39:00Z">
              <w:rPr>
                <w:rFonts w:ascii="Arial" w:eastAsia="Times New Roman" w:hAnsi="Arial" w:cs="Arial"/>
                <w:color w:val="222222"/>
              </w:rPr>
            </w:rPrChange>
          </w:rPr>
          <w:t>the structure of langu</w:t>
        </w:r>
      </w:ins>
      <w:ins w:id="566" w:author="Noah Goodman" w:date="2014-06-05T08:11:00Z">
        <w:r w:rsidRPr="00CA258C">
          <w:rPr>
            <w:rFonts w:ascii="Times New Roman" w:eastAsia="Times New Roman" w:hAnsi="Times New Roman" w:cs="Times New Roman"/>
            <w:color w:val="222222"/>
            <w:rPrChange w:id="567" w:author="Justine Kao" w:date="2014-06-05T19:39:00Z">
              <w:rPr>
                <w:rFonts w:ascii="Arial" w:eastAsia="Times New Roman" w:hAnsi="Arial" w:cs="Arial"/>
                <w:color w:val="222222"/>
              </w:rPr>
            </w:rPrChange>
          </w:rPr>
          <w:t>a</w:t>
        </w:r>
      </w:ins>
      <w:ins w:id="568" w:author="Noah Goodman" w:date="2014-06-05T08:10:00Z">
        <w:r w:rsidRPr="00CA258C">
          <w:rPr>
            <w:rFonts w:ascii="Times New Roman" w:eastAsia="Times New Roman" w:hAnsi="Times New Roman" w:cs="Times New Roman"/>
            <w:color w:val="222222"/>
            <w:rPrChange w:id="569"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570"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571"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572"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573"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574" w:author="Justine Kao" w:date="2014-06-05T19:39:00Z">
            <w:rPr>
              <w:rFonts w:ascii="Arial" w:eastAsia="Times New Roman" w:hAnsi="Arial" w:cs="Arial"/>
              <w:color w:val="222222"/>
            </w:rPr>
          </w:rPrChange>
        </w:rPr>
        <w:t xml:space="preserve"> “The watch cost 1000 dollars.” </w:t>
      </w:r>
      <w:del w:id="575" w:author="Noah Goodman" w:date="2014-06-05T08:11:00Z">
        <w:r w:rsidR="00BF3593" w:rsidRPr="00CA258C" w:rsidDel="00A535C2">
          <w:rPr>
            <w:rFonts w:ascii="Times New Roman" w:eastAsia="Times New Roman" w:hAnsi="Times New Roman" w:cs="Times New Roman"/>
            <w:color w:val="222222"/>
            <w:rPrChange w:id="576"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577"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578"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579"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580"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581"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582"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583"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584"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585"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586"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587"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588"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589"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59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9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92"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59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59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95"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596" w:author="Noah Goodman" w:date="2014-06-05T08:33:00Z"/>
          <w:rFonts w:ascii="Times New Roman" w:eastAsia="Times New Roman" w:hAnsi="Times New Roman" w:cs="Times New Roman"/>
          <w:color w:val="222222"/>
          <w:shd w:val="clear" w:color="auto" w:fill="FFFFFF"/>
          <w:rPrChange w:id="597" w:author="Justine Kao" w:date="2014-06-05T19:39:00Z">
            <w:rPr>
              <w:del w:id="598"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599" w:author="Noah Goodman" w:date="2014-06-05T08:21:00Z"/>
          <w:rFonts w:ascii="Times New Roman" w:eastAsia="Times New Roman" w:hAnsi="Times New Roman" w:cs="Times New Roman"/>
          <w:color w:val="222222"/>
          <w:shd w:val="clear" w:color="auto" w:fill="FFFFFF"/>
          <w:rPrChange w:id="600" w:author="Justine Kao" w:date="2014-06-05T19:39:00Z">
            <w:rPr>
              <w:ins w:id="601" w:author="Noah Goodman" w:date="2014-06-05T08:21:00Z"/>
              <w:rFonts w:ascii="Arial" w:eastAsia="Times New Roman" w:hAnsi="Arial" w:cs="Arial"/>
              <w:color w:val="222222"/>
              <w:shd w:val="clear" w:color="auto" w:fill="FFFFFF"/>
            </w:rPr>
          </w:rPrChange>
        </w:rPr>
        <w:pPrChange w:id="602" w:author="Noah Goodman" w:date="2014-06-05T08:33:00Z">
          <w:pPr>
            <w:ind w:left="720"/>
          </w:pPr>
        </w:pPrChange>
      </w:pPr>
    </w:p>
    <w:p w14:paraId="672E8DE7" w14:textId="2EEF642C" w:rsidR="0078191B" w:rsidRPr="00CA258C" w:rsidRDefault="0078191B">
      <w:pPr>
        <w:ind w:left="720"/>
        <w:rPr>
          <w:ins w:id="603" w:author="Noah Goodman" w:date="2014-06-05T08:29:00Z"/>
          <w:rFonts w:ascii="Times New Roman" w:eastAsia="Times New Roman" w:hAnsi="Times New Roman" w:cs="Times New Roman"/>
          <w:color w:val="222222"/>
          <w:shd w:val="clear" w:color="auto" w:fill="FFFFFF"/>
          <w:rPrChange w:id="604" w:author="Justine Kao" w:date="2014-06-05T19:39:00Z">
            <w:rPr>
              <w:ins w:id="605" w:author="Noah Goodman" w:date="2014-06-05T08:29:00Z"/>
              <w:rFonts w:ascii="Arial" w:eastAsia="Times New Roman" w:hAnsi="Arial" w:cs="Arial"/>
              <w:color w:val="222222"/>
              <w:shd w:val="clear" w:color="auto" w:fill="FFFFFF"/>
            </w:rPr>
          </w:rPrChange>
        </w:rPr>
      </w:pPr>
      <w:ins w:id="606" w:author="Noah Goodman" w:date="2014-06-05T08:29:00Z">
        <w:r w:rsidRPr="00CA258C">
          <w:rPr>
            <w:rFonts w:ascii="Times New Roman" w:eastAsia="Times New Roman" w:hAnsi="Times New Roman" w:cs="Times New Roman"/>
            <w:color w:val="222222"/>
            <w:shd w:val="clear" w:color="auto" w:fill="FFFFFF"/>
            <w:rPrChange w:id="607" w:author="Justine Kao" w:date="2014-06-05T19:39:00Z">
              <w:rPr>
                <w:rFonts w:ascii="Arial" w:eastAsia="Times New Roman" w:hAnsi="Arial" w:cs="Arial"/>
                <w:color w:val="222222"/>
                <w:shd w:val="clear" w:color="auto" w:fill="FFFFFF"/>
              </w:rPr>
            </w:rPrChange>
          </w:rPr>
          <w:t xml:space="preserve">We </w:t>
        </w:r>
      </w:ins>
      <w:ins w:id="608" w:author="Noah Goodman" w:date="2014-06-05T08:30:00Z">
        <w:r w:rsidRPr="00CA258C">
          <w:rPr>
            <w:rFonts w:ascii="Times New Roman" w:eastAsia="Times New Roman" w:hAnsi="Times New Roman" w:cs="Times New Roman"/>
            <w:color w:val="222222"/>
            <w:shd w:val="clear" w:color="auto" w:fill="FFFFFF"/>
            <w:rPrChange w:id="609" w:author="Justine Kao" w:date="2014-06-05T19:39:00Z">
              <w:rPr>
                <w:rFonts w:ascii="Arial" w:eastAsia="Times New Roman" w:hAnsi="Arial" w:cs="Arial"/>
                <w:color w:val="222222"/>
                <w:shd w:val="clear" w:color="auto" w:fill="FFFFFF"/>
              </w:rPr>
            </w:rPrChange>
          </w:rPr>
          <w:t>believe</w:t>
        </w:r>
      </w:ins>
      <w:ins w:id="610" w:author="Noah Goodman" w:date="2014-06-05T08:29:00Z">
        <w:r w:rsidRPr="00CA258C">
          <w:rPr>
            <w:rFonts w:ascii="Times New Roman" w:eastAsia="Times New Roman" w:hAnsi="Times New Roman" w:cs="Times New Roman"/>
            <w:color w:val="222222"/>
            <w:shd w:val="clear" w:color="auto" w:fill="FFFFFF"/>
            <w:rPrChange w:id="611" w:author="Justine Kao" w:date="2014-06-05T19:39:00Z">
              <w:rPr>
                <w:rFonts w:ascii="Arial" w:eastAsia="Times New Roman" w:hAnsi="Arial" w:cs="Arial"/>
                <w:color w:val="222222"/>
                <w:shd w:val="clear" w:color="auto" w:fill="FFFFFF"/>
              </w:rPr>
            </w:rPrChange>
          </w:rPr>
          <w:t xml:space="preserve"> </w:t>
        </w:r>
      </w:ins>
      <w:ins w:id="612" w:author="Noah Goodman" w:date="2014-06-05T08:30:00Z">
        <w:r w:rsidRPr="00CA258C">
          <w:rPr>
            <w:rFonts w:ascii="Times New Roman" w:eastAsia="Times New Roman" w:hAnsi="Times New Roman" w:cs="Times New Roman"/>
            <w:color w:val="222222"/>
            <w:shd w:val="clear" w:color="auto" w:fill="FFFFFF"/>
            <w:rPrChange w:id="613"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614" w:author="Noah Goodman" w:date="2014-06-05T08:33:00Z">
        <w:r w:rsidRPr="00CA258C">
          <w:rPr>
            <w:rFonts w:ascii="Times New Roman" w:eastAsia="Times New Roman" w:hAnsi="Times New Roman" w:cs="Times New Roman"/>
            <w:color w:val="222222"/>
            <w:shd w:val="clear" w:color="auto" w:fill="FFFFFF"/>
            <w:rPrChange w:id="615" w:author="Justine Kao" w:date="2014-06-05T19:39:00Z">
              <w:rPr>
                <w:rFonts w:ascii="Arial" w:eastAsia="Times New Roman" w:hAnsi="Arial" w:cs="Arial"/>
                <w:color w:val="222222"/>
                <w:shd w:val="clear" w:color="auto" w:fill="FFFFFF"/>
              </w:rPr>
            </w:rPrChange>
          </w:rPr>
          <w:t>,</w:t>
        </w:r>
      </w:ins>
      <w:ins w:id="616" w:author="Noah Goodman" w:date="2014-06-05T08:30:00Z">
        <w:r w:rsidRPr="00CA258C">
          <w:rPr>
            <w:rFonts w:ascii="Times New Roman" w:eastAsia="Times New Roman" w:hAnsi="Times New Roman" w:cs="Times New Roman"/>
            <w:color w:val="222222"/>
            <w:shd w:val="clear" w:color="auto" w:fill="FFFFFF"/>
            <w:rPrChange w:id="617" w:author="Justine Kao" w:date="2014-06-05T19:39:00Z">
              <w:rPr>
                <w:rFonts w:ascii="Arial" w:eastAsia="Times New Roman" w:hAnsi="Arial" w:cs="Arial"/>
                <w:color w:val="222222"/>
                <w:shd w:val="clear" w:color="auto" w:fill="FFFFFF"/>
              </w:rPr>
            </w:rPrChange>
          </w:rPr>
          <w:t xml:space="preserve"> the extent to which </w:t>
        </w:r>
      </w:ins>
      <w:ins w:id="618" w:author="Noah Goodman" w:date="2014-06-05T08:31:00Z">
        <w:r w:rsidRPr="00CA258C">
          <w:rPr>
            <w:rFonts w:ascii="Times New Roman" w:eastAsia="Times New Roman" w:hAnsi="Times New Roman" w:cs="Times New Roman"/>
            <w:color w:val="222222"/>
            <w:shd w:val="clear" w:color="auto" w:fill="FFFFFF"/>
            <w:rPrChange w:id="619" w:author="Justine Kao" w:date="2014-06-05T19:39:00Z">
              <w:rPr>
                <w:rFonts w:ascii="Arial" w:eastAsia="Times New Roman" w:hAnsi="Arial" w:cs="Arial"/>
                <w:color w:val="222222"/>
                <w:shd w:val="clear" w:color="auto" w:fill="FFFFFF"/>
              </w:rPr>
            </w:rPrChange>
          </w:rPr>
          <w:t xml:space="preserve">our work </w:t>
        </w:r>
      </w:ins>
      <w:ins w:id="620" w:author="Noah Goodman" w:date="2014-06-05T08:32:00Z">
        <w:r w:rsidRPr="00CA258C">
          <w:rPr>
            <w:rFonts w:ascii="Times New Roman" w:eastAsia="Times New Roman" w:hAnsi="Times New Roman" w:cs="Times New Roman"/>
            <w:color w:val="222222"/>
            <w:shd w:val="clear" w:color="auto" w:fill="FFFFFF"/>
            <w:rPrChange w:id="621" w:author="Justine Kao" w:date="2014-06-05T19:39:00Z">
              <w:rPr>
                <w:rFonts w:ascii="Arial" w:eastAsia="Times New Roman" w:hAnsi="Arial" w:cs="Arial"/>
                <w:color w:val="222222"/>
                <w:shd w:val="clear" w:color="auto" w:fill="FFFFFF"/>
              </w:rPr>
            </w:rPrChange>
          </w:rPr>
          <w:t>represents an</w:t>
        </w:r>
        <w:del w:id="622" w:author="Justine Kao" w:date="2014-06-05T19:45:00Z">
          <w:r w:rsidRPr="00CA258C" w:rsidDel="007C4769">
            <w:rPr>
              <w:rFonts w:ascii="Times New Roman" w:eastAsia="Times New Roman" w:hAnsi="Times New Roman" w:cs="Times New Roman"/>
              <w:color w:val="222222"/>
              <w:shd w:val="clear" w:color="auto" w:fill="FFFFFF"/>
              <w:rPrChange w:id="623"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624" w:author="Justine Kao" w:date="2014-06-05T19:39:00Z">
              <w:rPr>
                <w:rFonts w:ascii="Arial" w:eastAsia="Times New Roman" w:hAnsi="Arial" w:cs="Arial"/>
                <w:color w:val="222222"/>
                <w:shd w:val="clear" w:color="auto" w:fill="FFFFFF"/>
              </w:rPr>
            </w:rPrChange>
          </w:rPr>
          <w:t xml:space="preserve"> important </w:t>
        </w:r>
      </w:ins>
      <w:ins w:id="625" w:author="Noah Goodman" w:date="2014-06-05T08:31:00Z">
        <w:r w:rsidRPr="00CA258C">
          <w:rPr>
            <w:rFonts w:ascii="Times New Roman" w:eastAsia="Times New Roman" w:hAnsi="Times New Roman" w:cs="Times New Roman"/>
            <w:color w:val="222222"/>
            <w:shd w:val="clear" w:color="auto" w:fill="FFFFFF"/>
            <w:rPrChange w:id="626" w:author="Justine Kao" w:date="2014-06-05T19:39:00Z">
              <w:rPr>
                <w:rFonts w:ascii="Arial" w:eastAsia="Times New Roman" w:hAnsi="Arial" w:cs="Arial"/>
                <w:color w:val="222222"/>
                <w:shd w:val="clear" w:color="auto" w:fill="FFFFFF"/>
              </w:rPr>
            </w:rPrChange>
          </w:rPr>
          <w:t>extension to previous</w:t>
        </w:r>
      </w:ins>
      <w:ins w:id="627" w:author="Noah Goodman" w:date="2014-06-05T08:32:00Z">
        <w:r w:rsidRPr="00CA258C">
          <w:rPr>
            <w:rFonts w:ascii="Times New Roman" w:eastAsia="Times New Roman" w:hAnsi="Times New Roman" w:cs="Times New Roman"/>
            <w:color w:val="222222"/>
            <w:shd w:val="clear" w:color="auto" w:fill="FFFFFF"/>
            <w:rPrChange w:id="628" w:author="Justine Kao" w:date="2014-06-05T19:39:00Z">
              <w:rPr>
                <w:rFonts w:ascii="Arial" w:eastAsia="Times New Roman" w:hAnsi="Arial" w:cs="Arial"/>
                <w:color w:val="222222"/>
                <w:shd w:val="clear" w:color="auto" w:fill="FFFFFF"/>
              </w:rPr>
            </w:rPrChange>
          </w:rPr>
          <w:t xml:space="preserve"> formal models</w:t>
        </w:r>
      </w:ins>
      <w:ins w:id="629" w:author="Noah Goodman" w:date="2014-06-05T08:43:00Z">
        <w:r w:rsidR="00BE34B3" w:rsidRPr="00CA258C">
          <w:rPr>
            <w:rFonts w:ascii="Times New Roman" w:eastAsia="Times New Roman" w:hAnsi="Times New Roman" w:cs="Times New Roman"/>
            <w:color w:val="222222"/>
            <w:shd w:val="clear" w:color="auto" w:fill="FFFFFF"/>
            <w:rPrChange w:id="630" w:author="Justine Kao" w:date="2014-06-05T19:39:00Z">
              <w:rPr>
                <w:rFonts w:ascii="Arial" w:eastAsia="Times New Roman" w:hAnsi="Arial" w:cs="Arial"/>
                <w:color w:val="222222"/>
                <w:shd w:val="clear" w:color="auto" w:fill="FFFFFF"/>
              </w:rPr>
            </w:rPrChange>
          </w:rPr>
          <w:t xml:space="preserve"> and informal ideas</w:t>
        </w:r>
      </w:ins>
      <w:ins w:id="631" w:author="Noah Goodman" w:date="2014-06-05T08:31:00Z">
        <w:r w:rsidRPr="00CA258C">
          <w:rPr>
            <w:rFonts w:ascii="Times New Roman" w:eastAsia="Times New Roman" w:hAnsi="Times New Roman" w:cs="Times New Roman"/>
            <w:color w:val="222222"/>
            <w:shd w:val="clear" w:color="auto" w:fill="FFFFFF"/>
            <w:rPrChange w:id="632" w:author="Justine Kao" w:date="2014-06-05T19:39:00Z">
              <w:rPr>
                <w:rFonts w:ascii="Arial" w:eastAsia="Times New Roman" w:hAnsi="Arial" w:cs="Arial"/>
                <w:color w:val="222222"/>
                <w:shd w:val="clear" w:color="auto" w:fill="FFFFFF"/>
              </w:rPr>
            </w:rPrChange>
          </w:rPr>
          <w:t>, and broadly</w:t>
        </w:r>
      </w:ins>
      <w:ins w:id="633" w:author="Noah Goodman" w:date="2014-06-05T08:33:00Z">
        <w:r w:rsidRPr="00CA258C">
          <w:rPr>
            <w:rFonts w:ascii="Times New Roman" w:eastAsia="Times New Roman" w:hAnsi="Times New Roman" w:cs="Times New Roman"/>
            <w:color w:val="222222"/>
            <w:shd w:val="clear" w:color="auto" w:fill="FFFFFF"/>
            <w:rPrChange w:id="634" w:author="Justine Kao" w:date="2014-06-05T19:39:00Z">
              <w:rPr>
                <w:rFonts w:ascii="Arial" w:eastAsia="Times New Roman" w:hAnsi="Arial" w:cs="Arial"/>
                <w:color w:val="222222"/>
                <w:shd w:val="clear" w:color="auto" w:fill="FFFFFF"/>
              </w:rPr>
            </w:rPrChange>
          </w:rPr>
          <w:t>,</w:t>
        </w:r>
      </w:ins>
      <w:ins w:id="635" w:author="Noah Goodman" w:date="2014-06-05T08:31:00Z">
        <w:r w:rsidRPr="00CA258C">
          <w:rPr>
            <w:rFonts w:ascii="Times New Roman" w:eastAsia="Times New Roman" w:hAnsi="Times New Roman" w:cs="Times New Roman"/>
            <w:color w:val="222222"/>
            <w:shd w:val="clear" w:color="auto" w:fill="FFFFFF"/>
            <w:rPrChange w:id="636"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637" w:author="Noah Goodman" w:date="2014-06-05T08:32:00Z">
        <w:r w:rsidRPr="00CA258C">
          <w:rPr>
            <w:rFonts w:ascii="Times New Roman" w:eastAsia="Times New Roman" w:hAnsi="Times New Roman" w:cs="Times New Roman"/>
            <w:color w:val="222222"/>
            <w:shd w:val="clear" w:color="auto" w:fill="FFFFFF"/>
            <w:rPrChange w:id="638" w:author="Justine Kao" w:date="2014-06-05T19:39:00Z">
              <w:rPr>
                <w:rFonts w:ascii="Arial" w:eastAsia="Times New Roman" w:hAnsi="Arial" w:cs="Arial"/>
                <w:color w:val="222222"/>
                <w:shd w:val="clear" w:color="auto" w:fill="FFFFFF"/>
              </w:rPr>
            </w:rPrChange>
          </w:rPr>
          <w:t>To address the former w</w:t>
        </w:r>
      </w:ins>
      <w:del w:id="639" w:author="Noah Goodman" w:date="2014-06-05T08:32:00Z">
        <w:r w:rsidR="00F63AC2" w:rsidRPr="00CA258C" w:rsidDel="0078191B">
          <w:rPr>
            <w:rFonts w:ascii="Times New Roman" w:eastAsia="Times New Roman" w:hAnsi="Times New Roman" w:cs="Times New Roman"/>
            <w:color w:val="222222"/>
            <w:shd w:val="clear" w:color="auto" w:fill="FFFFFF"/>
            <w:rPrChange w:id="640"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641"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642"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643"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644"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645" w:author="Justine Kao" w:date="2014-06-05T19:39:00Z">
            <w:rPr>
              <w:rFonts w:ascii="Arial" w:eastAsia="Times New Roman" w:hAnsi="Arial" w:cs="Arial"/>
              <w:color w:val="222222"/>
              <w:shd w:val="clear" w:color="auto" w:fill="FFFFFF"/>
            </w:rPr>
          </w:rPrChange>
        </w:rPr>
        <w:t>emphasize that our contribution is two-fold and consists of more than a simple extension to th</w:t>
      </w:r>
      <w:r w:rsidR="00615F23" w:rsidRPr="00CA258C">
        <w:rPr>
          <w:rFonts w:ascii="Times New Roman" w:eastAsia="Times New Roman" w:hAnsi="Times New Roman" w:cs="Times New Roman"/>
          <w:color w:val="222222"/>
          <w:shd w:val="clear" w:color="auto" w:fill="FFFFFF"/>
          <w:rPrChange w:id="646"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647" w:author="Justine Kao" w:date="2014-06-05T19:39:00Z">
            <w:rPr>
              <w:rFonts w:ascii="Arial" w:eastAsia="Times New Roman" w:hAnsi="Arial" w:cs="Arial"/>
              <w:color w:val="222222"/>
              <w:shd w:val="clear" w:color="auto" w:fill="FFFFFF"/>
            </w:rPr>
          </w:rPrChange>
        </w:rPr>
        <w:t xml:space="preserve"> models</w:t>
      </w:r>
      <w:ins w:id="648" w:author="Noah Goodman" w:date="2014-06-05T08:35:00Z">
        <w:r w:rsidRPr="00CA258C">
          <w:rPr>
            <w:rFonts w:ascii="Times New Roman" w:eastAsia="Times New Roman" w:hAnsi="Times New Roman" w:cs="Times New Roman"/>
            <w:color w:val="222222"/>
            <w:shd w:val="clear" w:color="auto" w:fill="FFFFFF"/>
            <w:rPrChange w:id="649"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highlight w:val="yellow"/>
            <w:shd w:val="clear" w:color="auto" w:fill="FFFFFF"/>
            <w:rPrChange w:id="650" w:author="Justine Kao" w:date="2014-06-05T19:39:00Z">
              <w:rPr>
                <w:rFonts w:ascii="Arial" w:eastAsia="Times New Roman" w:hAnsi="Arial" w:cs="Arial"/>
                <w:color w:val="222222"/>
                <w:shd w:val="clear" w:color="auto" w:fill="FFFFFF"/>
              </w:rPr>
            </w:rPrChange>
          </w:rPr>
          <w:t xml:space="preserve">[see </w:t>
        </w:r>
        <w:proofErr w:type="spellStart"/>
        <w:proofErr w:type="gramStart"/>
        <w:r w:rsidRPr="00CA258C">
          <w:rPr>
            <w:rFonts w:ascii="Times New Roman" w:eastAsia="Times New Roman" w:hAnsi="Times New Roman" w:cs="Times New Roman"/>
            <w:color w:val="222222"/>
            <w:highlight w:val="yellow"/>
            <w:shd w:val="clear" w:color="auto" w:fill="FFFFFF"/>
            <w:rPrChange w:id="651" w:author="Justine Kao" w:date="2014-06-05T19:39:00Z">
              <w:rPr>
                <w:rFonts w:ascii="Arial" w:eastAsia="Times New Roman" w:hAnsi="Arial" w:cs="Arial"/>
                <w:color w:val="222222"/>
                <w:shd w:val="clear" w:color="auto" w:fill="FFFFFF"/>
              </w:rPr>
            </w:rPrChange>
          </w:rPr>
          <w:t>pp</w:t>
        </w:r>
        <w:proofErr w:type="spellEnd"/>
        <w:r w:rsidRPr="00CA258C">
          <w:rPr>
            <w:rFonts w:ascii="Times New Roman" w:eastAsia="Times New Roman" w:hAnsi="Times New Roman" w:cs="Times New Roman"/>
            <w:color w:val="222222"/>
            <w:highlight w:val="yellow"/>
            <w:shd w:val="clear" w:color="auto" w:fill="FFFFFF"/>
            <w:rPrChange w:id="652" w:author="Justine Kao" w:date="2014-06-05T19:39:00Z">
              <w:rPr>
                <w:rFonts w:ascii="Arial" w:eastAsia="Times New Roman" w:hAnsi="Arial" w:cs="Arial"/>
                <w:color w:val="222222"/>
                <w:shd w:val="clear" w:color="auto" w:fill="FFFFFF"/>
              </w:rPr>
            </w:rPrChange>
          </w:rPr>
          <w:t xml:space="preserve"> …]</w:t>
        </w:r>
      </w:ins>
      <w:proofErr w:type="gramEnd"/>
      <w:r w:rsidR="00F17D60" w:rsidRPr="00CA258C">
        <w:rPr>
          <w:rFonts w:ascii="Times New Roman" w:eastAsia="Times New Roman" w:hAnsi="Times New Roman" w:cs="Times New Roman"/>
          <w:color w:val="222222"/>
          <w:shd w:val="clear" w:color="auto" w:fill="FFFFFF"/>
          <w:rPrChange w:id="653" w:author="Justine Kao" w:date="2014-06-05T19:39:00Z">
            <w:rPr>
              <w:rFonts w:ascii="Arial" w:eastAsia="Times New Roman" w:hAnsi="Arial" w:cs="Arial"/>
              <w:color w:val="222222"/>
              <w:shd w:val="clear" w:color="auto" w:fill="FFFFFF"/>
            </w:rPr>
          </w:rPrChange>
        </w:rPr>
        <w:t xml:space="preserve">. </w:t>
      </w:r>
      <w:ins w:id="654" w:author="Noah Goodman" w:date="2014-06-05T08:42:00Z">
        <w:r w:rsidR="00BE34B3" w:rsidRPr="00CA258C">
          <w:rPr>
            <w:rFonts w:ascii="Times New Roman" w:eastAsia="Times New Roman" w:hAnsi="Times New Roman" w:cs="Times New Roman"/>
            <w:color w:val="222222"/>
            <w:shd w:val="clear" w:color="auto" w:fill="FFFFFF"/>
            <w:rPrChange w:id="655" w:author="Justine Kao" w:date="2014-06-05T19:39:00Z">
              <w:rPr>
                <w:rFonts w:ascii="Arial" w:eastAsia="Times New Roman" w:hAnsi="Arial" w:cs="Arial"/>
                <w:color w:val="222222"/>
                <w:shd w:val="clear" w:color="auto" w:fill="FFFFFF"/>
              </w:rPr>
            </w:rPrChange>
          </w:rPr>
          <w:t xml:space="preserve">We provide more detailed </w:t>
        </w:r>
      </w:ins>
      <w:ins w:id="656" w:author="Noah Goodman" w:date="2014-06-05T08:43:00Z">
        <w:r w:rsidR="00BE34B3" w:rsidRPr="00CA258C">
          <w:rPr>
            <w:rFonts w:ascii="Times New Roman" w:eastAsia="Times New Roman" w:hAnsi="Times New Roman" w:cs="Times New Roman"/>
            <w:color w:val="222222"/>
            <w:shd w:val="clear" w:color="auto" w:fill="FFFFFF"/>
            <w:rPrChange w:id="657" w:author="Justine Kao" w:date="2014-06-05T19:39:00Z">
              <w:rPr>
                <w:rFonts w:ascii="Arial" w:eastAsia="Times New Roman" w:hAnsi="Arial" w:cs="Arial"/>
                <w:color w:val="222222"/>
                <w:shd w:val="clear" w:color="auto" w:fill="FFFFFF"/>
              </w:rPr>
            </w:rPrChange>
          </w:rPr>
          <w:t xml:space="preserve">discussion of these points below. </w:t>
        </w:r>
      </w:ins>
      <w:ins w:id="658" w:author="Noah Goodman" w:date="2014-06-05T08:33:00Z">
        <w:r w:rsidRPr="00CA258C">
          <w:rPr>
            <w:rFonts w:ascii="Times New Roman" w:eastAsia="Times New Roman" w:hAnsi="Times New Roman" w:cs="Times New Roman"/>
            <w:color w:val="222222"/>
            <w:shd w:val="clear" w:color="auto" w:fill="FFFFFF"/>
            <w:rPrChange w:id="659" w:author="Justine Kao" w:date="2014-06-05T19:39:00Z">
              <w:rPr>
                <w:rFonts w:ascii="Arial" w:eastAsia="Times New Roman" w:hAnsi="Arial" w:cs="Arial"/>
                <w:color w:val="222222"/>
                <w:shd w:val="clear" w:color="auto" w:fill="FFFFFF"/>
              </w:rPr>
            </w:rPrChange>
          </w:rPr>
          <w:t xml:space="preserve">Engaging with the latter, broad, skepticism may be more than we can engage with deeply in this article, though </w:t>
        </w:r>
        <w:r w:rsidRPr="00CA258C">
          <w:rPr>
            <w:rFonts w:ascii="Times New Roman" w:eastAsia="Times New Roman" w:hAnsi="Times New Roman" w:cs="Times New Roman"/>
            <w:color w:val="222222"/>
            <w:highlight w:val="yellow"/>
            <w:shd w:val="clear" w:color="auto" w:fill="FFFFFF"/>
            <w:rPrChange w:id="660" w:author="Justine Kao" w:date="2014-06-05T19:39:00Z">
              <w:rPr>
                <w:rFonts w:ascii="Arial" w:eastAsia="Times New Roman" w:hAnsi="Arial" w:cs="Arial"/>
                <w:color w:val="222222"/>
                <w:shd w:val="clear" w:color="auto" w:fill="FFFFFF"/>
              </w:rPr>
            </w:rPrChange>
          </w:rPr>
          <w:t xml:space="preserve">we have adjusted the wording of the conclusion to emphasize the </w:t>
        </w:r>
      </w:ins>
      <w:ins w:id="661" w:author="Noah Goodman" w:date="2014-06-05T08:35:00Z">
        <w:r w:rsidRPr="00CA258C">
          <w:rPr>
            <w:rFonts w:ascii="Times New Roman" w:eastAsia="Times New Roman" w:hAnsi="Times New Roman" w:cs="Times New Roman"/>
            <w:color w:val="222222"/>
            <w:highlight w:val="yellow"/>
            <w:shd w:val="clear" w:color="auto" w:fill="FFFFFF"/>
            <w:rPrChange w:id="662" w:author="Justine Kao" w:date="2014-06-05T19:39:00Z">
              <w:rPr>
                <w:rFonts w:ascii="Arial" w:eastAsia="Times New Roman" w:hAnsi="Arial" w:cs="Arial"/>
                <w:color w:val="222222"/>
                <w:shd w:val="clear" w:color="auto" w:fill="FFFFFF"/>
              </w:rPr>
            </w:rPrChange>
          </w:rPr>
          <w:t xml:space="preserve">explanatory </w:t>
        </w:r>
      </w:ins>
      <w:ins w:id="663" w:author="Noah Goodman" w:date="2014-06-05T08:33:00Z">
        <w:r w:rsidRPr="00CA258C">
          <w:rPr>
            <w:rFonts w:ascii="Times New Roman" w:eastAsia="Times New Roman" w:hAnsi="Times New Roman" w:cs="Times New Roman"/>
            <w:color w:val="222222"/>
            <w:highlight w:val="yellow"/>
            <w:shd w:val="clear" w:color="auto" w:fill="FFFFFF"/>
            <w:rPrChange w:id="664" w:author="Justine Kao" w:date="2014-06-05T19:39:00Z">
              <w:rPr>
                <w:rFonts w:ascii="Arial" w:eastAsia="Times New Roman" w:hAnsi="Arial" w:cs="Arial"/>
                <w:color w:val="222222"/>
                <w:shd w:val="clear" w:color="auto" w:fill="FFFFFF"/>
              </w:rPr>
            </w:rPrChange>
          </w:rPr>
          <w:t xml:space="preserve">value we see in </w:t>
        </w:r>
      </w:ins>
      <w:ins w:id="665" w:author="Noah Goodman" w:date="2014-06-05T08:35:00Z">
        <w:r w:rsidRPr="00CA258C">
          <w:rPr>
            <w:rFonts w:ascii="Times New Roman" w:eastAsia="Times New Roman" w:hAnsi="Times New Roman" w:cs="Times New Roman"/>
            <w:color w:val="222222"/>
            <w:highlight w:val="yellow"/>
            <w:shd w:val="clear" w:color="auto" w:fill="FFFFFF"/>
            <w:rPrChange w:id="666" w:author="Justine Kao" w:date="2014-06-05T19:39:00Z">
              <w:rPr>
                <w:rFonts w:ascii="Arial" w:eastAsia="Times New Roman" w:hAnsi="Arial" w:cs="Arial"/>
                <w:color w:val="222222"/>
                <w:shd w:val="clear" w:color="auto" w:fill="FFFFFF"/>
              </w:rPr>
            </w:rPrChange>
          </w:rPr>
          <w:t>formal and quantitative work on language understanding</w:t>
        </w:r>
        <w:r w:rsidRPr="00CA258C">
          <w:rPr>
            <w:rFonts w:ascii="Times New Roman" w:eastAsia="Times New Roman" w:hAnsi="Times New Roman" w:cs="Times New Roman"/>
            <w:color w:val="222222"/>
            <w:shd w:val="clear" w:color="auto" w:fill="FFFFFF"/>
            <w:rPrChange w:id="667" w:author="Justine Kao" w:date="2014-06-05T19:39:00Z">
              <w:rPr>
                <w:rFonts w:ascii="Arial" w:eastAsia="Times New Roman" w:hAnsi="Arial" w:cs="Arial"/>
                <w:color w:val="222222"/>
                <w:shd w:val="clear" w:color="auto" w:fill="FFFFFF"/>
              </w:rPr>
            </w:rPrChange>
          </w:rPr>
          <w:t>.</w:t>
        </w:r>
      </w:ins>
    </w:p>
    <w:p w14:paraId="1DBD3CDF" w14:textId="77777777" w:rsidR="0078191B" w:rsidRPr="00CA258C" w:rsidRDefault="0078191B">
      <w:pPr>
        <w:rPr>
          <w:ins w:id="668" w:author="Noah Goodman" w:date="2014-06-05T08:29:00Z"/>
          <w:rFonts w:ascii="Times New Roman" w:eastAsia="Times New Roman" w:hAnsi="Times New Roman" w:cs="Times New Roman"/>
          <w:color w:val="222222"/>
          <w:shd w:val="clear" w:color="auto" w:fill="FFFFFF"/>
          <w:rPrChange w:id="669" w:author="Justine Kao" w:date="2014-06-05T19:39:00Z">
            <w:rPr>
              <w:ins w:id="670" w:author="Noah Goodman" w:date="2014-06-05T08:29:00Z"/>
              <w:rFonts w:ascii="Arial" w:eastAsia="Times New Roman" w:hAnsi="Arial" w:cs="Arial"/>
              <w:color w:val="222222"/>
              <w:shd w:val="clear" w:color="auto" w:fill="FFFFFF"/>
            </w:rPr>
          </w:rPrChange>
        </w:rPr>
        <w:pPrChange w:id="671" w:author="Noah Goodman" w:date="2014-06-05T08:36:00Z">
          <w:pPr>
            <w:ind w:left="720"/>
          </w:pPr>
        </w:pPrChange>
      </w:pPr>
    </w:p>
    <w:p w14:paraId="5D59BCDA" w14:textId="2C68F234" w:rsidR="00F63AC2" w:rsidRPr="00CA258C" w:rsidDel="0078191B" w:rsidRDefault="00F17D60" w:rsidP="009706E3">
      <w:pPr>
        <w:ind w:left="720"/>
        <w:rPr>
          <w:del w:id="672" w:author="Noah Goodman" w:date="2014-06-05T08:36:00Z"/>
          <w:rFonts w:ascii="Times New Roman" w:eastAsia="Times New Roman" w:hAnsi="Times New Roman" w:cs="Times New Roman"/>
          <w:color w:val="222222"/>
          <w:shd w:val="clear" w:color="auto" w:fill="FFFFFF"/>
          <w:rPrChange w:id="673" w:author="Justine Kao" w:date="2014-06-05T19:39:00Z">
            <w:rPr>
              <w:del w:id="674" w:author="Noah Goodman" w:date="2014-06-05T08:36:00Z"/>
              <w:rFonts w:ascii="Arial" w:eastAsia="Times New Roman" w:hAnsi="Arial" w:cs="Arial"/>
              <w:color w:val="222222"/>
              <w:shd w:val="clear" w:color="auto" w:fill="FFFFFF"/>
            </w:rPr>
          </w:rPrChange>
        </w:rPr>
      </w:pPr>
      <w:del w:id="675" w:author="Noah Goodman" w:date="2014-06-05T08:36:00Z">
        <w:r w:rsidRPr="00CA258C" w:rsidDel="0078191B">
          <w:rPr>
            <w:rFonts w:ascii="Times New Roman" w:eastAsia="Times New Roman" w:hAnsi="Times New Roman" w:cs="Times New Roman"/>
            <w:color w:val="222222"/>
            <w:shd w:val="clear" w:color="auto" w:fill="FFFFFF"/>
            <w:rPrChange w:id="676"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677"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678"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679"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680"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681"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682"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683"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684"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685"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686"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687"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688"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689"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690"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691"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692"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693"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694"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695"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696"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697"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698"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699"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700"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701"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702"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703"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704"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705"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706"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707"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708"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709"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710"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711"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712"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713"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714"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715"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716"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717"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718"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719"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720"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721"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722"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723"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724"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725"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726"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727"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728"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729"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730"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731"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732"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733"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734"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735"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736"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737"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738"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739"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740"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741"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742"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743"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744"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745"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746"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747"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748"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749"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750"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751"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752"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753"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754"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755"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756"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757"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758"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759"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760"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761"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762"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763"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764"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765"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766"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767"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768"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769"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770"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771"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772"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773"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774"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775"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776"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777"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778"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779"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780"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781"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782"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783"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784"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785"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786"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787"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788"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789"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790"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791"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792"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793"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794"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795"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796"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797"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798"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799"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800"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801"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802"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803"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804"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805"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806"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807"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808"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809"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810"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811"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812"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813"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814"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815" w:author="Noah Goodman" w:date="2014-06-05T08:12:00Z"/>
          <w:rFonts w:ascii="Times New Roman" w:eastAsia="Times New Roman" w:hAnsi="Times New Roman" w:cs="Times New Roman"/>
          <w:color w:val="222222"/>
          <w:shd w:val="clear" w:color="auto" w:fill="FFFFFF"/>
          <w:rPrChange w:id="816" w:author="Justine Kao" w:date="2014-06-05T19:39:00Z">
            <w:rPr>
              <w:ins w:id="817" w:author="Noah Goodman" w:date="2014-06-05T08:12: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81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19"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820" w:author="Noah Goodman" w:date="2014-06-05T08:12:00Z"/>
          <w:rFonts w:ascii="Times New Roman" w:eastAsia="Times New Roman" w:hAnsi="Times New Roman" w:cs="Times New Roman"/>
          <w:color w:val="222222"/>
          <w:shd w:val="clear" w:color="auto" w:fill="FFFFFF"/>
          <w:rPrChange w:id="821" w:author="Justine Kao" w:date="2014-06-05T19:39:00Z">
            <w:rPr>
              <w:ins w:id="822"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823" w:author="Noah Goodman" w:date="2014-06-05T08:13:00Z"/>
          <w:rFonts w:ascii="Times New Roman" w:eastAsia="Times New Roman" w:hAnsi="Times New Roman" w:cs="Times New Roman"/>
          <w:color w:val="222222"/>
          <w:rPrChange w:id="824" w:author="Justine Kao" w:date="2014-06-05T19:39:00Z">
            <w:rPr>
              <w:ins w:id="825" w:author="Noah Goodman" w:date="2014-06-05T08:13:00Z"/>
              <w:rFonts w:ascii="Arial" w:eastAsia="Times New Roman" w:hAnsi="Arial" w:cs="Arial"/>
              <w:color w:val="222222"/>
            </w:rPr>
          </w:rPrChange>
        </w:rPr>
        <w:pPrChange w:id="826" w:author="Noah Goodman" w:date="2014-06-05T08:13:00Z">
          <w:pPr/>
        </w:pPrChange>
      </w:pPr>
      <w:ins w:id="827" w:author="Noah Goodman" w:date="2014-06-05T08:12:00Z">
        <w:r w:rsidRPr="00CA258C">
          <w:rPr>
            <w:rFonts w:ascii="Times New Roman" w:eastAsia="Times New Roman" w:hAnsi="Times New Roman" w:cs="Times New Roman"/>
            <w:color w:val="222222"/>
            <w:rPrChange w:id="828"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829" w:author="Noah Goodman" w:date="2014-06-05T08:13:00Z"/>
          <w:del w:id="830" w:author="Justine Kao" w:date="2014-06-05T19:45:00Z"/>
          <w:rFonts w:ascii="Times New Roman" w:eastAsia="Times New Roman" w:hAnsi="Times New Roman" w:cs="Times New Roman"/>
          <w:color w:val="222222"/>
          <w:rPrChange w:id="831" w:author="Justine Kao" w:date="2014-06-05T19:39:00Z">
            <w:rPr>
              <w:ins w:id="832" w:author="Noah Goodman" w:date="2014-06-05T08:13:00Z"/>
              <w:del w:id="833" w:author="Justine Kao" w:date="2014-06-05T19:45:00Z"/>
              <w:rFonts w:ascii="Arial" w:eastAsia="Times New Roman" w:hAnsi="Arial" w:cs="Arial"/>
              <w:color w:val="222222"/>
            </w:rPr>
          </w:rPrChange>
        </w:rPr>
      </w:pPr>
    </w:p>
    <w:p w14:paraId="65963941" w14:textId="77777777" w:rsidR="009B548C" w:rsidRPr="00CA258C" w:rsidRDefault="009B548C">
      <w:pPr>
        <w:rPr>
          <w:ins w:id="834" w:author="Noah Goodman" w:date="2014-06-05T08:13:00Z"/>
          <w:rFonts w:ascii="Times New Roman" w:eastAsia="Times New Roman" w:hAnsi="Times New Roman" w:cs="Times New Roman"/>
          <w:color w:val="222222"/>
          <w:rPrChange w:id="835" w:author="Justine Kao" w:date="2014-06-05T19:39:00Z">
            <w:rPr>
              <w:ins w:id="836"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837" w:author="Justine Kao" w:date="2014-06-05T19:39:00Z">
            <w:rPr>
              <w:rFonts w:ascii="Arial" w:eastAsia="Times New Roman" w:hAnsi="Arial" w:cs="Arial"/>
              <w:color w:val="222222"/>
              <w:shd w:val="clear" w:color="auto" w:fill="FFFFFF"/>
            </w:rPr>
          </w:rPrChange>
        </w:rPr>
      </w:pPr>
      <w:del w:id="838" w:author="Noah Goodman" w:date="2014-06-05T08:13:00Z">
        <w:r w:rsidRPr="00CA258C" w:rsidDel="009B548C">
          <w:rPr>
            <w:rFonts w:ascii="Times New Roman" w:eastAsia="Times New Roman" w:hAnsi="Times New Roman" w:cs="Times New Roman"/>
            <w:color w:val="222222"/>
            <w:rPrChange w:id="839"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840"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841"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842"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843" w:author="Justine Kao" w:date="2014-06-05T19:39:00Z">
            <w:rPr>
              <w:rFonts w:ascii="Arial" w:eastAsia="Times New Roman" w:hAnsi="Arial" w:cs="Arial"/>
              <w:color w:val="222222"/>
            </w:rPr>
          </w:rPrChange>
        </w:rPr>
        <w:br/>
      </w:r>
      <w:del w:id="844" w:author="Noah Goodman" w:date="2014-06-05T08:13:00Z">
        <w:r w:rsidR="001705B9" w:rsidRPr="00CA258C" w:rsidDel="009B548C">
          <w:rPr>
            <w:rFonts w:ascii="Times New Roman" w:eastAsia="Times New Roman" w:hAnsi="Times New Roman" w:cs="Times New Roman"/>
            <w:color w:val="222222"/>
            <w:rPrChange w:id="845"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846"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847"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848"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849"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850"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851"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85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853"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854" w:author="Justine Kao" w:date="2014-06-05T19:39:00Z">
            <w:rPr>
              <w:rFonts w:ascii="Arial" w:eastAsia="Times New Roman" w:hAnsi="Arial" w:cs="Arial"/>
              <w:color w:val="222222"/>
              <w:shd w:val="clear" w:color="auto" w:fill="FFFFFF"/>
            </w:rPr>
          </w:rPrChange>
        </w:rPr>
        <w:t xml:space="preserve">The core result, while it makes sense, </w:t>
      </w:r>
      <w:r w:rsidR="001705B9" w:rsidRPr="00CA258C">
        <w:rPr>
          <w:rFonts w:ascii="Times New Roman" w:eastAsia="Times New Roman" w:hAnsi="Times New Roman" w:cs="Times New Roman"/>
          <w:color w:val="222222"/>
          <w:shd w:val="clear" w:color="auto" w:fill="FFFFFF"/>
          <w:rPrChange w:id="855" w:author="Justine Kao" w:date="2014-06-05T19:39:00Z">
            <w:rPr>
              <w:rFonts w:ascii="Arial" w:eastAsia="Times New Roman" w:hAnsi="Arial" w:cs="Arial"/>
              <w:color w:val="222222"/>
              <w:shd w:val="clear" w:color="auto" w:fill="FFFFFF"/>
            </w:rPr>
          </w:rPrChange>
        </w:rPr>
        <w:lastRenderedPageBreak/>
        <w:t>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856"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857" w:author="Noah Goodman" w:date="2014-06-05T08:36:00Z"/>
          <w:rFonts w:ascii="Times New Roman" w:eastAsia="Times New Roman" w:hAnsi="Times New Roman" w:cs="Times New Roman"/>
          <w:color w:val="222222"/>
          <w:shd w:val="clear" w:color="auto" w:fill="FFFFFF"/>
          <w:rPrChange w:id="858" w:author="Justine Kao" w:date="2014-06-05T19:39:00Z">
            <w:rPr>
              <w:ins w:id="859" w:author="Noah Goodman" w:date="2014-06-05T08:36:00Z"/>
              <w:rFonts w:ascii="Arial" w:eastAsia="Times New Roman" w:hAnsi="Arial" w:cs="Arial"/>
              <w:color w:val="222222"/>
              <w:shd w:val="clear" w:color="auto" w:fill="FFFFFF"/>
            </w:rPr>
          </w:rPrChange>
        </w:rPr>
      </w:pPr>
      <w:del w:id="860" w:author="Noah Goodman" w:date="2014-06-05T08:37:00Z">
        <w:r w:rsidRPr="00CA258C" w:rsidDel="00BE34B3">
          <w:rPr>
            <w:rFonts w:ascii="Times New Roman" w:eastAsia="Times New Roman" w:hAnsi="Times New Roman" w:cs="Times New Roman"/>
            <w:color w:val="222222"/>
            <w:shd w:val="clear" w:color="auto" w:fill="FFFFFF"/>
            <w:rPrChange w:id="861"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863" w:author="Justine Kao" w:date="2014-06-05T19:39:00Z">
              <w:rPr>
                <w:rFonts w:ascii="Arial" w:eastAsia="Times New Roman" w:hAnsi="Arial" w:cs="Arial"/>
                <w:color w:val="222222"/>
                <w:shd w:val="clear" w:color="auto" w:fill="FFFFFF"/>
              </w:rPr>
            </w:rPrChange>
          </w:rPr>
          <w:delText xml:space="preserve"> (5) above, the core result is two-fold— </w:delText>
        </w:r>
      </w:del>
      <w:ins w:id="864" w:author="Noah Goodman" w:date="2014-06-05T08:37:00Z">
        <w:r w:rsidR="00BE34B3" w:rsidRPr="00CA258C">
          <w:rPr>
            <w:rFonts w:ascii="Times New Roman" w:eastAsia="Times New Roman" w:hAnsi="Times New Roman" w:cs="Times New Roman"/>
            <w:color w:val="222222"/>
            <w:shd w:val="clear" w:color="auto" w:fill="FFFFFF"/>
            <w:rPrChange w:id="865"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866" w:author="Noah Goodman" w:date="2014-06-05T08:38:00Z">
        <w:r w:rsidR="00BE34B3" w:rsidRPr="00CA258C">
          <w:rPr>
            <w:rFonts w:ascii="Times New Roman" w:eastAsia="Times New Roman" w:hAnsi="Times New Roman" w:cs="Times New Roman"/>
            <w:color w:val="222222"/>
            <w:shd w:val="clear" w:color="auto" w:fill="FFFFFF"/>
            <w:rPrChange w:id="867"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868" w:author="Noah Goodman" w:date="2014-06-05T08:39:00Z">
        <w:r w:rsidR="00BE34B3" w:rsidRPr="00CA258C">
          <w:rPr>
            <w:rFonts w:ascii="Times New Roman" w:eastAsia="Times New Roman" w:hAnsi="Times New Roman" w:cs="Times New Roman"/>
            <w:color w:val="222222"/>
            <w:shd w:val="clear" w:color="auto" w:fill="FFFFFF"/>
            <w:rPrChange w:id="869" w:author="Justine Kao" w:date="2014-06-05T19:39:00Z">
              <w:rPr>
                <w:rFonts w:ascii="Arial" w:eastAsia="Times New Roman" w:hAnsi="Arial" w:cs="Arial"/>
                <w:color w:val="222222"/>
                <w:shd w:val="clear" w:color="auto" w:fill="FFFFFF"/>
              </w:rPr>
            </w:rPrChange>
          </w:rPr>
          <w:t>formal analysis</w:t>
        </w:r>
      </w:ins>
      <w:ins w:id="870" w:author="Noah Goodman" w:date="2014-06-05T08:38:00Z">
        <w:r w:rsidR="00BE34B3" w:rsidRPr="00CA258C">
          <w:rPr>
            <w:rFonts w:ascii="Times New Roman" w:eastAsia="Times New Roman" w:hAnsi="Times New Roman" w:cs="Times New Roman"/>
            <w:color w:val="222222"/>
            <w:shd w:val="clear" w:color="auto" w:fill="FFFFFF"/>
            <w:rPrChange w:id="871" w:author="Justine Kao" w:date="2014-06-05T19:39:00Z">
              <w:rPr>
                <w:rFonts w:ascii="Arial" w:eastAsia="Times New Roman" w:hAnsi="Arial" w:cs="Arial"/>
                <w:color w:val="222222"/>
                <w:shd w:val="clear" w:color="auto" w:fill="FFFFFF"/>
              </w:rPr>
            </w:rPrChange>
          </w:rPr>
          <w:t xml:space="preserve"> of how this </w:t>
        </w:r>
      </w:ins>
      <w:ins w:id="872" w:author="Noah Goodman" w:date="2014-06-05T08:39:00Z">
        <w:r w:rsidR="00BE34B3" w:rsidRPr="00CA258C">
          <w:rPr>
            <w:rFonts w:ascii="Times New Roman" w:eastAsia="Times New Roman" w:hAnsi="Times New Roman" w:cs="Times New Roman"/>
            <w:color w:val="222222"/>
            <w:shd w:val="clear" w:color="auto" w:fill="FFFFFF"/>
            <w:rPrChange w:id="873" w:author="Justine Kao" w:date="2014-06-05T19:39:00Z">
              <w:rPr>
                <w:rFonts w:ascii="Arial" w:eastAsia="Times New Roman" w:hAnsi="Arial" w:cs="Arial"/>
                <w:color w:val="222222"/>
                <w:shd w:val="clear" w:color="auto" w:fill="FFFFFF"/>
              </w:rPr>
            </w:rPrChange>
          </w:rPr>
          <w:t>reasoning</w:t>
        </w:r>
      </w:ins>
      <w:ins w:id="874" w:author="Noah Goodman" w:date="2014-06-05T08:38:00Z">
        <w:r w:rsidR="00BE34B3" w:rsidRPr="00CA258C">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t xml:space="preserve"> </w:t>
        </w:r>
      </w:ins>
      <w:ins w:id="876" w:author="Noah Goodman" w:date="2014-06-05T08:39:00Z">
        <w:r w:rsidR="00BE34B3" w:rsidRPr="00CA258C">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t>proceeds,</w:t>
        </w:r>
      </w:ins>
      <w:ins w:id="878" w:author="Noah Goodman" w:date="2014-06-05T08:57:00Z">
        <w:r w:rsidR="0095098A" w:rsidRPr="00CA258C">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t xml:space="preserve"> </w:t>
        </w:r>
      </w:ins>
      <w:ins w:id="880" w:author="Noah Goodman" w:date="2014-06-05T08:58:00Z">
        <w:r w:rsidR="0095098A" w:rsidRPr="00CA258C">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t xml:space="preserve">and </w:t>
        </w:r>
      </w:ins>
      <w:ins w:id="882" w:author="Noah Goodman" w:date="2014-06-05T08:57:00Z">
        <w:r w:rsidR="0095098A" w:rsidRPr="00CA258C">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t>how various factors interact</w:t>
        </w:r>
      </w:ins>
      <w:ins w:id="884" w:author="Noah Goodman" w:date="2014-06-05T08:58:00Z">
        <w:r w:rsidR="0095098A" w:rsidRPr="00CA258C">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t xml:space="preserve"> to give rise to interpretations</w:t>
        </w:r>
      </w:ins>
      <w:ins w:id="886" w:author="Noah Goodman" w:date="2014-06-05T08:57:00Z">
        <w:r w:rsidR="0095098A" w:rsidRPr="00CA258C">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t>,</w:t>
        </w:r>
      </w:ins>
      <w:ins w:id="888" w:author="Noah Goodman" w:date="2014-06-05T08:39:00Z">
        <w:r w:rsidR="00BE34B3" w:rsidRPr="00CA258C">
          <w:rPr>
            <w:rFonts w:ascii="Times New Roman" w:eastAsia="Times New Roman" w:hAnsi="Times New Roman" w:cs="Times New Roman"/>
            <w:color w:val="222222"/>
            <w:shd w:val="clear" w:color="auto" w:fill="FFFFFF"/>
            <w:rPrChange w:id="889"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890" w:author="Noah Goodman" w:date="2014-06-05T08:36:00Z"/>
          <w:rFonts w:ascii="Times New Roman" w:eastAsia="Times New Roman" w:hAnsi="Times New Roman" w:cs="Times New Roman"/>
          <w:color w:val="222222"/>
          <w:shd w:val="clear" w:color="auto" w:fill="FFFFFF"/>
          <w:rPrChange w:id="891" w:author="Justine Kao" w:date="2014-06-05T19:39:00Z">
            <w:rPr>
              <w:ins w:id="892" w:author="Noah Goodman" w:date="2014-06-05T08:36:00Z"/>
              <w:rFonts w:ascii="Arial" w:eastAsia="Times New Roman" w:hAnsi="Arial" w:cs="Arial"/>
              <w:color w:val="222222"/>
              <w:shd w:val="clear" w:color="auto" w:fill="FFFFFF"/>
            </w:rPr>
          </w:rPrChange>
        </w:rPr>
      </w:pPr>
    </w:p>
    <w:p w14:paraId="2A7A3997" w14:textId="632CBCD7" w:rsidR="003E51F6" w:rsidRPr="00CA258C" w:rsidRDefault="00BE34B3">
      <w:pPr>
        <w:ind w:left="720"/>
        <w:rPr>
          <w:ins w:id="893" w:author="Noah Goodman" w:date="2014-06-05T08:55:00Z"/>
          <w:rFonts w:ascii="Times New Roman" w:eastAsia="Times New Roman" w:hAnsi="Times New Roman" w:cs="Times New Roman"/>
          <w:color w:val="222222"/>
          <w:shd w:val="clear" w:color="auto" w:fill="FFFFFF"/>
          <w:rPrChange w:id="894" w:author="Justine Kao" w:date="2014-06-05T19:39:00Z">
            <w:rPr>
              <w:ins w:id="895" w:author="Noah Goodman" w:date="2014-06-05T08:55:00Z"/>
              <w:rFonts w:ascii="Arial" w:eastAsia="Times New Roman" w:hAnsi="Arial" w:cs="Arial"/>
              <w:color w:val="222222"/>
              <w:shd w:val="clear" w:color="auto" w:fill="FFFFFF"/>
            </w:rPr>
          </w:rPrChange>
        </w:rPr>
      </w:pPr>
      <w:ins w:id="896" w:author="Noah Goodman" w:date="2014-06-05T08:41:00Z">
        <w:r w:rsidRPr="00CA258C">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898" w:author="Noah Goodman" w:date="2014-06-05T08:42:00Z">
        <w:r w:rsidRPr="00CA258C">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900" w:author="Noah Goodman" w:date="2014-06-05T08:52:00Z">
        <w:r w:rsidR="003E51F6" w:rsidRPr="00CA258C">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t>We</w:t>
        </w:r>
      </w:ins>
      <w:ins w:id="902" w:author="Noah Goodman" w:date="2014-06-05T08:36:00Z">
        <w:r w:rsidR="0078191B" w:rsidRPr="00CA258C">
          <w:rPr>
            <w:rFonts w:ascii="Times New Roman" w:eastAsia="Times New Roman" w:hAnsi="Times New Roman" w:cs="Times New Roman"/>
            <w:color w:val="222222"/>
            <w:shd w:val="clear" w:color="auto" w:fill="FFFFFF"/>
            <w:rPrChange w:id="903"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2006). However, simply extending the representation of meaning to two dimensions without including communicative goals</w:t>
        </w:r>
      </w:ins>
      <w:ins w:id="904" w:author="Noah Goodman" w:date="2014-06-05T08:40:00Z">
        <w:r w:rsidRPr="00CA258C">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t xml:space="preserve"> (aka </w:t>
        </w:r>
      </w:ins>
      <w:ins w:id="906" w:author="Noah Goodman" w:date="2014-06-05T08:44:00Z">
        <w:r w:rsidRPr="00CA258C">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t xml:space="preserve">conversational </w:t>
        </w:r>
      </w:ins>
      <w:ins w:id="908" w:author="Noah Goodman" w:date="2014-06-05T08:40:00Z">
        <w:r w:rsidRPr="00CA258C">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t>topic, aka question under discussion)</w:t>
        </w:r>
      </w:ins>
      <w:ins w:id="910" w:author="Noah Goodman" w:date="2014-06-05T08:36:00Z">
        <w:r w:rsidR="0078191B" w:rsidRPr="00CA258C">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This results in an interpretation that is much closer to people’s judgments. Our insight regarding communicative goals is closely related to previous theoretical and empirical work showing that context and questions under discussion shape people’s interpretations of sentences </w:t>
        </w:r>
        <w:r w:rsidR="0078191B" w:rsidRPr="00CA258C">
          <w:rPr>
            <w:rFonts w:ascii="Times New Roman" w:eastAsia="Times New Roman" w:hAnsi="Times New Roman" w:cs="Times New Roman"/>
            <w:color w:val="222222"/>
            <w:highlight w:val="yellow"/>
            <w:shd w:val="clear" w:color="auto" w:fill="FFFFFF"/>
            <w:rPrChange w:id="912" w:author="Justine Kao" w:date="2014-06-05T19:39:00Z">
              <w:rPr>
                <w:rFonts w:ascii="Arial" w:eastAsia="Times New Roman" w:hAnsi="Arial" w:cs="Arial"/>
                <w:color w:val="222222"/>
                <w:highlight w:val="yellow"/>
                <w:shd w:val="clear" w:color="auto" w:fill="FFFFFF"/>
              </w:rPr>
            </w:rPrChange>
          </w:rPr>
          <w:t>(</w:t>
        </w:r>
      </w:ins>
      <w:ins w:id="913" w:author="Justine Kao" w:date="2014-06-05T20:16:00Z">
        <w:r w:rsidR="00906407">
          <w:rPr>
            <w:rFonts w:ascii="Times New Roman" w:eastAsia="Times New Roman" w:hAnsi="Times New Roman" w:cs="Times New Roman"/>
            <w:color w:val="222222"/>
            <w:highlight w:val="yellow"/>
            <w:shd w:val="clear" w:color="auto" w:fill="FFFFFF"/>
          </w:rPr>
          <w:t xml:space="preserve">e.g. </w:t>
        </w:r>
      </w:ins>
      <w:ins w:id="914" w:author="Justine Kao" w:date="2014-06-05T19:48:00Z">
        <w:r w:rsidR="00776203">
          <w:rPr>
            <w:rFonts w:ascii="Times New Roman" w:eastAsia="Times New Roman" w:hAnsi="Times New Roman" w:cs="Times New Roman"/>
            <w:color w:val="222222"/>
            <w:highlight w:val="yellow"/>
            <w:shd w:val="clear" w:color="auto" w:fill="FFFFFF"/>
          </w:rPr>
          <w:t xml:space="preserve">Wilson &amp; </w:t>
        </w:r>
        <w:proofErr w:type="spellStart"/>
        <w:r w:rsidR="00776203">
          <w:rPr>
            <w:rFonts w:ascii="Times New Roman" w:eastAsia="Times New Roman" w:hAnsi="Times New Roman" w:cs="Times New Roman"/>
            <w:color w:val="222222"/>
            <w:highlight w:val="yellow"/>
            <w:shd w:val="clear" w:color="auto" w:fill="FFFFFF"/>
          </w:rPr>
          <w:t>Carston</w:t>
        </w:r>
        <w:proofErr w:type="spellEnd"/>
        <w:r w:rsidR="00776203">
          <w:rPr>
            <w:rFonts w:ascii="Times New Roman" w:eastAsia="Times New Roman" w:hAnsi="Times New Roman" w:cs="Times New Roman"/>
            <w:color w:val="222222"/>
            <w:highlight w:val="yellow"/>
            <w:shd w:val="clear" w:color="auto" w:fill="FFFFFF"/>
          </w:rPr>
          <w:t>, 2006;</w:t>
        </w:r>
      </w:ins>
      <w:ins w:id="915" w:author="Justine Kao" w:date="2014-06-05T20:02:00Z">
        <w:r w:rsidR="00ED4013">
          <w:rPr>
            <w:rFonts w:ascii="Times New Roman" w:eastAsia="Times New Roman" w:hAnsi="Times New Roman" w:cs="Times New Roman"/>
            <w:color w:val="222222"/>
            <w:highlight w:val="yellow"/>
            <w:shd w:val="clear" w:color="auto" w:fill="FFFFFF"/>
          </w:rPr>
          <w:t xml:space="preserve"> </w:t>
        </w:r>
      </w:ins>
      <w:proofErr w:type="spellStart"/>
      <w:ins w:id="916" w:author="Justine Kao" w:date="2014-06-05T20:08:00Z">
        <w:r w:rsidR="00C901CF">
          <w:rPr>
            <w:rFonts w:ascii="新細明體" w:eastAsia="新細明體" w:hAnsi="新細明體" w:cs="新細明體" w:hint="eastAsia"/>
            <w:color w:val="222222"/>
            <w:highlight w:val="yellow"/>
            <w:shd w:val="clear" w:color="auto" w:fill="FFFFFF"/>
            <w:lang w:eastAsia="zh-TW"/>
          </w:rPr>
          <w:t>Duranti</w:t>
        </w:r>
        <w:proofErr w:type="spellEnd"/>
        <w:r w:rsidR="00C901CF">
          <w:rPr>
            <w:rFonts w:ascii="新細明體" w:eastAsia="新細明體" w:hAnsi="新細明體" w:cs="新細明體" w:hint="eastAsia"/>
            <w:color w:val="222222"/>
            <w:highlight w:val="yellow"/>
            <w:shd w:val="clear" w:color="auto" w:fill="FFFFFF"/>
            <w:lang w:eastAsia="zh-TW"/>
          </w:rPr>
          <w:t xml:space="preserve"> et al., 1992;</w:t>
        </w:r>
      </w:ins>
      <w:ins w:id="917" w:author="Justine Kao" w:date="2014-06-05T20:15:00Z">
        <w:r w:rsidR="00906407">
          <w:rPr>
            <w:rFonts w:ascii="新細明體" w:eastAsia="新細明體" w:hAnsi="新細明體" w:cs="新細明體" w:hint="eastAsia"/>
            <w:color w:val="222222"/>
            <w:highlight w:val="yellow"/>
            <w:shd w:val="clear" w:color="auto" w:fill="FFFFFF"/>
            <w:lang w:eastAsia="zh-TW"/>
          </w:rPr>
          <w:t xml:space="preserve"> </w:t>
        </w:r>
        <w:proofErr w:type="spellStart"/>
        <w:r w:rsidR="00906407">
          <w:rPr>
            <w:rFonts w:ascii="新細明體" w:eastAsia="新細明體" w:hAnsi="新細明體" w:cs="新細明體" w:hint="eastAsia"/>
            <w:color w:val="222222"/>
            <w:highlight w:val="yellow"/>
            <w:shd w:val="clear" w:color="auto" w:fill="FFFFFF"/>
            <w:lang w:eastAsia="zh-TW"/>
          </w:rPr>
          <w:t>Garrod</w:t>
        </w:r>
        <w:proofErr w:type="spellEnd"/>
        <w:r w:rsidR="00906407">
          <w:rPr>
            <w:rFonts w:ascii="新細明體" w:eastAsia="新細明體" w:hAnsi="新細明體" w:cs="新細明體" w:hint="eastAsia"/>
            <w:color w:val="222222"/>
            <w:highlight w:val="yellow"/>
            <w:shd w:val="clear" w:color="auto" w:fill="FFFFFF"/>
            <w:lang w:eastAsia="zh-TW"/>
          </w:rPr>
          <w:t xml:space="preserve"> &amp; Sanford, </w:t>
        </w:r>
      </w:ins>
      <w:ins w:id="918" w:author="Justine Kao" w:date="2014-06-05T20:16:00Z">
        <w:r w:rsidR="00906407">
          <w:rPr>
            <w:rFonts w:ascii="新細明體" w:eastAsia="新細明體" w:hAnsi="新細明體" w:cs="新細明體" w:hint="eastAsia"/>
            <w:color w:val="222222"/>
            <w:highlight w:val="yellow"/>
            <w:shd w:val="clear" w:color="auto" w:fill="FFFFFF"/>
            <w:lang w:eastAsia="zh-TW"/>
          </w:rPr>
          <w:t>1994</w:t>
        </w:r>
      </w:ins>
      <w:ins w:id="919" w:author="Noah Goodman" w:date="2014-06-05T08:36:00Z">
        <w:del w:id="920" w:author="Justine Kao" w:date="2014-06-05T19:48:00Z">
          <w:r w:rsidR="0078191B" w:rsidRPr="00CA258C" w:rsidDel="00776203">
            <w:rPr>
              <w:rFonts w:ascii="Times New Roman" w:eastAsia="Times New Roman" w:hAnsi="Times New Roman" w:cs="Times New Roman"/>
              <w:color w:val="222222"/>
              <w:highlight w:val="yellow"/>
              <w:shd w:val="clear" w:color="auto" w:fill="FFFFFF"/>
              <w:rPrChange w:id="921" w:author="Justine Kao" w:date="2014-06-05T19:39:00Z">
                <w:rPr>
                  <w:rFonts w:ascii="Arial" w:eastAsia="Times New Roman" w:hAnsi="Arial" w:cs="Arial"/>
                  <w:color w:val="222222"/>
                  <w:highlight w:val="yellow"/>
                  <w:shd w:val="clear" w:color="auto" w:fill="FFFFFF"/>
                </w:rPr>
              </w:rPrChange>
            </w:rPr>
            <w:delText>cite</w:delText>
          </w:r>
        </w:del>
        <w:r w:rsidR="0078191B" w:rsidRPr="00CA258C">
          <w:rPr>
            <w:rFonts w:ascii="Times New Roman" w:eastAsia="Times New Roman" w:hAnsi="Times New Roman" w:cs="Times New Roman"/>
            <w:color w:val="222222"/>
            <w:highlight w:val="yellow"/>
            <w:shd w:val="clear" w:color="auto" w:fill="FFFFFF"/>
            <w:rPrChange w:id="922" w:author="Justine Kao" w:date="2014-06-05T19:39:00Z">
              <w:rPr>
                <w:rFonts w:ascii="Arial" w:eastAsia="Times New Roman" w:hAnsi="Arial" w:cs="Arial"/>
                <w:color w:val="222222"/>
                <w:highlight w:val="yellow"/>
                <w:shd w:val="clear" w:color="auto" w:fill="FFFFFF"/>
              </w:rPr>
            </w:rPrChange>
          </w:rPr>
          <w:t>)</w:t>
        </w:r>
        <w:r w:rsidR="0078191B" w:rsidRPr="00CA258C">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924" w:author="Noah Goodman" w:date="2014-06-05T08:47:00Z">
        <w:r w:rsidR="00D535D0" w:rsidRPr="00CA258C" w:rsidDel="00767437">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928" w:author="Noah Goodman" w:date="2014-06-05T08:48:00Z">
        <w:r w:rsidR="00D535D0" w:rsidRPr="00CA258C" w:rsidDel="00767437">
          <w:rPr>
            <w:rFonts w:ascii="Times New Roman" w:eastAsia="Times New Roman" w:hAnsi="Times New Roman" w:cs="Times New Roman"/>
            <w:color w:val="222222"/>
            <w:shd w:val="clear" w:color="auto" w:fill="FFFFFF"/>
            <w:rPrChange w:id="929"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t xml:space="preserve">It is not </w:t>
      </w:r>
      <w:del w:id="932" w:author="Noah Goodman" w:date="2014-06-05T08:53:00Z">
        <w:r w:rsidR="00616B39" w:rsidRPr="00CA258C" w:rsidDel="003E51F6">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934" w:author="Justine Kao" w:date="2014-06-05T19:39:00Z">
              <w:rPr>
                <w:rFonts w:ascii="Arial" w:eastAsia="Times New Roman" w:hAnsi="Arial" w:cs="Arial"/>
                <w:color w:val="222222"/>
                <w:shd w:val="clear" w:color="auto" w:fill="FFFFFF"/>
              </w:rPr>
            </w:rPrChange>
          </w:rPr>
          <w:delText>obvious</w:delText>
        </w:r>
      </w:del>
      <w:ins w:id="935" w:author="Noah Goodman" w:date="2014-06-05T08:53:00Z">
        <w:r w:rsidR="003E51F6" w:rsidRPr="00CA258C">
          <w:rPr>
            <w:rFonts w:ascii="Times New Roman" w:eastAsia="Times New Roman" w:hAnsi="Times New Roman" w:cs="Times New Roman"/>
            <w:color w:val="222222"/>
            <w:shd w:val="clear" w:color="auto" w:fill="FFFFFF"/>
            <w:rPrChange w:id="936"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938"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939"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941" w:author="Noah Goodman" w:date="2014-06-05T08:53:00Z">
        <w:r w:rsidR="003E51F6" w:rsidRPr="00CA258C">
          <w:rPr>
            <w:rFonts w:ascii="Times New Roman" w:eastAsia="Times New Roman" w:hAnsi="Times New Roman" w:cs="Times New Roman"/>
            <w:color w:val="222222"/>
            <w:shd w:val="clear" w:color="auto" w:fill="FFFFFF"/>
            <w:rPrChange w:id="942"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943" w:author="Noah Goodman" w:date="2014-06-05T08:55:00Z"/>
          <w:rFonts w:ascii="Times New Roman" w:eastAsia="Times New Roman" w:hAnsi="Times New Roman" w:cs="Times New Roman"/>
          <w:color w:val="222222"/>
          <w:shd w:val="clear" w:color="auto" w:fill="FFFFFF"/>
          <w:rPrChange w:id="944" w:author="Justine Kao" w:date="2014-06-05T19:39:00Z">
            <w:rPr>
              <w:ins w:id="945"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946" w:author="Noah Goodman" w:date="2014-06-05T09:01:00Z"/>
          <w:rFonts w:ascii="Times New Roman" w:eastAsia="Times New Roman" w:hAnsi="Times New Roman" w:cs="Times New Roman"/>
          <w:color w:val="222222"/>
          <w:shd w:val="clear" w:color="auto" w:fill="FFFFFF"/>
          <w:rPrChange w:id="947" w:author="Justine Kao" w:date="2014-06-05T19:39:00Z">
            <w:rPr>
              <w:ins w:id="948" w:author="Noah Goodman" w:date="2014-06-05T09:01:00Z"/>
              <w:rFonts w:ascii="Arial" w:eastAsia="Times New Roman" w:hAnsi="Arial" w:cs="Arial"/>
              <w:color w:val="222222"/>
              <w:shd w:val="clear" w:color="auto" w:fill="FFFFFF"/>
            </w:rPr>
          </w:rPrChange>
        </w:rPr>
      </w:pPr>
      <w:ins w:id="949" w:author="Noah Goodman" w:date="2014-06-05T08:53:00Z">
        <w:r w:rsidRPr="00CA258C">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t xml:space="preserve">It is also </w:t>
        </w:r>
      </w:ins>
      <w:ins w:id="951" w:author="Noah Goodman" w:date="2014-06-05T08:55:00Z">
        <w:r w:rsidRPr="00CA258C">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t>far from</w:t>
        </w:r>
      </w:ins>
      <w:ins w:id="953" w:author="Noah Goodman" w:date="2014-06-05T08:53:00Z">
        <w:r w:rsidRPr="00CA258C">
          <w:rPr>
            <w:rFonts w:ascii="Times New Roman" w:eastAsia="Times New Roman" w:hAnsi="Times New Roman" w:cs="Times New Roman"/>
            <w:color w:val="222222"/>
            <w:shd w:val="clear" w:color="auto" w:fill="FFFFFF"/>
            <w:rPrChange w:id="954"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955" w:author="Noah Goodman" w:date="2014-06-05T08:54:00Z">
        <w:r w:rsidRPr="00CA258C">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t xml:space="preserve">literal meaning, </w:t>
        </w:r>
      </w:ins>
      <w:ins w:id="957" w:author="Noah Goodman" w:date="2014-06-05T08:53:00Z">
        <w:r w:rsidRPr="00CA258C">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t>affective dimensions, question under discussion</w:t>
        </w:r>
      </w:ins>
      <w:ins w:id="959" w:author="Noah Goodman" w:date="2014-06-05T08:54:00Z">
        <w:r w:rsidRPr="00CA258C">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961" w:author="Noah Goodman" w:date="2014-06-05T08:56:00Z">
        <w:r w:rsidRPr="00CA258C">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t xml:space="preserve"> to give rise to the </w:t>
        </w:r>
      </w:ins>
      <w:ins w:id="963" w:author="Noah Goodman" w:date="2014-06-05T08:57:00Z">
        <w:r w:rsidRPr="00CA258C">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t>particular</w:t>
        </w:r>
      </w:ins>
      <w:ins w:id="965" w:author="Noah Goodman" w:date="2014-06-05T08:56:00Z">
        <w:r w:rsidRPr="00CA258C">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t>,</w:t>
        </w:r>
      </w:ins>
      <w:ins w:id="967" w:author="Noah Goodman" w:date="2014-06-05T08:57:00Z">
        <w:r w:rsidRPr="00CA258C">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t xml:space="preserve"> graded interpretations that people arrive at</w:t>
        </w:r>
      </w:ins>
      <w:ins w:id="969" w:author="Noah Goodman" w:date="2014-06-05T08:54:00Z">
        <w:r w:rsidRPr="00CA258C">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t>.</w:t>
        </w:r>
      </w:ins>
      <w:ins w:id="971" w:author="Noah Goodman" w:date="2014-06-05T08:55:00Z">
        <w:r w:rsidRPr="00CA258C">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973" w:author="Noah Goodman" w:date="2014-06-05T08:56:00Z">
        <w:r w:rsidRPr="00CA258C">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t>shouldering</w:t>
        </w:r>
      </w:ins>
      <w:ins w:id="975" w:author="Noah Goodman" w:date="2014-06-05T08:55:00Z">
        <w:r w:rsidRPr="00CA258C">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t xml:space="preserve"> </w:t>
        </w:r>
      </w:ins>
      <w:ins w:id="977" w:author="Noah Goodman" w:date="2014-06-05T08:57:00Z">
        <w:r w:rsidR="0095098A" w:rsidRPr="00CA258C">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t>an</w:t>
        </w:r>
      </w:ins>
      <w:ins w:id="979" w:author="Noah Goodman" w:date="2014-06-05T08:56:00Z">
        <w:r w:rsidRPr="00CA258C">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981" w:author="Noah Goodman" w:date="2014-06-05T08:59:00Z">
        <w:r w:rsidR="0095098A" w:rsidRPr="00CA258C">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t>they achieve a level of precision which helps us</w:t>
        </w:r>
      </w:ins>
      <w:ins w:id="983" w:author="Noah Goodman" w:date="2014-06-05T09:00:00Z">
        <w:r w:rsidR="0095098A" w:rsidRPr="00CA258C">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t xml:space="preserve"> </w:t>
        </w:r>
      </w:ins>
      <w:ins w:id="985" w:author="Noah Goodman" w:date="2014-06-05T08:59:00Z">
        <w:r w:rsidR="0095098A" w:rsidRPr="00CA258C">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t xml:space="preserve">move beyond </w:t>
        </w:r>
      </w:ins>
      <w:ins w:id="987" w:author="Noah Goodman" w:date="2014-06-05T09:00:00Z">
        <w:r w:rsidR="0095098A" w:rsidRPr="00CA258C">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989" w:author="Noah Goodman" w:date="2014-06-05T09:01:00Z">
        <w:r w:rsidR="00CF25EA" w:rsidRPr="00CA258C">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992" w:author="Noah Goodman" w:date="2014-06-05T09:01:00Z"/>
          <w:rFonts w:ascii="Times New Roman" w:eastAsia="Times New Roman" w:hAnsi="Times New Roman" w:cs="Times New Roman"/>
          <w:color w:val="222222"/>
          <w:shd w:val="clear" w:color="auto" w:fill="FFFFFF"/>
          <w:rPrChange w:id="993" w:author="Justine Kao" w:date="2014-06-05T19:39:00Z">
            <w:rPr>
              <w:ins w:id="994"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995" w:author="Noah Goodman" w:date="2014-06-05T08:53:00Z"/>
          <w:rFonts w:ascii="Times New Roman" w:eastAsia="Times New Roman" w:hAnsi="Times New Roman" w:cs="Times New Roman"/>
          <w:color w:val="222222"/>
          <w:shd w:val="clear" w:color="auto" w:fill="FFFFFF"/>
          <w:rPrChange w:id="996" w:author="Justine Kao" w:date="2014-06-05T19:39:00Z">
            <w:rPr>
              <w:ins w:id="997" w:author="Noah Goodman" w:date="2014-06-05T08:53:00Z"/>
              <w:rFonts w:ascii="Arial" w:eastAsia="Times New Roman" w:hAnsi="Arial" w:cs="Arial"/>
              <w:color w:val="222222"/>
              <w:shd w:val="clear" w:color="auto" w:fill="FFFFFF"/>
            </w:rPr>
          </w:rPrChange>
        </w:rPr>
      </w:pPr>
      <w:ins w:id="998" w:author="Noah Goodman" w:date="2014-06-05T09:01:00Z">
        <w:r w:rsidRPr="00CA258C">
          <w:rPr>
            <w:rFonts w:ascii="Times New Roman" w:eastAsia="Times New Roman" w:hAnsi="Times New Roman" w:cs="Times New Roman"/>
            <w:color w:val="222222"/>
            <w:highlight w:val="yellow"/>
            <w:shd w:val="clear" w:color="auto" w:fill="FFFFFF"/>
            <w:rPrChange w:id="999" w:author="Justine Kao" w:date="2014-06-05T19:39:00Z">
              <w:rPr>
                <w:rFonts w:ascii="Arial" w:eastAsia="Times New Roman" w:hAnsi="Arial" w:cs="Arial"/>
                <w:color w:val="222222"/>
                <w:shd w:val="clear" w:color="auto" w:fill="FFFFFF"/>
              </w:rPr>
            </w:rPrChange>
          </w:rPr>
          <w:t>[</w:t>
        </w:r>
        <w:proofErr w:type="gramStart"/>
        <w:r w:rsidRPr="00CA258C">
          <w:rPr>
            <w:rFonts w:ascii="Times New Roman" w:eastAsia="Times New Roman" w:hAnsi="Times New Roman" w:cs="Times New Roman"/>
            <w:color w:val="222222"/>
            <w:highlight w:val="yellow"/>
            <w:shd w:val="clear" w:color="auto" w:fill="FFFFFF"/>
            <w:rPrChange w:id="1000" w:author="Justine Kao" w:date="2014-06-05T19:39:00Z">
              <w:rPr>
                <w:rFonts w:ascii="Arial" w:eastAsia="Times New Roman" w:hAnsi="Arial" w:cs="Arial"/>
                <w:color w:val="222222"/>
                <w:shd w:val="clear" w:color="auto" w:fill="FFFFFF"/>
              </w:rPr>
            </w:rPrChange>
          </w:rPr>
          <w:t>need</w:t>
        </w:r>
        <w:proofErr w:type="gramEnd"/>
        <w:r w:rsidRPr="00CA258C">
          <w:rPr>
            <w:rFonts w:ascii="Times New Roman" w:eastAsia="Times New Roman" w:hAnsi="Times New Roman" w:cs="Times New Roman"/>
            <w:color w:val="222222"/>
            <w:highlight w:val="yellow"/>
            <w:shd w:val="clear" w:color="auto" w:fill="FFFFFF"/>
            <w:rPrChange w:id="1001" w:author="Justine Kao" w:date="2014-06-05T19:39:00Z">
              <w:rPr>
                <w:rFonts w:ascii="Arial" w:eastAsia="Times New Roman" w:hAnsi="Arial" w:cs="Arial"/>
                <w:color w:val="222222"/>
                <w:shd w:val="clear" w:color="auto" w:fill="FFFFFF"/>
              </w:rPr>
            </w:rPrChange>
          </w:rPr>
          <w:t xml:space="preserve"> to re-read this section later – may be kind of </w:t>
        </w:r>
        <w:proofErr w:type="spellStart"/>
        <w:r w:rsidRPr="00CA258C">
          <w:rPr>
            <w:rFonts w:ascii="Times New Roman" w:eastAsia="Times New Roman" w:hAnsi="Times New Roman" w:cs="Times New Roman"/>
            <w:color w:val="222222"/>
            <w:highlight w:val="yellow"/>
            <w:shd w:val="clear" w:color="auto" w:fill="FFFFFF"/>
            <w:rPrChange w:id="1002" w:author="Justine Kao" w:date="2014-06-05T19:39:00Z">
              <w:rPr>
                <w:rFonts w:ascii="Arial" w:eastAsia="Times New Roman" w:hAnsi="Arial" w:cs="Arial"/>
                <w:color w:val="222222"/>
                <w:shd w:val="clear" w:color="auto" w:fill="FFFFFF"/>
              </w:rPr>
            </w:rPrChange>
          </w:rPr>
          <w:t>ranty</w:t>
        </w:r>
        <w:proofErr w:type="spellEnd"/>
        <w:r w:rsidRPr="00CA258C">
          <w:rPr>
            <w:rFonts w:ascii="Times New Roman" w:eastAsia="Times New Roman" w:hAnsi="Times New Roman" w:cs="Times New Roman"/>
            <w:color w:val="222222"/>
            <w:highlight w:val="yellow"/>
            <w:shd w:val="clear" w:color="auto" w:fill="FFFFFF"/>
            <w:rPrChange w:id="1003" w:author="Justine Kao" w:date="2014-06-05T19:39:00Z">
              <w:rPr>
                <w:rFonts w:ascii="Arial" w:eastAsia="Times New Roman" w:hAnsi="Arial" w:cs="Arial"/>
                <w:color w:val="222222"/>
                <w:shd w:val="clear" w:color="auto" w:fill="FFFFFF"/>
              </w:rPr>
            </w:rPrChange>
          </w:rPr>
          <w:t>.]</w:t>
        </w:r>
      </w:ins>
    </w:p>
    <w:p w14:paraId="7B95800D" w14:textId="77777777" w:rsidR="003E51F6" w:rsidRPr="00CA258C" w:rsidRDefault="003E51F6">
      <w:pPr>
        <w:ind w:left="720"/>
        <w:rPr>
          <w:ins w:id="1004" w:author="Noah Goodman" w:date="2014-06-05T08:53:00Z"/>
          <w:rFonts w:ascii="Times New Roman" w:eastAsia="Times New Roman" w:hAnsi="Times New Roman" w:cs="Times New Roman"/>
          <w:color w:val="222222"/>
          <w:shd w:val="clear" w:color="auto" w:fill="FFFFFF"/>
          <w:rPrChange w:id="1005" w:author="Justine Kao" w:date="2014-06-05T19:39:00Z">
            <w:rPr>
              <w:ins w:id="1006"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007" w:author="Noah Goodman" w:date="2014-06-05T09:02:00Z"/>
          <w:rFonts w:ascii="Times New Roman" w:eastAsia="Times New Roman" w:hAnsi="Times New Roman" w:cs="Times New Roman"/>
          <w:color w:val="222222"/>
          <w:shd w:val="clear" w:color="auto" w:fill="FFFFFF"/>
          <w:rPrChange w:id="1008" w:author="Justine Kao" w:date="2014-06-05T19:39:00Z">
            <w:rPr>
              <w:del w:id="1009" w:author="Noah Goodman" w:date="2014-06-05T09:02:00Z"/>
              <w:rFonts w:ascii="Arial" w:eastAsia="Times New Roman" w:hAnsi="Arial" w:cs="Arial"/>
              <w:color w:val="222222"/>
              <w:shd w:val="clear" w:color="auto" w:fill="FFFFFF"/>
            </w:rPr>
          </w:rPrChange>
        </w:rPr>
      </w:pPr>
      <w:del w:id="1010" w:author="Noah Goodman" w:date="2014-06-05T08:54:00Z">
        <w:r w:rsidRPr="00CA258C" w:rsidDel="003E51F6">
          <w:rPr>
            <w:rFonts w:ascii="Times New Roman" w:eastAsia="Times New Roman" w:hAnsi="Times New Roman" w:cs="Times New Roman"/>
            <w:color w:val="222222"/>
            <w:shd w:val="clear" w:color="auto" w:fill="FFFFFF"/>
            <w:rPrChange w:id="1011"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012"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014"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015"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016"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RDefault="00BE792B">
      <w:pPr>
        <w:ind w:left="720"/>
        <w:rPr>
          <w:rFonts w:ascii="Times New Roman" w:eastAsia="Times New Roman" w:hAnsi="Times New Roman" w:cs="Times New Roman"/>
          <w:color w:val="222222"/>
          <w:rPrChange w:id="1017" w:author="Justine Kao" w:date="2014-06-05T19:39:00Z">
            <w:rPr>
              <w:rFonts w:ascii="Arial" w:eastAsia="Times New Roman" w:hAnsi="Arial" w:cs="Arial"/>
              <w:color w:val="222222"/>
            </w:rPr>
          </w:rPrChange>
        </w:rPr>
        <w:pPrChange w:id="1018"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20"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022" w:author="Justine Kao" w:date="2014-06-05T19:39:00Z">
            <w:rPr>
              <w:rFonts w:ascii="Arial" w:eastAsia="Times New Roman" w:hAnsi="Arial" w:cs="Arial"/>
            </w:rPr>
          </w:rPrChange>
        </w:rPr>
      </w:pPr>
      <w:r w:rsidRPr="00CA258C">
        <w:rPr>
          <w:rFonts w:ascii="Times New Roman" w:eastAsia="Times New Roman" w:hAnsi="Times New Roman" w:cs="Times New Roman"/>
          <w:rPrChange w:id="1023" w:author="Justine Kao" w:date="2014-06-05T19:39:00Z">
            <w:rPr>
              <w:rFonts w:ascii="Arial" w:eastAsia="Times New Roman" w:hAnsi="Arial" w:cs="Arial"/>
            </w:rPr>
          </w:rPrChange>
        </w:rPr>
        <w:t xml:space="preserve">As described </w:t>
      </w:r>
      <w:del w:id="1024" w:author="Noah Goodman" w:date="2014-06-05T09:02:00Z">
        <w:r w:rsidRPr="00CA258C" w:rsidDel="00421F59">
          <w:rPr>
            <w:rFonts w:ascii="Times New Roman" w:eastAsia="Times New Roman" w:hAnsi="Times New Roman" w:cs="Times New Roman"/>
            <w:rPrChange w:id="1025"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026"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027" w:author="Justine Kao" w:date="2014-06-05T19:39:00Z">
              <w:rPr>
                <w:rFonts w:ascii="Arial" w:eastAsia="Times New Roman" w:hAnsi="Arial" w:cs="Arial"/>
              </w:rPr>
            </w:rPrChange>
          </w:rPr>
          <w:delText>(5)</w:delText>
        </w:r>
      </w:del>
      <w:ins w:id="1028" w:author="Noah Goodman" w:date="2014-06-05T09:02:00Z">
        <w:r w:rsidR="00421F59" w:rsidRPr="00CA258C">
          <w:rPr>
            <w:rFonts w:ascii="Times New Roman" w:eastAsia="Times New Roman" w:hAnsi="Times New Roman" w:cs="Times New Roman"/>
            <w:rPrChange w:id="1029"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030"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031"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032"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033"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034"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035"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036"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037"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038"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039"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040"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041"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042"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043"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044"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045"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046"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047"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048"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049"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050"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051" w:author="Justine Kao" w:date="2014-06-05T19:39:00Z">
            <w:rPr>
              <w:rFonts w:ascii="Arial" w:eastAsia="Times New Roman" w:hAnsi="Arial" w:cs="Arial"/>
            </w:rPr>
          </w:rPrChange>
        </w:rPr>
        <w:t xml:space="preserve">thus is not able to reason about which dimension is </w:t>
      </w:r>
      <w:del w:id="1052" w:author="Justine Kao" w:date="2014-06-05T20:20:00Z">
        <w:r w:rsidR="002A150E" w:rsidRPr="00CA258C" w:rsidDel="00906407">
          <w:rPr>
            <w:rFonts w:ascii="Times New Roman" w:eastAsia="Times New Roman" w:hAnsi="Times New Roman" w:cs="Times New Roman"/>
            <w:rPrChange w:id="1053" w:author="Justine Kao" w:date="2014-06-05T19:39:00Z">
              <w:rPr>
                <w:rFonts w:ascii="Arial" w:eastAsia="Times New Roman" w:hAnsi="Arial" w:cs="Arial"/>
              </w:rPr>
            </w:rPrChange>
          </w:rPr>
          <w:delText xml:space="preserve">less </w:delText>
        </w:r>
      </w:del>
      <w:ins w:id="1054"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055" w:author="Justine Kao" w:date="2014-06-05T19:39:00Z">
            <w:rPr>
              <w:rFonts w:ascii="Arial" w:eastAsia="Times New Roman" w:hAnsi="Arial" w:cs="Arial"/>
            </w:rPr>
          </w:rPrChange>
        </w:rPr>
        <w:t>likely to be literally true.</w:t>
      </w:r>
      <w:ins w:id="1056" w:author="Noah Goodman" w:date="2014-06-05T09:03:00Z">
        <w:r w:rsidR="00421F59" w:rsidRPr="00CA258C">
          <w:rPr>
            <w:rFonts w:ascii="Times New Roman" w:eastAsia="Times New Roman" w:hAnsi="Times New Roman" w:cs="Times New Roman"/>
            <w:rPrChange w:id="1057" w:author="Justine Kao" w:date="2014-06-05T19:39:00Z">
              <w:rPr>
                <w:rFonts w:ascii="Arial" w:eastAsia="Times New Roman" w:hAnsi="Arial" w:cs="Arial"/>
              </w:rPr>
            </w:rPrChange>
          </w:rPr>
          <w:t xml:space="preserve"> Instead, the structure of recursive </w:t>
        </w:r>
      </w:ins>
      <w:ins w:id="1058" w:author="Noah Goodman" w:date="2014-06-05T09:04:00Z">
        <w:r w:rsidR="00421F59" w:rsidRPr="00CA258C">
          <w:rPr>
            <w:rFonts w:ascii="Times New Roman" w:eastAsia="Times New Roman" w:hAnsi="Times New Roman" w:cs="Times New Roman"/>
            <w:rPrChange w:id="1059" w:author="Justine Kao" w:date="2014-06-05T19:39:00Z">
              <w:rPr>
                <w:rFonts w:ascii="Arial" w:eastAsia="Times New Roman" w:hAnsi="Arial" w:cs="Arial"/>
              </w:rPr>
            </w:rPrChange>
          </w:rPr>
          <w:t>reasoning</w:t>
        </w:r>
      </w:ins>
      <w:ins w:id="1060" w:author="Noah Goodman" w:date="2014-06-05T09:03:00Z">
        <w:r w:rsidR="00421F59" w:rsidRPr="00CA258C">
          <w:rPr>
            <w:rFonts w:ascii="Times New Roman" w:eastAsia="Times New Roman" w:hAnsi="Times New Roman" w:cs="Times New Roman"/>
            <w:rPrChange w:id="1061" w:author="Justine Kao" w:date="2014-06-05T19:39:00Z">
              <w:rPr>
                <w:rFonts w:ascii="Arial" w:eastAsia="Times New Roman" w:hAnsi="Arial" w:cs="Arial"/>
              </w:rPr>
            </w:rPrChange>
          </w:rPr>
          <w:t xml:space="preserve"> </w:t>
        </w:r>
      </w:ins>
      <w:ins w:id="1062" w:author="Noah Goodman" w:date="2014-06-05T09:04:00Z">
        <w:r w:rsidR="00421F59" w:rsidRPr="00CA258C">
          <w:rPr>
            <w:rFonts w:ascii="Times New Roman" w:eastAsia="Times New Roman" w:hAnsi="Times New Roman" w:cs="Times New Roman"/>
            <w:rPrChange w:id="1063"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064" w:author="Justine Kao" w:date="2014-06-05T20:23:00Z">
          <w:r w:rsidR="00421F59" w:rsidRPr="00CA258C" w:rsidDel="00CF30AA">
            <w:rPr>
              <w:rFonts w:ascii="Times New Roman" w:eastAsia="Times New Roman" w:hAnsi="Times New Roman" w:cs="Times New Roman"/>
              <w:rPrChange w:id="1065"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066" w:author="Justine Kao" w:date="2014-06-05T19:39:00Z">
              <w:rPr>
                <w:rFonts w:ascii="Arial" w:eastAsia="Times New Roman" w:hAnsi="Arial" w:cs="Arial"/>
              </w:rPr>
            </w:rPrChange>
          </w:rPr>
          <w:t>know</w:t>
        </w:r>
      </w:ins>
      <w:ins w:id="1067" w:author="Justine Kao" w:date="2014-06-05T20:23:00Z">
        <w:r w:rsidR="00CF30AA">
          <w:rPr>
            <w:rFonts w:ascii="Times New Roman" w:eastAsia="Times New Roman" w:hAnsi="Times New Roman" w:cs="Times New Roman"/>
          </w:rPr>
          <w:t>s</w:t>
        </w:r>
      </w:ins>
      <w:ins w:id="1068" w:author="Noah Goodman" w:date="2014-06-05T09:04:00Z">
        <w:r w:rsidR="00421F59" w:rsidRPr="00CA258C">
          <w:rPr>
            <w:rFonts w:ascii="Times New Roman" w:eastAsia="Times New Roman" w:hAnsi="Times New Roman" w:cs="Times New Roman"/>
            <w:rPrChange w:id="1069"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070" w:author="Justine Kao" w:date="2014-06-05T19:39:00Z">
            <w:rPr>
              <w:rFonts w:ascii="Arial" w:eastAsia="Times New Roman" w:hAnsi="Arial" w:cs="Arial"/>
            </w:rPr>
          </w:rPrChange>
        </w:rPr>
        <w:t xml:space="preserve"> </w:t>
      </w:r>
      <w:del w:id="1071" w:author="Noah Goodman" w:date="2014-06-05T09:03:00Z">
        <w:r w:rsidR="00371597" w:rsidRPr="00CA258C" w:rsidDel="00421F59">
          <w:rPr>
            <w:rFonts w:ascii="Times New Roman" w:eastAsia="Times New Roman" w:hAnsi="Times New Roman" w:cs="Times New Roman"/>
            <w:rPrChange w:id="1072" w:author="Justine Kao" w:date="2014-06-05T19:39:00Z">
              <w:rPr>
                <w:rFonts w:ascii="Arial" w:eastAsia="Times New Roman" w:hAnsi="Arial" w:cs="Arial"/>
              </w:rPr>
            </w:rPrChange>
          </w:rPr>
          <w:delText>We believe that this incorporation</w:delText>
        </w:r>
      </w:del>
      <w:ins w:id="1073" w:author="Noah Goodman" w:date="2014-06-05T09:03:00Z">
        <w:r w:rsidR="00421F59" w:rsidRPr="00CA258C">
          <w:rPr>
            <w:rFonts w:ascii="Times New Roman" w:eastAsia="Times New Roman" w:hAnsi="Times New Roman" w:cs="Times New Roman"/>
            <w:rPrChange w:id="1074"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075" w:author="Justine Kao" w:date="2014-06-05T19:39:00Z">
            <w:rPr>
              <w:rFonts w:ascii="Arial" w:eastAsia="Times New Roman" w:hAnsi="Arial" w:cs="Arial"/>
            </w:rPr>
          </w:rPrChange>
        </w:rPr>
        <w:t xml:space="preserve"> </w:t>
      </w:r>
      <w:del w:id="1076" w:author="Noah Goodman" w:date="2014-06-05T09:03:00Z">
        <w:r w:rsidR="00371597" w:rsidRPr="00CA258C" w:rsidDel="00421F59">
          <w:rPr>
            <w:rFonts w:ascii="Times New Roman" w:eastAsia="Times New Roman" w:hAnsi="Times New Roman" w:cs="Times New Roman"/>
            <w:rPrChange w:id="1077"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078" w:author="Justine Kao" w:date="2014-06-05T19:39:00Z">
            <w:rPr>
              <w:rFonts w:ascii="Arial" w:eastAsia="Times New Roman" w:hAnsi="Arial" w:cs="Arial"/>
            </w:rPr>
          </w:rPrChange>
        </w:rPr>
        <w:t>goal</w:t>
      </w:r>
      <w:ins w:id="1079" w:author="Noah Goodman" w:date="2014-06-05T09:03:00Z">
        <w:r w:rsidR="00421F59" w:rsidRPr="00CA258C">
          <w:rPr>
            <w:rFonts w:ascii="Times New Roman" w:eastAsia="Times New Roman" w:hAnsi="Times New Roman" w:cs="Times New Roman"/>
            <w:rPrChange w:id="1080"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081" w:author="Justine Kao" w:date="2014-06-05T19:39:00Z">
            <w:rPr>
              <w:rFonts w:ascii="Arial" w:eastAsia="Times New Roman" w:hAnsi="Arial" w:cs="Arial"/>
            </w:rPr>
          </w:rPrChange>
        </w:rPr>
        <w:t xml:space="preserve"> inference</w:t>
      </w:r>
      <w:ins w:id="1082" w:author="Noah Goodman" w:date="2014-06-05T09:05:00Z">
        <w:r w:rsidR="00421F59" w:rsidRPr="00CA258C">
          <w:rPr>
            <w:rFonts w:ascii="Times New Roman" w:eastAsia="Times New Roman" w:hAnsi="Times New Roman" w:cs="Times New Roman"/>
            <w:rPrChange w:id="1083"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084" w:author="Justine Kao" w:date="2014-06-05T19:39:00Z">
            <w:rPr>
              <w:rFonts w:ascii="Arial" w:eastAsia="Times New Roman" w:hAnsi="Arial" w:cs="Arial"/>
            </w:rPr>
          </w:rPrChange>
        </w:rPr>
        <w:t xml:space="preserve"> is a nontrivial and important extension to </w:t>
      </w:r>
      <w:del w:id="1085" w:author="Noah Goodman" w:date="2014-06-05T09:03:00Z">
        <w:r w:rsidR="00371597" w:rsidRPr="00CA258C" w:rsidDel="00421F59">
          <w:rPr>
            <w:rFonts w:ascii="Times New Roman" w:eastAsia="Times New Roman" w:hAnsi="Times New Roman" w:cs="Times New Roman"/>
            <w:rPrChange w:id="1086"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087" w:author="Justine Kao" w:date="2014-06-05T19:39:00Z">
            <w:rPr>
              <w:rFonts w:ascii="Arial" w:eastAsia="Times New Roman" w:hAnsi="Arial" w:cs="Arial"/>
            </w:rPr>
          </w:rPrChange>
        </w:rPr>
        <w:t>RSA</w:t>
      </w:r>
      <w:del w:id="1088" w:author="Noah Goodman" w:date="2014-06-05T09:03:00Z">
        <w:r w:rsidR="00371597" w:rsidRPr="00CA258C" w:rsidDel="00421F59">
          <w:rPr>
            <w:rFonts w:ascii="Times New Roman" w:eastAsia="Times New Roman" w:hAnsi="Times New Roman" w:cs="Times New Roman"/>
            <w:rPrChange w:id="1089"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090"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091"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09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094" w:author="Justine Kao" w:date="2014-06-05T19:39:00Z">
            <w:rPr>
              <w:rFonts w:ascii="Arial" w:eastAsia="Times New Roman" w:hAnsi="Arial" w:cs="Arial"/>
              <w:color w:val="222222"/>
              <w:shd w:val="clear" w:color="auto" w:fill="FFFFFF"/>
            </w:rPr>
          </w:rPrChange>
        </w:rPr>
      </w:pPr>
    </w:p>
    <w:p w14:paraId="4B5F97D9" w14:textId="22BAEAD2" w:rsidR="00E23985" w:rsidRPr="00CA258C" w:rsidRDefault="00E23985" w:rsidP="00E23985">
      <w:pPr>
        <w:ind w:left="720"/>
        <w:rPr>
          <w:rFonts w:ascii="Times New Roman" w:eastAsia="Times New Roman" w:hAnsi="Times New Roman" w:cs="Times New Roman"/>
          <w:color w:val="222222"/>
          <w:rPrChange w:id="109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096" w:author="Justine Kao" w:date="2014-06-05T19:39:00Z">
            <w:rPr>
              <w:rFonts w:ascii="Arial" w:eastAsia="Times New Roman" w:hAnsi="Arial" w:cs="Arial"/>
              <w:color w:val="222222"/>
            </w:rPr>
          </w:rPrChange>
        </w:rPr>
        <w:t>We have</w:t>
      </w:r>
      <w:ins w:id="1097" w:author="Noah Goodman" w:date="2014-06-05T08:50:00Z">
        <w:r w:rsidR="00767437" w:rsidRPr="00CA258C">
          <w:rPr>
            <w:rFonts w:ascii="Times New Roman" w:eastAsia="Times New Roman" w:hAnsi="Times New Roman" w:cs="Times New Roman"/>
            <w:color w:val="222222"/>
            <w:rPrChange w:id="1098"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099"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100" w:author="Justine Kao" w:date="2014-06-05T19:39:00Z">
            <w:rPr>
              <w:rFonts w:ascii="Arial" w:eastAsia="Times New Roman" w:hAnsi="Arial" w:cs="Arial"/>
              <w:color w:val="222222"/>
            </w:rPr>
          </w:rPrChange>
        </w:rPr>
        <w:t>revise</w:t>
      </w:r>
      <w:del w:id="1101" w:author="Noah Goodman" w:date="2014-06-05T08:51:00Z">
        <w:r w:rsidR="00C56283" w:rsidRPr="00CA258C" w:rsidDel="003E51F6">
          <w:rPr>
            <w:rFonts w:ascii="Times New Roman" w:eastAsia="Times New Roman" w:hAnsi="Times New Roman" w:cs="Times New Roman"/>
            <w:color w:val="222222"/>
            <w:rPrChange w:id="1102"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103" w:author="Justine Kao" w:date="2014-06-05T19:39:00Z">
            <w:rPr>
              <w:rFonts w:ascii="Arial" w:eastAsia="Times New Roman" w:hAnsi="Arial" w:cs="Arial"/>
              <w:color w:val="222222"/>
            </w:rPr>
          </w:rPrChange>
        </w:rPr>
        <w:t xml:space="preserve"> the main text to </w:t>
      </w:r>
      <w:ins w:id="1104" w:author="Noah Goodman" w:date="2014-06-05T08:50:00Z">
        <w:r w:rsidR="00767437" w:rsidRPr="00CA258C">
          <w:rPr>
            <w:rFonts w:ascii="Times New Roman" w:eastAsia="Times New Roman" w:hAnsi="Times New Roman" w:cs="Times New Roman"/>
            <w:color w:val="222222"/>
            <w:rPrChange w:id="1105" w:author="Justine Kao" w:date="2014-06-05T19:39:00Z">
              <w:rPr>
                <w:rFonts w:ascii="Arial" w:eastAsia="Times New Roman" w:hAnsi="Arial" w:cs="Arial"/>
                <w:color w:val="222222"/>
              </w:rPr>
            </w:rPrChange>
          </w:rPr>
          <w:t xml:space="preserve">highlight the </w:t>
        </w:r>
      </w:ins>
      <w:del w:id="1106" w:author="Noah Goodman" w:date="2014-06-05T08:50:00Z">
        <w:r w:rsidR="00C56283" w:rsidRPr="00CA258C" w:rsidDel="00767437">
          <w:rPr>
            <w:rFonts w:ascii="Times New Roman" w:eastAsia="Times New Roman" w:hAnsi="Times New Roman" w:cs="Times New Roman"/>
            <w:color w:val="222222"/>
            <w:rPrChange w:id="1107" w:author="Justine Kao" w:date="2014-06-05T19:39:00Z">
              <w:rPr>
                <w:rFonts w:ascii="Arial" w:eastAsia="Times New Roman" w:hAnsi="Arial" w:cs="Arial"/>
                <w:color w:val="222222"/>
              </w:rPr>
            </w:rPrChange>
          </w:rPr>
          <w:delText xml:space="preserve">clarify that our model does say something </w:delText>
        </w:r>
      </w:del>
      <w:ins w:id="1108" w:author="Noah Goodman" w:date="2014-06-05T09:06:00Z">
        <w:r w:rsidR="00421F59" w:rsidRPr="00CA258C">
          <w:rPr>
            <w:rFonts w:ascii="Times New Roman" w:eastAsia="Times New Roman" w:hAnsi="Times New Roman" w:cs="Times New Roman"/>
            <w:color w:val="222222"/>
            <w:rPrChange w:id="1109" w:author="Justine Kao" w:date="2014-06-05T19:39:00Z">
              <w:rPr>
                <w:rFonts w:ascii="Arial" w:eastAsia="Times New Roman" w:hAnsi="Arial" w:cs="Arial"/>
                <w:color w:val="222222"/>
              </w:rPr>
            </w:rPrChange>
          </w:rPr>
          <w:t>novel contributions, clarifications, and extensions contributed by the model presented in this paper</w:t>
        </w:r>
      </w:ins>
      <w:del w:id="1110" w:author="Noah Goodman" w:date="2014-06-05T09:06:00Z">
        <w:r w:rsidR="00C56283" w:rsidRPr="00CA258C" w:rsidDel="00421F59">
          <w:rPr>
            <w:rFonts w:ascii="Times New Roman" w:eastAsia="Times New Roman" w:hAnsi="Times New Roman" w:cs="Times New Roman"/>
            <w:color w:val="222222"/>
            <w:rPrChange w:id="1111" w:author="Justine Kao" w:date="2014-06-05T19:39:00Z">
              <w:rPr>
                <w:rFonts w:ascii="Arial" w:eastAsia="Times New Roman" w:hAnsi="Arial" w:cs="Arial"/>
                <w:color w:val="222222"/>
              </w:rPr>
            </w:rPrChange>
          </w:rPr>
          <w:delText xml:space="preserve">new about language understanding beyond </w:delText>
        </w:r>
      </w:del>
      <w:del w:id="1112" w:author="Noah Goodman" w:date="2014-06-05T08:51:00Z">
        <w:r w:rsidR="00C56283" w:rsidRPr="00CA258C" w:rsidDel="00767437">
          <w:rPr>
            <w:rFonts w:ascii="Times New Roman" w:eastAsia="Times New Roman" w:hAnsi="Times New Roman" w:cs="Times New Roman"/>
            <w:color w:val="222222"/>
            <w:rPrChange w:id="1113" w:author="Justine Kao" w:date="2014-06-05T19:39:00Z">
              <w:rPr>
                <w:rFonts w:ascii="Arial" w:eastAsia="Times New Roman" w:hAnsi="Arial" w:cs="Arial"/>
                <w:color w:val="222222"/>
              </w:rPr>
            </w:rPrChange>
          </w:rPr>
          <w:delText xml:space="preserve">confirming </w:delText>
        </w:r>
      </w:del>
      <w:del w:id="1114" w:author="Noah Goodman" w:date="2014-06-05T09:06:00Z">
        <w:r w:rsidR="00C56283" w:rsidRPr="00CA258C" w:rsidDel="00421F59">
          <w:rPr>
            <w:rFonts w:ascii="Times New Roman" w:eastAsia="Times New Roman" w:hAnsi="Times New Roman" w:cs="Times New Roman"/>
            <w:color w:val="222222"/>
            <w:rPrChange w:id="1115" w:author="Justine Kao" w:date="2014-06-05T19:39:00Z">
              <w:rPr>
                <w:rFonts w:ascii="Arial" w:eastAsia="Times New Roman" w:hAnsi="Arial" w:cs="Arial"/>
                <w:color w:val="222222"/>
              </w:rPr>
            </w:rPrChange>
          </w:rPr>
          <w:delText xml:space="preserve">existing theories </w:delText>
        </w:r>
      </w:del>
      <w:del w:id="1116" w:author="Noah Goodman" w:date="2014-06-05T08:51:00Z">
        <w:r w:rsidR="00C56283" w:rsidRPr="00CA258C" w:rsidDel="00767437">
          <w:rPr>
            <w:rFonts w:ascii="Times New Roman" w:eastAsia="Times New Roman" w:hAnsi="Times New Roman" w:cs="Times New Roman"/>
            <w:color w:val="222222"/>
            <w:rPrChange w:id="1117" w:author="Justine Kao" w:date="2014-06-05T19:39:00Z">
              <w:rPr>
                <w:rFonts w:ascii="Arial" w:eastAsia="Times New Roman" w:hAnsi="Arial" w:cs="Arial"/>
                <w:color w:val="222222"/>
              </w:rPr>
            </w:rPrChange>
          </w:rPr>
          <w:delText>that may seem</w:delText>
        </w:r>
      </w:del>
      <w:del w:id="1118" w:author="Noah Goodman" w:date="2014-06-05T09:06:00Z">
        <w:r w:rsidR="00C56283" w:rsidRPr="00CA258C" w:rsidDel="00421F59">
          <w:rPr>
            <w:rFonts w:ascii="Times New Roman" w:eastAsia="Times New Roman" w:hAnsi="Times New Roman" w:cs="Times New Roman"/>
            <w:color w:val="222222"/>
            <w:rPrChange w:id="1119" w:author="Justine Kao" w:date="2014-06-05T19:39:00Z">
              <w:rPr>
                <w:rFonts w:ascii="Arial" w:eastAsia="Times New Roman" w:hAnsi="Arial" w:cs="Arial"/>
                <w:color w:val="222222"/>
              </w:rPr>
            </w:rPrChange>
          </w:rPr>
          <w:delText xml:space="preserve"> obvious </w:delText>
        </w:r>
      </w:del>
      <w:del w:id="1120" w:author="Noah Goodman" w:date="2014-06-05T08:51:00Z">
        <w:r w:rsidR="00C56283" w:rsidRPr="00CA258C" w:rsidDel="00767437">
          <w:rPr>
            <w:rFonts w:ascii="Times New Roman" w:eastAsia="Times New Roman" w:hAnsi="Times New Roman" w:cs="Times New Roman"/>
            <w:color w:val="222222"/>
            <w:rPrChange w:id="1121" w:author="Justine Kao" w:date="2014-06-05T19:39:00Z">
              <w:rPr>
                <w:rFonts w:ascii="Arial" w:eastAsia="Times New Roman" w:hAnsi="Arial" w:cs="Arial"/>
                <w:color w:val="222222"/>
              </w:rPr>
            </w:rPrChange>
          </w:rPr>
          <w:delText xml:space="preserve">or </w:delText>
        </w:r>
      </w:del>
      <w:del w:id="1122" w:author="Noah Goodman" w:date="2014-06-05T09:06:00Z">
        <w:r w:rsidR="00C56283" w:rsidRPr="00CA258C" w:rsidDel="00421F59">
          <w:rPr>
            <w:rFonts w:ascii="Times New Roman" w:eastAsia="Times New Roman" w:hAnsi="Times New Roman" w:cs="Times New Roman"/>
            <w:color w:val="222222"/>
            <w:rPrChange w:id="1123" w:author="Justine Kao" w:date="2014-06-05T19:39:00Z">
              <w:rPr>
                <w:rFonts w:ascii="Arial" w:eastAsia="Times New Roman" w:hAnsi="Arial" w:cs="Arial"/>
                <w:color w:val="222222"/>
              </w:rPr>
            </w:rPrChange>
          </w:rPr>
          <w:delText>int</w:delText>
        </w:r>
      </w:del>
      <w:del w:id="1124" w:author="Noah Goodman" w:date="2014-06-05T08:51:00Z">
        <w:r w:rsidR="00C56283" w:rsidRPr="00CA258C" w:rsidDel="00767437">
          <w:rPr>
            <w:rFonts w:ascii="Times New Roman" w:eastAsia="Times New Roman" w:hAnsi="Times New Roman" w:cs="Times New Roman"/>
            <w:color w:val="222222"/>
            <w:rPrChange w:id="1125"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126" w:author="Justine Kao" w:date="2014-06-05T19:39:00Z">
            <w:rPr>
              <w:rFonts w:ascii="Arial" w:eastAsia="Times New Roman" w:hAnsi="Arial" w:cs="Arial"/>
              <w:color w:val="222222"/>
            </w:rPr>
          </w:rPrChange>
        </w:rPr>
        <w:t>.</w:t>
      </w: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12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12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12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130"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13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132" w:author="Justine Kao" w:date="2014-06-05T19:39:00Z">
            <w:rPr>
              <w:rFonts w:ascii="Arial" w:eastAsia="Times New Roman" w:hAnsi="Arial" w:cs="Arial"/>
              <w:color w:val="222222"/>
            </w:rPr>
          </w:rPrChange>
        </w:rPr>
        <w:lastRenderedPageBreak/>
        <w:br/>
      </w:r>
      <w:r w:rsidRPr="00CA258C">
        <w:rPr>
          <w:rFonts w:ascii="Times New Roman" w:eastAsia="Times New Roman" w:hAnsi="Times New Roman" w:cs="Times New Roman"/>
          <w:color w:val="222222"/>
          <w:shd w:val="clear" w:color="auto" w:fill="FFFFFF"/>
          <w:rPrChange w:id="1133" w:author="Justine Kao" w:date="2014-06-05T19:39:00Z">
            <w:rPr>
              <w:rFonts w:ascii="Arial" w:eastAsia="Times New Roman" w:hAnsi="Arial" w:cs="Arial"/>
              <w:color w:val="222222"/>
              <w:shd w:val="clear" w:color="auto" w:fill="FFFFFF"/>
            </w:rPr>
          </w:rPrChange>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CA258C">
        <w:rPr>
          <w:rFonts w:ascii="Times New Roman" w:eastAsia="Times New Roman" w:hAnsi="Times New Roman" w:cs="Times New Roman"/>
          <w:color w:val="222222"/>
          <w:shd w:val="clear" w:color="auto" w:fill="FFFFFF"/>
          <w:rPrChange w:id="1134" w:author="Justine Kao" w:date="2014-06-05T19:39:00Z">
            <w:rPr>
              <w:rFonts w:ascii="Arial" w:eastAsia="Times New Roman" w:hAnsi="Arial" w:cs="Arial"/>
              <w:color w:val="222222"/>
              <w:shd w:val="clear" w:color="auto" w:fill="FFFFFF"/>
            </w:rPr>
          </w:rPrChange>
        </w:rPr>
        <w:t>etc</w:t>
      </w:r>
      <w:proofErr w:type="spellEnd"/>
      <w:r w:rsidRPr="00CA258C">
        <w:rPr>
          <w:rFonts w:ascii="Times New Roman" w:eastAsia="Times New Roman" w:hAnsi="Times New Roman" w:cs="Times New Roman"/>
          <w:color w:val="222222"/>
          <w:shd w:val="clear" w:color="auto" w:fill="FFFFFF"/>
          <w:rPrChange w:id="1135" w:author="Justine Kao" w:date="2014-06-05T19:39:00Z">
            <w:rPr>
              <w:rFonts w:ascii="Arial" w:eastAsia="Times New Roman" w:hAnsi="Arial" w:cs="Arial"/>
              <w:color w:val="222222"/>
              <w:shd w:val="clear" w:color="auto" w:fill="FFFFFF"/>
            </w:rPr>
          </w:rPrChange>
        </w:rPr>
        <w:t xml:space="preserve">)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w:t>
      </w:r>
      <w:proofErr w:type="spellStart"/>
      <w:r w:rsidRPr="00CA258C">
        <w:rPr>
          <w:rFonts w:ascii="Times New Roman" w:eastAsia="Times New Roman" w:hAnsi="Times New Roman" w:cs="Times New Roman"/>
          <w:color w:val="222222"/>
          <w:shd w:val="clear" w:color="auto" w:fill="FFFFFF"/>
          <w:rPrChange w:id="1136" w:author="Justine Kao" w:date="2014-06-05T19:39:00Z">
            <w:rPr>
              <w:rFonts w:ascii="Arial" w:eastAsia="Times New Roman" w:hAnsi="Arial" w:cs="Arial"/>
              <w:color w:val="222222"/>
              <w:shd w:val="clear" w:color="auto" w:fill="FFFFFF"/>
            </w:rPr>
          </w:rPrChange>
        </w:rPr>
        <w:t>very</w:t>
      </w:r>
      <w:proofErr w:type="spellEnd"/>
      <w:r w:rsidRPr="00CA258C">
        <w:rPr>
          <w:rFonts w:ascii="Times New Roman" w:eastAsia="Times New Roman" w:hAnsi="Times New Roman" w:cs="Times New Roman"/>
          <w:color w:val="222222"/>
          <w:shd w:val="clear" w:color="auto" w:fill="FFFFFF"/>
          <w:rPrChange w:id="1137" w:author="Justine Kao" w:date="2014-06-05T19:39:00Z">
            <w:rPr>
              <w:rFonts w:ascii="Arial" w:eastAsia="Times New Roman" w:hAnsi="Arial" w:cs="Arial"/>
              <w:color w:val="222222"/>
              <w:shd w:val="clear" w:color="auto" w:fill="FFFFFF"/>
            </w:rPr>
          </w:rPrChange>
        </w:rPr>
        <w:t xml:space="preserve"> slightly more than if it was 50 (this difference is hardly visible at all). This</w:t>
      </w:r>
      <w:r w:rsidR="009808D3" w:rsidRPr="00CA258C">
        <w:rPr>
          <w:rFonts w:ascii="Times New Roman" w:eastAsia="新細明體" w:hAnsi="Times New Roman" w:cs="Times New Roman"/>
          <w:color w:val="222222"/>
          <w:lang w:eastAsia="zh-TW"/>
          <w:rPrChange w:id="1138"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139"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140" w:author="Justine Kao" w:date="2014-06-05T19:39:00Z">
            <w:rPr>
              <w:rFonts w:ascii="Arial" w:eastAsia="Times New Roman" w:hAnsi="Arial" w:cs="Arial"/>
              <w:color w:val="222222"/>
              <w:shd w:val="clear" w:color="auto" w:fill="FFFFFF"/>
            </w:rPr>
          </w:rPrChange>
        </w:rPr>
      </w:pPr>
    </w:p>
    <w:p w14:paraId="1E296165" w14:textId="5D6880A1" w:rsidR="00160EF4" w:rsidRPr="00CA258C" w:rsidRDefault="00315FF3" w:rsidP="002F46D3">
      <w:pPr>
        <w:ind w:left="720"/>
        <w:rPr>
          <w:rFonts w:ascii="Times New Roman" w:eastAsia="Times New Roman" w:hAnsi="Times New Roman" w:cs="Times New Roman"/>
          <w:color w:val="222222"/>
          <w:shd w:val="clear" w:color="auto" w:fill="FFFFFF"/>
          <w:rPrChange w:id="114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42" w:author="Justine Kao" w:date="2014-06-05T19:39:00Z">
            <w:rPr>
              <w:rFonts w:ascii="Arial" w:eastAsia="Times New Roman" w:hAnsi="Arial" w:cs="Arial"/>
              <w:color w:val="222222"/>
              <w:shd w:val="clear" w:color="auto" w:fill="FFFFFF"/>
            </w:rPr>
          </w:rPrChange>
        </w:rPr>
        <w:t>As described in our response to the editor’</w:t>
      </w:r>
      <w:r w:rsidR="00D25C5C" w:rsidRPr="00CA258C">
        <w:rPr>
          <w:rFonts w:ascii="Times New Roman" w:eastAsia="Times New Roman" w:hAnsi="Times New Roman" w:cs="Times New Roman"/>
          <w:color w:val="222222"/>
          <w:shd w:val="clear" w:color="auto" w:fill="FFFFFF"/>
          <w:rPrChange w:id="1143" w:author="Justine Kao" w:date="2014-06-05T19:39:00Z">
            <w:rPr>
              <w:rFonts w:ascii="Arial" w:eastAsia="Times New Roman" w:hAnsi="Arial" w:cs="Arial"/>
              <w:color w:val="222222"/>
              <w:shd w:val="clear" w:color="auto" w:fill="FFFFFF"/>
            </w:rPr>
          </w:rPrChange>
        </w:rPr>
        <w:t xml:space="preserve">s comment (1), </w:t>
      </w:r>
      <w:r w:rsidR="00CA1033" w:rsidRPr="00CA258C">
        <w:rPr>
          <w:rFonts w:ascii="Times New Roman" w:eastAsia="Times New Roman" w:hAnsi="Times New Roman" w:cs="Times New Roman"/>
          <w:color w:val="222222"/>
          <w:shd w:val="clear" w:color="auto" w:fill="FFFFFF"/>
          <w:rPrChange w:id="1144" w:author="Justine Kao" w:date="2014-06-05T19:39:00Z">
            <w:rPr>
              <w:rFonts w:ascii="Arial" w:eastAsia="Times New Roman" w:hAnsi="Arial" w:cs="Arial"/>
              <w:color w:val="222222"/>
              <w:shd w:val="clear" w:color="auto" w:fill="FFFFFF"/>
            </w:rPr>
          </w:rPrChange>
        </w:rPr>
        <w:t xml:space="preserve">we have modified the presentation of Figure 1 to make our model predictions </w:t>
      </w:r>
      <w:r w:rsidR="00C9316C" w:rsidRPr="00CA258C">
        <w:rPr>
          <w:rFonts w:ascii="Times New Roman" w:eastAsia="Times New Roman" w:hAnsi="Times New Roman" w:cs="Times New Roman"/>
          <w:color w:val="222222"/>
          <w:shd w:val="clear" w:color="auto" w:fill="FFFFFF"/>
          <w:rPrChange w:id="1145" w:author="Justine Kao" w:date="2014-06-05T19:39:00Z">
            <w:rPr>
              <w:rFonts w:ascii="Arial" w:eastAsia="Times New Roman" w:hAnsi="Arial" w:cs="Arial"/>
              <w:color w:val="222222"/>
              <w:shd w:val="clear" w:color="auto" w:fill="FFFFFF"/>
            </w:rPr>
          </w:rPrChange>
        </w:rPr>
        <w:t>clearer and easier</w:t>
      </w:r>
      <w:r w:rsidR="00CA1033" w:rsidRPr="00CA258C">
        <w:rPr>
          <w:rFonts w:ascii="Times New Roman" w:eastAsia="Times New Roman" w:hAnsi="Times New Roman" w:cs="Times New Roman"/>
          <w:color w:val="222222"/>
          <w:shd w:val="clear" w:color="auto" w:fill="FFFFFF"/>
          <w:rPrChange w:id="1146" w:author="Justine Kao" w:date="2014-06-05T19:39:00Z">
            <w:rPr>
              <w:rFonts w:ascii="Arial" w:eastAsia="Times New Roman" w:hAnsi="Arial" w:cs="Arial"/>
              <w:color w:val="222222"/>
              <w:shd w:val="clear" w:color="auto" w:fill="FFFFFF"/>
            </w:rPr>
          </w:rPrChange>
        </w:rPr>
        <w:t xml:space="preserve"> </w:t>
      </w:r>
      <w:r w:rsidR="002F46D3" w:rsidRPr="00CA258C">
        <w:rPr>
          <w:rFonts w:ascii="Times New Roman" w:eastAsia="Times New Roman" w:hAnsi="Times New Roman" w:cs="Times New Roman"/>
          <w:color w:val="222222"/>
          <w:shd w:val="clear" w:color="auto" w:fill="FFFFFF"/>
          <w:rPrChange w:id="1147" w:author="Justine Kao" w:date="2014-06-05T19:39:00Z">
            <w:rPr>
              <w:rFonts w:ascii="Arial" w:eastAsia="Times New Roman" w:hAnsi="Arial" w:cs="Arial"/>
              <w:color w:val="222222"/>
              <w:shd w:val="clear" w:color="auto" w:fill="FFFFFF"/>
            </w:rPr>
          </w:rPrChange>
        </w:rPr>
        <w:t xml:space="preserve">to interpret. </w:t>
      </w:r>
      <w:ins w:id="1148" w:author="Noah Goodman" w:date="2014-06-05T09:07:00Z">
        <w:r w:rsidR="00204C78" w:rsidRPr="00CA258C">
          <w:rPr>
            <w:rFonts w:ascii="Times New Roman" w:eastAsia="Times New Roman" w:hAnsi="Times New Roman" w:cs="Times New Roman"/>
            <w:color w:val="222222"/>
            <w:highlight w:val="yellow"/>
            <w:shd w:val="clear" w:color="auto" w:fill="FFFFFF"/>
            <w:rPrChange w:id="1149" w:author="Justine Kao" w:date="2014-06-05T19:39:00Z">
              <w:rPr>
                <w:rFonts w:ascii="Arial" w:eastAsia="Times New Roman" w:hAnsi="Arial" w:cs="Arial"/>
                <w:color w:val="222222"/>
                <w:shd w:val="clear" w:color="auto" w:fill="FFFFFF"/>
              </w:rPr>
            </w:rPrChange>
          </w:rPr>
          <w:t>[</w:t>
        </w:r>
        <w:proofErr w:type="gramStart"/>
        <w:r w:rsidR="00204C78" w:rsidRPr="00CA258C">
          <w:rPr>
            <w:rFonts w:ascii="Times New Roman" w:eastAsia="Times New Roman" w:hAnsi="Times New Roman" w:cs="Times New Roman"/>
            <w:color w:val="222222"/>
            <w:highlight w:val="yellow"/>
            <w:shd w:val="clear" w:color="auto" w:fill="FFFFFF"/>
            <w:rPrChange w:id="1150" w:author="Justine Kao" w:date="2014-06-05T19:39:00Z">
              <w:rPr>
                <w:rFonts w:ascii="Arial" w:eastAsia="Times New Roman" w:hAnsi="Arial" w:cs="Arial"/>
                <w:color w:val="222222"/>
                <w:shd w:val="clear" w:color="auto" w:fill="FFFFFF"/>
              </w:rPr>
            </w:rPrChange>
          </w:rPr>
          <w:t>check</w:t>
        </w:r>
        <w:proofErr w:type="gramEnd"/>
        <w:r w:rsidR="00204C78" w:rsidRPr="00CA258C">
          <w:rPr>
            <w:rFonts w:ascii="Times New Roman" w:eastAsia="Times New Roman" w:hAnsi="Times New Roman" w:cs="Times New Roman"/>
            <w:color w:val="222222"/>
            <w:highlight w:val="yellow"/>
            <w:shd w:val="clear" w:color="auto" w:fill="FFFFFF"/>
            <w:rPrChange w:id="1151" w:author="Justine Kao" w:date="2014-06-05T19:39:00Z">
              <w:rPr>
                <w:rFonts w:ascii="Arial" w:eastAsia="Times New Roman" w:hAnsi="Arial" w:cs="Arial"/>
                <w:color w:val="222222"/>
                <w:shd w:val="clear" w:color="auto" w:fill="FFFFFF"/>
              </w:rPr>
            </w:rPrChange>
          </w:rPr>
          <w:t xml:space="preserve"> in light of above changes..]</w:t>
        </w:r>
      </w:ins>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152"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15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54" w:author="Justine Kao" w:date="2014-06-05T19:39:00Z">
            <w:rPr>
              <w:rFonts w:ascii="Arial" w:eastAsia="Times New Roman" w:hAnsi="Arial" w:cs="Arial"/>
              <w:color w:val="222222"/>
              <w:shd w:val="clear" w:color="auto" w:fill="FFFFFF"/>
            </w:rPr>
          </w:rPrChange>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CA258C">
        <w:rPr>
          <w:rFonts w:ascii="Times New Roman" w:eastAsia="Times New Roman" w:hAnsi="Times New Roman" w:cs="Times New Roman"/>
          <w:color w:val="222222"/>
          <w:shd w:val="clear" w:color="auto" w:fill="FFFFFF"/>
          <w:rPrChange w:id="1155"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t>-a-</w:t>
      </w:r>
      <w:proofErr w:type="spellStart"/>
      <w:r w:rsidRPr="00CA258C">
        <w:rPr>
          <w:rFonts w:ascii="Times New Roman" w:eastAsia="Times New Roman" w:hAnsi="Times New Roman" w:cs="Times New Roman"/>
          <w:color w:val="222222"/>
          <w:shd w:val="clear" w:color="auto" w:fill="FFFFFF"/>
          <w:rPrChange w:id="1157"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t xml:space="preserve">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159" w:author="Justine Kao" w:date="2014-06-05T19:39:00Z">
            <w:rPr>
              <w:rFonts w:ascii="Arial" w:eastAsia="Times New Roman" w:hAnsi="Arial" w:cs="Arial"/>
              <w:color w:val="222222"/>
              <w:shd w:val="clear" w:color="auto" w:fill="FFFFFF"/>
            </w:rPr>
          </w:rPrChange>
        </w:rPr>
      </w:pPr>
    </w:p>
    <w:p w14:paraId="42ADB4CF" w14:textId="332FB3B9" w:rsidR="002F46D3" w:rsidRPr="00CA258C" w:rsidRDefault="002F46D3" w:rsidP="002F46D3">
      <w:pPr>
        <w:ind w:left="720"/>
        <w:rPr>
          <w:rFonts w:ascii="Times New Roman" w:eastAsia="Times New Roman" w:hAnsi="Times New Roman" w:cs="Times New Roman"/>
          <w:color w:val="222222"/>
          <w:rPrChange w:id="116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161"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162"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163"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164"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165"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166"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167" w:author="Justine Kao" w:date="2014-06-05T19:39:00Z">
            <w:rPr>
              <w:rFonts w:ascii="Arial" w:eastAsia="Times New Roman" w:hAnsi="Arial" w:cs="Arial"/>
              <w:color w:val="222222"/>
            </w:rPr>
          </w:rPrChange>
        </w:rPr>
        <w:t xml:space="preserve"> the magnitude of the </w:t>
      </w:r>
      <w:ins w:id="1168" w:author="Noah Goodman" w:date="2014-06-05T09:08:00Z">
        <w:r w:rsidR="00204C78" w:rsidRPr="00CA258C">
          <w:rPr>
            <w:rFonts w:ascii="Times New Roman" w:eastAsia="Times New Roman" w:hAnsi="Times New Roman" w:cs="Times New Roman"/>
            <w:color w:val="222222"/>
            <w:rPrChange w:id="1169" w:author="Justine Kao" w:date="2014-06-05T19:39:00Z">
              <w:rPr>
                <w:rFonts w:ascii="Arial" w:eastAsia="Times New Roman" w:hAnsi="Arial" w:cs="Arial"/>
                <w:color w:val="222222"/>
              </w:rPr>
            </w:rPrChange>
          </w:rPr>
          <w:t xml:space="preserve">effect </w:t>
        </w:r>
      </w:ins>
      <w:del w:id="1170" w:author="Noah Goodman" w:date="2014-06-05T09:08:00Z">
        <w:r w:rsidR="00E62556" w:rsidRPr="00CA258C" w:rsidDel="00204C78">
          <w:rPr>
            <w:rFonts w:ascii="Times New Roman" w:eastAsia="Times New Roman" w:hAnsi="Times New Roman" w:cs="Times New Roman"/>
            <w:color w:val="222222"/>
            <w:rPrChange w:id="1171" w:author="Justine Kao" w:date="2014-06-05T19:39:00Z">
              <w:rPr>
                <w:rFonts w:ascii="Arial" w:eastAsia="Times New Roman" w:hAnsi="Arial" w:cs="Arial"/>
                <w:color w:val="222222"/>
              </w:rPr>
            </w:rPrChange>
          </w:rPr>
          <w:delText>predictions made by</w:delText>
        </w:r>
      </w:del>
      <w:ins w:id="1172" w:author="Noah Goodman" w:date="2014-06-05T09:08:00Z">
        <w:r w:rsidR="00204C78" w:rsidRPr="00CA258C">
          <w:rPr>
            <w:rFonts w:ascii="Times New Roman" w:eastAsia="Times New Roman" w:hAnsi="Times New Roman" w:cs="Times New Roman"/>
            <w:color w:val="222222"/>
            <w:rPrChange w:id="1173"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174" w:author="Justine Kao" w:date="2014-06-05T19:39:00Z">
            <w:rPr>
              <w:rFonts w:ascii="Arial" w:eastAsia="Times New Roman" w:hAnsi="Arial" w:cs="Arial"/>
              <w:color w:val="222222"/>
            </w:rPr>
          </w:rPrChange>
        </w:rPr>
        <w:t xml:space="preserve"> human</w:t>
      </w:r>
      <w:ins w:id="1175" w:author="Noah Goodman" w:date="2014-06-05T09:08:00Z">
        <w:r w:rsidR="00204C78" w:rsidRPr="00CA258C">
          <w:rPr>
            <w:rFonts w:ascii="Times New Roman" w:eastAsia="Times New Roman" w:hAnsi="Times New Roman" w:cs="Times New Roman"/>
            <w:color w:val="222222"/>
            <w:rPrChange w:id="1176" w:author="Justine Kao" w:date="2014-06-05T19:39:00Z">
              <w:rPr>
                <w:rFonts w:ascii="Arial" w:eastAsia="Times New Roman" w:hAnsi="Arial" w:cs="Arial"/>
                <w:color w:val="222222"/>
              </w:rPr>
            </w:rPrChange>
          </w:rPr>
          <w:t xml:space="preserve"> judg</w:t>
        </w:r>
        <w:del w:id="1177" w:author="Justine Kao" w:date="2014-06-05T20:24:00Z">
          <w:r w:rsidR="00204C78" w:rsidRPr="00CA258C" w:rsidDel="00814740">
            <w:rPr>
              <w:rFonts w:ascii="Times New Roman" w:eastAsia="Times New Roman" w:hAnsi="Times New Roman" w:cs="Times New Roman"/>
              <w:color w:val="222222"/>
              <w:rPrChange w:id="1178"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179" w:author="Justine Kao" w:date="2014-06-05T19:39:00Z">
              <w:rPr>
                <w:rFonts w:ascii="Arial" w:eastAsia="Times New Roman" w:hAnsi="Arial" w:cs="Arial"/>
                <w:color w:val="222222"/>
              </w:rPr>
            </w:rPrChange>
          </w:rPr>
          <w:t>ments</w:t>
        </w:r>
      </w:ins>
      <w:del w:id="1180" w:author="Noah Goodman" w:date="2014-06-05T09:08:00Z">
        <w:r w:rsidR="00E62556" w:rsidRPr="00CA258C" w:rsidDel="00204C78">
          <w:rPr>
            <w:rFonts w:ascii="Times New Roman" w:eastAsia="Times New Roman" w:hAnsi="Times New Roman" w:cs="Times New Roman"/>
            <w:color w:val="222222"/>
            <w:rPrChange w:id="1181"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182"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183"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184"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185"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186"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187"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188"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189"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190"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191"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192"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193"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194" w:author="Justine Kao" w:date="2014-06-05T19:39:00Z">
            <w:rPr>
              <w:rFonts w:ascii="Arial" w:eastAsia="Times New Roman" w:hAnsi="Arial" w:cs="Arial"/>
              <w:color w:val="222222"/>
            </w:rPr>
          </w:rPrChange>
        </w:rPr>
        <w:t xml:space="preserve">). </w:t>
      </w:r>
      <w:r w:rsidR="00E017C0" w:rsidRPr="00CA258C">
        <w:rPr>
          <w:rFonts w:ascii="Times New Roman" w:eastAsia="Times New Roman" w:hAnsi="Times New Roman" w:cs="Times New Roman"/>
          <w:color w:val="222222"/>
          <w:highlight w:val="yellow"/>
          <w:rPrChange w:id="1195" w:author="Justine Kao" w:date="2014-06-05T19:39:00Z">
            <w:rPr>
              <w:rFonts w:ascii="Arial" w:eastAsia="Times New Roman" w:hAnsi="Arial" w:cs="Arial"/>
              <w:color w:val="222222"/>
            </w:rPr>
          </w:rPrChange>
        </w:rPr>
        <w:t xml:space="preserve">We have adjusted the scales for Figure 1 to </w:t>
      </w:r>
      <w:r w:rsidR="008521BD" w:rsidRPr="00CA258C">
        <w:rPr>
          <w:rFonts w:ascii="Times New Roman" w:eastAsia="Times New Roman" w:hAnsi="Times New Roman" w:cs="Times New Roman"/>
          <w:color w:val="222222"/>
          <w:highlight w:val="yellow"/>
          <w:rPrChange w:id="1196" w:author="Justine Kao" w:date="2014-06-05T19:39:00Z">
            <w:rPr>
              <w:rFonts w:ascii="Arial" w:eastAsia="Times New Roman" w:hAnsi="Arial" w:cs="Arial"/>
              <w:color w:val="222222"/>
            </w:rPr>
          </w:rPrChange>
        </w:rPr>
        <w:t>be smaller and more fine-grained for e</w:t>
      </w:r>
      <w:r w:rsidR="009E348D" w:rsidRPr="00CA258C">
        <w:rPr>
          <w:rFonts w:ascii="Times New Roman" w:eastAsia="Times New Roman" w:hAnsi="Times New Roman" w:cs="Times New Roman"/>
          <w:color w:val="222222"/>
          <w:highlight w:val="yellow"/>
          <w:rPrChange w:id="1197" w:author="Justine Kao" w:date="2014-06-05T19:39:00Z">
            <w:rPr>
              <w:rFonts w:ascii="Arial" w:eastAsia="Times New Roman" w:hAnsi="Arial" w:cs="Arial"/>
              <w:color w:val="222222"/>
            </w:rPr>
          </w:rPrChange>
        </w:rPr>
        <w:t>xact and fuzzy interpretations, so that the magnitude in Figure 1 and Figure 3b may be visually more comparable.</w:t>
      </w:r>
      <w:r w:rsidR="009E348D" w:rsidRPr="00CA258C">
        <w:rPr>
          <w:rFonts w:ascii="Times New Roman" w:eastAsia="Times New Roman" w:hAnsi="Times New Roman" w:cs="Times New Roman"/>
          <w:color w:val="222222"/>
          <w:rPrChange w:id="1198"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199" w:author="Justine Kao" w:date="2014-06-05T19:39:00Z">
            <w:rPr>
              <w:rFonts w:ascii="Arial" w:eastAsia="Times New Roman" w:hAnsi="Arial" w:cs="Arial"/>
              <w:color w:val="222222"/>
              <w:shd w:val="clear" w:color="auto" w:fill="FFFFFF"/>
            </w:rPr>
          </w:rPrChange>
        </w:rPr>
      </w:pPr>
      <w:del w:id="1200" w:author="Justine Kao" w:date="2014-06-05T20:26:00Z">
        <w:r w:rsidRPr="00CA258C" w:rsidDel="00D1388B">
          <w:rPr>
            <w:rFonts w:ascii="Times New Roman" w:eastAsia="Times New Roman" w:hAnsi="Times New Roman" w:cs="Times New Roman"/>
            <w:color w:val="222222"/>
            <w:rPrChange w:id="120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20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203"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204"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20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06"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207" w:author="Noah Goodman" w:date="2014-06-05T09:09:00Z">
        <w:r w:rsidRPr="00CA258C" w:rsidDel="00204C78">
          <w:rPr>
            <w:rFonts w:ascii="Times New Roman" w:eastAsia="Times New Roman" w:hAnsi="Times New Roman" w:cs="Times New Roman"/>
            <w:color w:val="222222"/>
            <w:shd w:val="clear" w:color="auto" w:fill="FFFFFF"/>
            <w:rPrChange w:id="1208" w:author="Justine Kao" w:date="2014-06-05T19:39:00Z">
              <w:rPr>
                <w:rFonts w:ascii="Arial" w:eastAsia="Times New Roman" w:hAnsi="Arial" w:cs="Arial"/>
                <w:color w:val="222222"/>
                <w:shd w:val="clear" w:color="auto" w:fill="FFFFFF"/>
              </w:rPr>
            </w:rPrChange>
          </w:rPr>
          <w:delText xml:space="preserve">precisely </w:delText>
        </w:r>
      </w:del>
      <w:ins w:id="1209" w:author="Noah Goodman" w:date="2014-06-05T09:09:00Z">
        <w:r w:rsidR="00204C78" w:rsidRPr="00CA258C">
          <w:rPr>
            <w:rFonts w:ascii="Times New Roman" w:eastAsia="Times New Roman" w:hAnsi="Times New Roman" w:cs="Times New Roman"/>
            <w:color w:val="222222"/>
            <w:shd w:val="clear" w:color="auto" w:fill="FFFFFF"/>
            <w:rPrChange w:id="1210" w:author="Justine Kao" w:date="2014-06-05T19:39:00Z">
              <w:rPr>
                <w:rFonts w:ascii="Arial" w:eastAsia="Times New Roman" w:hAnsi="Arial" w:cs="Arial"/>
                <w:color w:val="222222"/>
                <w:shd w:val="clear" w:color="auto" w:fill="FFFFFF"/>
              </w:rPr>
            </w:rPrChange>
          </w:rPr>
          <w:t>ap</w:t>
        </w:r>
      </w:ins>
      <w:ins w:id="1211" w:author="Justine Kao" w:date="2014-06-05T20:25:00Z">
        <w:r w:rsidR="00D1388B">
          <w:rPr>
            <w:rFonts w:ascii="Times New Roman" w:eastAsia="Times New Roman" w:hAnsi="Times New Roman" w:cs="Times New Roman"/>
            <w:color w:val="222222"/>
            <w:shd w:val="clear" w:color="auto" w:fill="FFFFFF"/>
          </w:rPr>
          <w:t>p</w:t>
        </w:r>
      </w:ins>
      <w:ins w:id="1212" w:author="Noah Goodman" w:date="2014-06-05T09:09:00Z">
        <w:r w:rsidR="00204C78" w:rsidRPr="00CA258C">
          <w:rPr>
            <w:rFonts w:ascii="Times New Roman" w:eastAsia="Times New Roman" w:hAnsi="Times New Roman" w:cs="Times New Roman"/>
            <w:color w:val="222222"/>
            <w:shd w:val="clear" w:color="auto" w:fill="FFFFFF"/>
            <w:rPrChange w:id="1213"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214"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215" w:author="Noah Goodman" w:date="2014-06-05T09:09:00Z">
        <w:r w:rsidRPr="00CA258C" w:rsidDel="00204C78">
          <w:rPr>
            <w:rFonts w:ascii="Times New Roman" w:eastAsia="Times New Roman" w:hAnsi="Times New Roman" w:cs="Times New Roman"/>
            <w:color w:val="222222"/>
            <w:shd w:val="clear" w:color="auto" w:fill="FFFFFF"/>
            <w:rPrChange w:id="1216" w:author="Justine Kao" w:date="2014-06-05T19:39:00Z">
              <w:rPr>
                <w:rFonts w:ascii="Arial" w:eastAsia="Times New Roman" w:hAnsi="Arial" w:cs="Arial"/>
                <w:color w:val="222222"/>
                <w:shd w:val="clear" w:color="auto" w:fill="FFFFFF"/>
              </w:rPr>
            </w:rPrChange>
          </w:rPr>
          <w:delText xml:space="preserve">are </w:delText>
        </w:r>
      </w:del>
      <w:ins w:id="1217" w:author="Noah Goodman" w:date="2014-06-05T09:09:00Z">
        <w:r w:rsidR="00204C78" w:rsidRPr="00CA258C">
          <w:rPr>
            <w:rFonts w:ascii="Times New Roman" w:eastAsia="Times New Roman" w:hAnsi="Times New Roman" w:cs="Times New Roman"/>
            <w:color w:val="222222"/>
            <w:shd w:val="clear" w:color="auto" w:fill="FFFFFF"/>
            <w:rPrChange w:id="1218"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219" w:author="Justine Kao" w:date="2014-06-05T19:39:00Z">
            <w:rPr>
              <w:rFonts w:ascii="Arial" w:eastAsia="Times New Roman" w:hAnsi="Arial" w:cs="Arial"/>
              <w:color w:val="222222"/>
              <w:shd w:val="clear" w:color="auto" w:fill="FFFFFF"/>
            </w:rPr>
          </w:rPrChange>
        </w:rPr>
        <w:t xml:space="preserve">extremely important for </w:t>
      </w:r>
      <w:del w:id="1220" w:author="Noah Goodman" w:date="2014-06-05T09:09:00Z">
        <w:r w:rsidRPr="00CA258C" w:rsidDel="00204C78">
          <w:rPr>
            <w:rFonts w:ascii="Times New Roman" w:eastAsia="Times New Roman" w:hAnsi="Times New Roman" w:cs="Times New Roman"/>
            <w:color w:val="222222"/>
            <w:shd w:val="clear" w:color="auto" w:fill="FFFFFF"/>
            <w:rPrChange w:id="1221" w:author="Justine Kao" w:date="2014-06-05T19:39:00Z">
              <w:rPr>
                <w:rFonts w:ascii="Arial" w:eastAsia="Times New Roman" w:hAnsi="Arial" w:cs="Arial"/>
                <w:color w:val="222222"/>
                <w:shd w:val="clear" w:color="auto" w:fill="FFFFFF"/>
              </w:rPr>
            </w:rPrChange>
          </w:rPr>
          <w:delText>people’s interpretations as well</w:delText>
        </w:r>
      </w:del>
      <w:ins w:id="1222" w:author="Noah Goodman" w:date="2014-06-05T09:09:00Z">
        <w:r w:rsidR="00204C78" w:rsidRPr="00CA258C">
          <w:rPr>
            <w:rFonts w:ascii="Times New Roman" w:eastAsia="Times New Roman" w:hAnsi="Times New Roman" w:cs="Times New Roman"/>
            <w:color w:val="222222"/>
            <w:shd w:val="clear" w:color="auto" w:fill="FFFFFF"/>
            <w:rPrChange w:id="1223"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224" w:author="Justine Kao" w:date="2014-06-05T19:39:00Z">
            <w:rPr>
              <w:rFonts w:ascii="Arial" w:eastAsia="Times New Roman" w:hAnsi="Arial" w:cs="Arial"/>
              <w:color w:val="222222"/>
              <w:shd w:val="clear" w:color="auto" w:fill="FFFFFF"/>
            </w:rPr>
          </w:rPrChange>
        </w:rPr>
        <w:t>.</w:t>
      </w:r>
    </w:p>
    <w:p w14:paraId="3A5ECEA8" w14:textId="77777777" w:rsidR="00942E13" w:rsidRPr="00CA258C" w:rsidRDefault="00942E13" w:rsidP="001705B9">
      <w:pPr>
        <w:rPr>
          <w:rFonts w:ascii="Times New Roman" w:eastAsia="Times New Roman" w:hAnsi="Times New Roman" w:cs="Times New Roman"/>
          <w:color w:val="222222"/>
          <w:shd w:val="clear" w:color="auto" w:fill="FFFFFF"/>
          <w:rPrChange w:id="1225" w:author="Justine Kao" w:date="2014-06-05T19:39:00Z">
            <w:rPr>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22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27" w:author="Justine Kao" w:date="2014-06-05T19:39:00Z">
            <w:rPr>
              <w:rFonts w:ascii="Arial" w:eastAsia="Times New Roman" w:hAnsi="Arial" w:cs="Arial"/>
              <w:color w:val="222222"/>
              <w:shd w:val="clear" w:color="auto" w:fill="FFFFFF"/>
            </w:rPr>
          </w:rPrChange>
        </w:rPr>
        <w:lastRenderedPageBreak/>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228"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229"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230"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23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32"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233" w:author="Justine Kao" w:date="2014-06-05T19:39:00Z">
            <w:rPr>
              <w:rFonts w:ascii="Arial" w:eastAsia="Times New Roman" w:hAnsi="Arial" w:cs="Arial"/>
              <w:color w:val="222222"/>
              <w:shd w:val="clear" w:color="auto" w:fill="FFFFFF"/>
            </w:rPr>
          </w:rPrChange>
        </w:rPr>
        <w:t xml:space="preserve">ur model </w:t>
      </w:r>
      <w:del w:id="1234" w:author="Noah Goodman" w:date="2014-06-05T09:10:00Z">
        <w:r w:rsidR="00286CF5" w:rsidRPr="00CA258C" w:rsidDel="00204C78">
          <w:rPr>
            <w:rFonts w:ascii="Times New Roman" w:eastAsia="Times New Roman" w:hAnsi="Times New Roman" w:cs="Times New Roman"/>
            <w:color w:val="222222"/>
            <w:shd w:val="clear" w:color="auto" w:fill="FFFFFF"/>
            <w:rPrChange w:id="1235"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236"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237" w:author="Justine Kao" w:date="2014-06-05T19:39:00Z">
              <w:rPr>
                <w:rFonts w:ascii="Arial" w:eastAsia="Times New Roman" w:hAnsi="Arial" w:cs="Arial"/>
                <w:color w:val="222222"/>
                <w:shd w:val="clear" w:color="auto" w:fill="FFFFFF"/>
              </w:rPr>
            </w:rPrChange>
          </w:rPr>
          <w:delText xml:space="preserve"> thus far) is meant to model</w:delText>
        </w:r>
      </w:del>
      <w:ins w:id="1238" w:author="Noah Goodman" w:date="2014-06-05T09:10:00Z">
        <w:r w:rsidR="00204C78" w:rsidRPr="00CA258C">
          <w:rPr>
            <w:rFonts w:ascii="Times New Roman" w:eastAsia="Times New Roman" w:hAnsi="Times New Roman" w:cs="Times New Roman"/>
            <w:color w:val="222222"/>
            <w:shd w:val="clear" w:color="auto" w:fill="FFFFFF"/>
            <w:rPrChange w:id="1239"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240"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241"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242"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243"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244"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245"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246" w:author="Justine Kao" w:date="2014-06-05T19:39:00Z">
            <w:rPr>
              <w:rFonts w:ascii="Arial" w:eastAsia="Times New Roman" w:hAnsi="Arial" w:cs="Arial"/>
              <w:color w:val="222222"/>
              <w:shd w:val="clear" w:color="auto" w:fill="FFFFFF"/>
            </w:rPr>
          </w:rPrChange>
        </w:rPr>
        <w:t xml:space="preserve">. </w:t>
      </w:r>
      <w:ins w:id="1247" w:author="Noah Goodman" w:date="2014-06-05T09:11:00Z">
        <w:r w:rsidR="00204C78" w:rsidRPr="00CA258C">
          <w:rPr>
            <w:rFonts w:ascii="Times New Roman" w:eastAsia="Times New Roman" w:hAnsi="Times New Roman" w:cs="Times New Roman"/>
            <w:color w:val="222222"/>
            <w:shd w:val="clear" w:color="auto" w:fill="FFFFFF"/>
            <w:rPrChange w:id="1248" w:author="Justine Kao" w:date="2014-06-05T19:39:00Z">
              <w:rPr>
                <w:rFonts w:ascii="Arial" w:eastAsia="Times New Roman" w:hAnsi="Arial" w:cs="Arial"/>
                <w:color w:val="222222"/>
                <w:shd w:val="clear" w:color="auto" w:fill="FFFFFF"/>
              </w:rPr>
            </w:rPrChange>
          </w:rPr>
          <w:t>The base case (with no recursion) then is the literal listener</w:t>
        </w:r>
      </w:ins>
      <w:ins w:id="1249" w:author="Noah Goodman" w:date="2014-06-05T09:12:00Z">
        <w:r w:rsidR="00204C78" w:rsidRPr="00CA258C">
          <w:rPr>
            <w:rFonts w:ascii="Times New Roman" w:eastAsia="Times New Roman" w:hAnsi="Times New Roman" w:cs="Times New Roman"/>
            <w:color w:val="222222"/>
            <w:shd w:val="clear" w:color="auto" w:fill="FFFFFF"/>
            <w:rPrChange w:id="1250" w:author="Justine Kao" w:date="2014-06-05T19:39:00Z">
              <w:rPr>
                <w:rFonts w:ascii="Arial" w:eastAsia="Times New Roman" w:hAnsi="Arial" w:cs="Arial"/>
                <w:color w:val="222222"/>
                <w:shd w:val="clear" w:color="auto" w:fill="FFFFFF"/>
              </w:rPr>
            </w:rPrChange>
          </w:rPr>
          <w:t>.</w:t>
        </w:r>
      </w:ins>
      <w:ins w:id="1251" w:author="Noah Goodman" w:date="2014-06-05T09:13:00Z">
        <w:r w:rsidR="00204C78" w:rsidRPr="00CA258C">
          <w:rPr>
            <w:rFonts w:ascii="Times New Roman" w:eastAsia="Times New Roman" w:hAnsi="Times New Roman" w:cs="Times New Roman"/>
            <w:color w:val="222222"/>
            <w:shd w:val="clear" w:color="auto" w:fill="FFFFFF"/>
            <w:rPrChange w:id="1252" w:author="Justine Kao" w:date="2014-06-05T19:39:00Z">
              <w:rPr>
                <w:rFonts w:ascii="Arial" w:eastAsia="Times New Roman" w:hAnsi="Arial" w:cs="Arial"/>
                <w:color w:val="222222"/>
                <w:shd w:val="clear" w:color="auto" w:fill="FFFFFF"/>
              </w:rPr>
            </w:rPrChange>
          </w:rPr>
          <w:t xml:space="preserve"> </w:t>
        </w:r>
      </w:ins>
      <w:moveToRangeStart w:id="1253" w:author="Noah Goodman" w:date="2014-06-05T09:12:00Z" w:name="move263578859"/>
      <w:moveTo w:id="1254" w:author="Noah Goodman" w:date="2014-06-05T09:12:00Z">
        <w:del w:id="1255" w:author="Noah Goodman" w:date="2014-06-05T09:12:00Z">
          <w:r w:rsidR="00204C78" w:rsidRPr="00CA258C" w:rsidDel="00204C78">
            <w:rPr>
              <w:rFonts w:ascii="Times New Roman" w:eastAsia="Times New Roman" w:hAnsi="Times New Roman" w:cs="Times New Roman"/>
              <w:color w:val="222222"/>
              <w:shd w:val="clear" w:color="auto" w:fill="FFFFFF"/>
              <w:rPrChange w:id="1256"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257" w:author="Noah Goodman" w:date="2014-06-05T09:12:00Z">
        <w:r w:rsidR="00204C78" w:rsidRPr="00CA258C">
          <w:rPr>
            <w:rFonts w:ascii="Times New Roman" w:eastAsia="Times New Roman" w:hAnsi="Times New Roman" w:cs="Times New Roman"/>
            <w:color w:val="222222"/>
            <w:shd w:val="clear" w:color="auto" w:fill="FFFFFF"/>
            <w:rPrChange w:id="1258" w:author="Justine Kao" w:date="2014-06-05T19:39:00Z">
              <w:rPr>
                <w:rFonts w:ascii="Arial" w:eastAsia="Times New Roman" w:hAnsi="Arial" w:cs="Arial"/>
                <w:color w:val="222222"/>
                <w:shd w:val="clear" w:color="auto" w:fill="FFFFFF"/>
              </w:rPr>
            </w:rPrChange>
          </w:rPr>
          <w:t>The literal listener</w:t>
        </w:r>
      </w:ins>
      <w:moveTo w:id="1259" w:author="Noah Goodman" w:date="2014-06-05T09:12:00Z">
        <w:r w:rsidR="00204C78" w:rsidRPr="00CA258C">
          <w:rPr>
            <w:rFonts w:ascii="Times New Roman" w:eastAsia="Times New Roman" w:hAnsi="Times New Roman" w:cs="Times New Roman"/>
            <w:color w:val="222222"/>
            <w:shd w:val="clear" w:color="auto" w:fill="FFFFFF"/>
            <w:rPrChange w:id="1260" w:author="Justine Kao" w:date="2014-06-05T19:39:00Z">
              <w:rPr>
                <w:rFonts w:ascii="Arial" w:eastAsia="Times New Roman" w:hAnsi="Arial" w:cs="Arial"/>
                <w:color w:val="222222"/>
                <w:shd w:val="clear" w:color="auto" w:fill="FFFFFF"/>
              </w:rPr>
            </w:rPrChange>
          </w:rPr>
          <w:t xml:space="preserve"> </w:t>
        </w:r>
      </w:moveTo>
      <w:ins w:id="1261" w:author="Noah Goodman" w:date="2014-06-05T09:13:00Z">
        <w:r w:rsidR="00204C78" w:rsidRPr="00CA258C">
          <w:rPr>
            <w:rFonts w:ascii="Times New Roman" w:eastAsia="Times New Roman" w:hAnsi="Times New Roman" w:cs="Times New Roman"/>
            <w:color w:val="222222"/>
            <w:shd w:val="clear" w:color="auto" w:fill="FFFFFF"/>
            <w:rPrChange w:id="1262" w:author="Justine Kao" w:date="2014-06-05T19:39:00Z">
              <w:rPr>
                <w:rFonts w:ascii="Arial" w:eastAsia="Times New Roman" w:hAnsi="Arial" w:cs="Arial"/>
                <w:color w:val="222222"/>
                <w:shd w:val="clear" w:color="auto" w:fill="FFFFFF"/>
              </w:rPr>
            </w:rPrChange>
          </w:rPr>
          <w:t xml:space="preserve">modeled by RSA </w:t>
        </w:r>
      </w:ins>
      <w:moveTo w:id="1263" w:author="Noah Goodman" w:date="2014-06-05T09:12:00Z">
        <w:del w:id="1264" w:author="Noah Goodman" w:date="2014-06-05T09:13:00Z">
          <w:r w:rsidR="00204C78" w:rsidRPr="00CA258C" w:rsidDel="00204C78">
            <w:rPr>
              <w:rFonts w:ascii="Times New Roman" w:eastAsia="Times New Roman" w:hAnsi="Times New Roman" w:cs="Times New Roman"/>
              <w:color w:val="222222"/>
              <w:shd w:val="clear" w:color="auto" w:fill="FFFFFF"/>
              <w:rPrChange w:id="1265" w:author="Justine Kao" w:date="2014-06-05T19:39:00Z">
                <w:rPr>
                  <w:rFonts w:ascii="Arial" w:eastAsia="Times New Roman" w:hAnsi="Arial" w:cs="Arial"/>
                  <w:color w:val="222222"/>
                  <w:shd w:val="clear" w:color="auto" w:fill="FFFFFF"/>
                </w:rPr>
              </w:rPrChange>
            </w:rPr>
            <w:delText xml:space="preserve">will </w:delText>
          </w:r>
        </w:del>
      </w:moveTo>
      <w:ins w:id="1266" w:author="Noah Goodman" w:date="2014-06-05T09:12:00Z">
        <w:r w:rsidR="00204C78" w:rsidRPr="00CA258C">
          <w:rPr>
            <w:rFonts w:ascii="Times New Roman" w:eastAsia="Times New Roman" w:hAnsi="Times New Roman" w:cs="Times New Roman"/>
            <w:color w:val="222222"/>
            <w:shd w:val="clear" w:color="auto" w:fill="FFFFFF"/>
            <w:rPrChange w:id="1267" w:author="Justine Kao" w:date="2014-06-05T19:39:00Z">
              <w:rPr>
                <w:rFonts w:ascii="Arial" w:eastAsia="Times New Roman" w:hAnsi="Arial" w:cs="Arial"/>
                <w:color w:val="222222"/>
                <w:shd w:val="clear" w:color="auto" w:fill="FFFFFF"/>
              </w:rPr>
            </w:rPrChange>
          </w:rPr>
          <w:t>incorporate</w:t>
        </w:r>
      </w:ins>
      <w:ins w:id="1268" w:author="Noah Goodman" w:date="2014-06-05T09:13:00Z">
        <w:r w:rsidR="00204C78" w:rsidRPr="00CA258C">
          <w:rPr>
            <w:rFonts w:ascii="Times New Roman" w:eastAsia="Times New Roman" w:hAnsi="Times New Roman" w:cs="Times New Roman"/>
            <w:color w:val="222222"/>
            <w:shd w:val="clear" w:color="auto" w:fill="FFFFFF"/>
            <w:rPrChange w:id="1269" w:author="Justine Kao" w:date="2014-06-05T19:39:00Z">
              <w:rPr>
                <w:rFonts w:ascii="Arial" w:eastAsia="Times New Roman" w:hAnsi="Arial" w:cs="Arial"/>
                <w:color w:val="222222"/>
                <w:shd w:val="clear" w:color="auto" w:fill="FFFFFF"/>
              </w:rPr>
            </w:rPrChange>
          </w:rPr>
          <w:t>s</w:t>
        </w:r>
      </w:ins>
      <w:ins w:id="1270" w:author="Noah Goodman" w:date="2014-06-05T09:12:00Z">
        <w:r w:rsidR="00204C78" w:rsidRPr="00CA258C">
          <w:rPr>
            <w:rFonts w:ascii="Times New Roman" w:eastAsia="Times New Roman" w:hAnsi="Times New Roman" w:cs="Times New Roman"/>
            <w:color w:val="222222"/>
            <w:shd w:val="clear" w:color="auto" w:fill="FFFFFF"/>
            <w:rPrChange w:id="1271" w:author="Justine Kao" w:date="2014-06-05T19:39:00Z">
              <w:rPr>
                <w:rFonts w:ascii="Arial" w:eastAsia="Times New Roman" w:hAnsi="Arial" w:cs="Arial"/>
                <w:color w:val="222222"/>
                <w:shd w:val="clear" w:color="auto" w:fill="FFFFFF"/>
              </w:rPr>
            </w:rPrChange>
          </w:rPr>
          <w:t xml:space="preserve"> background knowledge to weight interpretations </w:t>
        </w:r>
        <w:del w:id="1272" w:author="Justine Kao" w:date="2014-06-05T20:28:00Z">
          <w:r w:rsidR="00204C78" w:rsidRPr="00CA258C" w:rsidDel="002D7AE9">
            <w:rPr>
              <w:rFonts w:ascii="Times New Roman" w:eastAsia="Times New Roman" w:hAnsi="Times New Roman" w:cs="Times New Roman"/>
              <w:color w:val="222222"/>
              <w:shd w:val="clear" w:color="auto" w:fill="FFFFFF"/>
              <w:rPrChange w:id="1273" w:author="Justine Kao" w:date="2014-06-05T19:39:00Z">
                <w:rPr>
                  <w:rFonts w:ascii="Arial" w:eastAsia="Times New Roman" w:hAnsi="Arial" w:cs="Arial"/>
                  <w:color w:val="222222"/>
                  <w:shd w:val="clear" w:color="auto" w:fill="FFFFFF"/>
                </w:rPr>
              </w:rPrChange>
            </w:rPr>
            <w:delText>which</w:delText>
          </w:r>
        </w:del>
      </w:ins>
      <w:ins w:id="1274" w:author="Justine Kao" w:date="2014-06-05T20:28:00Z">
        <w:r w:rsidR="002D7AE9">
          <w:rPr>
            <w:rFonts w:ascii="Times New Roman" w:eastAsia="Times New Roman" w:hAnsi="Times New Roman" w:cs="Times New Roman"/>
            <w:color w:val="222222"/>
            <w:shd w:val="clear" w:color="auto" w:fill="FFFFFF"/>
          </w:rPr>
          <w:t>that</w:t>
        </w:r>
      </w:ins>
      <w:ins w:id="1275" w:author="Noah Goodman" w:date="2014-06-05T09:12:00Z">
        <w:r w:rsidR="00204C78" w:rsidRPr="00CA258C">
          <w:rPr>
            <w:rFonts w:ascii="Times New Roman" w:eastAsia="Times New Roman" w:hAnsi="Times New Roman" w:cs="Times New Roman"/>
            <w:color w:val="222222"/>
            <w:shd w:val="clear" w:color="auto" w:fill="FFFFFF"/>
            <w:rPrChange w:id="1276" w:author="Justine Kao" w:date="2014-06-05T19:39:00Z">
              <w:rPr>
                <w:rFonts w:ascii="Arial" w:eastAsia="Times New Roman" w:hAnsi="Arial" w:cs="Arial"/>
                <w:color w:val="222222"/>
                <w:shd w:val="clear" w:color="auto" w:fill="FFFFFF"/>
              </w:rPr>
            </w:rPrChange>
          </w:rPr>
          <w:t xml:space="preserve"> are possible given the literal </w:t>
        </w:r>
      </w:ins>
      <w:ins w:id="1277" w:author="Noah Goodman" w:date="2014-06-05T09:14:00Z">
        <w:r w:rsidR="00204C78" w:rsidRPr="00CA258C">
          <w:rPr>
            <w:rFonts w:ascii="Times New Roman" w:eastAsia="Times New Roman" w:hAnsi="Times New Roman" w:cs="Times New Roman"/>
            <w:color w:val="222222"/>
            <w:shd w:val="clear" w:color="auto" w:fill="FFFFFF"/>
            <w:rPrChange w:id="1278" w:author="Justine Kao" w:date="2014-06-05T19:39:00Z">
              <w:rPr>
                <w:rFonts w:ascii="Arial" w:eastAsia="Times New Roman" w:hAnsi="Arial" w:cs="Arial"/>
                <w:color w:val="222222"/>
                <w:shd w:val="clear" w:color="auto" w:fill="FFFFFF"/>
              </w:rPr>
            </w:rPrChange>
          </w:rPr>
          <w:t>meaning</w:t>
        </w:r>
      </w:ins>
      <w:ins w:id="1279" w:author="Noah Goodman" w:date="2014-06-05T09:12:00Z">
        <w:r w:rsidR="00204C78" w:rsidRPr="00CA258C">
          <w:rPr>
            <w:rFonts w:ascii="Times New Roman" w:eastAsia="Times New Roman" w:hAnsi="Times New Roman" w:cs="Times New Roman"/>
            <w:color w:val="222222"/>
            <w:shd w:val="clear" w:color="auto" w:fill="FFFFFF"/>
            <w:rPrChange w:id="1280"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281" w:author="Justine Kao" w:date="2014-06-05T20:33:00Z">
        <w:r w:rsidR="007C7137">
          <w:rPr>
            <w:rFonts w:ascii="Times New Roman" w:eastAsia="Times New Roman" w:hAnsi="Times New Roman" w:cs="Times New Roman"/>
            <w:color w:val="222222"/>
            <w:shd w:val="clear" w:color="auto" w:fill="FFFFFF"/>
          </w:rPr>
          <w:t>,</w:t>
        </w:r>
      </w:ins>
      <w:ins w:id="1282" w:author="Noah Goodman" w:date="2014-06-05T09:12:00Z">
        <w:r w:rsidR="00204C78" w:rsidRPr="00CA258C">
          <w:rPr>
            <w:rFonts w:ascii="Times New Roman" w:eastAsia="Times New Roman" w:hAnsi="Times New Roman" w:cs="Times New Roman"/>
            <w:color w:val="222222"/>
            <w:shd w:val="clear" w:color="auto" w:fill="FFFFFF"/>
            <w:rPrChange w:id="1283" w:author="Justine Kao" w:date="2014-06-05T19:39:00Z">
              <w:rPr>
                <w:rFonts w:ascii="Arial" w:eastAsia="Times New Roman" w:hAnsi="Arial" w:cs="Arial"/>
                <w:color w:val="222222"/>
                <w:shd w:val="clear" w:color="auto" w:fill="FFFFFF"/>
              </w:rPr>
            </w:rPrChange>
          </w:rPr>
          <w:t xml:space="preserve"> </w:t>
        </w:r>
        <w:del w:id="1284" w:author="Justine Kao" w:date="2014-06-05T20:33:00Z">
          <w:r w:rsidR="00204C78" w:rsidRPr="00CA258C" w:rsidDel="007C7137">
            <w:rPr>
              <w:rFonts w:ascii="Times New Roman" w:eastAsia="Times New Roman" w:hAnsi="Times New Roman" w:cs="Times New Roman"/>
              <w:color w:val="222222"/>
              <w:shd w:val="clear" w:color="auto" w:fill="FFFFFF"/>
              <w:rPrChange w:id="1285" w:author="Justine Kao" w:date="2014-06-05T19:39:00Z">
                <w:rPr>
                  <w:rFonts w:ascii="Arial" w:eastAsia="Times New Roman" w:hAnsi="Arial" w:cs="Arial"/>
                  <w:color w:val="222222"/>
                  <w:shd w:val="clear" w:color="auto" w:fill="FFFFFF"/>
                </w:rPr>
              </w:rPrChange>
            </w:rPr>
            <w:delText>whic</w:delText>
          </w:r>
        </w:del>
      </w:ins>
      <w:ins w:id="1286" w:author="Justine Kao" w:date="2014-06-05T20:33:00Z">
        <w:r w:rsidR="007C7137">
          <w:rPr>
            <w:rFonts w:ascii="Times New Roman" w:eastAsia="Times New Roman" w:hAnsi="Times New Roman" w:cs="Times New Roman"/>
            <w:color w:val="222222"/>
            <w:shd w:val="clear" w:color="auto" w:fill="FFFFFF"/>
          </w:rPr>
          <w:t>that</w:t>
        </w:r>
      </w:ins>
      <w:ins w:id="1287" w:author="Noah Goodman" w:date="2014-06-05T09:12:00Z">
        <w:del w:id="1288" w:author="Justine Kao" w:date="2014-06-05T20:33:00Z">
          <w:r w:rsidR="00204C78" w:rsidRPr="00CA258C" w:rsidDel="007C7137">
            <w:rPr>
              <w:rFonts w:ascii="Times New Roman" w:eastAsia="Times New Roman" w:hAnsi="Times New Roman" w:cs="Times New Roman"/>
              <w:color w:val="222222"/>
              <w:shd w:val="clear" w:color="auto" w:fill="FFFFFF"/>
              <w:rPrChange w:id="1289"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290" w:author="Justine Kao" w:date="2014-06-05T19:39:00Z">
              <w:rPr>
                <w:rFonts w:ascii="Arial" w:eastAsia="Times New Roman" w:hAnsi="Arial" w:cs="Arial"/>
                <w:color w:val="222222"/>
                <w:shd w:val="clear" w:color="auto" w:fill="FFFFFF"/>
              </w:rPr>
            </w:rPrChange>
          </w:rPr>
          <w:t xml:space="preserve"> </w:t>
        </w:r>
      </w:ins>
      <w:ins w:id="1291" w:author="Noah Goodman" w:date="2014-06-05T09:15:00Z">
        <w:r w:rsidR="00204C78" w:rsidRPr="00CA258C">
          <w:rPr>
            <w:rFonts w:ascii="Times New Roman" w:eastAsia="Times New Roman" w:hAnsi="Times New Roman" w:cs="Times New Roman"/>
            <w:color w:val="222222"/>
            <w:shd w:val="clear" w:color="auto" w:fill="FFFFFF"/>
            <w:rPrChange w:id="1292" w:author="Justine Kao" w:date="2014-06-05T19:39:00Z">
              <w:rPr>
                <w:rFonts w:ascii="Arial" w:eastAsia="Times New Roman" w:hAnsi="Arial" w:cs="Arial"/>
                <w:color w:val="222222"/>
                <w:shd w:val="clear" w:color="auto" w:fill="FFFFFF"/>
              </w:rPr>
            </w:rPrChange>
          </w:rPr>
          <w:t>enables</w:t>
        </w:r>
      </w:ins>
      <w:ins w:id="1293" w:author="Noah Goodman" w:date="2014-06-05T09:12:00Z">
        <w:r w:rsidR="00204C78" w:rsidRPr="00CA258C">
          <w:rPr>
            <w:rFonts w:ascii="Times New Roman" w:eastAsia="Times New Roman" w:hAnsi="Times New Roman" w:cs="Times New Roman"/>
            <w:color w:val="222222"/>
            <w:shd w:val="clear" w:color="auto" w:fill="FFFFFF"/>
            <w:rPrChange w:id="1294" w:author="Justine Kao" w:date="2014-06-05T19:39:00Z">
              <w:rPr>
                <w:rFonts w:ascii="Arial" w:eastAsia="Times New Roman" w:hAnsi="Arial" w:cs="Arial"/>
                <w:color w:val="222222"/>
                <w:shd w:val="clear" w:color="auto" w:fill="FFFFFF"/>
              </w:rPr>
            </w:rPrChange>
          </w:rPr>
          <w:t xml:space="preserve"> non-li</w:t>
        </w:r>
      </w:ins>
      <w:ins w:id="1295" w:author="Noah Goodman" w:date="2014-06-05T09:15:00Z">
        <w:r w:rsidR="00204C78" w:rsidRPr="00CA258C">
          <w:rPr>
            <w:rFonts w:ascii="Times New Roman" w:eastAsia="Times New Roman" w:hAnsi="Times New Roman" w:cs="Times New Roman"/>
            <w:color w:val="222222"/>
            <w:shd w:val="clear" w:color="auto" w:fill="FFFFFF"/>
            <w:rPrChange w:id="1296" w:author="Justine Kao" w:date="2014-06-05T19:39:00Z">
              <w:rPr>
                <w:rFonts w:ascii="Arial" w:eastAsia="Times New Roman" w:hAnsi="Arial" w:cs="Arial"/>
                <w:color w:val="222222"/>
                <w:shd w:val="clear" w:color="auto" w:fill="FFFFFF"/>
              </w:rPr>
            </w:rPrChange>
          </w:rPr>
          <w:t>t</w:t>
        </w:r>
      </w:ins>
      <w:ins w:id="1297" w:author="Noah Goodman" w:date="2014-06-05T09:12:00Z">
        <w:r w:rsidR="00204C78" w:rsidRPr="00CA258C">
          <w:rPr>
            <w:rFonts w:ascii="Times New Roman" w:eastAsia="Times New Roman" w:hAnsi="Times New Roman" w:cs="Times New Roman"/>
            <w:color w:val="222222"/>
            <w:shd w:val="clear" w:color="auto" w:fill="FFFFFF"/>
            <w:rPrChange w:id="1298" w:author="Justine Kao" w:date="2014-06-05T19:39:00Z">
              <w:rPr>
                <w:rFonts w:ascii="Arial" w:eastAsia="Times New Roman" w:hAnsi="Arial" w:cs="Arial"/>
                <w:color w:val="222222"/>
                <w:shd w:val="clear" w:color="auto" w:fill="FFFFFF"/>
              </w:rPr>
            </w:rPrChange>
          </w:rPr>
          <w:t>eral interpretation.</w:t>
        </w:r>
      </w:ins>
      <w:ins w:id="1299" w:author="Noah Goodman" w:date="2014-06-05T09:16:00Z">
        <w:r w:rsidR="00204C78" w:rsidRPr="00CA258C">
          <w:rPr>
            <w:rFonts w:ascii="Times New Roman" w:eastAsia="Times New Roman" w:hAnsi="Times New Roman" w:cs="Times New Roman"/>
            <w:color w:val="222222"/>
            <w:shd w:val="clear" w:color="auto" w:fill="FFFFFF"/>
            <w:rPrChange w:id="1300"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301" w:author="Noah Goodman" w:date="2014-06-05T09:12:00Z">
        <w:del w:id="1302" w:author="Noah Goodman" w:date="2014-06-05T09:16:00Z">
          <w:r w:rsidR="00204C78" w:rsidRPr="00CA258C" w:rsidDel="00204C78">
            <w:rPr>
              <w:rFonts w:ascii="Times New Roman" w:eastAsia="Times New Roman" w:hAnsi="Times New Roman" w:cs="Times New Roman"/>
              <w:color w:val="222222"/>
              <w:shd w:val="clear" w:color="auto" w:fill="FFFFFF"/>
              <w:rPrChange w:id="1303"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304"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305" w:author="Noah Goodman" w:date="2014-06-05T09:16:00Z">
        <w:r w:rsidR="00204C78" w:rsidRPr="00CA258C">
          <w:rPr>
            <w:rFonts w:ascii="Times New Roman" w:eastAsia="Times New Roman" w:hAnsi="Times New Roman" w:cs="Times New Roman"/>
            <w:color w:val="222222"/>
            <w:shd w:val="clear" w:color="auto" w:fill="FFFFFF"/>
            <w:rPrChange w:id="1306" w:author="Justine Kao" w:date="2014-06-05T19:39:00Z">
              <w:rPr>
                <w:rFonts w:ascii="Arial" w:eastAsia="Times New Roman" w:hAnsi="Arial" w:cs="Arial"/>
                <w:color w:val="222222"/>
                <w:shd w:val="clear" w:color="auto" w:fill="FFFFFF"/>
              </w:rPr>
            </w:rPrChange>
          </w:rPr>
          <w:t>,</w:t>
        </w:r>
      </w:ins>
      <w:moveTo w:id="1307" w:author="Noah Goodman" w:date="2014-06-05T09:12:00Z">
        <w:r w:rsidR="00204C78" w:rsidRPr="00CA258C">
          <w:rPr>
            <w:rFonts w:ascii="Times New Roman" w:eastAsia="Times New Roman" w:hAnsi="Times New Roman" w:cs="Times New Roman"/>
            <w:color w:val="222222"/>
            <w:shd w:val="clear" w:color="auto" w:fill="FFFFFF"/>
            <w:rPrChange w:id="1308" w:author="Justine Kao" w:date="2014-06-05T19:39:00Z">
              <w:rPr>
                <w:rFonts w:ascii="Arial" w:eastAsia="Times New Roman" w:hAnsi="Arial" w:cs="Arial"/>
                <w:color w:val="222222"/>
                <w:shd w:val="clear" w:color="auto" w:fill="FFFFFF"/>
              </w:rPr>
            </w:rPrChange>
          </w:rPr>
          <w:t xml:space="preserve"> is necessary for producing </w:t>
        </w:r>
      </w:moveTo>
      <w:ins w:id="1309" w:author="Noah Goodman" w:date="2014-06-05T09:16:00Z">
        <w:r w:rsidR="00204C78" w:rsidRPr="00CA258C">
          <w:rPr>
            <w:rFonts w:ascii="Times New Roman" w:eastAsia="Times New Roman" w:hAnsi="Times New Roman" w:cs="Times New Roman"/>
            <w:color w:val="222222"/>
            <w:shd w:val="clear" w:color="auto" w:fill="FFFFFF"/>
            <w:rPrChange w:id="1310" w:author="Justine Kao" w:date="2014-06-05T19:39:00Z">
              <w:rPr>
                <w:rFonts w:ascii="Arial" w:eastAsia="Times New Roman" w:hAnsi="Arial" w:cs="Arial"/>
                <w:color w:val="222222"/>
                <w:shd w:val="clear" w:color="auto" w:fill="FFFFFF"/>
              </w:rPr>
            </w:rPrChange>
          </w:rPr>
          <w:t>hyperbole</w:t>
        </w:r>
      </w:ins>
      <w:moveTo w:id="1311" w:author="Noah Goodman" w:date="2014-06-05T09:12:00Z">
        <w:del w:id="1312" w:author="Noah Goodman" w:date="2014-06-05T09:16:00Z">
          <w:r w:rsidR="00204C78" w:rsidRPr="00CA258C" w:rsidDel="00204C78">
            <w:rPr>
              <w:rFonts w:ascii="Times New Roman" w:eastAsia="Times New Roman" w:hAnsi="Times New Roman" w:cs="Times New Roman"/>
              <w:color w:val="222222"/>
              <w:shd w:val="clear" w:color="auto" w:fill="FFFFFF"/>
              <w:rPrChange w:id="1313"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314" w:author="Justine Kao" w:date="2014-06-05T19:39:00Z">
              <w:rPr>
                <w:rFonts w:ascii="Arial" w:eastAsia="Times New Roman" w:hAnsi="Arial" w:cs="Arial"/>
                <w:color w:val="222222"/>
                <w:shd w:val="clear" w:color="auto" w:fill="FFFFFF"/>
              </w:rPr>
            </w:rPrChange>
          </w:rPr>
          <w:t>.</w:t>
        </w:r>
      </w:moveTo>
    </w:p>
    <w:moveToRangeEnd w:id="1253"/>
    <w:p w14:paraId="46334ADF" w14:textId="4078B8CB" w:rsidR="00942E13" w:rsidRPr="00CA258C" w:rsidDel="007351DA" w:rsidRDefault="0024383D" w:rsidP="00942E13">
      <w:pPr>
        <w:ind w:left="720"/>
        <w:rPr>
          <w:del w:id="1315" w:author="Justine Kao" w:date="2014-06-05T20:33:00Z"/>
          <w:rFonts w:ascii="Times New Roman" w:eastAsia="Times New Roman" w:hAnsi="Times New Roman" w:cs="Times New Roman"/>
          <w:color w:val="222222"/>
          <w:shd w:val="clear" w:color="auto" w:fill="FFFFFF"/>
          <w:rPrChange w:id="1316" w:author="Justine Kao" w:date="2014-06-05T19:39:00Z">
            <w:rPr>
              <w:del w:id="1317" w:author="Justine Kao" w:date="2014-06-05T20:33:00Z"/>
              <w:rFonts w:ascii="Arial" w:eastAsia="Times New Roman" w:hAnsi="Arial" w:cs="Arial"/>
              <w:color w:val="222222"/>
              <w:shd w:val="clear" w:color="auto" w:fill="FFFFFF"/>
            </w:rPr>
          </w:rPrChange>
        </w:rPr>
      </w:pPr>
      <w:del w:id="1318" w:author="Noah Goodman" w:date="2014-06-05T09:17:00Z">
        <w:r w:rsidRPr="00CA258C" w:rsidDel="00204C78">
          <w:rPr>
            <w:rFonts w:ascii="Times New Roman" w:eastAsia="Times New Roman" w:hAnsi="Times New Roman" w:cs="Times New Roman"/>
            <w:color w:val="222222"/>
            <w:shd w:val="clear" w:color="auto" w:fill="FFFFFF"/>
            <w:rPrChange w:id="1319"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321"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322"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323"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324"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325"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326"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327"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328"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329"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330" w:author="Noah Goodman" w:date="2014-06-05T09:12:00Z" w:name="move263578859"/>
      <w:moveFrom w:id="1331" w:author="Noah Goodman" w:date="2014-06-05T09:12:00Z">
        <w:r w:rsidR="00A25B5B" w:rsidRPr="00CA258C" w:rsidDel="00204C78">
          <w:rPr>
            <w:rFonts w:ascii="Times New Roman" w:eastAsia="Times New Roman" w:hAnsi="Times New Roman" w:cs="Times New Roman"/>
            <w:color w:val="222222"/>
            <w:shd w:val="clear" w:color="auto" w:fill="FFFFFF"/>
            <w:rPrChange w:id="1332"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333"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334"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335"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336"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337"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338"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339"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330"/>
    <w:p w14:paraId="0F957D27" w14:textId="77777777" w:rsidR="00160EF4" w:rsidRPr="007351DA" w:rsidRDefault="00160EF4" w:rsidP="007351DA">
      <w:pPr>
        <w:ind w:left="720"/>
        <w:rPr>
          <w:rFonts w:ascii="新細明體" w:eastAsia="新細明體" w:hAnsi="新細明體" w:cs="新細明體" w:hint="eastAsia"/>
          <w:color w:val="222222"/>
          <w:shd w:val="clear" w:color="auto" w:fill="FFFFFF"/>
          <w:lang w:eastAsia="zh-TW"/>
          <w:rPrChange w:id="1340" w:author="Justine Kao" w:date="2014-06-05T20:33:00Z">
            <w:rPr>
              <w:rFonts w:ascii="Arial" w:eastAsia="Times New Roman" w:hAnsi="Arial" w:cs="Arial"/>
              <w:color w:val="222222"/>
              <w:shd w:val="clear" w:color="auto" w:fill="FFFFFF"/>
            </w:rPr>
          </w:rPrChange>
        </w:rPr>
        <w:pPrChange w:id="1341"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34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43"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344" w:author="Justine Kao" w:date="2014-06-05T19:39:00Z">
            <w:rPr>
              <w:rFonts w:ascii="Arial" w:eastAsia="Times New Roman" w:hAnsi="Arial" w:cs="Arial"/>
              <w:color w:val="222222"/>
              <w:shd w:val="clear" w:color="auto" w:fill="FFFFFF"/>
            </w:rPr>
          </w:rPrChange>
        </w:rPr>
      </w:pPr>
    </w:p>
    <w:p w14:paraId="6AD83314" w14:textId="4D7BE800" w:rsidR="00892C1E" w:rsidRPr="00CA258C" w:rsidRDefault="00C01843" w:rsidP="008B5BC1">
      <w:pPr>
        <w:ind w:left="720"/>
        <w:rPr>
          <w:rFonts w:ascii="Times New Roman" w:eastAsia="Times New Roman" w:hAnsi="Times New Roman" w:cs="Times New Roman"/>
          <w:color w:val="222222"/>
          <w:shd w:val="clear" w:color="auto" w:fill="FFFFFF"/>
          <w:rPrChange w:id="13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46" w:author="Justine Kao" w:date="2014-06-05T19:39:00Z">
            <w:rPr>
              <w:rFonts w:ascii="Arial" w:eastAsia="Times New Roman" w:hAnsi="Arial" w:cs="Arial"/>
              <w:color w:val="222222"/>
              <w:shd w:val="clear" w:color="auto" w:fill="FFFFFF"/>
            </w:rPr>
          </w:rPrChange>
        </w:rPr>
        <w:t xml:space="preserve">A great deal does depend on having the correct priors, as explained in the response to the editor’s comment (1). </w:t>
      </w:r>
      <w:r w:rsidR="00B854FA" w:rsidRPr="00CA258C">
        <w:rPr>
          <w:rFonts w:ascii="Times New Roman" w:eastAsia="Times New Roman" w:hAnsi="Times New Roman" w:cs="Times New Roman"/>
          <w:color w:val="222222"/>
          <w:shd w:val="clear" w:color="auto" w:fill="FFFFFF"/>
          <w:rPrChange w:id="1347"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348"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349" w:author="Justine Kao" w:date="2014-06-05T19:39:00Z">
            <w:rPr>
              <w:rFonts w:ascii="Arial" w:eastAsia="Times New Roman" w:hAnsi="Arial" w:cs="Arial"/>
              <w:color w:val="222222"/>
              <w:shd w:val="clear" w:color="auto" w:fill="FFFFFF"/>
            </w:rPr>
          </w:rPrChange>
        </w:rPr>
        <w:t xml:space="preserve"> priors</w:t>
      </w:r>
      <w:r w:rsidR="00AB5CBA" w:rsidRPr="00CA258C">
        <w:rPr>
          <w:rFonts w:ascii="Times New Roman" w:eastAsia="Times New Roman" w:hAnsi="Times New Roman" w:cs="Times New Roman"/>
          <w:color w:val="222222"/>
          <w:shd w:val="clear" w:color="auto" w:fill="FFFFFF"/>
          <w:rPrChange w:id="1350" w:author="Justine Kao" w:date="2014-06-05T19:39:00Z">
            <w:rPr>
              <w:rFonts w:ascii="Arial" w:eastAsia="Times New Roman" w:hAnsi="Arial" w:cs="Arial"/>
              <w:color w:val="222222"/>
              <w:shd w:val="clear" w:color="auto" w:fill="FFFFFF"/>
            </w:rPr>
          </w:rPrChange>
        </w:rPr>
        <w:t xml:space="preserve"> </w:t>
      </w:r>
      <w:r w:rsidR="00AB5CBA" w:rsidRPr="00CA258C">
        <w:rPr>
          <w:rFonts w:ascii="Times New Roman" w:eastAsia="Times New Roman" w:hAnsi="Times New Roman" w:cs="Times New Roman"/>
          <w:color w:val="222222"/>
          <w:highlight w:val="yellow"/>
          <w:shd w:val="clear" w:color="auto" w:fill="FFFFFF"/>
          <w:rPrChange w:id="1351" w:author="Justine Kao" w:date="2014-06-05T19:39:00Z">
            <w:rPr>
              <w:rFonts w:ascii="Arial" w:eastAsia="Times New Roman" w:hAnsi="Arial" w:cs="Arial"/>
              <w:color w:val="222222"/>
              <w:highlight w:val="yellow"/>
              <w:shd w:val="clear" w:color="auto" w:fill="FFFFFF"/>
            </w:rPr>
          </w:rPrChange>
        </w:rPr>
        <w:t>(should we add that as a panel in the Figure 5?)</w:t>
      </w:r>
      <w:r w:rsidR="00686E67" w:rsidRPr="00CA258C">
        <w:rPr>
          <w:rFonts w:ascii="Times New Roman" w:eastAsia="Times New Roman" w:hAnsi="Times New Roman" w:cs="Times New Roman"/>
          <w:color w:val="222222"/>
          <w:shd w:val="clear" w:color="auto" w:fill="FFFFFF"/>
          <w:rPrChange w:id="1352" w:author="Justine Kao" w:date="2014-06-05T19:39:00Z">
            <w:rPr>
              <w:rFonts w:ascii="Arial" w:eastAsia="Times New Roman" w:hAnsi="Arial" w:cs="Arial"/>
              <w:color w:val="222222"/>
              <w:shd w:val="clear" w:color="auto" w:fill="FFFFFF"/>
            </w:rPr>
          </w:rPrChange>
        </w:rPr>
        <w:t>.</w:t>
      </w:r>
      <w:r w:rsidR="00E92E6C" w:rsidRPr="00CA258C">
        <w:rPr>
          <w:rFonts w:ascii="Times New Roman" w:eastAsia="Times New Roman" w:hAnsi="Times New Roman" w:cs="Times New Roman"/>
          <w:color w:val="222222"/>
          <w:shd w:val="clear" w:color="auto" w:fill="FFFFFF"/>
          <w:rPrChange w:id="1353" w:author="Justine Kao" w:date="2014-06-05T19:39:00Z">
            <w:rPr>
              <w:rFonts w:ascii="Arial" w:eastAsia="Times New Roman" w:hAnsi="Arial" w:cs="Arial"/>
              <w:color w:val="222222"/>
              <w:shd w:val="clear" w:color="auto" w:fill="FFFFFF"/>
            </w:rPr>
          </w:rPrChange>
        </w:rPr>
        <w:t xml:space="preserve"> Comparing this </w:t>
      </w:r>
      <w:r w:rsidR="00B514FF" w:rsidRPr="00CA258C">
        <w:rPr>
          <w:rFonts w:ascii="Times New Roman" w:eastAsia="Times New Roman" w:hAnsi="Times New Roman" w:cs="Times New Roman"/>
          <w:color w:val="222222"/>
          <w:shd w:val="clear" w:color="auto" w:fill="FFFFFF"/>
          <w:rPrChange w:id="1354"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355"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356" w:author="Justine Kao" w:date="2014-06-05T19:39:00Z">
            <w:rPr>
              <w:rFonts w:ascii="Arial" w:eastAsia="Times New Roman" w:hAnsi="Arial" w:cs="Arial"/>
              <w:color w:val="222222"/>
              <w:shd w:val="clear" w:color="auto" w:fill="FFFFFF"/>
            </w:rPr>
          </w:rPrChange>
        </w:rPr>
        <w:t xml:space="preserve">the different utterances (Figure 5a in the paper), we see that </w:t>
      </w:r>
      <w:r w:rsidR="003F6696" w:rsidRPr="00CA258C">
        <w:rPr>
          <w:rFonts w:ascii="Times New Roman" w:eastAsia="Times New Roman" w:hAnsi="Times New Roman" w:cs="Times New Roman"/>
          <w:color w:val="222222"/>
          <w:shd w:val="clear" w:color="auto" w:fill="FFFFFF"/>
          <w:rPrChange w:id="1357"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358"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359"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360"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361"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362"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363"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364"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365"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366"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367"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368"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369"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370"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371"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372"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373"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374"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375"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376"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377"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378"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379"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380"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381"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382"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383"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384"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385"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386"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387"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388"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389" w:author="Noah Goodman" w:date="2014-06-05T09:19:00Z">
        <w:r w:rsidR="009238A9" w:rsidRPr="00CA258C" w:rsidDel="005569CD">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392"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t xml:space="preserve">. </w:t>
      </w:r>
    </w:p>
    <w:p w14:paraId="251CB6F4" w14:textId="6C7236E0" w:rsidR="00160EF4" w:rsidRPr="00CA258C" w:rsidRDefault="003F6696" w:rsidP="001705B9">
      <w:pPr>
        <w:rPr>
          <w:rFonts w:ascii="Times New Roman" w:eastAsia="Times New Roman" w:hAnsi="Times New Roman" w:cs="Times New Roman"/>
          <w:color w:val="222222"/>
          <w:shd w:val="clear" w:color="auto" w:fill="FFFFFF"/>
          <w:rPrChange w:id="139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395" w:author="Justine Kao" w:date="2014-06-05T19:39:00Z">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CA258C">
        <w:rPr>
          <w:rFonts w:ascii="Times New Roman" w:eastAsia="Times New Roman" w:hAnsi="Times New Roman" w:cs="Times New Roman"/>
          <w:noProof/>
          <w:color w:val="222222"/>
          <w:shd w:val="clear" w:color="auto" w:fill="FFFFFF"/>
          <w:rPrChange w:id="1396" w:author="Justine Kao" w:date="2014-06-05T19:39:00Z">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CA258C" w:rsidRDefault="004F513E" w:rsidP="001705B9">
      <w:pPr>
        <w:rPr>
          <w:rFonts w:ascii="Times New Roman" w:eastAsia="Times New Roman" w:hAnsi="Times New Roman" w:cs="Times New Roman"/>
          <w:color w:val="222222"/>
          <w:shd w:val="clear" w:color="auto" w:fill="FFFFFF"/>
          <w:rPrChange w:id="1397" w:author="Justine Kao" w:date="2014-06-05T19:39:00Z">
            <w:rPr>
              <w:rFonts w:ascii="Arial" w:eastAsia="Times New Roman" w:hAnsi="Arial" w:cs="Arial"/>
              <w:color w:val="222222"/>
              <w:shd w:val="clear" w:color="auto" w:fill="FFFFFF"/>
            </w:rPr>
          </w:rPrChange>
        </w:rPr>
      </w:pPr>
    </w:p>
    <w:p w14:paraId="381B58B1" w14:textId="77777777" w:rsidR="004F513E" w:rsidRPr="00CA258C" w:rsidRDefault="004F513E" w:rsidP="001705B9">
      <w:pPr>
        <w:rPr>
          <w:rFonts w:ascii="Times New Roman" w:eastAsia="Times New Roman" w:hAnsi="Times New Roman" w:cs="Times New Roman"/>
          <w:color w:val="222222"/>
          <w:shd w:val="clear" w:color="auto" w:fill="FFFFFF"/>
          <w:rPrChange w:id="1398" w:author="Justine Kao" w:date="2014-06-05T19:39:00Z">
            <w:rPr>
              <w:rFonts w:ascii="Arial" w:eastAsia="Times New Roman" w:hAnsi="Arial" w:cs="Arial"/>
              <w:color w:val="222222"/>
              <w:shd w:val="clear" w:color="auto" w:fill="FFFFFF"/>
            </w:rPr>
          </w:rPrChange>
        </w:rPr>
      </w:pPr>
    </w:p>
    <w:p w14:paraId="59A36E07" w14:textId="77777777" w:rsidR="00160EF4" w:rsidRPr="00CA258C" w:rsidRDefault="00160EF4" w:rsidP="001705B9">
      <w:pPr>
        <w:rPr>
          <w:rFonts w:ascii="Times New Roman" w:eastAsia="Times New Roman" w:hAnsi="Times New Roman" w:cs="Times New Roman"/>
          <w:color w:val="222222"/>
          <w:shd w:val="clear" w:color="auto" w:fill="FFFFFF"/>
          <w:rPrChange w:id="1399" w:author="Justine Kao" w:date="2014-06-05T19:39:00Z">
            <w:rPr>
              <w:rFonts w:ascii="Arial" w:eastAsia="Times New Roman" w:hAnsi="Arial" w:cs="Arial"/>
              <w:color w:val="222222"/>
              <w:shd w:val="clear" w:color="auto" w:fill="FFFFFF"/>
            </w:rPr>
          </w:rPrChange>
        </w:rPr>
      </w:pPr>
    </w:p>
    <w:p w14:paraId="122B74DD" w14:textId="77777777" w:rsidR="00F83AF5" w:rsidRPr="00CA258C" w:rsidRDefault="001705B9" w:rsidP="001705B9">
      <w:pPr>
        <w:rPr>
          <w:rFonts w:ascii="Times New Roman" w:eastAsia="Times New Roman" w:hAnsi="Times New Roman" w:cs="Times New Roman"/>
          <w:color w:val="222222"/>
          <w:shd w:val="clear" w:color="auto" w:fill="FFFFFF"/>
          <w:rPrChange w:id="140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01"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r w:rsidRPr="00CA258C">
        <w:rPr>
          <w:rFonts w:ascii="Times New Roman" w:eastAsia="Times New Roman" w:hAnsi="Times New Roman" w:cs="Times New Roman"/>
          <w:color w:val="222222"/>
          <w:rPrChange w:id="140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03"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404"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405" w:author="Noah Goodman" w:date="2014-06-05T09:22:00Z"/>
          <w:rFonts w:ascii="Times New Roman" w:eastAsia="Times New Roman" w:hAnsi="Times New Roman" w:cs="Times New Roman"/>
          <w:color w:val="222222"/>
          <w:shd w:val="clear" w:color="auto" w:fill="FFFFFF"/>
          <w:rPrChange w:id="1406" w:author="Justine Kao" w:date="2014-06-05T19:39:00Z">
            <w:rPr>
              <w:del w:id="1407" w:author="Noah Goodman" w:date="2014-06-05T09:22:00Z"/>
              <w:rFonts w:ascii="Arial" w:eastAsia="Times New Roman" w:hAnsi="Arial" w:cs="Arial"/>
              <w:color w:val="222222"/>
              <w:shd w:val="clear" w:color="auto" w:fill="FFFFFF"/>
            </w:rPr>
          </w:rPrChange>
        </w:rPr>
        <w:pPrChange w:id="1408" w:author="Noah Goodman" w:date="2014-06-05T09:22:00Z">
          <w:pPr>
            <w:ind w:left="720"/>
          </w:pPr>
        </w:pPrChange>
      </w:pPr>
      <w:ins w:id="1409" w:author="Noah Goodman" w:date="2014-06-05T09:19:00Z">
        <w:r w:rsidRPr="00CA258C">
          <w:rPr>
            <w:rFonts w:ascii="Times New Roman" w:eastAsia="Times New Roman" w:hAnsi="Times New Roman" w:cs="Times New Roman"/>
            <w:color w:val="222222"/>
            <w:shd w:val="clear" w:color="auto" w:fill="FFFFFF"/>
            <w:rPrChange w:id="1410" w:author="Justine Kao" w:date="2014-06-05T19:39:00Z">
              <w:rPr>
                <w:rFonts w:ascii="Arial" w:eastAsia="Times New Roman" w:hAnsi="Arial" w:cs="Arial"/>
                <w:color w:val="222222"/>
                <w:shd w:val="clear" w:color="auto" w:fill="FFFFFF"/>
              </w:rPr>
            </w:rPrChange>
          </w:rPr>
          <w:t xml:space="preserve">To clarify, </w:t>
        </w:r>
      </w:ins>
      <w:ins w:id="1411" w:author="Noah Goodman" w:date="2014-06-05T09:20:00Z">
        <w:r w:rsidRPr="00CA258C">
          <w:rPr>
            <w:rFonts w:ascii="Times New Roman" w:eastAsia="Times New Roman" w:hAnsi="Times New Roman" w:cs="Times New Roman"/>
            <w:color w:val="222222"/>
            <w:shd w:val="clear" w:color="auto" w:fill="FFFFFF"/>
            <w:rPrChange w:id="1412"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413"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414" w:author="Justine Kao" w:date="2014-06-05T19:39:00Z">
              <w:rPr>
                <w:rFonts w:ascii="Arial" w:eastAsia="Times New Roman" w:hAnsi="Arial" w:cs="Arial"/>
                <w:color w:val="222222"/>
                <w:shd w:val="clear" w:color="auto" w:fill="FFFFFF"/>
              </w:rPr>
            </w:rPrChange>
          </w:rPr>
          <w:t xml:space="preserve">. </w:t>
        </w:r>
      </w:ins>
      <w:ins w:id="1415" w:author="Noah Goodman" w:date="2014-06-05T09:21:00Z">
        <w:r w:rsidRPr="00CA258C">
          <w:rPr>
            <w:rFonts w:ascii="Times New Roman" w:eastAsia="Times New Roman" w:hAnsi="Times New Roman" w:cs="Times New Roman"/>
            <w:color w:val="222222"/>
            <w:shd w:val="clear" w:color="auto" w:fill="FFFFFF"/>
            <w:rPrChange w:id="1416"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417" w:author="Justine Kao" w:date="2014-06-05T20:40:00Z">
          <w:r w:rsidRPr="00CA258C" w:rsidDel="00854C5B">
            <w:rPr>
              <w:rFonts w:ascii="Times New Roman" w:eastAsia="Times New Roman" w:hAnsi="Times New Roman" w:cs="Times New Roman"/>
              <w:color w:val="222222"/>
              <w:shd w:val="clear" w:color="auto" w:fill="FFFFFF"/>
              <w:rPrChange w:id="1418"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419" w:author="Justine Kao" w:date="2014-06-05T19:39:00Z">
              <w:rPr>
                <w:rFonts w:ascii="Arial" w:eastAsia="Times New Roman" w:hAnsi="Arial" w:cs="Arial"/>
                <w:color w:val="222222"/>
                <w:shd w:val="clear" w:color="auto" w:fill="FFFFFF"/>
              </w:rPr>
            </w:rPrChange>
          </w:rPr>
          <w:t xml:space="preserve"> of an utterance)</w:t>
        </w:r>
      </w:ins>
      <w:ins w:id="1420" w:author="Noah Goodman" w:date="2014-06-05T09:22:00Z">
        <w:r w:rsidRPr="00CA258C">
          <w:rPr>
            <w:rFonts w:ascii="Times New Roman" w:eastAsia="Times New Roman" w:hAnsi="Times New Roman" w:cs="Times New Roman"/>
            <w:color w:val="222222"/>
            <w:shd w:val="clear" w:color="auto" w:fill="FFFFFF"/>
            <w:rPrChange w:id="1421" w:author="Justine Kao" w:date="2014-06-05T19:39:00Z">
              <w:rPr>
                <w:rFonts w:ascii="Arial" w:eastAsia="Times New Roman" w:hAnsi="Arial" w:cs="Arial"/>
                <w:color w:val="222222"/>
                <w:shd w:val="clear" w:color="auto" w:fill="FFFFFF"/>
              </w:rPr>
            </w:rPrChange>
          </w:rPr>
          <w:t xml:space="preserve"> with this non-linguistic background knowledge.</w:t>
        </w:r>
      </w:ins>
      <w:del w:id="1422" w:author="Noah Goodman" w:date="2014-06-05T09:22:00Z">
        <w:r w:rsidR="002B518C" w:rsidRPr="00CA258C" w:rsidDel="005569CD">
          <w:rPr>
            <w:rFonts w:ascii="Times New Roman" w:eastAsia="Times New Roman" w:hAnsi="Times New Roman" w:cs="Times New Roman"/>
            <w:color w:val="222222"/>
            <w:shd w:val="clear" w:color="auto" w:fill="FFFFFF"/>
            <w:rPrChange w:id="1423"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424"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425"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426"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427"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428" w:author="Justine Kao" w:date="2014-06-05T19:39:00Z">
            <w:rPr>
              <w:rFonts w:ascii="Arial" w:eastAsia="Times New Roman" w:hAnsi="Arial" w:cs="Arial"/>
              <w:color w:val="222222"/>
              <w:shd w:val="clear" w:color="auto" w:fill="FFFFFF"/>
            </w:rPr>
          </w:rPrChange>
        </w:rPr>
        <w:pPrChange w:id="1429"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430" w:author="Justine Kao" w:date="2014-06-05T19:39:00Z">
            <w:rPr>
              <w:rFonts w:ascii="Arial" w:eastAsia="Times New Roman" w:hAnsi="Arial" w:cs="Arial"/>
              <w:color w:val="222222"/>
              <w:shd w:val="clear" w:color="auto" w:fill="FFFFFF"/>
            </w:rPr>
          </w:rPrChange>
        </w:rPr>
      </w:pPr>
      <w:del w:id="1431" w:author="Noah Goodman" w:date="2014-06-05T09:22:00Z">
        <w:r w:rsidRPr="00CA258C" w:rsidDel="005569CD">
          <w:rPr>
            <w:rFonts w:ascii="Times New Roman" w:eastAsia="Times New Roman" w:hAnsi="Times New Roman" w:cs="Times New Roman"/>
            <w:color w:val="222222"/>
            <w:rPrChange w:id="143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43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34"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CA258C">
        <w:rPr>
          <w:rFonts w:ascii="Times New Roman" w:eastAsia="Times New Roman" w:hAnsi="Times New Roman" w:cs="Times New Roman"/>
          <w:color w:val="222222"/>
          <w:shd w:val="clear" w:color="auto" w:fill="FFFFFF"/>
          <w:rPrChange w:id="1435" w:author="Justine Kao" w:date="2014-06-05T19:39:00Z">
            <w:rPr>
              <w:rFonts w:ascii="Arial" w:eastAsia="Times New Roman" w:hAnsi="Arial" w:cs="Arial"/>
              <w:color w:val="222222"/>
              <w:shd w:val="clear" w:color="auto" w:fill="FFFFFF"/>
            </w:rPr>
          </w:rPrChange>
        </w:rPr>
        <w:t>learn</w:t>
      </w:r>
      <w:proofErr w:type="gramEnd"/>
      <w:r w:rsidRPr="00CA258C">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t xml:space="preserve">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437"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438"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439"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440"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441" w:author="Justine Kao" w:date="2014-06-05T19:39:00Z">
            <w:rPr>
              <w:rFonts w:ascii="Arial" w:eastAsia="Times New Roman" w:hAnsi="Arial" w:cs="Arial"/>
              <w:color w:val="222222"/>
              <w:shd w:val="clear" w:color="auto" w:fill="FFFFFF"/>
            </w:rPr>
          </w:rPrChange>
        </w:rPr>
        <w:t xml:space="preserve"> is indeed an interesting and </w:t>
      </w:r>
      <w:del w:id="1442" w:author="Justine Kao" w:date="2014-06-05T20:41:00Z">
        <w:r w:rsidRPr="00CA258C" w:rsidDel="00854C5B">
          <w:rPr>
            <w:rFonts w:ascii="Times New Roman" w:eastAsia="Times New Roman" w:hAnsi="Times New Roman" w:cs="Times New Roman"/>
            <w:color w:val="222222"/>
            <w:shd w:val="clear" w:color="auto" w:fill="FFFFFF"/>
            <w:rPrChange w:id="1443" w:author="Justine Kao" w:date="2014-06-05T19:39:00Z">
              <w:rPr>
                <w:rFonts w:ascii="Arial" w:eastAsia="Times New Roman" w:hAnsi="Arial" w:cs="Arial"/>
                <w:color w:val="222222"/>
                <w:shd w:val="clear" w:color="auto" w:fill="FFFFFF"/>
              </w:rPr>
            </w:rPrChange>
          </w:rPr>
          <w:delText xml:space="preserve">nontrivial </w:delText>
        </w:r>
      </w:del>
      <w:ins w:id="1444"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445" w:author="Justine Kao" w:date="2014-06-05T19:39:00Z">
            <w:rPr>
              <w:rFonts w:ascii="Arial" w:eastAsia="Times New Roman" w:hAnsi="Arial" w:cs="Arial"/>
              <w:color w:val="222222"/>
              <w:shd w:val="clear" w:color="auto" w:fill="FFFFFF"/>
            </w:rPr>
          </w:rPrChange>
        </w:rPr>
        <w:t>question that deserves further research</w:t>
      </w:r>
      <w:ins w:id="1446" w:author="Noah Goodman" w:date="2014-06-05T09:23:00Z">
        <w:r w:rsidR="005569CD" w:rsidRPr="00CA258C">
          <w:rPr>
            <w:rFonts w:ascii="Times New Roman" w:eastAsia="Times New Roman" w:hAnsi="Times New Roman" w:cs="Times New Roman"/>
            <w:color w:val="222222"/>
            <w:shd w:val="clear" w:color="auto" w:fill="FFFFFF"/>
            <w:rPrChange w:id="1447" w:author="Justine Kao" w:date="2014-06-05T19:39:00Z">
              <w:rPr>
                <w:rFonts w:ascii="Arial" w:eastAsia="Times New Roman" w:hAnsi="Arial" w:cs="Arial"/>
                <w:color w:val="222222"/>
                <w:shd w:val="clear" w:color="auto" w:fill="FFFFFF"/>
              </w:rPr>
            </w:rPrChange>
          </w:rPr>
          <w:t>, though it</w:t>
        </w:r>
      </w:ins>
      <w:del w:id="1448" w:author="Noah Goodman" w:date="2014-06-05T09:23:00Z">
        <w:r w:rsidR="00006028" w:rsidRPr="00CA258C" w:rsidDel="005569CD">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450"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451"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452"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454"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455"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456"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457"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458"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459"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460"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461"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462"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463"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467" w:author="Justine Kao" w:date="2014-06-05T19:39:00Z">
            <w:rPr>
              <w:rFonts w:ascii="Arial" w:eastAsia="Times New Roman" w:hAnsi="Arial" w:cs="Arial"/>
              <w:color w:val="222222"/>
              <w:shd w:val="clear" w:color="auto" w:fill="FFFFFF"/>
            </w:rPr>
          </w:rPrChange>
        </w:rPr>
        <w:t xml:space="preserve"> </w:t>
      </w:r>
      <w:del w:id="1468" w:author="Noah Goodman" w:date="2014-06-05T09:24:00Z">
        <w:r w:rsidR="00212E4D" w:rsidRPr="00CA258C" w:rsidDel="005569CD">
          <w:rPr>
            <w:rFonts w:ascii="Times New Roman" w:eastAsia="Times New Roman" w:hAnsi="Times New Roman" w:cs="Times New Roman"/>
            <w:color w:val="222222"/>
            <w:shd w:val="clear" w:color="auto" w:fill="FFFFFF"/>
            <w:rPrChange w:id="1469" w:author="Justine Kao" w:date="2014-06-05T19:39:00Z">
              <w:rPr>
                <w:rFonts w:ascii="Arial" w:eastAsia="Times New Roman" w:hAnsi="Arial" w:cs="Arial"/>
                <w:color w:val="222222"/>
                <w:shd w:val="clear" w:color="auto" w:fill="FFFFFF"/>
              </w:rPr>
            </w:rPrChange>
          </w:rPr>
          <w:delText xml:space="preserve">infer </w:delText>
        </w:r>
      </w:del>
      <w:ins w:id="1470" w:author="Noah Goodman" w:date="2014-06-05T09:24:00Z">
        <w:r w:rsidR="005569CD" w:rsidRPr="00CA258C">
          <w:rPr>
            <w:rFonts w:ascii="Times New Roman" w:eastAsia="Times New Roman" w:hAnsi="Times New Roman" w:cs="Times New Roman"/>
            <w:color w:val="222222"/>
            <w:shd w:val="clear" w:color="auto" w:fill="FFFFFF"/>
            <w:rPrChange w:id="1471"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472"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473"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474"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475"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476"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47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78"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479" w:author="Justine Kao" w:date="2014-06-05T19:39:00Z">
            <w:rPr>
              <w:rFonts w:ascii="Arial" w:eastAsia="Times New Roman" w:hAnsi="Arial" w:cs="Arial"/>
              <w:color w:val="222222"/>
              <w:shd w:val="clear" w:color="auto" w:fill="FFFFFF"/>
            </w:rPr>
          </w:rPrChange>
        </w:rPr>
      </w:pPr>
    </w:p>
    <w:p w14:paraId="1EAA810C" w14:textId="1DCDBF45" w:rsidR="00160EF4" w:rsidRPr="00CA258C" w:rsidRDefault="00CC2FE0" w:rsidP="002B1223">
      <w:pPr>
        <w:ind w:left="720"/>
        <w:rPr>
          <w:rFonts w:ascii="Times New Roman" w:eastAsia="新細明體" w:hAnsi="Times New Roman" w:cs="Times New Roman"/>
          <w:color w:val="222222"/>
          <w:shd w:val="clear" w:color="auto" w:fill="FFFFFF"/>
          <w:lang w:eastAsia="zh-TW"/>
          <w:rPrChange w:id="1480"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481" w:author="Justine Kao" w:date="2014-06-05T19:39:00Z">
            <w:rPr>
              <w:rFonts w:ascii="Arial" w:eastAsia="Times New Roman" w:hAnsi="Arial" w:cs="Arial"/>
              <w:color w:val="222222"/>
              <w:shd w:val="clear" w:color="auto" w:fill="FFFFFF"/>
            </w:rPr>
          </w:rPrChange>
        </w:rPr>
        <w:t>We hope we have answered this in our</w:t>
      </w:r>
      <w:r w:rsidR="002759F4" w:rsidRPr="00CA258C">
        <w:rPr>
          <w:rFonts w:ascii="Times New Roman" w:eastAsia="Times New Roman" w:hAnsi="Times New Roman" w:cs="Times New Roman"/>
          <w:color w:val="222222"/>
          <w:shd w:val="clear" w:color="auto" w:fill="FFFFFF"/>
          <w:rPrChange w:id="1482" w:author="Justine Kao" w:date="2014-06-05T19:39:00Z">
            <w:rPr>
              <w:rFonts w:ascii="Arial" w:eastAsia="Times New Roman" w:hAnsi="Arial" w:cs="Arial"/>
              <w:color w:val="222222"/>
              <w:shd w:val="clear" w:color="auto" w:fill="FFFFFF"/>
            </w:rPr>
          </w:rPrChange>
        </w:rPr>
        <w:t xml:space="preserve"> response to editor’s comment (4</w:t>
      </w:r>
      <w:r w:rsidRPr="00CA258C">
        <w:rPr>
          <w:rFonts w:ascii="Times New Roman" w:eastAsia="Times New Roman" w:hAnsi="Times New Roman" w:cs="Times New Roman"/>
          <w:color w:val="222222"/>
          <w:shd w:val="clear" w:color="auto" w:fill="FFFFFF"/>
          <w:rPrChange w:id="1483" w:author="Justine Kao" w:date="2014-06-05T19:39:00Z">
            <w:rPr>
              <w:rFonts w:ascii="Arial" w:eastAsia="Times New Roman" w:hAnsi="Arial" w:cs="Arial"/>
              <w:color w:val="222222"/>
              <w:shd w:val="clear" w:color="auto" w:fill="FFFFFF"/>
            </w:rPr>
          </w:rPrChange>
        </w:rPr>
        <w:t xml:space="preserve">) as well as </w:t>
      </w:r>
      <w:r w:rsidRPr="00CA258C">
        <w:rPr>
          <w:rFonts w:ascii="Times New Roman" w:eastAsia="Times New Roman" w:hAnsi="Times New Roman" w:cs="Times New Roman"/>
          <w:color w:val="222222"/>
          <w:highlight w:val="yellow"/>
          <w:shd w:val="clear" w:color="auto" w:fill="FFFFFF"/>
          <w:rPrChange w:id="1484" w:author="Justine Kao" w:date="2014-06-05T19:39:00Z">
            <w:rPr>
              <w:rFonts w:ascii="Arial" w:eastAsia="Times New Roman" w:hAnsi="Arial" w:cs="Arial"/>
              <w:color w:val="222222"/>
              <w:shd w:val="clear" w:color="auto" w:fill="FFFFFF"/>
            </w:rPr>
          </w:rPrChange>
        </w:rPr>
        <w:t>with a figure</w:t>
      </w:r>
      <w:r w:rsidRPr="00CA258C">
        <w:rPr>
          <w:rFonts w:ascii="Times New Roman" w:eastAsia="Times New Roman" w:hAnsi="Times New Roman" w:cs="Times New Roman"/>
          <w:color w:val="222222"/>
          <w:shd w:val="clear" w:color="auto" w:fill="FFFFFF"/>
          <w:rPrChange w:id="1485" w:author="Justine Kao" w:date="2014-06-05T19:39:00Z">
            <w:rPr>
              <w:rFonts w:ascii="Arial" w:eastAsia="Times New Roman" w:hAnsi="Arial" w:cs="Arial"/>
              <w:color w:val="222222"/>
              <w:shd w:val="clear" w:color="auto" w:fill="FFFFFF"/>
            </w:rPr>
          </w:rPrChange>
        </w:rPr>
        <w:t xml:space="preserve"> of the price priors.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48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48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88" w:author="Justine Kao" w:date="2014-06-05T19:39:00Z">
            <w:rPr>
              <w:rFonts w:ascii="Arial" w:eastAsia="Times New Roman" w:hAnsi="Arial" w:cs="Arial"/>
              <w:color w:val="222222"/>
              <w:shd w:val="clear" w:color="auto" w:fill="FFFFFF"/>
            </w:rPr>
          </w:rPrChange>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CA258C">
        <w:rPr>
          <w:rFonts w:ascii="Times New Roman" w:eastAsia="Times New Roman" w:hAnsi="Times New Roman" w:cs="Times New Roman"/>
          <w:color w:val="222222"/>
          <w:shd w:val="clear" w:color="auto" w:fill="FFFFFF"/>
          <w:rPrChange w:id="1489" w:author="Justine Kao" w:date="2014-06-05T19:39:00Z">
            <w:rPr>
              <w:rFonts w:ascii="Arial" w:eastAsia="Times New Roman" w:hAnsi="Arial" w:cs="Arial"/>
              <w:color w:val="222222"/>
              <w:shd w:val="clear" w:color="auto" w:fill="FFFFFF"/>
            </w:rPr>
          </w:rPrChange>
        </w:rPr>
        <w:t>The same as the utterance?</w:t>
      </w:r>
      <w:proofErr w:type="gramEnd"/>
      <w:r w:rsidRPr="00CA258C">
        <w:rPr>
          <w:rFonts w:ascii="Times New Roman" w:eastAsia="Times New Roman" w:hAnsi="Times New Roman" w:cs="Times New Roman"/>
          <w:color w:val="222222"/>
          <w:shd w:val="clear" w:color="auto" w:fill="FFFFFF"/>
          <w:rPrChange w:id="1490" w:author="Justine Kao" w:date="2014-06-05T19:39:00Z">
            <w:rPr>
              <w:rFonts w:ascii="Arial" w:eastAsia="Times New Roman" w:hAnsi="Arial" w:cs="Arial"/>
              <w:color w:val="222222"/>
              <w:shd w:val="clear" w:color="auto" w:fill="FFFFFF"/>
            </w:rPr>
          </w:rPrChange>
        </w:rPr>
        <w:t xml:space="preserv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491"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492" w:author="Justine Kao" w:date="2014-06-05T20:41:00Z"/>
          <w:rFonts w:ascii="Times New Roman" w:eastAsia="Times New Roman" w:hAnsi="Times New Roman" w:cs="Times New Roman"/>
          <w:color w:val="222222"/>
          <w:shd w:val="clear" w:color="auto" w:fill="FFFFFF"/>
        </w:rPr>
      </w:pPr>
      <w:ins w:id="1493" w:author="Justine Kao" w:date="2014-06-05T20:41:00Z">
        <w:r w:rsidRPr="00436F65">
          <w:rPr>
            <w:rFonts w:ascii="Times New Roman" w:eastAsia="Times New Roman" w:hAnsi="Times New Roman" w:cs="Times New Roman"/>
            <w:color w:val="222222"/>
            <w:shd w:val="clear" w:color="auto" w:fill="FFFFFF"/>
          </w:rPr>
          <w:lastRenderedPageBreak/>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494"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495" w:author="Justine Kao" w:date="2014-06-05T20:41:00Z"/>
          <w:rFonts w:ascii="Times New Roman" w:eastAsia="新細明體" w:hAnsi="Times New Roman" w:cs="Times New Roman"/>
          <w:color w:val="222222"/>
          <w:shd w:val="clear" w:color="auto" w:fill="FFFFFF"/>
          <w:lang w:eastAsia="zh-TW"/>
        </w:rPr>
      </w:pPr>
      <w:ins w:id="1496"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497" w:author="Justine Kao" w:date="2014-06-05T20:41:00Z"/>
          <w:rFonts w:ascii="Times New Roman" w:eastAsia="新細明體" w:hAnsi="Times New Roman" w:cs="Times New Roman"/>
          <w:color w:val="222222"/>
          <w:shd w:val="clear" w:color="auto" w:fill="FFFFFF"/>
          <w:lang w:eastAsia="zh-TW"/>
          <w:rPrChange w:id="1498" w:author="Justine Kao" w:date="2014-06-05T19:39:00Z">
            <w:rPr>
              <w:del w:id="1499" w:author="Justine Kao" w:date="2014-06-05T20:41:00Z"/>
              <w:rFonts w:ascii="新細明體" w:eastAsia="新細明體" w:hAnsi="新細明體" w:cs="新細明體"/>
              <w:color w:val="222222"/>
              <w:shd w:val="clear" w:color="auto" w:fill="FFFFFF"/>
              <w:lang w:eastAsia="zh-TW"/>
            </w:rPr>
          </w:rPrChange>
        </w:rPr>
      </w:pPr>
      <w:del w:id="1500" w:author="Justine Kao" w:date="2014-06-05T20:41:00Z">
        <w:r w:rsidRPr="00CA258C" w:rsidDel="00854C5B">
          <w:rPr>
            <w:rFonts w:ascii="Times New Roman" w:eastAsia="Times New Roman" w:hAnsi="Times New Roman" w:cs="Times New Roman"/>
            <w:color w:val="222222"/>
            <w:shd w:val="clear" w:color="auto" w:fill="FFFFFF"/>
            <w:rPrChange w:id="1501"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502"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503"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504"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505"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506"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507"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508"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509"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510"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511"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512"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513"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514"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515"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516"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517"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518"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519"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520"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523"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524"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526"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529"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RDefault="00160EF4" w:rsidP="001705B9">
      <w:pPr>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53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 xml:space="preserve">It would also be nice to make figures that show up if the paper is printed in </w:t>
      </w:r>
      <w:proofErr w:type="spellStart"/>
      <w:r w:rsidRPr="00CA258C">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t>grayscale</w:t>
      </w:r>
      <w:proofErr w:type="spellEnd"/>
      <w:r w:rsidRPr="00CA258C">
        <w:rPr>
          <w:rFonts w:ascii="Times New Roman" w:eastAsia="Times New Roman" w:hAnsi="Times New Roman" w:cs="Times New Roman"/>
          <w:color w:val="222222"/>
          <w:shd w:val="clear" w:color="auto" w:fill="FFFFFF"/>
          <w:rPrChange w:id="1534" w:author="Justine Kao" w:date="2014-06-05T19:39:00Z">
            <w:rPr>
              <w:rFonts w:ascii="Arial" w:eastAsia="Times New Roman" w:hAnsi="Arial" w:cs="Arial"/>
              <w:color w:val="222222"/>
              <w:shd w:val="clear" w:color="auto" w:fill="FFFFFF"/>
            </w:rPr>
          </w:rPrChange>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pPr>
      <w:ins w:id="1537" w:author="Noah Goodman" w:date="2014-06-05T09:25:00Z">
        <w:r w:rsidRPr="00CA258C">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t>We have adjusted the figures accordingly (</w:t>
        </w:r>
      </w:ins>
      <w:del w:id="1539" w:author="Noah Goodman" w:date="2014-06-05T09:25:00Z">
        <w:r w:rsidR="002759F4" w:rsidRPr="00CA258C" w:rsidDel="005569CD">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t>see our response to the editor’s comment (3)</w:t>
      </w:r>
      <w:ins w:id="1542" w:author="Noah Goodman" w:date="2014-06-05T09:25:00Z">
        <w:r w:rsidRPr="00CA258C">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t>.</w:t>
      </w:r>
    </w:p>
    <w:p w14:paraId="560EEE95" w14:textId="77777777" w:rsidR="00CB1BB3" w:rsidRPr="00CA258C" w:rsidRDefault="001705B9" w:rsidP="001705B9">
      <w:pPr>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4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p>
    <w:p w14:paraId="5B609862" w14:textId="77777777" w:rsidR="00CB1BB3" w:rsidRPr="00CA258C" w:rsidRDefault="00CB1BB3" w:rsidP="001705B9">
      <w:pPr>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pPr>
    </w:p>
    <w:p w14:paraId="69923283" w14:textId="35593AE9" w:rsidR="00CB1BB3" w:rsidRPr="00CA258C" w:rsidRDefault="00CB1BB3" w:rsidP="00CB1BB3">
      <w:pPr>
        <w:ind w:left="720"/>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50" w:author="Justine Kao" w:date="2014-06-05T19:39:00Z">
            <w:rPr>
              <w:rFonts w:ascii="Arial" w:eastAsia="Times New Roman" w:hAnsi="Arial" w:cs="Arial"/>
              <w:color w:val="222222"/>
            </w:rPr>
          </w:rPrChange>
        </w:rPr>
        <w:t xml:space="preserve">Assuming different costs for round and sharp numbers is crucial for the bias towards exact interpretation of sharp numbers. </w:t>
      </w:r>
      <w:r w:rsidR="00F33EB8" w:rsidRPr="00CA258C">
        <w:rPr>
          <w:rFonts w:ascii="Times New Roman" w:eastAsia="Times New Roman" w:hAnsi="Times New Roman" w:cs="Times New Roman"/>
          <w:color w:val="222222"/>
          <w:rPrChange w:id="1551" w:author="Justine Kao" w:date="2014-06-05T19:39:00Z">
            <w:rPr>
              <w:rFonts w:ascii="Arial" w:eastAsia="Times New Roman" w:hAnsi="Arial" w:cs="Arial"/>
              <w:color w:val="222222"/>
            </w:rPr>
          </w:rPrChange>
        </w:rPr>
        <w:t xml:space="preserve">Without a difference in utterance cost, there is no reason for a speaker to choose a round utterance over </w:t>
      </w:r>
      <w:r w:rsidR="001E51F6" w:rsidRPr="00CA258C">
        <w:rPr>
          <w:rFonts w:ascii="Times New Roman" w:eastAsia="Times New Roman" w:hAnsi="Times New Roman" w:cs="Times New Roman"/>
          <w:color w:val="222222"/>
          <w:rPrChange w:id="1552" w:author="Justine Kao" w:date="2014-06-05T19:39:00Z">
            <w:rPr>
              <w:rFonts w:ascii="Arial" w:eastAsia="Times New Roman" w:hAnsi="Arial" w:cs="Arial"/>
              <w:color w:val="222222"/>
            </w:rPr>
          </w:rPrChange>
        </w:rPr>
        <w:t xml:space="preserve">a sharp utterance when she wishes to communicate </w:t>
      </w:r>
      <w:r w:rsidR="00FC45B3" w:rsidRPr="00CA258C">
        <w:rPr>
          <w:rFonts w:ascii="Times New Roman" w:eastAsia="Times New Roman" w:hAnsi="Times New Roman" w:cs="Times New Roman"/>
          <w:color w:val="222222"/>
          <w:rPrChange w:id="1553" w:author="Justine Kao" w:date="2014-06-05T19:39:00Z">
            <w:rPr>
              <w:rFonts w:ascii="Arial" w:eastAsia="Times New Roman" w:hAnsi="Arial" w:cs="Arial"/>
              <w:color w:val="222222"/>
            </w:rPr>
          </w:rPrChange>
        </w:rPr>
        <w:t xml:space="preserve">a range of price states and not a particular price state. We believe this is partly the reason why </w:t>
      </w:r>
      <w:r w:rsidR="00AA18E4" w:rsidRPr="00CA258C">
        <w:rPr>
          <w:rFonts w:ascii="Times New Roman" w:eastAsia="Times New Roman" w:hAnsi="Times New Roman" w:cs="Times New Roman"/>
          <w:color w:val="222222"/>
          <w:rPrChange w:id="1554" w:author="Justine Kao" w:date="2014-06-05T19:39:00Z">
            <w:rPr>
              <w:rFonts w:ascii="Arial" w:eastAsia="Times New Roman" w:hAnsi="Arial" w:cs="Arial"/>
              <w:color w:val="222222"/>
            </w:rPr>
          </w:rPrChange>
        </w:rPr>
        <w:t>people interpret sharp numbers as more exact—because they are aware of the alternative, less psychologically costly utterances</w:t>
      </w:r>
      <w:r w:rsidR="00967B89" w:rsidRPr="00CA258C">
        <w:rPr>
          <w:rFonts w:ascii="Times New Roman" w:eastAsia="Times New Roman" w:hAnsi="Times New Roman" w:cs="Times New Roman"/>
          <w:color w:val="222222"/>
          <w:rPrChange w:id="1555" w:author="Justine Kao" w:date="2014-06-05T19:39:00Z">
            <w:rPr>
              <w:rFonts w:ascii="Arial" w:eastAsia="Times New Roman" w:hAnsi="Arial" w:cs="Arial"/>
              <w:color w:val="222222"/>
            </w:rPr>
          </w:rPrChange>
        </w:rPr>
        <w:t xml:space="preserve"> that the speaker</w:t>
      </w:r>
      <w:r w:rsidR="008B4678" w:rsidRPr="00CA258C">
        <w:rPr>
          <w:rFonts w:ascii="Times New Roman" w:eastAsia="Times New Roman" w:hAnsi="Times New Roman" w:cs="Times New Roman"/>
          <w:color w:val="222222"/>
          <w:rPrChange w:id="1556" w:author="Justine Kao" w:date="2014-06-05T19:39:00Z">
            <w:rPr>
              <w:rFonts w:ascii="Arial" w:eastAsia="Times New Roman" w:hAnsi="Arial" w:cs="Arial"/>
              <w:color w:val="222222"/>
            </w:rPr>
          </w:rPrChange>
        </w:rPr>
        <w:t xml:space="preserve"> could have said if they </w:t>
      </w:r>
      <w:r w:rsidR="0063043F" w:rsidRPr="00CA258C">
        <w:rPr>
          <w:rFonts w:ascii="Times New Roman" w:eastAsia="Times New Roman" w:hAnsi="Times New Roman" w:cs="Times New Roman"/>
          <w:color w:val="222222"/>
          <w:rPrChange w:id="1557" w:author="Justine Kao" w:date="2014-06-05T19:39:00Z">
            <w:rPr>
              <w:rFonts w:ascii="Arial" w:eastAsia="Times New Roman" w:hAnsi="Arial" w:cs="Arial"/>
              <w:color w:val="222222"/>
            </w:rPr>
          </w:rPrChange>
        </w:rPr>
        <w:t xml:space="preserve">had </w:t>
      </w:r>
      <w:r w:rsidR="008B4678" w:rsidRPr="00CA258C">
        <w:rPr>
          <w:rFonts w:ascii="Times New Roman" w:eastAsia="Times New Roman" w:hAnsi="Times New Roman" w:cs="Times New Roman"/>
          <w:color w:val="222222"/>
          <w:rPrChange w:id="1558" w:author="Justine Kao" w:date="2014-06-05T19:39:00Z">
            <w:rPr>
              <w:rFonts w:ascii="Arial" w:eastAsia="Times New Roman" w:hAnsi="Arial" w:cs="Arial"/>
              <w:color w:val="222222"/>
            </w:rPr>
          </w:rPrChange>
        </w:rPr>
        <w:t>wanted to communicate imprecisely but</w:t>
      </w:r>
      <w:r w:rsidR="00967B89" w:rsidRPr="00CA258C">
        <w:rPr>
          <w:rFonts w:ascii="Times New Roman" w:eastAsia="Times New Roman" w:hAnsi="Times New Roman" w:cs="Times New Roman"/>
          <w:color w:val="222222"/>
          <w:rPrChange w:id="1559" w:author="Justine Kao" w:date="2014-06-05T19:39:00Z">
            <w:rPr>
              <w:rFonts w:ascii="Arial" w:eastAsia="Times New Roman" w:hAnsi="Arial" w:cs="Arial"/>
              <w:color w:val="222222"/>
            </w:rPr>
          </w:rPrChange>
        </w:rPr>
        <w:t xml:space="preserve"> did </w:t>
      </w:r>
      <w:r w:rsidR="00967B89" w:rsidRPr="00CA258C">
        <w:rPr>
          <w:rFonts w:ascii="Times New Roman" w:eastAsia="Times New Roman" w:hAnsi="Times New Roman" w:cs="Times New Roman"/>
          <w:i/>
          <w:color w:val="222222"/>
          <w:rPrChange w:id="1560" w:author="Justine Kao" w:date="2014-06-05T19:39:00Z">
            <w:rPr>
              <w:rFonts w:ascii="Arial" w:eastAsia="Times New Roman" w:hAnsi="Arial" w:cs="Arial"/>
              <w:i/>
              <w:color w:val="222222"/>
            </w:rPr>
          </w:rPrChange>
        </w:rPr>
        <w:t>not</w:t>
      </w:r>
      <w:r w:rsidR="00967B89" w:rsidRPr="00CA258C">
        <w:rPr>
          <w:rFonts w:ascii="Times New Roman" w:eastAsia="Times New Roman" w:hAnsi="Times New Roman" w:cs="Times New Roman"/>
          <w:color w:val="222222"/>
          <w:rPrChange w:id="1561" w:author="Justine Kao" w:date="2014-06-05T19:39:00Z">
            <w:rPr>
              <w:rFonts w:ascii="Arial" w:eastAsia="Times New Roman" w:hAnsi="Arial" w:cs="Arial"/>
              <w:color w:val="222222"/>
            </w:rPr>
          </w:rPrChange>
        </w:rPr>
        <w:t xml:space="preserve"> say, and thus infer that they meant to communicate </w:t>
      </w:r>
      <w:r w:rsidR="008B4678" w:rsidRPr="00CA258C">
        <w:rPr>
          <w:rFonts w:ascii="Times New Roman" w:eastAsia="Times New Roman" w:hAnsi="Times New Roman" w:cs="Times New Roman"/>
          <w:color w:val="222222"/>
          <w:rPrChange w:id="1562" w:author="Justine Kao" w:date="2014-06-05T19:39:00Z">
            <w:rPr>
              <w:rFonts w:ascii="Arial" w:eastAsia="Times New Roman" w:hAnsi="Arial" w:cs="Arial"/>
              <w:color w:val="222222"/>
            </w:rPr>
          </w:rPrChange>
        </w:rPr>
        <w:t>precisely.</w:t>
      </w:r>
      <w:r w:rsidR="001C0FDD" w:rsidRPr="00CA258C">
        <w:rPr>
          <w:rFonts w:ascii="Times New Roman" w:eastAsia="Times New Roman" w:hAnsi="Times New Roman" w:cs="Times New Roman"/>
          <w:color w:val="222222"/>
          <w:rPrChange w:id="1563" w:author="Justine Kao" w:date="2014-06-05T19:39:00Z">
            <w:rPr>
              <w:rFonts w:ascii="Arial" w:eastAsia="Times New Roman" w:hAnsi="Arial" w:cs="Arial"/>
              <w:color w:val="222222"/>
            </w:rPr>
          </w:rPrChange>
        </w:rPr>
        <w:t xml:space="preserve"> </w:t>
      </w:r>
      <w:r w:rsidR="00F23236" w:rsidRPr="00CA258C">
        <w:rPr>
          <w:rFonts w:ascii="Times New Roman" w:eastAsia="Times New Roman" w:hAnsi="Times New Roman" w:cs="Times New Roman"/>
          <w:color w:val="222222"/>
          <w:rPrChange w:id="1564" w:author="Justine Kao" w:date="2014-06-05T19:39:00Z">
            <w:rPr>
              <w:rFonts w:ascii="Arial" w:eastAsia="Times New Roman" w:hAnsi="Arial" w:cs="Arial"/>
              <w:color w:val="222222"/>
            </w:rPr>
          </w:rPrChange>
        </w:rPr>
        <w:t>A similar use</w:t>
      </w:r>
      <w:r w:rsidR="001C0FDD" w:rsidRPr="00CA258C">
        <w:rPr>
          <w:rFonts w:ascii="Times New Roman" w:eastAsia="Times New Roman" w:hAnsi="Times New Roman" w:cs="Times New Roman"/>
          <w:color w:val="222222"/>
          <w:rPrChange w:id="1565" w:author="Justine Kao" w:date="2014-06-05T19:39:00Z">
            <w:rPr>
              <w:rFonts w:ascii="Arial" w:eastAsia="Times New Roman" w:hAnsi="Arial" w:cs="Arial"/>
              <w:color w:val="222222"/>
            </w:rPr>
          </w:rPrChange>
        </w:rPr>
        <w:t xml:space="preserve"> of utterance cost has been shown to predict Horn </w:t>
      </w:r>
      <w:proofErr w:type="spellStart"/>
      <w:r w:rsidR="001C0FDD" w:rsidRPr="00CA258C">
        <w:rPr>
          <w:rFonts w:ascii="Times New Roman" w:eastAsia="Times New Roman" w:hAnsi="Times New Roman" w:cs="Times New Roman"/>
          <w:color w:val="222222"/>
          <w:rPrChange w:id="1566" w:author="Justine Kao" w:date="2014-06-05T19:39:00Z">
            <w:rPr>
              <w:rFonts w:ascii="Arial" w:eastAsia="Times New Roman" w:hAnsi="Arial" w:cs="Arial"/>
              <w:color w:val="222222"/>
            </w:rPr>
          </w:rPrChange>
        </w:rPr>
        <w:t>implicatures</w:t>
      </w:r>
      <w:proofErr w:type="spellEnd"/>
      <w:r w:rsidR="001C0FDD" w:rsidRPr="00CA258C">
        <w:rPr>
          <w:rFonts w:ascii="Times New Roman" w:eastAsia="Times New Roman" w:hAnsi="Times New Roman" w:cs="Times New Roman"/>
          <w:color w:val="222222"/>
          <w:rPrChange w:id="1567" w:author="Justine Kao" w:date="2014-06-05T19:39:00Z">
            <w:rPr>
              <w:rFonts w:ascii="Arial" w:eastAsia="Times New Roman" w:hAnsi="Arial" w:cs="Arial"/>
              <w:color w:val="222222"/>
            </w:rPr>
          </w:rPrChange>
        </w:rPr>
        <w:t xml:space="preserve"> </w:t>
      </w:r>
      <w:r w:rsidR="0063043F" w:rsidRPr="00CA258C">
        <w:rPr>
          <w:rFonts w:ascii="Times New Roman" w:eastAsia="Times New Roman" w:hAnsi="Times New Roman" w:cs="Times New Roman"/>
          <w:color w:val="222222"/>
          <w:rPrChange w:id="1568" w:author="Justine Kao" w:date="2014-06-05T19:39:00Z">
            <w:rPr>
              <w:rFonts w:ascii="Arial" w:eastAsia="Times New Roman" w:hAnsi="Arial" w:cs="Arial"/>
              <w:color w:val="222222"/>
            </w:rPr>
          </w:rPrChange>
        </w:rPr>
        <w:t xml:space="preserve">more generally </w:t>
      </w:r>
      <w:r w:rsidR="0063043F" w:rsidRPr="00CA258C">
        <w:rPr>
          <w:rFonts w:ascii="Times New Roman" w:eastAsia="Times New Roman" w:hAnsi="Times New Roman" w:cs="Times New Roman"/>
          <w:color w:val="222222"/>
          <w:highlight w:val="yellow"/>
          <w:rPrChange w:id="1569" w:author="Justine Kao" w:date="2014-06-05T19:39:00Z">
            <w:rPr>
              <w:rFonts w:ascii="Arial" w:eastAsia="Times New Roman" w:hAnsi="Arial" w:cs="Arial"/>
              <w:color w:val="222222"/>
              <w:highlight w:val="yellow"/>
            </w:rPr>
          </w:rPrChange>
        </w:rPr>
        <w:t>(</w:t>
      </w:r>
      <w:del w:id="1570" w:author="Justine Kao" w:date="2014-06-05T20:42:00Z">
        <w:r w:rsidR="0063043F" w:rsidRPr="00CA258C" w:rsidDel="00EC480B">
          <w:rPr>
            <w:rFonts w:ascii="Times New Roman" w:eastAsia="Times New Roman" w:hAnsi="Times New Roman" w:cs="Times New Roman"/>
            <w:color w:val="222222"/>
            <w:highlight w:val="yellow"/>
            <w:rPrChange w:id="1571" w:author="Justine Kao" w:date="2014-06-05T19:39:00Z">
              <w:rPr>
                <w:rFonts w:ascii="Arial" w:eastAsia="Times New Roman" w:hAnsi="Arial" w:cs="Arial"/>
                <w:color w:val="222222"/>
                <w:highlight w:val="yellow"/>
              </w:rPr>
            </w:rPrChange>
          </w:rPr>
          <w:delText>cite</w:delText>
        </w:r>
      </w:del>
      <w:ins w:id="1572" w:author="Justine Kao" w:date="2014-06-05T20:42:00Z">
        <w:r w:rsidR="00EC480B">
          <w:rPr>
            <w:rFonts w:ascii="Times New Roman" w:eastAsia="Times New Roman" w:hAnsi="Times New Roman" w:cs="Times New Roman"/>
            <w:color w:val="222222"/>
            <w:highlight w:val="yellow"/>
          </w:rPr>
          <w:t>Bergen et al., 2012</w:t>
        </w:r>
      </w:ins>
      <w:r w:rsidR="0063043F" w:rsidRPr="00CA258C">
        <w:rPr>
          <w:rFonts w:ascii="Times New Roman" w:eastAsia="Times New Roman" w:hAnsi="Times New Roman" w:cs="Times New Roman"/>
          <w:color w:val="222222"/>
          <w:highlight w:val="yellow"/>
          <w:rPrChange w:id="1573" w:author="Justine Kao" w:date="2014-06-05T19:39:00Z">
            <w:rPr>
              <w:rFonts w:ascii="Arial" w:eastAsia="Times New Roman" w:hAnsi="Arial" w:cs="Arial"/>
              <w:color w:val="222222"/>
              <w:highlight w:val="yellow"/>
            </w:rPr>
          </w:rPrChange>
        </w:rPr>
        <w:t>)</w:t>
      </w:r>
      <w:r w:rsidR="0063043F" w:rsidRPr="00CA258C">
        <w:rPr>
          <w:rFonts w:ascii="Times New Roman" w:eastAsia="Times New Roman" w:hAnsi="Times New Roman" w:cs="Times New Roman"/>
          <w:color w:val="222222"/>
          <w:rPrChange w:id="1574" w:author="Justine Kao" w:date="2014-06-05T19:39:00Z">
            <w:rPr>
              <w:rFonts w:ascii="Arial" w:eastAsia="Times New Roman" w:hAnsi="Arial" w:cs="Arial"/>
              <w:color w:val="222222"/>
            </w:rPr>
          </w:rPrChange>
        </w:rPr>
        <w:t>.</w:t>
      </w:r>
    </w:p>
    <w:p w14:paraId="19519372" w14:textId="77777777" w:rsidR="00CB1BB3" w:rsidRPr="00CA258C" w:rsidRDefault="00CB1BB3" w:rsidP="001705B9">
      <w:pPr>
        <w:rPr>
          <w:rFonts w:ascii="Times New Roman" w:eastAsia="Times New Roman" w:hAnsi="Times New Roman" w:cs="Times New Roman"/>
          <w:color w:val="222222"/>
          <w:shd w:val="clear" w:color="auto" w:fill="FFFFFF"/>
          <w:rPrChange w:id="1575" w:author="Justine Kao" w:date="2014-06-05T19:39:00Z">
            <w:rPr>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57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77"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578"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579" w:author="Noah Goodman" w:date="2014-06-05T09:27:00Z"/>
          <w:rFonts w:ascii="Times New Roman" w:eastAsia="Times New Roman" w:hAnsi="Times New Roman" w:cs="Times New Roman"/>
          <w:color w:val="222222"/>
          <w:rPrChange w:id="1580" w:author="Justine Kao" w:date="2014-06-05T19:39:00Z">
            <w:rPr>
              <w:ins w:id="1581"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582" w:author="Justine Kao" w:date="2014-06-05T19:39:00Z">
            <w:rPr>
              <w:rFonts w:ascii="Arial" w:eastAsia="Times New Roman" w:hAnsi="Arial" w:cs="Arial"/>
              <w:color w:val="222222"/>
            </w:rPr>
          </w:rPrChange>
        </w:rPr>
        <w:lastRenderedPageBreak/>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583"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584"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585"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586"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587"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588" w:author="Justine Kao" w:date="2014-06-05T19:39:00Z">
            <w:rPr>
              <w:rFonts w:ascii="Arial" w:eastAsia="Times New Roman" w:hAnsi="Arial" w:cs="Arial"/>
              <w:color w:val="222222"/>
            </w:rPr>
          </w:rPrChange>
        </w:rPr>
        <w:t xml:space="preserve">it clearer that </w:t>
      </w:r>
      <w:proofErr w:type="gramStart"/>
      <w:r w:rsidR="008117C0" w:rsidRPr="00CA258C">
        <w:rPr>
          <w:rFonts w:ascii="Times New Roman" w:eastAsia="Times New Roman" w:hAnsi="Times New Roman" w:cs="Times New Roman"/>
          <w:color w:val="222222"/>
          <w:rPrChange w:id="1589" w:author="Justine Kao" w:date="2014-06-05T19:39:00Z">
            <w:rPr>
              <w:rFonts w:ascii="Arial" w:eastAsia="Times New Roman" w:hAnsi="Arial" w:cs="Arial"/>
              <w:color w:val="222222"/>
            </w:rPr>
          </w:rPrChange>
        </w:rPr>
        <w:t>cost is not necessarily determined by the length of the utterance</w:t>
      </w:r>
      <w:proofErr w:type="gramEnd"/>
      <w:r w:rsidR="00FD5314" w:rsidRPr="00CA258C">
        <w:rPr>
          <w:rFonts w:ascii="Times New Roman" w:eastAsia="Times New Roman" w:hAnsi="Times New Roman" w:cs="Times New Roman"/>
          <w:color w:val="222222"/>
          <w:rPrChange w:id="1590"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591" w:author="Noah Goodman" w:date="2014-06-05T09:27:00Z"/>
          <w:rFonts w:ascii="Times New Roman" w:eastAsia="Times New Roman" w:hAnsi="Times New Roman" w:cs="Times New Roman"/>
          <w:color w:val="222222"/>
          <w:rPrChange w:id="1592" w:author="Justine Kao" w:date="2014-06-05T19:39:00Z">
            <w:rPr>
              <w:ins w:id="1593" w:author="Noah Goodman" w:date="2014-06-05T09:27:00Z"/>
              <w:rFonts w:ascii="Arial" w:eastAsia="Times New Roman" w:hAnsi="Arial" w:cs="Arial"/>
              <w:color w:val="222222"/>
            </w:rPr>
          </w:rPrChange>
        </w:rPr>
      </w:pPr>
    </w:p>
    <w:p w14:paraId="5F4E3B0E" w14:textId="69F1CD53" w:rsidR="00D435CE" w:rsidRPr="00CA258C" w:rsidRDefault="00D435CE" w:rsidP="00CB1BB3">
      <w:pPr>
        <w:ind w:left="720"/>
        <w:rPr>
          <w:rFonts w:ascii="Times New Roman" w:eastAsia="Times New Roman" w:hAnsi="Times New Roman" w:cs="Times New Roman"/>
          <w:color w:val="222222"/>
          <w:rPrChange w:id="1594" w:author="Justine Kao" w:date="2014-06-05T19:39:00Z">
            <w:rPr>
              <w:rFonts w:ascii="Arial" w:eastAsia="Times New Roman" w:hAnsi="Arial" w:cs="Arial"/>
              <w:color w:val="222222"/>
            </w:rPr>
          </w:rPrChange>
        </w:rPr>
      </w:pPr>
      <w:ins w:id="1595" w:author="Noah Goodman" w:date="2014-06-05T09:27:00Z">
        <w:r w:rsidRPr="00CA258C">
          <w:rPr>
            <w:rFonts w:ascii="Times New Roman" w:eastAsia="Times New Roman" w:hAnsi="Times New Roman" w:cs="Times New Roman"/>
            <w:color w:val="222222"/>
            <w:rPrChange w:id="1596"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597" w:author="Noah Goodman" w:date="2014-06-05T09:29:00Z">
        <w:r w:rsidRPr="00CA258C">
          <w:rPr>
            <w:rFonts w:ascii="Times New Roman" w:eastAsia="Times New Roman" w:hAnsi="Times New Roman" w:cs="Times New Roman"/>
            <w:color w:val="222222"/>
            <w:rPrChange w:id="1598" w:author="Justine Kao" w:date="2014-06-05T19:39:00Z">
              <w:rPr>
                <w:rFonts w:ascii="Arial" w:eastAsia="Times New Roman" w:hAnsi="Arial" w:cs="Arial"/>
                <w:color w:val="222222"/>
              </w:rPr>
            </w:rPrChange>
          </w:rPr>
          <w:t>‘</w:t>
        </w:r>
      </w:ins>
      <w:ins w:id="1599" w:author="Noah Goodman" w:date="2014-06-05T09:27:00Z">
        <w:r w:rsidRPr="00CA258C">
          <w:rPr>
            <w:rFonts w:ascii="Times New Roman" w:eastAsia="Times New Roman" w:hAnsi="Times New Roman" w:cs="Times New Roman"/>
            <w:color w:val="222222"/>
            <w:rPrChange w:id="1600" w:author="Justine Kao" w:date="2014-06-05T19:39:00Z">
              <w:rPr>
                <w:rFonts w:ascii="Arial" w:eastAsia="Times New Roman" w:hAnsi="Arial" w:cs="Arial"/>
                <w:color w:val="222222"/>
              </w:rPr>
            </w:rPrChange>
          </w:rPr>
          <w:t>a kludge</w:t>
        </w:r>
      </w:ins>
      <w:ins w:id="1601" w:author="Noah Goodman" w:date="2014-06-05T09:29:00Z">
        <w:r w:rsidRPr="00CA258C">
          <w:rPr>
            <w:rFonts w:ascii="Times New Roman" w:eastAsia="Times New Roman" w:hAnsi="Times New Roman" w:cs="Times New Roman"/>
            <w:color w:val="222222"/>
            <w:rPrChange w:id="1602" w:author="Justine Kao" w:date="2014-06-05T19:39:00Z">
              <w:rPr>
                <w:rFonts w:ascii="Arial" w:eastAsia="Times New Roman" w:hAnsi="Arial" w:cs="Arial"/>
                <w:color w:val="222222"/>
              </w:rPr>
            </w:rPrChange>
          </w:rPr>
          <w:t>’…</w:t>
        </w:r>
      </w:ins>
      <w:ins w:id="1603" w:author="Noah Goodman" w:date="2014-06-05T09:27:00Z">
        <w:r w:rsidRPr="00CA258C">
          <w:rPr>
            <w:rFonts w:ascii="Times New Roman" w:eastAsia="Times New Roman" w:hAnsi="Times New Roman" w:cs="Times New Roman"/>
            <w:color w:val="222222"/>
            <w:rPrChange w:id="1604" w:author="Justine Kao" w:date="2014-06-05T19:39:00Z">
              <w:rPr>
                <w:rFonts w:ascii="Arial" w:eastAsia="Times New Roman" w:hAnsi="Arial" w:cs="Arial"/>
                <w:color w:val="222222"/>
              </w:rPr>
            </w:rPrChange>
          </w:rPr>
          <w:t xml:space="preserve"> and would be interested to see an alternative!</w:t>
        </w:r>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605" w:author="Justine Kao" w:date="2014-06-05T19:39:00Z">
            <w:rPr>
              <w:rFonts w:ascii="Arial" w:eastAsia="Times New Roman" w:hAnsi="Arial" w:cs="Arial"/>
              <w:color w:val="222222"/>
              <w:shd w:val="clear" w:color="auto" w:fill="FFFFFF"/>
            </w:rPr>
          </w:rPrChange>
        </w:rPr>
      </w:pPr>
    </w:p>
    <w:p w14:paraId="229C3AB1" w14:textId="77777777" w:rsidR="00037DB3" w:rsidRPr="00CA258C" w:rsidRDefault="00037DB3" w:rsidP="001705B9">
      <w:pPr>
        <w:rPr>
          <w:rFonts w:ascii="Times New Roman" w:eastAsia="Times New Roman" w:hAnsi="Times New Roman" w:cs="Times New Roman"/>
          <w:color w:val="222222"/>
          <w:shd w:val="clear" w:color="auto" w:fill="FFFFFF"/>
          <w:rPrChange w:id="1606" w:author="Justine Kao" w:date="2014-06-05T19:39:00Z">
            <w:rPr>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60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08" w:author="Justine Kao" w:date="2014-06-05T19:39:00Z">
            <w:rPr>
              <w:rFonts w:ascii="Arial" w:eastAsia="Times New Roman" w:hAnsi="Arial" w:cs="Arial"/>
              <w:color w:val="222222"/>
              <w:shd w:val="clear" w:color="auto" w:fill="FFFFFF"/>
            </w:rPr>
          </w:rPrChange>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CA258C">
        <w:rPr>
          <w:rFonts w:ascii="Times New Roman" w:eastAsia="Times New Roman" w:hAnsi="Times New Roman" w:cs="Times New Roman"/>
          <w:color w:val="222222"/>
          <w:shd w:val="clear" w:color="auto" w:fill="FFFFFF"/>
          <w:rPrChange w:id="1609" w:author="Justine Kao" w:date="2014-06-05T19:39:00Z">
            <w:rPr>
              <w:rFonts w:ascii="Arial" w:eastAsia="Times New Roman" w:hAnsi="Arial" w:cs="Arial"/>
              <w:color w:val="222222"/>
              <w:shd w:val="clear" w:color="auto" w:fill="FFFFFF"/>
            </w:rPr>
          </w:rPrChange>
        </w:rPr>
        <w:t>CogSci</w:t>
      </w:r>
      <w:proofErr w:type="spellEnd"/>
      <w:r w:rsidRPr="00CA258C">
        <w:rPr>
          <w:rFonts w:ascii="Times New Roman" w:eastAsia="Times New Roman" w:hAnsi="Times New Roman" w:cs="Times New Roman"/>
          <w:color w:val="222222"/>
          <w:shd w:val="clear" w:color="auto" w:fill="FFFFFF"/>
          <w:rPrChange w:id="1610" w:author="Justine Kao" w:date="2014-06-05T19:39:00Z">
            <w:rPr>
              <w:rFonts w:ascii="Arial" w:eastAsia="Times New Roman" w:hAnsi="Arial" w:cs="Arial"/>
              <w:color w:val="222222"/>
              <w:shd w:val="clear" w:color="auto" w:fill="FFFFFF"/>
            </w:rPr>
          </w:rPrChange>
        </w:rPr>
        <w:t xml:space="preserve"> paper in</w:t>
      </w:r>
      <w:r w:rsidR="00037DB3" w:rsidRPr="00CA258C">
        <w:rPr>
          <w:rFonts w:ascii="Times New Roman" w:eastAsia="Times New Roman" w:hAnsi="Times New Roman" w:cs="Times New Roman"/>
          <w:color w:val="222222"/>
          <w:rPrChange w:id="1611"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612"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613"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614"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615" w:author="Noah Goodman" w:date="2014-06-05T09:30:00Z"/>
          <w:rFonts w:ascii="Times New Roman" w:eastAsia="Times New Roman" w:hAnsi="Times New Roman" w:cs="Times New Roman"/>
          <w:color w:val="222222"/>
          <w:shd w:val="clear" w:color="auto" w:fill="FFFFFF"/>
          <w:rPrChange w:id="1616" w:author="Justine Kao" w:date="2014-06-05T19:39:00Z">
            <w:rPr>
              <w:ins w:id="1617"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18"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619"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620"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622"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623" w:author="Justine Kao" w:date="2014-06-05T19:39:00Z">
            <w:rPr>
              <w:rFonts w:ascii="Arial" w:eastAsia="Times New Roman" w:hAnsi="Arial" w:cs="Arial"/>
              <w:color w:val="222222"/>
              <w:shd w:val="clear" w:color="auto" w:fill="FFFFFF"/>
            </w:rPr>
          </w:rPrChange>
        </w:rPr>
        <w:t xml:space="preserve"> conveyed by sharp versus round numbers (e.g. confidence levels, </w:t>
      </w:r>
      <w:proofErr w:type="spellStart"/>
      <w:r w:rsidR="004F0F7F" w:rsidRPr="00CA258C">
        <w:rPr>
          <w:rFonts w:ascii="Times New Roman" w:eastAsia="Times New Roman" w:hAnsi="Times New Roman" w:cs="Times New Roman"/>
          <w:color w:val="222222"/>
          <w:shd w:val="clear" w:color="auto" w:fill="FFFFFF"/>
          <w:rPrChange w:id="1624" w:author="Justine Kao" w:date="2014-06-05T19:39:00Z">
            <w:rPr>
              <w:rFonts w:ascii="Arial" w:eastAsia="Times New Roman" w:hAnsi="Arial" w:cs="Arial"/>
              <w:color w:val="222222"/>
              <w:shd w:val="clear" w:color="auto" w:fill="FFFFFF"/>
            </w:rPr>
          </w:rPrChange>
        </w:rPr>
        <w:t>etc</w:t>
      </w:r>
      <w:proofErr w:type="spellEnd"/>
      <w:r w:rsidR="004F0F7F" w:rsidRPr="00CA258C">
        <w:rPr>
          <w:rFonts w:ascii="Times New Roman" w:eastAsia="Times New Roman" w:hAnsi="Times New Roman" w:cs="Times New Roman"/>
          <w:color w:val="222222"/>
          <w:shd w:val="clear" w:color="auto" w:fill="FFFFFF"/>
          <w:rPrChange w:id="1625" w:author="Justine Kao" w:date="2014-06-05T19:39:00Z">
            <w:rPr>
              <w:rFonts w:ascii="Arial" w:eastAsia="Times New Roman" w:hAnsi="Arial" w:cs="Arial"/>
              <w:color w:val="222222"/>
              <w:shd w:val="clear" w:color="auto" w:fill="FFFFFF"/>
            </w:rPr>
          </w:rPrChange>
        </w:rPr>
        <w:t xml:space="preserve">), </w:t>
      </w:r>
      <w:r w:rsidR="00D94E9C" w:rsidRPr="00CA258C">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627"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629"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630"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632"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634"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636"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637"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638"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640" w:author="Noah Goodman" w:date="2014-06-05T09:30:00Z"/>
          <w:rFonts w:ascii="Times New Roman" w:eastAsia="Times New Roman" w:hAnsi="Times New Roman" w:cs="Times New Roman"/>
          <w:color w:val="222222"/>
          <w:shd w:val="clear" w:color="auto" w:fill="FFFFFF"/>
          <w:rPrChange w:id="1641" w:author="Justine Kao" w:date="2014-06-05T19:39:00Z">
            <w:rPr>
              <w:ins w:id="1642"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643" w:author="Justine Kao" w:date="2014-06-05T19:39:00Z">
            <w:rPr>
              <w:rFonts w:ascii="Arial" w:eastAsia="Times New Roman" w:hAnsi="Arial" w:cs="Arial"/>
              <w:color w:val="222222"/>
              <w:shd w:val="clear" w:color="auto" w:fill="FFFFFF"/>
            </w:rPr>
          </w:rPrChange>
        </w:rPr>
      </w:pPr>
      <w:ins w:id="1644" w:author="Noah Goodman" w:date="2014-06-05T09:30:00Z">
        <w:r w:rsidRPr="00CA258C">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w:t>
        </w:r>
        <w:proofErr w:type="spellStart"/>
        <w:r w:rsidRPr="00CA258C">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t xml:space="preserve"> 51) must be </w:t>
        </w:r>
      </w:ins>
      <w:ins w:id="1648" w:author="Noah Goodman" w:date="2014-06-05T09:31:00Z">
        <w:r w:rsidRPr="00CA258C">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t xml:space="preserve">initially </w:t>
        </w:r>
      </w:ins>
      <w:ins w:id="1650" w:author="Noah Goodman" w:date="2014-06-05T09:30:00Z">
        <w:r w:rsidRPr="00CA258C">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t xml:space="preserve">broken </w:t>
        </w:r>
      </w:ins>
      <w:ins w:id="1652" w:author="Noah Goodman" w:date="2014-06-05T09:31:00Z">
        <w:r w:rsidRPr="00CA258C">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654"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 xml:space="preserve">Also, why was utterance cost set as it was, and how dependent were the final results on the particular value of </w:t>
      </w:r>
      <w:proofErr w:type="gramStart"/>
      <w:r w:rsidRPr="00CA258C">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pPr>
    </w:p>
    <w:p w14:paraId="3C3449FE" w14:textId="7A407E24" w:rsidR="00020C6A" w:rsidRPr="00CA258C" w:rsidRDefault="00020C6A" w:rsidP="00020C6A">
      <w:pPr>
        <w:ind w:left="720"/>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Please see our response to the editor’s comment (1).</w:t>
      </w:r>
      <w:ins w:id="1664" w:author="Noah Goodman" w:date="2014-06-05T09:32:00Z">
        <w:r w:rsidR="00D435CE" w:rsidRPr="00CA258C">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t xml:space="preserve"> </w:t>
        </w:r>
        <w:r w:rsidR="00D435CE" w:rsidRPr="00CA258C">
          <w:rPr>
            <w:rFonts w:ascii="Times New Roman" w:eastAsia="Times New Roman" w:hAnsi="Times New Roman" w:cs="Times New Roman"/>
            <w:color w:val="222222"/>
            <w:highlight w:val="yellow"/>
            <w:shd w:val="clear" w:color="auto" w:fill="FFFFFF"/>
            <w:rPrChange w:id="1666" w:author="Justine Kao" w:date="2014-06-05T19:39:00Z">
              <w:rPr>
                <w:rFonts w:ascii="Arial" w:eastAsia="Times New Roman" w:hAnsi="Arial" w:cs="Arial"/>
                <w:color w:val="222222"/>
                <w:shd w:val="clear" w:color="auto" w:fill="FFFFFF"/>
              </w:rPr>
            </w:rPrChange>
          </w:rPr>
          <w:t>[</w:t>
        </w:r>
        <w:proofErr w:type="spellStart"/>
        <w:proofErr w:type="gramStart"/>
        <w:r w:rsidR="00D435CE" w:rsidRPr="00CA258C">
          <w:rPr>
            <w:rFonts w:ascii="Times New Roman" w:eastAsia="Times New Roman" w:hAnsi="Times New Roman" w:cs="Times New Roman"/>
            <w:color w:val="222222"/>
            <w:highlight w:val="yellow"/>
            <w:shd w:val="clear" w:color="auto" w:fill="FFFFFF"/>
            <w:rPrChange w:id="1667" w:author="Justine Kao" w:date="2014-06-05T19:39:00Z">
              <w:rPr>
                <w:rFonts w:ascii="Arial" w:eastAsia="Times New Roman" w:hAnsi="Arial" w:cs="Arial"/>
                <w:color w:val="222222"/>
                <w:shd w:val="clear" w:color="auto" w:fill="FFFFFF"/>
              </w:rPr>
            </w:rPrChange>
          </w:rPr>
          <w:t>todo</w:t>
        </w:r>
        <w:proofErr w:type="spellEnd"/>
        <w:proofErr w:type="gramEnd"/>
        <w:r w:rsidR="00D435CE" w:rsidRPr="00CA258C">
          <w:rPr>
            <w:rFonts w:ascii="Times New Roman" w:eastAsia="Times New Roman" w:hAnsi="Times New Roman" w:cs="Times New Roman"/>
            <w:color w:val="222222"/>
            <w:highlight w:val="yellow"/>
            <w:shd w:val="clear" w:color="auto" w:fill="FFFFFF"/>
            <w:rPrChange w:id="1668" w:author="Justine Kao" w:date="2014-06-05T19:39:00Z">
              <w:rPr>
                <w:rFonts w:ascii="Arial" w:eastAsia="Times New Roman" w:hAnsi="Arial" w:cs="Arial"/>
                <w:color w:val="222222"/>
                <w:shd w:val="clear" w:color="auto" w:fill="FFFFFF"/>
              </w:rPr>
            </w:rPrChange>
          </w:rPr>
          <w:t>: fitting]</w:t>
        </w:r>
      </w:ins>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7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67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CA258C">
        <w:rPr>
          <w:rFonts w:ascii="Times New Roman" w:eastAsia="Times New Roman" w:hAnsi="Times New Roman" w:cs="Times New Roman"/>
          <w:color w:val="222222"/>
          <w:shd w:val="clear" w:color="auto" w:fill="FFFFFF"/>
          <w:rPrChange w:id="1673" w:author="Justine Kao" w:date="2014-06-05T19:39:00Z">
            <w:rPr>
              <w:rFonts w:ascii="Arial" w:eastAsia="Times New Roman" w:hAnsi="Arial" w:cs="Arial"/>
              <w:color w:val="222222"/>
              <w:shd w:val="clear" w:color="auto" w:fill="FFFFFF"/>
            </w:rPr>
          </w:rPrChange>
        </w:rPr>
        <w:t>recognise</w:t>
      </w:r>
      <w:proofErr w:type="spellEnd"/>
      <w:r w:rsidRPr="00CA258C">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lastRenderedPageBreak/>
        <w:t xml:space="preserve">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modelled</w:t>
      </w:r>
      <w:proofErr w:type="spellEnd"/>
      <w:r w:rsidRPr="00CA258C">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 xml:space="preserve">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167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80"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1682"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1690" w:author="Justine Kao" w:date="2014-06-05T19:39:00Z">
            <w:rPr>
              <w:rFonts w:ascii="Arial" w:eastAsia="Times New Roman" w:hAnsi="Arial" w:cs="Arial"/>
              <w:color w:val="222222"/>
              <w:shd w:val="clear" w:color="auto" w:fill="FFFFFF"/>
            </w:rPr>
          </w:rPrChange>
        </w:rPr>
        <w:t xml:space="preserve">A crucial difference between interpreting an </w:t>
      </w:r>
      <w:proofErr w:type="gramStart"/>
      <w:r w:rsidR="0033607A" w:rsidRPr="00CA258C">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t>utterance</w:t>
      </w:r>
      <w:proofErr w:type="gramEnd"/>
      <w:r w:rsidR="0033607A" w:rsidRPr="00CA258C">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t xml:space="preserve"> as a lie versus a hyperbolic statement is whether the listener </w:t>
      </w:r>
      <w:r w:rsidR="00012412"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A258C" w:rsidRDefault="008B4B67" w:rsidP="001705B9">
      <w:pPr>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98" w:author="Justine Kao" w:date="2014-06-05T19:39:00Z">
            <w:rPr>
              <w:rFonts w:ascii="Arial" w:eastAsia="Times New Roman" w:hAnsi="Arial" w:cs="Arial"/>
              <w:color w:val="222222"/>
            </w:rPr>
          </w:rPrChange>
        </w:rPr>
        <w:br/>
      </w:r>
      <w:del w:id="1699" w:author="Justine Kao" w:date="2014-06-05T20:42:00Z">
        <w:r w:rsidRPr="00CA258C" w:rsidDel="00390DD3">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A258C" w:rsidDel="00390DD3">
          <w:rPr>
            <w:rFonts w:ascii="Times New Roman" w:eastAsia="Times New Roman" w:hAnsi="Times New Roman" w:cs="Times New Roman"/>
            <w:color w:val="222222"/>
            <w:rPrChange w:id="170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0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0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0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1706" w:author="Justine Kao" w:date="2014-06-05T19:39:00Z">
            <w:rPr>
              <w:rFonts w:ascii="Arial" w:eastAsia="Times New Roman" w:hAnsi="Arial" w:cs="Arial"/>
              <w:color w:val="222222"/>
            </w:rPr>
          </w:rPrChange>
        </w:rPr>
        <w:br/>
      </w:r>
      <w:del w:id="1707" w:author="Justine Kao" w:date="2014-06-05T20:43:00Z">
        <w:r w:rsidRPr="00CA258C" w:rsidDel="00390DD3">
          <w:rPr>
            <w:rFonts w:ascii="Times New Roman" w:eastAsia="Times New Roman" w:hAnsi="Times New Roman" w:cs="Times New Roman"/>
            <w:color w:val="222222"/>
            <w:rPrChange w:id="170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1710"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171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1714"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1716"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171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1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172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 xml:space="preserve">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w:t>
      </w:r>
      <w:proofErr w:type="spellStart"/>
      <w:r w:rsidRPr="00CA258C">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t>Jäger</w:t>
      </w:r>
      <w:proofErr w:type="spellEnd"/>
      <w:r w:rsidRPr="00CA258C">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t xml:space="preserve"> &amp; Ebert 2009), it provides for the setting of parameters for this </w:t>
      </w:r>
      <w:r w:rsidRPr="00CA258C">
        <w:rPr>
          <w:rFonts w:ascii="Times New Roman" w:eastAsia="Times New Roman" w:hAnsi="Times New Roman" w:cs="Times New Roman"/>
          <w:color w:val="222222"/>
          <w:shd w:val="clear" w:color="auto" w:fill="FFFFFF"/>
          <w:rPrChange w:id="1725" w:author="Justine Kao" w:date="2014-06-05T19:39:00Z">
            <w:rPr>
              <w:rFonts w:ascii="Arial" w:eastAsia="Times New Roman" w:hAnsi="Arial" w:cs="Arial"/>
              <w:color w:val="222222"/>
              <w:shd w:val="clear" w:color="auto" w:fill="FFFFFF"/>
            </w:rPr>
          </w:rPrChange>
        </w:rPr>
        <w:lastRenderedPageBreak/>
        <w:t>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17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172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2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w:t>
      </w:r>
      <w:proofErr w:type="spellStart"/>
      <w:r w:rsidRPr="00CA258C">
        <w:rPr>
          <w:rFonts w:ascii="Times New Roman" w:eastAsia="Times New Roman" w:hAnsi="Times New Roman" w:cs="Times New Roman"/>
          <w:color w:val="222222"/>
          <w:shd w:val="clear" w:color="auto" w:fill="FFFFFF"/>
          <w:rPrChange w:id="1731" w:author="Justine Kao" w:date="2014-06-05T19:39:00Z">
            <w:rPr>
              <w:rFonts w:ascii="Arial" w:eastAsia="Times New Roman" w:hAnsi="Arial" w:cs="Arial"/>
              <w:color w:val="222222"/>
              <w:shd w:val="clear" w:color="auto" w:fill="FFFFFF"/>
            </w:rPr>
          </w:rPrChange>
        </w:rPr>
        <w:t>signalling</w:t>
      </w:r>
      <w:proofErr w:type="spellEnd"/>
      <w:r w:rsidRPr="00CA258C">
        <w:rPr>
          <w:rFonts w:ascii="Times New Roman" w:eastAsia="Times New Roman" w:hAnsi="Times New Roman" w:cs="Times New Roman"/>
          <w:color w:val="222222"/>
          <w:shd w:val="clear" w:color="auto" w:fill="FFFFFF"/>
          <w:rPrChange w:id="1732" w:author="Justine Kao" w:date="2014-06-05T19:39:00Z">
            <w:rPr>
              <w:rFonts w:ascii="Arial" w:eastAsia="Times New Roman" w:hAnsi="Arial" w:cs="Arial"/>
              <w:color w:val="222222"/>
              <w:shd w:val="clear" w:color="auto" w:fill="FFFFFF"/>
            </w:rPr>
          </w:rPrChange>
        </w:rPr>
        <w:t xml:space="preserve">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173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3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35"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CA258C">
        <w:rPr>
          <w:rFonts w:ascii="Times New Roman" w:eastAsia="Times New Roman" w:hAnsi="Times New Roman" w:cs="Times New Roman"/>
          <w:color w:val="222222"/>
          <w:shd w:val="clear" w:color="auto" w:fill="FFFFFF"/>
          <w:rPrChange w:id="1736"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737" w:author="Justine Kao" w:date="2014-06-05T19:39:00Z">
            <w:rPr>
              <w:rFonts w:ascii="Arial" w:eastAsia="Times New Roman" w:hAnsi="Arial" w:cs="Arial"/>
              <w:color w:val="222222"/>
              <w:shd w:val="clear" w:color="auto" w:fill="FFFFFF"/>
            </w:rPr>
          </w:rPrChange>
        </w:rPr>
        <w:t xml:space="preserve">u) for the cost of the utterance, the idea of </w:t>
      </w:r>
      <w:proofErr w:type="spellStart"/>
      <w:r w:rsidRPr="00CA258C">
        <w:rPr>
          <w:rFonts w:ascii="Times New Roman" w:eastAsia="Times New Roman" w:hAnsi="Times New Roman" w:cs="Times New Roman"/>
          <w:color w:val="222222"/>
          <w:shd w:val="clear" w:color="auto" w:fill="FFFFFF"/>
          <w:rPrChange w:id="1738" w:author="Justine Kao" w:date="2014-06-05T19:39:00Z">
            <w:rPr>
              <w:rFonts w:ascii="Arial" w:eastAsia="Times New Roman" w:hAnsi="Arial" w:cs="Arial"/>
              <w:color w:val="222222"/>
              <w:shd w:val="clear" w:color="auto" w:fill="FFFFFF"/>
            </w:rPr>
          </w:rPrChange>
        </w:rPr>
        <w:t>recursivity</w:t>
      </w:r>
      <w:proofErr w:type="spellEnd"/>
      <w:r w:rsidRPr="00CA258C">
        <w:rPr>
          <w:rFonts w:ascii="Times New Roman" w:eastAsia="Times New Roman" w:hAnsi="Times New Roman" w:cs="Times New Roman"/>
          <w:color w:val="222222"/>
          <w:shd w:val="clear" w:color="auto" w:fill="FFFFFF"/>
          <w:rPrChange w:id="1739" w:author="Justine Kao" w:date="2014-06-05T19:39:00Z">
            <w:rPr>
              <w:rFonts w:ascii="Arial" w:eastAsia="Times New Roman" w:hAnsi="Arial" w:cs="Arial"/>
              <w:color w:val="222222"/>
              <w:shd w:val="clear" w:color="auto" w:fill="FFFFFF"/>
            </w:rPr>
          </w:rPrChange>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1740" w:author="Justine Kao" w:date="2014-06-05T19:39:00Z">
            <w:rPr>
              <w:rFonts w:ascii="Arial" w:eastAsia="Times New Roman" w:hAnsi="Arial" w:cs="Arial"/>
              <w:color w:val="222222"/>
              <w:shd w:val="clear" w:color="auto" w:fill="FFFFFF"/>
            </w:rPr>
          </w:rPrChange>
        </w:rPr>
      </w:pPr>
    </w:p>
    <w:p w14:paraId="0FA555FC" w14:textId="703FD9B8" w:rsidR="00C8023C" w:rsidRPr="00CA258C" w:rsidRDefault="00F20691" w:rsidP="00F20691">
      <w:pPr>
        <w:ind w:left="720"/>
        <w:rPr>
          <w:rFonts w:ascii="Times New Roman" w:eastAsia="Times New Roman" w:hAnsi="Times New Roman" w:cs="Times New Roman"/>
          <w:color w:val="222222"/>
          <w:shd w:val="clear" w:color="auto" w:fill="FFFFFF"/>
          <w:rPrChange w:id="174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42" w:author="Justine Kao" w:date="2014-06-05T19:39:00Z">
            <w:rPr>
              <w:rFonts w:ascii="Arial" w:eastAsia="Times New Roman" w:hAnsi="Arial" w:cs="Arial"/>
              <w:color w:val="222222"/>
              <w:shd w:val="clear" w:color="auto" w:fill="FFFFFF"/>
            </w:rPr>
          </w:rPrChange>
        </w:rPr>
        <w:t>Please see our response to the editor’s comment (2).</w:t>
      </w:r>
    </w:p>
    <w:p w14:paraId="54E054F3" w14:textId="77777777" w:rsidR="00C8023C" w:rsidRPr="00CA258C" w:rsidRDefault="001705B9" w:rsidP="001705B9">
      <w:pPr>
        <w:rPr>
          <w:rFonts w:ascii="Times New Roman" w:eastAsia="Times New Roman" w:hAnsi="Times New Roman" w:cs="Times New Roman"/>
          <w:color w:val="222222"/>
          <w:rPrChange w:id="174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44" w:author="Justine Kao" w:date="2014-06-05T19:39:00Z">
            <w:rPr>
              <w:rFonts w:ascii="Arial" w:eastAsia="Times New Roman" w:hAnsi="Arial" w:cs="Arial"/>
              <w:color w:val="222222"/>
            </w:rPr>
          </w:rPrChange>
        </w:rPr>
        <w:br/>
      </w:r>
      <w:del w:id="1745" w:author="Justine Kao" w:date="2014-06-05T20:43:00Z">
        <w:r w:rsidRPr="00CA258C" w:rsidDel="00390DD3">
          <w:rPr>
            <w:rFonts w:ascii="Times New Roman" w:eastAsia="Times New Roman" w:hAnsi="Times New Roman" w:cs="Times New Roman"/>
            <w:color w:val="222222"/>
            <w:rPrChange w:id="174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47" w:author="Justine Kao" w:date="2014-06-05T19:39:00Z">
            <w:rPr>
              <w:rFonts w:ascii="Arial" w:eastAsia="Times New Roman" w:hAnsi="Arial" w:cs="Arial"/>
              <w:color w:val="222222"/>
              <w:shd w:val="clear" w:color="auto" w:fill="FFFFFF"/>
            </w:rPr>
          </w:rPrChange>
        </w:rPr>
        <w:t xml:space="preserve">On p. 2 the authors suggest a model in which interpretation has two dimensions, one related to the state of the world, one related to the emotional attitude of the speaker. This is directly related to Christopher </w:t>
      </w:r>
      <w:proofErr w:type="spellStart"/>
      <w:r w:rsidRPr="00CA258C">
        <w:rPr>
          <w:rFonts w:ascii="Times New Roman" w:eastAsia="Times New Roman" w:hAnsi="Times New Roman" w:cs="Times New Roman"/>
          <w:color w:val="222222"/>
          <w:shd w:val="clear" w:color="auto" w:fill="FFFFFF"/>
          <w:rPrChange w:id="1748" w:author="Justine Kao" w:date="2014-06-05T19:39:00Z">
            <w:rPr>
              <w:rFonts w:ascii="Arial" w:eastAsia="Times New Roman" w:hAnsi="Arial" w:cs="Arial"/>
              <w:color w:val="222222"/>
              <w:shd w:val="clear" w:color="auto" w:fill="FFFFFF"/>
            </w:rPr>
          </w:rPrChange>
        </w:rPr>
        <w:t>Pott's</w:t>
      </w:r>
      <w:proofErr w:type="spellEnd"/>
      <w:r w:rsidRPr="00CA258C">
        <w:rPr>
          <w:rFonts w:ascii="Times New Roman" w:eastAsia="Times New Roman" w:hAnsi="Times New Roman" w:cs="Times New Roman"/>
          <w:color w:val="222222"/>
          <w:shd w:val="clear" w:color="auto" w:fill="FFFFFF"/>
          <w:rPrChange w:id="1749" w:author="Justine Kao" w:date="2014-06-05T19:39:00Z">
            <w:rPr>
              <w:rFonts w:ascii="Arial" w:eastAsia="Times New Roman" w:hAnsi="Arial" w:cs="Arial"/>
              <w:color w:val="222222"/>
              <w:shd w:val="clear" w:color="auto" w:fill="FFFFFF"/>
            </w:rPr>
          </w:rPrChange>
        </w:rPr>
        <w:t xml:space="preserve"> two-dimensional theory of meaning, which should be mentioned here. </w:t>
      </w:r>
      <w:r w:rsidRPr="00CA258C">
        <w:rPr>
          <w:rFonts w:ascii="Times New Roman" w:eastAsia="Times New Roman" w:hAnsi="Times New Roman" w:cs="Times New Roman"/>
          <w:color w:val="222222"/>
          <w:rPrChange w:id="1750" w:author="Justine Kao" w:date="2014-06-05T19:39:00Z">
            <w:rPr>
              <w:rFonts w:ascii="Arial" w:eastAsia="Times New Roman" w:hAnsi="Arial" w:cs="Arial"/>
              <w:color w:val="222222"/>
            </w:rPr>
          </w:rPrChange>
        </w:rPr>
        <w:br/>
      </w:r>
    </w:p>
    <w:p w14:paraId="04E42197" w14:textId="312ED7CC" w:rsidR="00020C6A" w:rsidRPr="00CA258C" w:rsidRDefault="00CA1FFC" w:rsidP="00CA1FFC">
      <w:pPr>
        <w:ind w:left="720"/>
        <w:rPr>
          <w:rFonts w:ascii="Times New Roman" w:eastAsia="Times New Roman" w:hAnsi="Times New Roman" w:cs="Times New Roman"/>
          <w:color w:val="222222"/>
          <w:rPrChange w:id="175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52"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1753" w:author="Noah Goodman" w:date="2014-06-05T09:33:00Z">
        <w:r w:rsidR="006E7025" w:rsidRPr="00CA258C">
          <w:rPr>
            <w:rFonts w:ascii="Times New Roman" w:eastAsia="Times New Roman" w:hAnsi="Times New Roman" w:cs="Times New Roman"/>
            <w:color w:val="222222"/>
            <w:rPrChange w:id="1754" w:author="Justine Kao" w:date="2014-06-05T19:39:00Z">
              <w:rPr>
                <w:rFonts w:ascii="Arial" w:eastAsia="Times New Roman" w:hAnsi="Arial" w:cs="Arial"/>
                <w:color w:val="222222"/>
              </w:rPr>
            </w:rPrChange>
          </w:rPr>
          <w:t xml:space="preserve"> There are strong similarities but also critical differences between our mechanism and Potts’s hinging on the extent to which affect is </w:t>
        </w:r>
      </w:ins>
      <w:ins w:id="1755" w:author="Noah Goodman" w:date="2014-06-05T09:34:00Z">
        <w:r w:rsidR="003B4BB6" w:rsidRPr="00CA258C">
          <w:rPr>
            <w:rFonts w:ascii="Times New Roman" w:eastAsia="Times New Roman" w:hAnsi="Times New Roman" w:cs="Times New Roman"/>
            <w:color w:val="222222"/>
            <w:rPrChange w:id="1756" w:author="Justine Kao" w:date="2014-06-05T19:39:00Z">
              <w:rPr>
                <w:rFonts w:ascii="Arial" w:eastAsia="Times New Roman" w:hAnsi="Arial" w:cs="Arial"/>
                <w:color w:val="222222"/>
              </w:rPr>
            </w:rPrChange>
          </w:rPr>
          <w:t>affected</w:t>
        </w:r>
      </w:ins>
      <w:ins w:id="1757" w:author="Noah Goodman" w:date="2014-06-05T09:33:00Z">
        <w:r w:rsidR="006E7025" w:rsidRPr="00CA258C">
          <w:rPr>
            <w:rFonts w:ascii="Times New Roman" w:eastAsia="Times New Roman" w:hAnsi="Times New Roman" w:cs="Times New Roman"/>
            <w:color w:val="222222"/>
            <w:rPrChange w:id="1758" w:author="Justine Kao" w:date="2014-06-05T19:39:00Z">
              <w:rPr>
                <w:rFonts w:ascii="Arial" w:eastAsia="Times New Roman" w:hAnsi="Arial" w:cs="Arial"/>
                <w:color w:val="222222"/>
              </w:rPr>
            </w:rPrChange>
          </w:rPr>
          <w:t xml:space="preserve"> by semantic operations.</w:t>
        </w:r>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175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6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61" w:author="Justine Kao" w:date="2014-06-05T19:39:00Z">
            <w:rPr>
              <w:rFonts w:ascii="Arial" w:eastAsia="Times New Roman" w:hAnsi="Arial" w:cs="Arial"/>
              <w:color w:val="222222"/>
              <w:shd w:val="clear" w:color="auto" w:fill="FFFFFF"/>
            </w:rPr>
          </w:rPrChange>
        </w:rPr>
        <w:t xml:space="preserve">On Fig. 1, it is astonishing that the experimental results showed only very small differences between e.g. "100" and "101" in terms of likelihood for an exact interpretation. We </w:t>
      </w:r>
      <w:proofErr w:type="gramStart"/>
      <w:r w:rsidRPr="00CA258C">
        <w:rPr>
          <w:rFonts w:ascii="Times New Roman" w:eastAsia="Times New Roman" w:hAnsi="Times New Roman" w:cs="Times New Roman"/>
          <w:color w:val="222222"/>
          <w:shd w:val="clear" w:color="auto" w:fill="FFFFFF"/>
          <w:rPrChange w:id="1762" w:author="Justine Kao" w:date="2014-06-05T19:39:00Z">
            <w:rPr>
              <w:rFonts w:ascii="Arial" w:eastAsia="Times New Roman" w:hAnsi="Arial" w:cs="Arial"/>
              <w:color w:val="222222"/>
              <w:shd w:val="clear" w:color="auto" w:fill="FFFFFF"/>
            </w:rPr>
          </w:rPrChange>
        </w:rPr>
        <w:t>expect an effect of the type of experiment here</w:t>
      </w:r>
      <w:proofErr w:type="gramEnd"/>
      <w:r w:rsidRPr="00CA258C">
        <w:rPr>
          <w:rFonts w:ascii="Times New Roman" w:eastAsia="Times New Roman" w:hAnsi="Times New Roman" w:cs="Times New Roman"/>
          <w:color w:val="222222"/>
          <w:shd w:val="clear" w:color="auto" w:fill="FFFFFF"/>
          <w:rPrChange w:id="1763" w:author="Justine Kao" w:date="2014-06-05T19:39:00Z">
            <w:rPr>
              <w:rFonts w:ascii="Arial" w:eastAsia="Times New Roman" w:hAnsi="Arial" w:cs="Arial"/>
              <w:color w:val="222222"/>
              <w:shd w:val="clear" w:color="auto" w:fill="FFFFFF"/>
            </w:rPr>
          </w:rPrChange>
        </w:rPr>
        <w:t xml:space="preserve">, </w:t>
      </w:r>
      <w:proofErr w:type="gramStart"/>
      <w:r w:rsidRPr="00CA258C">
        <w:rPr>
          <w:rFonts w:ascii="Times New Roman" w:eastAsia="Times New Roman" w:hAnsi="Times New Roman" w:cs="Times New Roman"/>
          <w:color w:val="222222"/>
          <w:shd w:val="clear" w:color="auto" w:fill="FFFFFF"/>
          <w:rPrChange w:id="1764" w:author="Justine Kao" w:date="2014-06-05T19:39:00Z">
            <w:rPr>
              <w:rFonts w:ascii="Arial" w:eastAsia="Times New Roman" w:hAnsi="Arial" w:cs="Arial"/>
              <w:color w:val="222222"/>
              <w:shd w:val="clear" w:color="auto" w:fill="FFFFFF"/>
            </w:rPr>
          </w:rPrChange>
        </w:rPr>
        <w:t>see below</w:t>
      </w:r>
      <w:proofErr w:type="gramEnd"/>
      <w:r w:rsidRPr="00CA258C">
        <w:rPr>
          <w:rFonts w:ascii="Times New Roman" w:eastAsia="Times New Roman" w:hAnsi="Times New Roman" w:cs="Times New Roman"/>
          <w:color w:val="222222"/>
          <w:shd w:val="clear" w:color="auto" w:fill="FFFFFF"/>
          <w:rPrChange w:id="1765"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76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67"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1768"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176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70"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1771"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177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73"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w:t>
      </w:r>
      <w:r w:rsidRPr="00CA258C">
        <w:rPr>
          <w:rFonts w:ascii="Times New Roman" w:eastAsia="Times New Roman" w:hAnsi="Times New Roman" w:cs="Times New Roman"/>
          <w:color w:val="222222"/>
          <w:shd w:val="clear" w:color="auto" w:fill="FFFFFF"/>
          <w:rPrChange w:id="1774" w:author="Justine Kao" w:date="2014-06-05T19:39:00Z">
            <w:rPr>
              <w:rFonts w:ascii="Arial" w:eastAsia="Times New Roman" w:hAnsi="Arial" w:cs="Arial"/>
              <w:color w:val="222222"/>
              <w:shd w:val="clear" w:color="auto" w:fill="FFFFFF"/>
            </w:rPr>
          </w:rPrChange>
        </w:rPr>
        <w:lastRenderedPageBreak/>
        <w:t xml:space="preserve">than 50 minutes, cf. </w:t>
      </w:r>
      <w:proofErr w:type="spellStart"/>
      <w:r w:rsidRPr="00CA258C">
        <w:rPr>
          <w:rFonts w:ascii="Times New Roman" w:eastAsia="Times New Roman" w:hAnsi="Times New Roman" w:cs="Times New Roman"/>
          <w:color w:val="222222"/>
          <w:shd w:val="clear" w:color="auto" w:fill="FFFFFF"/>
          <w:rPrChange w:id="1775" w:author="Justine Kao" w:date="2014-06-05T19:39:00Z">
            <w:rPr>
              <w:rFonts w:ascii="Arial" w:eastAsia="Times New Roman" w:hAnsi="Arial" w:cs="Arial"/>
              <w:color w:val="222222"/>
              <w:shd w:val="clear" w:color="auto" w:fill="FFFFFF"/>
            </w:rPr>
          </w:rPrChange>
        </w:rPr>
        <w:t>Solt</w:t>
      </w:r>
      <w:proofErr w:type="spellEnd"/>
      <w:r w:rsidRPr="00CA258C">
        <w:rPr>
          <w:rFonts w:ascii="Times New Roman" w:eastAsia="Times New Roman" w:hAnsi="Times New Roman" w:cs="Times New Roman"/>
          <w:color w:val="222222"/>
          <w:shd w:val="clear" w:color="auto" w:fill="FFFFFF"/>
          <w:rPrChange w:id="1776" w:author="Justine Kao" w:date="2014-06-05T19:39:00Z">
            <w:rPr>
              <w:rFonts w:ascii="Arial" w:eastAsia="Times New Roman" w:hAnsi="Arial" w:cs="Arial"/>
              <w:color w:val="222222"/>
              <w:shd w:val="clear" w:color="auto" w:fill="FFFFFF"/>
            </w:rPr>
          </w:rPrChange>
        </w:rPr>
        <w:t xml:space="preserve"> </w:t>
      </w:r>
      <w:proofErr w:type="spellStart"/>
      <w:r w:rsidRPr="00CA258C">
        <w:rPr>
          <w:rFonts w:ascii="Times New Roman" w:eastAsia="Times New Roman" w:hAnsi="Times New Roman" w:cs="Times New Roman"/>
          <w:color w:val="222222"/>
          <w:shd w:val="clear" w:color="auto" w:fill="FFFFFF"/>
          <w:rPrChange w:id="1777" w:author="Justine Kao" w:date="2014-06-05T19:39:00Z">
            <w:rPr>
              <w:rFonts w:ascii="Arial" w:eastAsia="Times New Roman" w:hAnsi="Arial" w:cs="Arial"/>
              <w:color w:val="222222"/>
              <w:shd w:val="clear" w:color="auto" w:fill="FFFFFF"/>
            </w:rPr>
          </w:rPrChange>
        </w:rPr>
        <w:t>e.a</w:t>
      </w:r>
      <w:proofErr w:type="spellEnd"/>
      <w:proofErr w:type="gramStart"/>
      <w:r w:rsidRPr="00CA258C">
        <w:rPr>
          <w:rFonts w:ascii="Times New Roman" w:eastAsia="Times New Roman" w:hAnsi="Times New Roman" w:cs="Times New Roman"/>
          <w:color w:val="222222"/>
          <w:shd w:val="clear" w:color="auto" w:fill="FFFFFF"/>
          <w:rPrChange w:id="1778" w:author="Justine Kao" w:date="2014-06-05T19:39:00Z">
            <w:rPr>
              <w:rFonts w:ascii="Arial" w:eastAsia="Times New Roman" w:hAnsi="Arial" w:cs="Arial"/>
              <w:color w:val="222222"/>
              <w:shd w:val="clear" w:color="auto" w:fill="FFFFFF"/>
            </w:rPr>
          </w:rPrChange>
        </w:rPr>
        <w:t>.,</w:t>
      </w:r>
      <w:proofErr w:type="gramEnd"/>
      <w:r w:rsidRPr="00CA258C">
        <w:rPr>
          <w:rFonts w:ascii="Times New Roman" w:eastAsia="Times New Roman" w:hAnsi="Times New Roman" w:cs="Times New Roman"/>
          <w:color w:val="222222"/>
          <w:shd w:val="clear" w:color="auto" w:fill="FFFFFF"/>
          <w:rPrChange w:id="1779"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rPrChange w:id="1780"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1781"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1782"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1783"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1784"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1785"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78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1788" w:author="Justine Kao" w:date="2014-06-05T19:39:00Z">
            <w:rPr>
              <w:rFonts w:ascii="Arial" w:eastAsia="Times New Roman" w:hAnsi="Arial" w:cs="Arial"/>
              <w:color w:val="222222"/>
              <w:shd w:val="clear" w:color="auto" w:fill="FFFFFF"/>
            </w:rPr>
          </w:rPrChange>
        </w:rPr>
      </w:pPr>
    </w:p>
    <w:p w14:paraId="4C8BDE23" w14:textId="7E9A8E07" w:rsidR="00943DBE" w:rsidRPr="00CA258C" w:rsidRDefault="00943DBE" w:rsidP="00943DBE">
      <w:pPr>
        <w:ind w:left="720"/>
        <w:rPr>
          <w:rFonts w:ascii="Times New Roman" w:eastAsia="Times New Roman" w:hAnsi="Times New Roman" w:cs="Times New Roman"/>
          <w:color w:val="222222"/>
          <w:rPrChange w:id="178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90"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1791"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1792"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1793"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1794"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1795" w:author="Justine Kao" w:date="2014-06-05T19:39:00Z">
            <w:rPr>
              <w:rFonts w:ascii="Arial" w:eastAsia="Times New Roman" w:hAnsi="Arial" w:cs="Arial"/>
              <w:color w:val="222222"/>
            </w:rPr>
          </w:rPrChange>
        </w:rPr>
        <w:t>umber of eggs, etc.).</w:t>
      </w:r>
    </w:p>
    <w:p w14:paraId="7EFE8E0C" w14:textId="5FC98587" w:rsidR="00C8023C" w:rsidRPr="00CA258C" w:rsidRDefault="001705B9" w:rsidP="001705B9">
      <w:pPr>
        <w:rPr>
          <w:rFonts w:ascii="Times New Roman" w:eastAsia="Times New Roman" w:hAnsi="Times New Roman" w:cs="Times New Roman"/>
          <w:color w:val="222222"/>
          <w:rPrChange w:id="179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9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9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180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80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02"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w:t>
      </w:r>
      <w:proofErr w:type="gramStart"/>
      <w:r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for</w:t>
      </w:r>
      <w:proofErr w:type="gramEnd"/>
      <w:r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 xml:space="preserve">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180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07"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1808"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1809"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“Pleas</w:t>
      </w:r>
      <w:ins w:id="1812"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1815"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1816"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 xml:space="preserve"> </w:t>
      </w:r>
      <w:ins w:id="1820" w:author="Noah Goodman" w:date="2014-06-05T09:36:00Z">
        <w:r w:rsidR="003B4BB6" w:rsidRPr="00CA258C">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t>That said</w:t>
        </w:r>
        <w:proofErr w:type="gramStart"/>
        <w:r w:rsidR="003B4BB6" w:rsidRPr="00CA258C">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t>,</w:t>
        </w:r>
        <w:proofErr w:type="gramEnd"/>
        <w:r w:rsidR="003B4BB6" w:rsidRPr="00CA258C">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t xml:space="preserve"> it is possible that the task context has an affect on interpretations</w:t>
        </w:r>
      </w:ins>
      <w:ins w:id="1824" w:author="Justine Kao" w:date="2014-06-05T20:43:00Z">
        <w:r w:rsidR="00390DD3">
          <w:rPr>
            <w:rFonts w:ascii="Times New Roman" w:eastAsia="Times New Roman" w:hAnsi="Times New Roman" w:cs="Times New Roman"/>
            <w:color w:val="222222"/>
            <w:shd w:val="clear" w:color="auto" w:fill="FFFFFF"/>
          </w:rPr>
          <w:t>,</w:t>
        </w:r>
      </w:ins>
      <w:ins w:id="1825" w:author="Noah Goodman" w:date="2014-06-05T09:36:00Z">
        <w:r w:rsidR="003B4BB6" w:rsidRPr="00CA258C">
          <w:rPr>
            <w:rFonts w:ascii="Times New Roman" w:eastAsia="Times New Roman" w:hAnsi="Times New Roman" w:cs="Times New Roman"/>
            <w:color w:val="222222"/>
            <w:shd w:val="clear" w:color="auto" w:fill="FFFFFF"/>
            <w:rPrChange w:id="1826"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1827"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829" w:author="Justine Kao" w:date="2014-06-05T19:39:00Z">
            <w:rPr>
              <w:rFonts w:ascii="Arial" w:eastAsia="Times New Roman" w:hAnsi="Arial" w:cs="Arial"/>
              <w:noProof/>
              <w:color w:val="222222"/>
              <w:shd w:val="clear" w:color="auto" w:fill="FFFFFF"/>
            </w:rPr>
          </w:rPrChange>
        </w:rPr>
        <w:drawing>
          <wp:inline distT="0" distB="0" distL="0" distR="0" wp14:anchorId="0AD98CAB" wp14:editId="145DFE7C">
            <wp:extent cx="514033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5140330" cy="2895600"/>
                    </a:xfrm>
                    <a:prstGeom prst="rect">
                      <a:avLst/>
                    </a:prstGeom>
                  </pic:spPr>
                </pic:pic>
              </a:graphicData>
            </a:graphic>
          </wp:inline>
        </w:drawing>
      </w:r>
    </w:p>
    <w:p w14:paraId="3826BD18" w14:textId="77777777" w:rsidR="004866B4" w:rsidRPr="00CA258C" w:rsidRDefault="004866B4" w:rsidP="001705B9">
      <w:pPr>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pPr>
    </w:p>
    <w:p w14:paraId="7A2C2BFD" w14:textId="77777777" w:rsidR="00C8023C" w:rsidRPr="00CA258C" w:rsidRDefault="001705B9" w:rsidP="001705B9">
      <w:pPr>
        <w:rPr>
          <w:rFonts w:ascii="Times New Roman" w:eastAsia="Times New Roman" w:hAnsi="Times New Roman" w:cs="Times New Roman"/>
          <w:color w:val="222222"/>
          <w:rPrChange w:id="183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t xml:space="preserve">Also, if a subject has heard Bob say a sharp price, like 51 dollars, then it is likely that he will be understood as specifying a sharp value when Bob used a round number, like 50 </w:t>
      </w:r>
      <w:r w:rsidRPr="00CA258C">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lastRenderedPageBreak/>
        <w:t>dollars. </w:t>
      </w:r>
      <w:r w:rsidRPr="00CA258C">
        <w:rPr>
          <w:rFonts w:ascii="Times New Roman" w:eastAsia="Times New Roman" w:hAnsi="Times New Roman" w:cs="Times New Roman"/>
          <w:color w:val="222222"/>
          <w:rPrChange w:id="1835" w:author="Justine Kao" w:date="2014-06-05T19:39:00Z">
            <w:rPr>
              <w:rFonts w:ascii="Arial" w:eastAsia="Times New Roman" w:hAnsi="Arial" w:cs="Arial"/>
              <w:color w:val="222222"/>
            </w:rPr>
          </w:rPrChange>
        </w:rPr>
        <w:br/>
      </w:r>
    </w:p>
    <w:p w14:paraId="7001720C" w14:textId="77777777" w:rsidR="006074E1" w:rsidRPr="006A64DB" w:rsidRDefault="006074E1" w:rsidP="006074E1">
      <w:pPr>
        <w:ind w:left="720"/>
        <w:rPr>
          <w:ins w:id="1836" w:author="Justine Kao" w:date="2014-06-05T20:49:00Z"/>
          <w:rFonts w:ascii="新細明體" w:eastAsia="新細明體" w:hAnsi="新細明體" w:cs="新細明體"/>
          <w:color w:val="222222"/>
          <w:lang w:eastAsia="zh-TW"/>
        </w:rPr>
      </w:pPr>
      <w:ins w:id="1837"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We did find that the halo effect was stronger in the first trials, which was mainly driven by the fact that sharp numbers were </w:t>
        </w:r>
        <w:r>
          <w:rPr>
            <w:rFonts w:ascii="新細明體" w:eastAsia="新細明體" w:hAnsi="新細明體" w:cs="新細明體"/>
            <w:color w:val="222222"/>
            <w:lang w:eastAsia="zh-TW"/>
          </w:rPr>
          <w:t>interpre</w:t>
        </w:r>
        <w:r>
          <w:rPr>
            <w:rFonts w:ascii="新細明體" w:eastAsia="新細明體" w:hAnsi="新細明體" w:cs="新細明體" w:hint="eastAsia"/>
            <w:color w:val="222222"/>
            <w:lang w:eastAsia="zh-TW"/>
          </w:rPr>
          <w:t xml:space="preserve">ted more exactly in the first trials than the last trials. However, both sets of trials still </w:t>
        </w:r>
        <w:r>
          <w:rPr>
            <w:rFonts w:ascii="新細明體" w:eastAsia="新細明體" w:hAnsi="新細明體" w:cs="新細明體"/>
            <w:color w:val="222222"/>
            <w:lang w:eastAsia="zh-TW"/>
          </w:rPr>
          <w:t>showed</w:t>
        </w:r>
        <w:r>
          <w:rPr>
            <w:rFonts w:ascii="新細明體" w:eastAsia="新細明體" w:hAnsi="新細明體" w:cs="新細明體" w:hint="eastAsia"/>
            <w:color w:val="222222"/>
            <w:lang w:eastAsia="zh-TW"/>
          </w:rPr>
          <w:t xml:space="preserve"> </w:t>
        </w:r>
        <w:r>
          <w:rPr>
            <w:rFonts w:ascii="新細明體" w:eastAsia="新細明體" w:hAnsi="新細明體" w:cs="新細明體"/>
            <w:color w:val="222222"/>
            <w:lang w:eastAsia="zh-TW"/>
          </w:rPr>
          <w:t>significant</w:t>
        </w:r>
        <w:r>
          <w:rPr>
            <w:rFonts w:ascii="新細明體" w:eastAsia="新細明體" w:hAnsi="新細明體" w:cs="新細明體" w:hint="eastAsia"/>
            <w:color w:val="222222"/>
            <w:lang w:eastAsia="zh-TW"/>
          </w:rPr>
          <w:t xml:space="preserve"> halo </w:t>
        </w:r>
        <w:r>
          <w:rPr>
            <w:rFonts w:ascii="新細明體" w:eastAsia="新細明體" w:hAnsi="新細明體" w:cs="新細明體"/>
            <w:color w:val="222222"/>
            <w:lang w:eastAsia="zh-TW"/>
          </w:rPr>
          <w:t>effect</w:t>
        </w:r>
        <w:r>
          <w:rPr>
            <w:rFonts w:ascii="新細明體" w:eastAsia="新細明體" w:hAnsi="新細明體" w:cs="新細明體" w:hint="eastAsia"/>
            <w:color w:val="222222"/>
            <w:lang w:eastAsia="zh-TW"/>
          </w:rPr>
          <w:t xml:space="preserve">s, where the </w:t>
        </w:r>
        <w:r>
          <w:rPr>
            <w:rFonts w:ascii="新細明體" w:eastAsia="新細明體" w:hAnsi="新細明體" w:cs="新細明體"/>
            <w:color w:val="222222"/>
            <w:lang w:eastAsia="zh-TW"/>
          </w:rPr>
          <w:t>differ</w:t>
        </w:r>
        <w:r>
          <w:rPr>
            <w:rFonts w:ascii="新細明體" w:eastAsia="新細明體" w:hAnsi="新細明體" w:cs="新細明體" w:hint="eastAsia"/>
            <w:color w:val="222222"/>
            <w:lang w:eastAsia="zh-TW"/>
          </w:rPr>
          <w:t xml:space="preserve">ence score between exact and fuzzy </w:t>
        </w:r>
        <w:r>
          <w:rPr>
            <w:rFonts w:ascii="新細明體" w:eastAsia="新細明體" w:hAnsi="新細明體" w:cs="新細明體"/>
            <w:color w:val="222222"/>
            <w:lang w:eastAsia="zh-TW"/>
          </w:rPr>
          <w:t>interpretation</w:t>
        </w:r>
        <w:r>
          <w:rPr>
            <w:rFonts w:ascii="新細明體" w:eastAsia="新細明體" w:hAnsi="新細明體" w:cs="新細明體" w:hint="eastAsia"/>
            <w:color w:val="222222"/>
            <w:lang w:eastAsia="zh-TW"/>
          </w:rPr>
          <w:t xml:space="preserve">s are significantly different </w:t>
        </w:r>
        <w:r>
          <w:rPr>
            <w:rFonts w:ascii="新細明體" w:eastAsia="新細明體" w:hAnsi="新細明體" w:cs="新細明體"/>
            <w:color w:val="222222"/>
            <w:lang w:eastAsia="zh-TW"/>
          </w:rPr>
          <w:t>higher for sharp versus round numbers</w:t>
        </w:r>
        <w:r>
          <w:rPr>
            <w:rFonts w:ascii="新細明體" w:eastAsia="新細明體" w:hAnsi="新細明體" w:cs="新細明體" w:hint="eastAsia"/>
            <w:color w:val="222222"/>
            <w:lang w:eastAsia="zh-TW"/>
          </w:rPr>
          <w:t>.</w:t>
        </w:r>
        <w:r>
          <w:rPr>
            <w:rFonts w:ascii="新細明體" w:eastAsia="新細明體" w:hAnsi="新細明體" w:cs="新細明體"/>
            <w:color w:val="222222"/>
            <w:lang w:eastAsia="zh-TW"/>
          </w:rPr>
          <w:t xml:space="preserve"> This suggests to us that while there may be carryover effects from previous trials or simply effects of fatigue, a small but significant halo effect is still observed throughout the trials.</w:t>
        </w:r>
      </w:ins>
    </w:p>
    <w:p w14:paraId="27406027" w14:textId="3AF8A5E7" w:rsidR="00C8023C" w:rsidRPr="00CA258C" w:rsidDel="006074E1" w:rsidRDefault="004866B4" w:rsidP="004866B4">
      <w:pPr>
        <w:ind w:left="720"/>
        <w:rPr>
          <w:del w:id="1838" w:author="Justine Kao" w:date="2014-06-05T20:49:00Z"/>
          <w:rFonts w:ascii="Times New Roman" w:eastAsia="Times New Roman" w:hAnsi="Times New Roman" w:cs="Times New Roman"/>
          <w:color w:val="222222"/>
          <w:rPrChange w:id="1839" w:author="Justine Kao" w:date="2014-06-05T19:39:00Z">
            <w:rPr>
              <w:del w:id="1840" w:author="Justine Kao" w:date="2014-06-05T20:49:00Z"/>
              <w:rFonts w:ascii="Arial" w:eastAsia="Times New Roman" w:hAnsi="Arial" w:cs="Arial"/>
              <w:color w:val="222222"/>
            </w:rPr>
          </w:rPrChange>
        </w:rPr>
      </w:pPr>
      <w:del w:id="1841" w:author="Justine Kao" w:date="2014-06-05T20:49:00Z">
        <w:r w:rsidRPr="00CA258C" w:rsidDel="006074E1">
          <w:rPr>
            <w:rFonts w:ascii="Times New Roman" w:eastAsia="Times New Roman" w:hAnsi="Times New Roman" w:cs="Times New Roman"/>
            <w:color w:val="222222"/>
            <w:highlight w:val="yellow"/>
            <w:rPrChange w:id="1842"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1843" w:author="Justine Kao" w:date="2014-06-05T20:49:00Z"/>
          <w:rFonts w:ascii="Times New Roman" w:eastAsia="Times New Roman" w:hAnsi="Times New Roman" w:cs="Times New Roman"/>
          <w:color w:val="222222"/>
          <w:rPrChange w:id="1844" w:author="Justine Kao" w:date="2014-06-05T19:39:00Z">
            <w:rPr>
              <w:del w:id="1845" w:author="Justine Kao" w:date="2014-06-05T20:49:00Z"/>
              <w:rFonts w:ascii="Arial" w:eastAsia="Times New Roman" w:hAnsi="Arial" w:cs="Arial"/>
              <w:color w:val="222222"/>
            </w:rPr>
          </w:rPrChange>
        </w:rPr>
      </w:pPr>
      <w:bookmarkStart w:id="1846" w:name="_GoBack"/>
      <w:bookmarkEnd w:id="1846"/>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184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4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49" w:author="Justine Kao" w:date="2014-06-05T19:39:00Z">
            <w:rPr>
              <w:rFonts w:ascii="Arial" w:eastAsia="Times New Roman" w:hAnsi="Arial" w:cs="Arial"/>
              <w:color w:val="222222"/>
              <w:shd w:val="clear" w:color="auto" w:fill="FFFFFF"/>
            </w:rPr>
          </w:rPrChange>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CA258C">
        <w:rPr>
          <w:rFonts w:ascii="Times New Roman" w:eastAsia="Times New Roman" w:hAnsi="Times New Roman" w:cs="Times New Roman"/>
          <w:color w:val="222222"/>
          <w:shd w:val="clear" w:color="auto" w:fill="FFFFFF"/>
          <w:rPrChange w:id="1850" w:author="Justine Kao" w:date="2014-06-05T19:39:00Z">
            <w:rPr>
              <w:rFonts w:ascii="Arial" w:eastAsia="Times New Roman" w:hAnsi="Arial" w:cs="Arial"/>
              <w:color w:val="222222"/>
              <w:shd w:val="clear" w:color="auto" w:fill="FFFFFF"/>
            </w:rPr>
          </w:rPrChange>
        </w:rPr>
        <w:t>an</w:t>
      </w:r>
      <w:proofErr w:type="gramEnd"/>
      <w:r w:rsidRPr="00CA258C">
        <w:rPr>
          <w:rFonts w:ascii="Times New Roman" w:eastAsia="Times New Roman" w:hAnsi="Times New Roman" w:cs="Times New Roman"/>
          <w:color w:val="222222"/>
          <w:shd w:val="clear" w:color="auto" w:fill="FFFFFF"/>
          <w:rPrChange w:id="1851" w:author="Justine Kao" w:date="2014-06-05T19:39:00Z">
            <w:rPr>
              <w:rFonts w:ascii="Arial" w:eastAsia="Times New Roman" w:hAnsi="Arial" w:cs="Arial"/>
              <w:color w:val="222222"/>
              <w:shd w:val="clear" w:color="auto" w:fill="FFFFFF"/>
            </w:rPr>
          </w:rPrChange>
        </w:rPr>
        <w:t xml:space="preserve">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pPr>
    </w:p>
    <w:p w14:paraId="2A932CF7" w14:textId="525E80F8" w:rsidR="00C55C0F" w:rsidRPr="00CA258C" w:rsidRDefault="004D3C4D" w:rsidP="007E4EEA">
      <w:pPr>
        <w:ind w:left="720"/>
        <w:rPr>
          <w:ins w:id="1853" w:author="Noah Goodman" w:date="2014-06-05T09:38:00Z"/>
          <w:rFonts w:ascii="Times New Roman" w:eastAsia="Times New Roman" w:hAnsi="Times New Roman" w:cs="Times New Roman"/>
          <w:color w:val="222222"/>
          <w:shd w:val="clear" w:color="auto" w:fill="FFFFFF"/>
          <w:rPrChange w:id="1854" w:author="Justine Kao" w:date="2014-06-05T19:39:00Z">
            <w:rPr>
              <w:ins w:id="1855"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t>interpretations</w:t>
      </w:r>
      <w:ins w:id="1858" w:author="Noah Goodman" w:date="2014-06-05T09:37:00Z">
        <w:r w:rsidR="00C55C0F" w:rsidRPr="00CA258C">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t xml:space="preserve">, as reflected in the optimal cost parameter. </w:t>
        </w:r>
      </w:ins>
      <w:ins w:id="1860" w:author="Noah Goodman" w:date="2014-06-05T09:39:00Z">
        <w:r w:rsidR="00C55C0F" w:rsidRPr="00CA258C">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intuitive and natural and consistent with the model. </w:t>
        </w:r>
      </w:ins>
      <w:ins w:id="1862" w:author="Noah Goodman" w:date="2014-06-05T09:37:00Z">
        <w:r w:rsidR="00C55C0F" w:rsidRPr="00CA258C">
          <w:rPr>
            <w:rFonts w:ascii="Times New Roman" w:eastAsia="Times New Roman" w:hAnsi="Times New Roman" w:cs="Times New Roman"/>
            <w:color w:val="222222"/>
            <w:shd w:val="clear" w:color="auto" w:fill="FFFFFF"/>
            <w:rPrChange w:id="1863"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1864" w:author="Noah Goodman" w:date="2014-06-05T09:38:00Z">
        <w:r w:rsidR="00C55C0F" w:rsidRPr="00CA258C">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1866" w:author="Noah Goodman" w:date="2014-06-05T09:37:00Z"/>
          <w:rFonts w:ascii="Times New Roman" w:eastAsia="Times New Roman" w:hAnsi="Times New Roman" w:cs="Times New Roman"/>
          <w:color w:val="222222"/>
          <w:shd w:val="clear" w:color="auto" w:fill="FFFFFF"/>
          <w:rPrChange w:id="1867" w:author="Justine Kao" w:date="2014-06-05T19:39:00Z">
            <w:rPr>
              <w:ins w:id="1868" w:author="Noah Goodman" w:date="2014-06-05T09:37:00Z"/>
              <w:rFonts w:ascii="Arial" w:eastAsia="Times New Roman" w:hAnsi="Arial" w:cs="Arial"/>
              <w:color w:val="222222"/>
              <w:shd w:val="clear" w:color="auto" w:fill="FFFFFF"/>
            </w:rPr>
          </w:rPrChange>
        </w:rPr>
      </w:pPr>
      <w:ins w:id="1869" w:author="Noah Goodman" w:date="2014-06-05T09:37:00Z">
        <w:r w:rsidRPr="00CA258C">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t xml:space="preserve"> </w:t>
        </w:r>
      </w:ins>
      <w:del w:id="1871" w:author="Noah Goodman" w:date="2014-06-05T09:37:00Z">
        <w:r w:rsidR="002B236E" w:rsidRPr="00CA258C" w:rsidDel="00C55C0F">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1873" w:author="Justine Kao" w:date="2014-06-05T20:44:00Z"/>
          <w:rFonts w:ascii="Times New Roman" w:eastAsia="Times New Roman" w:hAnsi="Times New Roman" w:cs="Times New Roman"/>
          <w:color w:val="222222"/>
          <w:shd w:val="clear" w:color="auto" w:fill="FFFFFF"/>
          <w:rPrChange w:id="1874" w:author="Justine Kao" w:date="2014-06-05T19:39:00Z">
            <w:rPr>
              <w:del w:id="1875" w:author="Justine Kao" w:date="2014-06-05T20:44:00Z"/>
              <w:rFonts w:ascii="Arial" w:eastAsia="Times New Roman" w:hAnsi="Arial" w:cs="Arial"/>
              <w:color w:val="222222"/>
              <w:shd w:val="clear" w:color="auto" w:fill="FFFFFF"/>
            </w:rPr>
          </w:rPrChange>
        </w:rPr>
      </w:pPr>
      <w:del w:id="1876" w:author="Noah Goodman" w:date="2014-06-05T09:38:00Z">
        <w:r w:rsidRPr="00CA258C" w:rsidDel="00C55C0F">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delText>However,</w:delText>
        </w:r>
      </w:del>
      <w:ins w:id="1878" w:author="Noah Goodman" w:date="2014-06-05T09:38:00Z">
        <w:r w:rsidR="00C55C0F" w:rsidRPr="00CA258C">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1880"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1881"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1882"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1883"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t xml:space="preserve"> </w:t>
      </w:r>
      <w:ins w:id="1890" w:author="Justine Kao" w:date="2014-06-05T20:44:00Z">
        <w:r w:rsidR="00F757AD" w:rsidRPr="00436F65">
          <w:rPr>
            <w:rFonts w:ascii="Times New Roman" w:eastAsia="Times New Roman" w:hAnsi="Times New Roman" w:cs="Times New Roman"/>
            <w:color w:val="222222"/>
            <w:shd w:val="clear" w:color="auto" w:fill="FFFFFF"/>
          </w:rPr>
          <w:t>We could try presenting the 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1891" w:author="Justine Kao" w:date="2014-06-05T20:45:00Z">
        <w:r w:rsidR="00013A66">
          <w:rPr>
            <w:rFonts w:ascii="Times New Roman" w:eastAsia="Times New Roman" w:hAnsi="Times New Roman" w:cs="Times New Roman"/>
            <w:color w:val="222222"/>
            <w:shd w:val="clear" w:color="auto" w:fill="FFFFFF"/>
          </w:rPr>
          <w:t>and present</w:t>
        </w:r>
      </w:ins>
      <w:ins w:id="1892" w:author="Justine Kao" w:date="2014-06-05T20:44:00Z">
        <w:r w:rsidR="00B47EF2">
          <w:rPr>
            <w:rFonts w:ascii="Times New Roman" w:eastAsia="Times New Roman" w:hAnsi="Times New Roman" w:cs="Times New Roman"/>
            <w:color w:val="222222"/>
            <w:shd w:val="clear" w:color="auto" w:fill="FFFFFF"/>
          </w:rPr>
          <w:t xml:space="preserve"> </w:t>
        </w:r>
      </w:ins>
      <w:ins w:id="1893" w:author="Justine Kao" w:date="2014-06-05T20:45:00Z">
        <w:r w:rsidR="00B47EF2">
          <w:rPr>
            <w:rFonts w:ascii="Times New Roman" w:eastAsia="Times New Roman" w:hAnsi="Times New Roman" w:cs="Times New Roman"/>
            <w:color w:val="222222"/>
            <w:shd w:val="clear" w:color="auto" w:fill="FFFFFF"/>
          </w:rPr>
          <w:t>the numbers in Arabic notation</w:t>
        </w:r>
      </w:ins>
      <w:ins w:id="1894" w:author="Justine Kao" w:date="2014-06-05T20:44:00Z">
        <w:r w:rsidR="00F757AD">
          <w:rPr>
            <w:rFonts w:ascii="Times New Roman" w:eastAsia="Times New Roman" w:hAnsi="Times New Roman" w:cs="Times New Roman"/>
            <w:color w:val="222222"/>
            <w:shd w:val="clear" w:color="auto" w:fill="FFFFFF"/>
          </w:rPr>
          <w:t>.</w:t>
        </w:r>
      </w:ins>
      <w:del w:id="1895" w:author="Justine Kao" w:date="2014-06-05T20:44:00Z">
        <w:r w:rsidR="004D6EA2" w:rsidRPr="00CA258C" w:rsidDel="00F757AD">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1897"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1899"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1900"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1901"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1902"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1903"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1904"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1905"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1906"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1907"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1908" w:author="Justine Kao" w:date="2014-06-05T19:39:00Z">
            <w:rPr>
              <w:rFonts w:ascii="Arial" w:hAnsi="Arial" w:cs="Arial"/>
            </w:rPr>
          </w:rPrChange>
        </w:rPr>
      </w:pPr>
    </w:p>
    <w:sectPr w:rsidR="009566B4" w:rsidRPr="00CA258C" w:rsidSect="009566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2D7AE9" w:rsidRDefault="002D7AE9" w:rsidP="00097293">
      <w:r>
        <w:separator/>
      </w:r>
    </w:p>
  </w:endnote>
  <w:endnote w:type="continuationSeparator" w:id="0">
    <w:p w14:paraId="4C6DA7A7" w14:textId="77777777" w:rsidR="002D7AE9" w:rsidRDefault="002D7AE9"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2D7AE9" w:rsidRDefault="002D7AE9" w:rsidP="00097293">
      <w:r>
        <w:separator/>
      </w:r>
    </w:p>
  </w:footnote>
  <w:footnote w:type="continuationSeparator" w:id="0">
    <w:p w14:paraId="0F5FDA1E" w14:textId="77777777" w:rsidR="002D7AE9" w:rsidRDefault="002D7AE9"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E2747"/>
    <w:rsid w:val="000E4F05"/>
    <w:rsid w:val="000E4F2E"/>
    <w:rsid w:val="000F56EF"/>
    <w:rsid w:val="001006E3"/>
    <w:rsid w:val="00100A60"/>
    <w:rsid w:val="001032A5"/>
    <w:rsid w:val="00104477"/>
    <w:rsid w:val="00104910"/>
    <w:rsid w:val="00143C8C"/>
    <w:rsid w:val="0014727F"/>
    <w:rsid w:val="00160EF4"/>
    <w:rsid w:val="0016458D"/>
    <w:rsid w:val="001705B9"/>
    <w:rsid w:val="00181621"/>
    <w:rsid w:val="001816B1"/>
    <w:rsid w:val="00182FDB"/>
    <w:rsid w:val="001A4E49"/>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51AD"/>
    <w:rsid w:val="0024137F"/>
    <w:rsid w:val="002433CD"/>
    <w:rsid w:val="0024383D"/>
    <w:rsid w:val="00257AFD"/>
    <w:rsid w:val="00261EC3"/>
    <w:rsid w:val="002759F4"/>
    <w:rsid w:val="00277B3D"/>
    <w:rsid w:val="00286CF5"/>
    <w:rsid w:val="0029084D"/>
    <w:rsid w:val="002A150E"/>
    <w:rsid w:val="002A1E39"/>
    <w:rsid w:val="002B1223"/>
    <w:rsid w:val="002B236E"/>
    <w:rsid w:val="002B518C"/>
    <w:rsid w:val="002B6676"/>
    <w:rsid w:val="002C41E9"/>
    <w:rsid w:val="002C5393"/>
    <w:rsid w:val="002D7AE9"/>
    <w:rsid w:val="002D7C0D"/>
    <w:rsid w:val="002D7F97"/>
    <w:rsid w:val="002F214A"/>
    <w:rsid w:val="002F46D3"/>
    <w:rsid w:val="00314D26"/>
    <w:rsid w:val="00315FF3"/>
    <w:rsid w:val="003312DC"/>
    <w:rsid w:val="0033607A"/>
    <w:rsid w:val="003463F6"/>
    <w:rsid w:val="00364EF4"/>
    <w:rsid w:val="00366E88"/>
    <w:rsid w:val="00371597"/>
    <w:rsid w:val="003760BD"/>
    <w:rsid w:val="003811C3"/>
    <w:rsid w:val="00383FBE"/>
    <w:rsid w:val="003866DF"/>
    <w:rsid w:val="00390DD3"/>
    <w:rsid w:val="003A1427"/>
    <w:rsid w:val="003B0175"/>
    <w:rsid w:val="003B4BB6"/>
    <w:rsid w:val="003C2984"/>
    <w:rsid w:val="003C387F"/>
    <w:rsid w:val="003D21C7"/>
    <w:rsid w:val="003E51F6"/>
    <w:rsid w:val="003F0F88"/>
    <w:rsid w:val="003F2CF8"/>
    <w:rsid w:val="003F4EE5"/>
    <w:rsid w:val="003F6696"/>
    <w:rsid w:val="00400275"/>
    <w:rsid w:val="0040092D"/>
    <w:rsid w:val="00404E5D"/>
    <w:rsid w:val="00411398"/>
    <w:rsid w:val="00412574"/>
    <w:rsid w:val="0041343A"/>
    <w:rsid w:val="0041657A"/>
    <w:rsid w:val="004211E5"/>
    <w:rsid w:val="00421279"/>
    <w:rsid w:val="004219C9"/>
    <w:rsid w:val="00421B57"/>
    <w:rsid w:val="00421F59"/>
    <w:rsid w:val="00425C1B"/>
    <w:rsid w:val="004415D0"/>
    <w:rsid w:val="00442B8D"/>
    <w:rsid w:val="00444B6C"/>
    <w:rsid w:val="00457442"/>
    <w:rsid w:val="0047688C"/>
    <w:rsid w:val="0048224B"/>
    <w:rsid w:val="00484BA3"/>
    <w:rsid w:val="004866B4"/>
    <w:rsid w:val="00492E7D"/>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105E5"/>
    <w:rsid w:val="0051127E"/>
    <w:rsid w:val="0051723F"/>
    <w:rsid w:val="0052287E"/>
    <w:rsid w:val="00524ACD"/>
    <w:rsid w:val="00524F0E"/>
    <w:rsid w:val="005315F3"/>
    <w:rsid w:val="00535378"/>
    <w:rsid w:val="00546244"/>
    <w:rsid w:val="00550946"/>
    <w:rsid w:val="00555849"/>
    <w:rsid w:val="005569CD"/>
    <w:rsid w:val="005615AA"/>
    <w:rsid w:val="00565F7F"/>
    <w:rsid w:val="005822AB"/>
    <w:rsid w:val="00590BE8"/>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E7025"/>
    <w:rsid w:val="006F3EF4"/>
    <w:rsid w:val="007077B0"/>
    <w:rsid w:val="00714BF8"/>
    <w:rsid w:val="00722E83"/>
    <w:rsid w:val="0073023C"/>
    <w:rsid w:val="007351DA"/>
    <w:rsid w:val="007367C8"/>
    <w:rsid w:val="0074152F"/>
    <w:rsid w:val="00743A6B"/>
    <w:rsid w:val="007477EC"/>
    <w:rsid w:val="007546BA"/>
    <w:rsid w:val="00757DE4"/>
    <w:rsid w:val="0076205A"/>
    <w:rsid w:val="0076658B"/>
    <w:rsid w:val="00767437"/>
    <w:rsid w:val="00771D76"/>
    <w:rsid w:val="00776203"/>
    <w:rsid w:val="0078191B"/>
    <w:rsid w:val="00790C10"/>
    <w:rsid w:val="007A3ABF"/>
    <w:rsid w:val="007B277D"/>
    <w:rsid w:val="007B5A0E"/>
    <w:rsid w:val="007B644F"/>
    <w:rsid w:val="007B6905"/>
    <w:rsid w:val="007C4769"/>
    <w:rsid w:val="007C50F6"/>
    <w:rsid w:val="007C7137"/>
    <w:rsid w:val="007D11CA"/>
    <w:rsid w:val="007E0E8A"/>
    <w:rsid w:val="007E3637"/>
    <w:rsid w:val="007E4EEA"/>
    <w:rsid w:val="007E7474"/>
    <w:rsid w:val="007F12CC"/>
    <w:rsid w:val="00807352"/>
    <w:rsid w:val="0080797F"/>
    <w:rsid w:val="008117C0"/>
    <w:rsid w:val="00812A6E"/>
    <w:rsid w:val="00814740"/>
    <w:rsid w:val="008169B3"/>
    <w:rsid w:val="00820A1C"/>
    <w:rsid w:val="0082101E"/>
    <w:rsid w:val="008259C0"/>
    <w:rsid w:val="008308EC"/>
    <w:rsid w:val="0083255F"/>
    <w:rsid w:val="00835387"/>
    <w:rsid w:val="0083735B"/>
    <w:rsid w:val="008425E5"/>
    <w:rsid w:val="008474A4"/>
    <w:rsid w:val="008521BD"/>
    <w:rsid w:val="00854C5B"/>
    <w:rsid w:val="0085625E"/>
    <w:rsid w:val="00856621"/>
    <w:rsid w:val="008649D4"/>
    <w:rsid w:val="00872CD4"/>
    <w:rsid w:val="00881313"/>
    <w:rsid w:val="00892C1E"/>
    <w:rsid w:val="00893E1C"/>
    <w:rsid w:val="008A691B"/>
    <w:rsid w:val="008B4678"/>
    <w:rsid w:val="008B4B67"/>
    <w:rsid w:val="008B5BC1"/>
    <w:rsid w:val="008C3D0F"/>
    <w:rsid w:val="008D2EED"/>
    <w:rsid w:val="008D30C9"/>
    <w:rsid w:val="00906407"/>
    <w:rsid w:val="009105B3"/>
    <w:rsid w:val="009107F6"/>
    <w:rsid w:val="00916AA4"/>
    <w:rsid w:val="009238A9"/>
    <w:rsid w:val="00927277"/>
    <w:rsid w:val="009332CB"/>
    <w:rsid w:val="00937AB1"/>
    <w:rsid w:val="00942E13"/>
    <w:rsid w:val="00943DBE"/>
    <w:rsid w:val="0095098A"/>
    <w:rsid w:val="009547AD"/>
    <w:rsid w:val="009566B4"/>
    <w:rsid w:val="009613B4"/>
    <w:rsid w:val="00962572"/>
    <w:rsid w:val="00967B89"/>
    <w:rsid w:val="009706E3"/>
    <w:rsid w:val="00975E2F"/>
    <w:rsid w:val="009808D3"/>
    <w:rsid w:val="0098167F"/>
    <w:rsid w:val="009856AA"/>
    <w:rsid w:val="00991CFD"/>
    <w:rsid w:val="00992749"/>
    <w:rsid w:val="0099475B"/>
    <w:rsid w:val="009949F0"/>
    <w:rsid w:val="009B26A5"/>
    <w:rsid w:val="009B3499"/>
    <w:rsid w:val="009B548C"/>
    <w:rsid w:val="009D4577"/>
    <w:rsid w:val="009E348D"/>
    <w:rsid w:val="009E3F67"/>
    <w:rsid w:val="009E533E"/>
    <w:rsid w:val="009F66AB"/>
    <w:rsid w:val="00A0313E"/>
    <w:rsid w:val="00A07D24"/>
    <w:rsid w:val="00A25B5B"/>
    <w:rsid w:val="00A307A7"/>
    <w:rsid w:val="00A36520"/>
    <w:rsid w:val="00A50377"/>
    <w:rsid w:val="00A52458"/>
    <w:rsid w:val="00A535C2"/>
    <w:rsid w:val="00A56A50"/>
    <w:rsid w:val="00A6783F"/>
    <w:rsid w:val="00A929FA"/>
    <w:rsid w:val="00A93720"/>
    <w:rsid w:val="00A948BF"/>
    <w:rsid w:val="00AA18E4"/>
    <w:rsid w:val="00AB5CBA"/>
    <w:rsid w:val="00AC2112"/>
    <w:rsid w:val="00AC31A1"/>
    <w:rsid w:val="00AC5E9D"/>
    <w:rsid w:val="00AD19E1"/>
    <w:rsid w:val="00AD1CCE"/>
    <w:rsid w:val="00AE18B7"/>
    <w:rsid w:val="00AF16AC"/>
    <w:rsid w:val="00B126F5"/>
    <w:rsid w:val="00B256A2"/>
    <w:rsid w:val="00B274CA"/>
    <w:rsid w:val="00B3776B"/>
    <w:rsid w:val="00B43C45"/>
    <w:rsid w:val="00B47EF2"/>
    <w:rsid w:val="00B514FF"/>
    <w:rsid w:val="00B6324A"/>
    <w:rsid w:val="00B637D0"/>
    <w:rsid w:val="00B64AB3"/>
    <w:rsid w:val="00B71005"/>
    <w:rsid w:val="00B721D2"/>
    <w:rsid w:val="00B77208"/>
    <w:rsid w:val="00B854FA"/>
    <w:rsid w:val="00B906DD"/>
    <w:rsid w:val="00B949BE"/>
    <w:rsid w:val="00BA7CCC"/>
    <w:rsid w:val="00BA7CDF"/>
    <w:rsid w:val="00BB64A4"/>
    <w:rsid w:val="00BC01AA"/>
    <w:rsid w:val="00BC0D2D"/>
    <w:rsid w:val="00BC6A7B"/>
    <w:rsid w:val="00BD4396"/>
    <w:rsid w:val="00BE34B3"/>
    <w:rsid w:val="00BE3503"/>
    <w:rsid w:val="00BE4A8D"/>
    <w:rsid w:val="00BE792B"/>
    <w:rsid w:val="00BF2D5C"/>
    <w:rsid w:val="00BF3593"/>
    <w:rsid w:val="00BF3B72"/>
    <w:rsid w:val="00C01843"/>
    <w:rsid w:val="00C11A7D"/>
    <w:rsid w:val="00C12C8D"/>
    <w:rsid w:val="00C264AB"/>
    <w:rsid w:val="00C3047C"/>
    <w:rsid w:val="00C348C0"/>
    <w:rsid w:val="00C5274C"/>
    <w:rsid w:val="00C536D1"/>
    <w:rsid w:val="00C53DDD"/>
    <w:rsid w:val="00C55C0F"/>
    <w:rsid w:val="00C56283"/>
    <w:rsid w:val="00C7312E"/>
    <w:rsid w:val="00C8023C"/>
    <w:rsid w:val="00C82BDC"/>
    <w:rsid w:val="00C83BC5"/>
    <w:rsid w:val="00C90006"/>
    <w:rsid w:val="00C901CF"/>
    <w:rsid w:val="00C9316C"/>
    <w:rsid w:val="00C97481"/>
    <w:rsid w:val="00CA1033"/>
    <w:rsid w:val="00CA1FFC"/>
    <w:rsid w:val="00CA258C"/>
    <w:rsid w:val="00CA3DD2"/>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AAA"/>
    <w:rsid w:val="00D435CE"/>
    <w:rsid w:val="00D43802"/>
    <w:rsid w:val="00D46E76"/>
    <w:rsid w:val="00D530FF"/>
    <w:rsid w:val="00D535D0"/>
    <w:rsid w:val="00D60953"/>
    <w:rsid w:val="00D87C39"/>
    <w:rsid w:val="00D930BD"/>
    <w:rsid w:val="00D94E9C"/>
    <w:rsid w:val="00DA2A1A"/>
    <w:rsid w:val="00DA2C44"/>
    <w:rsid w:val="00DA6CA4"/>
    <w:rsid w:val="00DB5831"/>
    <w:rsid w:val="00DC5B03"/>
    <w:rsid w:val="00DC5D1E"/>
    <w:rsid w:val="00DD0C07"/>
    <w:rsid w:val="00DE3422"/>
    <w:rsid w:val="00E017C0"/>
    <w:rsid w:val="00E01D99"/>
    <w:rsid w:val="00E05C49"/>
    <w:rsid w:val="00E07295"/>
    <w:rsid w:val="00E10553"/>
    <w:rsid w:val="00E16E94"/>
    <w:rsid w:val="00E2057C"/>
    <w:rsid w:val="00E23985"/>
    <w:rsid w:val="00E302CB"/>
    <w:rsid w:val="00E3250D"/>
    <w:rsid w:val="00E44A28"/>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480B"/>
    <w:rsid w:val="00EC5B5E"/>
    <w:rsid w:val="00ED33B6"/>
    <w:rsid w:val="00ED4013"/>
    <w:rsid w:val="00ED62BB"/>
    <w:rsid w:val="00ED7D13"/>
    <w:rsid w:val="00EE5E55"/>
    <w:rsid w:val="00EF0D7E"/>
    <w:rsid w:val="00EF5587"/>
    <w:rsid w:val="00F10313"/>
    <w:rsid w:val="00F17D60"/>
    <w:rsid w:val="00F20691"/>
    <w:rsid w:val="00F23236"/>
    <w:rsid w:val="00F25216"/>
    <w:rsid w:val="00F33EB8"/>
    <w:rsid w:val="00F37302"/>
    <w:rsid w:val="00F63AC2"/>
    <w:rsid w:val="00F7319A"/>
    <w:rsid w:val="00F73420"/>
    <w:rsid w:val="00F757AD"/>
    <w:rsid w:val="00F82EAF"/>
    <w:rsid w:val="00F83AF5"/>
    <w:rsid w:val="00F87727"/>
    <w:rsid w:val="00F90554"/>
    <w:rsid w:val="00F977F0"/>
    <w:rsid w:val="00FC3C37"/>
    <w:rsid w:val="00FC45B3"/>
    <w:rsid w:val="00FD088A"/>
    <w:rsid w:val="00FD1C8B"/>
    <w:rsid w:val="00FD5314"/>
    <w:rsid w:val="00FF4944"/>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3ABD3-79B7-4942-A441-0D1E6601C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15</Pages>
  <Words>7472</Words>
  <Characters>42593</Characters>
  <Application>Microsoft Macintosh Word</Application>
  <DocSecurity>0</DocSecurity>
  <Lines>354</Lines>
  <Paragraphs>99</Paragraphs>
  <ScaleCrop>false</ScaleCrop>
  <Company>Stanford University</Company>
  <LinksUpToDate>false</LinksUpToDate>
  <CharactersWithSpaces>49966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417</cp:revision>
  <dcterms:created xsi:type="dcterms:W3CDTF">2014-05-28T23:24:00Z</dcterms:created>
  <dcterms:modified xsi:type="dcterms:W3CDTF">2014-06-06T03:49:00Z</dcterms:modified>
</cp:coreProperties>
</file>