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D885D8" w14:textId="77777777" w:rsidR="00834929" w:rsidRDefault="00834929" w:rsidP="001705B9">
      <w:pPr>
        <w:rPr>
          <w:ins w:id="0" w:author="Justine Kao" w:date="2014-06-13T12:58:00Z"/>
          <w:rFonts w:ascii="Times New Roman" w:eastAsia="Times New Roman" w:hAnsi="Times New Roman" w:cs="Times New Roman"/>
          <w:color w:val="222222"/>
          <w:shd w:val="clear" w:color="auto" w:fill="FFFFFF"/>
        </w:rPr>
      </w:pPr>
    </w:p>
    <w:p w14:paraId="61939B24" w14:textId="2F4A2DF0" w:rsidR="00834929" w:rsidRDefault="00DA0F43" w:rsidP="001705B9">
      <w:pPr>
        <w:rPr>
          <w:ins w:id="1" w:author="Justine Kao" w:date="2014-06-13T12:58:00Z"/>
          <w:rFonts w:ascii="Times New Roman" w:eastAsia="Times New Roman" w:hAnsi="Times New Roman" w:cs="Times New Roman"/>
          <w:color w:val="222222"/>
          <w:shd w:val="clear" w:color="auto" w:fill="FFFFFF"/>
        </w:rPr>
      </w:pPr>
      <w:ins w:id="2" w:author="Justine Kao" w:date="2014-06-13T12:59:00Z">
        <w:r>
          <w:rPr>
            <w:rFonts w:ascii="Times New Roman" w:eastAsia="Times New Roman" w:hAnsi="Times New Roman" w:cs="Times New Roman"/>
            <w:color w:val="222222"/>
            <w:shd w:val="clear" w:color="auto" w:fill="FFFFFF"/>
          </w:rPr>
          <w:t>Dear Editorial Board,</w:t>
        </w:r>
      </w:ins>
    </w:p>
    <w:p w14:paraId="73DF4066" w14:textId="77777777" w:rsidR="00DA0F43" w:rsidRDefault="00DA0F43" w:rsidP="001705B9">
      <w:pPr>
        <w:rPr>
          <w:ins w:id="3" w:author="Justine Kao" w:date="2014-06-13T12:58:00Z"/>
          <w:rFonts w:ascii="Times New Roman" w:eastAsia="Times New Roman" w:hAnsi="Times New Roman" w:cs="Times New Roman"/>
          <w:color w:val="222222"/>
          <w:shd w:val="clear" w:color="auto" w:fill="FFFFFF"/>
        </w:rPr>
      </w:pPr>
    </w:p>
    <w:p w14:paraId="786232E8" w14:textId="19506758" w:rsidR="004219C9" w:rsidRDefault="004219C9" w:rsidP="001705B9">
      <w:pPr>
        <w:rPr>
          <w:ins w:id="4" w:author="Justine Kao" w:date="2014-06-13T12:59:00Z"/>
          <w:rFonts w:ascii="Times New Roman" w:eastAsia="Times New Roman" w:hAnsi="Times New Roman" w:cs="Times New Roman"/>
          <w:color w:val="222222"/>
          <w:shd w:val="clear" w:color="auto" w:fill="FFFFFF"/>
        </w:rPr>
      </w:pPr>
      <w:ins w:id="5" w:author="Noah Goodman" w:date="2014-06-05T07:02:00Z">
        <w:r w:rsidRPr="00CA258C">
          <w:rPr>
            <w:rFonts w:ascii="Times New Roman" w:eastAsia="Times New Roman" w:hAnsi="Times New Roman" w:cs="Times New Roman"/>
            <w:color w:val="222222"/>
            <w:shd w:val="clear" w:color="auto" w:fill="FFFFFF"/>
            <w:rPrChange w:id="6" w:author="Justine Kao" w:date="2014-06-05T19:39:00Z">
              <w:rPr>
                <w:rFonts w:ascii="Arial" w:eastAsia="Times New Roman" w:hAnsi="Arial" w:cs="Arial"/>
                <w:color w:val="222222"/>
                <w:shd w:val="clear" w:color="auto" w:fill="FFFFFF"/>
              </w:rPr>
            </w:rPrChange>
          </w:rPr>
          <w:t xml:space="preserve">We thank the editor and reviewers for their very helpful comments. </w:t>
        </w:r>
      </w:ins>
      <w:ins w:id="7" w:author="Noah Goodman" w:date="2014-06-13T08:30:00Z">
        <w:r w:rsidR="009B7BDE">
          <w:rPr>
            <w:rFonts w:ascii="Times New Roman" w:eastAsia="Times New Roman" w:hAnsi="Times New Roman" w:cs="Times New Roman"/>
            <w:color w:val="222222"/>
            <w:shd w:val="clear" w:color="auto" w:fill="FFFFFF"/>
          </w:rPr>
          <w:t xml:space="preserve">We have attempted to address each of the concerns raised, either clarifying or revising as appropriate. We believe that the manuscript has </w:t>
        </w:r>
      </w:ins>
      <w:ins w:id="8" w:author="Noah Goodman" w:date="2014-06-13T08:31:00Z">
        <w:r w:rsidR="009B7BDE">
          <w:rPr>
            <w:rFonts w:ascii="Times New Roman" w:eastAsia="Times New Roman" w:hAnsi="Times New Roman" w:cs="Times New Roman"/>
            <w:color w:val="222222"/>
            <w:shd w:val="clear" w:color="auto" w:fill="FFFFFF"/>
          </w:rPr>
          <w:t>improved</w:t>
        </w:r>
      </w:ins>
      <w:ins w:id="9" w:author="Noah Goodman" w:date="2014-06-13T08:32:00Z">
        <w:r w:rsidR="009B7BDE">
          <w:rPr>
            <w:rFonts w:ascii="Times New Roman" w:eastAsia="Times New Roman" w:hAnsi="Times New Roman" w:cs="Times New Roman"/>
            <w:color w:val="222222"/>
            <w:shd w:val="clear" w:color="auto" w:fill="FFFFFF"/>
          </w:rPr>
          <w:t xml:space="preserve"> significantly</w:t>
        </w:r>
      </w:ins>
      <w:ins w:id="10" w:author="Noah Goodman" w:date="2014-06-13T08:30:00Z">
        <w:r w:rsidR="009B7BDE">
          <w:rPr>
            <w:rFonts w:ascii="Times New Roman" w:eastAsia="Times New Roman" w:hAnsi="Times New Roman" w:cs="Times New Roman"/>
            <w:color w:val="222222"/>
            <w:shd w:val="clear" w:color="auto" w:fill="FFFFFF"/>
          </w:rPr>
          <w:t xml:space="preserve"> as a result.</w:t>
        </w:r>
      </w:ins>
      <w:ins w:id="11" w:author="Noah Goodman" w:date="2014-06-13T08:31:00Z">
        <w:r w:rsidR="009B7BDE">
          <w:rPr>
            <w:rFonts w:ascii="Times New Roman" w:eastAsia="Times New Roman" w:hAnsi="Times New Roman" w:cs="Times New Roman"/>
            <w:color w:val="222222"/>
            <w:shd w:val="clear" w:color="auto" w:fill="FFFFFF"/>
          </w:rPr>
          <w:t xml:space="preserve"> Below we respond to each point, indicating changes made to the manuscript where applicable.</w:t>
        </w:r>
      </w:ins>
    </w:p>
    <w:p w14:paraId="3EC3156F" w14:textId="77777777" w:rsidR="00524672" w:rsidRDefault="00524672" w:rsidP="001705B9">
      <w:pPr>
        <w:rPr>
          <w:ins w:id="12" w:author="Justine Kao" w:date="2014-06-13T12:59:00Z"/>
          <w:rFonts w:ascii="Times New Roman" w:eastAsia="Times New Roman" w:hAnsi="Times New Roman" w:cs="Times New Roman"/>
          <w:color w:val="222222"/>
          <w:shd w:val="clear" w:color="auto" w:fill="FFFFFF"/>
        </w:rPr>
      </w:pPr>
    </w:p>
    <w:p w14:paraId="1888A22D" w14:textId="4E3F5160" w:rsidR="00107E5C" w:rsidRDefault="00107E5C" w:rsidP="00107E5C">
      <w:pPr>
        <w:rPr>
          <w:ins w:id="13" w:author="Justine Kao" w:date="2014-06-13T14:50:00Z"/>
          <w:rFonts w:ascii="Times New Roman" w:hAnsi="Times New Roman"/>
        </w:rPr>
      </w:pPr>
      <w:ins w:id="14" w:author="Justine Kao" w:date="2014-06-13T14:02:00Z">
        <w:r w:rsidRPr="009400A9">
          <w:rPr>
            <w:rFonts w:ascii="Times New Roman" w:hAnsi="Times New Roman"/>
          </w:rPr>
          <w:t xml:space="preserve">If you have any questions or require any </w:t>
        </w:r>
      </w:ins>
      <w:ins w:id="15" w:author="Justine Kao" w:date="2014-06-13T14:03:00Z">
        <w:r>
          <w:rPr>
            <w:rFonts w:ascii="Times New Roman" w:hAnsi="Times New Roman"/>
          </w:rPr>
          <w:t xml:space="preserve">additional </w:t>
        </w:r>
      </w:ins>
      <w:ins w:id="16" w:author="Justine Kao" w:date="2014-06-13T14:02:00Z">
        <w:r w:rsidRPr="009400A9">
          <w:rPr>
            <w:rFonts w:ascii="Times New Roman" w:hAnsi="Times New Roman"/>
          </w:rPr>
          <w:t>clarifications, please do not hesitate to contact us.</w:t>
        </w:r>
      </w:ins>
    </w:p>
    <w:p w14:paraId="53666E1E" w14:textId="77777777" w:rsidR="00F12F03" w:rsidRDefault="00F12F03" w:rsidP="00107E5C">
      <w:pPr>
        <w:rPr>
          <w:ins w:id="17" w:author="Justine Kao" w:date="2014-06-13T14:50:00Z"/>
          <w:rFonts w:ascii="Times New Roman" w:hAnsi="Times New Roman"/>
        </w:rPr>
      </w:pPr>
    </w:p>
    <w:p w14:paraId="1B9B56FB" w14:textId="7E2B683D" w:rsidR="00F12F03" w:rsidRDefault="00F12F03" w:rsidP="00107E5C">
      <w:pPr>
        <w:rPr>
          <w:ins w:id="18" w:author="Justine Kao" w:date="2014-06-13T14:50:00Z"/>
          <w:rFonts w:ascii="Times New Roman" w:hAnsi="Times New Roman"/>
        </w:rPr>
      </w:pPr>
      <w:ins w:id="19" w:author="Justine Kao" w:date="2014-06-13T14:50:00Z">
        <w:r>
          <w:rPr>
            <w:rFonts w:ascii="Times New Roman" w:hAnsi="Times New Roman"/>
          </w:rPr>
          <w:t>Sincerely,</w:t>
        </w:r>
      </w:ins>
    </w:p>
    <w:p w14:paraId="3164AC1B" w14:textId="77777777" w:rsidR="00F12F03" w:rsidRDefault="00F12F03" w:rsidP="00107E5C">
      <w:pPr>
        <w:rPr>
          <w:ins w:id="20" w:author="Justine Kao" w:date="2014-06-13T14:50:00Z"/>
          <w:rFonts w:ascii="Times New Roman" w:hAnsi="Times New Roman"/>
        </w:rPr>
      </w:pPr>
    </w:p>
    <w:p w14:paraId="624AE398" w14:textId="6E0A2CBC" w:rsidR="00F12F03" w:rsidRDefault="00F12F03" w:rsidP="00107E5C">
      <w:pPr>
        <w:rPr>
          <w:ins w:id="21" w:author="Justine Kao" w:date="2014-06-13T14:02:00Z"/>
        </w:rPr>
      </w:pPr>
      <w:ins w:id="22" w:author="Justine Kao" w:date="2014-06-13T14:50:00Z">
        <w:r>
          <w:rPr>
            <w:rFonts w:ascii="Times New Roman" w:hAnsi="Times New Roman"/>
          </w:rPr>
          <w:t>Justine T. Kao</w:t>
        </w:r>
      </w:ins>
    </w:p>
    <w:p w14:paraId="032DC36A" w14:textId="77777777" w:rsidR="00107E5C" w:rsidRDefault="00107E5C" w:rsidP="001705B9">
      <w:pPr>
        <w:rPr>
          <w:ins w:id="23" w:author="Justine Kao" w:date="2014-06-13T14:01:00Z"/>
          <w:rFonts w:ascii="Times New Roman" w:eastAsia="Times New Roman" w:hAnsi="Times New Roman" w:cs="Times New Roman"/>
          <w:color w:val="222222"/>
          <w:shd w:val="clear" w:color="auto" w:fill="FFFFFF"/>
        </w:rPr>
      </w:pPr>
    </w:p>
    <w:p w14:paraId="5D1A106D" w14:textId="67D2FF41" w:rsidR="00524672" w:rsidRPr="00BF3EF9" w:rsidRDefault="00524672" w:rsidP="001705B9">
      <w:pPr>
        <w:rPr>
          <w:rFonts w:ascii="Times New Roman" w:eastAsia="Times New Roman" w:hAnsi="Times New Roman" w:cs="Times New Roman"/>
          <w:b/>
          <w:color w:val="222222"/>
          <w:shd w:val="clear" w:color="auto" w:fill="FFFFFF"/>
          <w:rPrChange w:id="24" w:author="Justine Kao" w:date="2014-06-13T14:50:00Z">
            <w:rPr>
              <w:rFonts w:ascii="Arial" w:eastAsia="Times New Roman" w:hAnsi="Arial" w:cs="Arial"/>
              <w:color w:val="222222"/>
              <w:shd w:val="clear" w:color="auto" w:fill="FFFFFF"/>
            </w:rPr>
          </w:rPrChange>
        </w:rPr>
      </w:pPr>
      <w:ins w:id="25" w:author="Justine Kao" w:date="2014-06-13T12:59:00Z">
        <w:r w:rsidRPr="00BF3EF9">
          <w:rPr>
            <w:rFonts w:ascii="Times New Roman" w:eastAsia="Times New Roman" w:hAnsi="Times New Roman" w:cs="Times New Roman"/>
            <w:b/>
            <w:color w:val="222222"/>
            <w:shd w:val="clear" w:color="auto" w:fill="FFFFFF"/>
            <w:rPrChange w:id="26" w:author="Justine Kao" w:date="2014-06-13T14:50:00Z">
              <w:rPr>
                <w:rFonts w:ascii="Times New Roman" w:eastAsia="Times New Roman" w:hAnsi="Times New Roman" w:cs="Times New Roman"/>
                <w:color w:val="222222"/>
                <w:shd w:val="clear" w:color="auto" w:fill="FFFFFF"/>
              </w:rPr>
            </w:rPrChange>
          </w:rPr>
          <w:t>Editor’s comments:</w:t>
        </w:r>
      </w:ins>
    </w:p>
    <w:p w14:paraId="6A47E4AA" w14:textId="77777777" w:rsidR="004219C9" w:rsidRPr="00CA258C" w:rsidRDefault="004219C9" w:rsidP="001705B9">
      <w:pPr>
        <w:rPr>
          <w:rFonts w:ascii="Times New Roman" w:eastAsia="Times New Roman" w:hAnsi="Times New Roman" w:cs="Times New Roman"/>
          <w:color w:val="222222"/>
          <w:shd w:val="clear" w:color="auto" w:fill="FFFFFF"/>
          <w:rPrChange w:id="27" w:author="Justine Kao" w:date="2014-06-05T19:39:00Z">
            <w:rPr>
              <w:rFonts w:ascii="Arial" w:eastAsia="Times New Roman" w:hAnsi="Arial" w:cs="Arial"/>
              <w:color w:val="222222"/>
              <w:shd w:val="clear" w:color="auto" w:fill="FFFFFF"/>
            </w:rPr>
          </w:rPrChange>
        </w:rPr>
      </w:pPr>
    </w:p>
    <w:p w14:paraId="6F951EE5" w14:textId="7C946FC8" w:rsidR="001705B9" w:rsidRPr="00CA258C" w:rsidRDefault="001705B9" w:rsidP="001705B9">
      <w:pPr>
        <w:rPr>
          <w:rFonts w:ascii="Times New Roman" w:eastAsia="Times New Roman" w:hAnsi="Times New Roman" w:cs="Times New Roman"/>
          <w:color w:val="222222"/>
          <w:shd w:val="clear" w:color="auto" w:fill="FFFFFF"/>
          <w:rPrChange w:id="28"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29" w:author="Justine Kao" w:date="2014-06-05T19:39:00Z">
            <w:rPr>
              <w:rFonts w:ascii="Arial" w:eastAsia="Times New Roman" w:hAnsi="Arial" w:cs="Arial"/>
              <w:color w:val="222222"/>
              <w:shd w:val="clear" w:color="auto" w:fill="FFFFFF"/>
            </w:rPr>
          </w:rPrChange>
        </w:rPr>
        <w:t>(1) Clarify the situation with respect to the case of 50 vs 51, or 100 vs 101, in Fig 1, where the exceedingly small experimental difference that is reported here seemed very surprising to both reviewers, and to me, and would seem prima facie to disconfirm the model to some extent. </w:t>
      </w:r>
    </w:p>
    <w:p w14:paraId="46CF1D8B" w14:textId="77777777" w:rsidR="001705B9" w:rsidRPr="00CA258C" w:rsidRDefault="001705B9" w:rsidP="001705B9">
      <w:pPr>
        <w:rPr>
          <w:rFonts w:ascii="Times New Roman" w:eastAsia="Times New Roman" w:hAnsi="Times New Roman" w:cs="Times New Roman"/>
          <w:color w:val="222222"/>
          <w:shd w:val="clear" w:color="auto" w:fill="FFFFFF"/>
          <w:rPrChange w:id="30" w:author="Justine Kao" w:date="2014-06-05T19:39:00Z">
            <w:rPr>
              <w:rFonts w:ascii="Arial" w:eastAsia="Times New Roman" w:hAnsi="Arial" w:cs="Arial"/>
              <w:color w:val="222222"/>
              <w:shd w:val="clear" w:color="auto" w:fill="FFFFFF"/>
            </w:rPr>
          </w:rPrChange>
        </w:rPr>
      </w:pPr>
    </w:p>
    <w:p w14:paraId="69FF4C3C" w14:textId="7EFC4B73" w:rsidR="008C3D0F" w:rsidRPr="00CA258C" w:rsidRDefault="001705B9">
      <w:pPr>
        <w:ind w:left="720"/>
        <w:rPr>
          <w:ins w:id="31" w:author="Noah Goodman" w:date="2014-06-05T07:07:00Z"/>
          <w:rFonts w:ascii="Times New Roman" w:eastAsia="Times New Roman" w:hAnsi="Times New Roman" w:cs="Times New Roman"/>
          <w:color w:val="222222"/>
          <w:rPrChange w:id="32" w:author="Justine Kao" w:date="2014-06-05T19:39:00Z">
            <w:rPr>
              <w:ins w:id="33" w:author="Noah Goodman" w:date="2014-06-05T07:07:00Z"/>
              <w:rFonts w:ascii="Arial" w:eastAsia="Times New Roman" w:hAnsi="Arial" w:cs="Arial"/>
              <w:color w:val="222222"/>
            </w:rPr>
          </w:rPrChange>
        </w:rPr>
      </w:pPr>
      <w:del w:id="34" w:author="Noah Goodman" w:date="2014-06-05T07:05:00Z">
        <w:r w:rsidRPr="00CA258C" w:rsidDel="004219C9">
          <w:rPr>
            <w:rFonts w:ascii="Times New Roman" w:eastAsia="Times New Roman" w:hAnsi="Times New Roman" w:cs="Times New Roman"/>
            <w:color w:val="222222"/>
            <w:rPrChange w:id="35" w:author="Justine Kao" w:date="2014-06-05T19:39:00Z">
              <w:rPr>
                <w:rFonts w:ascii="Arial" w:eastAsia="Times New Roman" w:hAnsi="Arial" w:cs="Arial"/>
                <w:color w:val="222222"/>
              </w:rPr>
            </w:rPrChange>
          </w:rPr>
          <w:delText>The results reported in</w:delText>
        </w:r>
      </w:del>
      <w:ins w:id="36" w:author="Noah Goodman" w:date="2014-06-05T07:05:00Z">
        <w:r w:rsidR="004219C9" w:rsidRPr="00CA258C">
          <w:rPr>
            <w:rFonts w:ascii="Times New Roman" w:eastAsia="Times New Roman" w:hAnsi="Times New Roman" w:cs="Times New Roman"/>
            <w:color w:val="222222"/>
            <w:rPrChange w:id="37" w:author="Justine Kao" w:date="2014-06-05T19:39:00Z">
              <w:rPr>
                <w:rFonts w:ascii="Arial" w:eastAsia="Times New Roman" w:hAnsi="Arial" w:cs="Arial"/>
                <w:color w:val="222222"/>
              </w:rPr>
            </w:rPrChange>
          </w:rPr>
          <w:t>In fact</w:t>
        </w:r>
      </w:ins>
      <w:ins w:id="38" w:author="Justine Kao" w:date="2014-06-05T19:39:00Z">
        <w:r w:rsidR="000915F8">
          <w:rPr>
            <w:rFonts w:ascii="Times New Roman" w:eastAsia="Times New Roman" w:hAnsi="Times New Roman" w:cs="Times New Roman"/>
            <w:color w:val="222222"/>
          </w:rPr>
          <w:t>,</w:t>
        </w:r>
      </w:ins>
      <w:r w:rsidR="00104910" w:rsidRPr="00CA258C">
        <w:rPr>
          <w:rFonts w:ascii="Times New Roman" w:eastAsia="Times New Roman" w:hAnsi="Times New Roman" w:cs="Times New Roman"/>
          <w:color w:val="222222"/>
          <w:rPrChange w:id="39" w:author="Justine Kao" w:date="2014-06-05T19:39:00Z">
            <w:rPr>
              <w:rFonts w:ascii="Arial" w:eastAsia="Times New Roman" w:hAnsi="Arial" w:cs="Arial"/>
              <w:color w:val="222222"/>
            </w:rPr>
          </w:rPrChange>
        </w:rPr>
        <w:t xml:space="preserve"> Figure 1 </w:t>
      </w:r>
      <w:del w:id="40" w:author="Noah Goodman" w:date="2014-06-05T07:05:00Z">
        <w:r w:rsidR="00104910" w:rsidRPr="00CA258C" w:rsidDel="004219C9">
          <w:rPr>
            <w:rFonts w:ascii="Times New Roman" w:eastAsia="Times New Roman" w:hAnsi="Times New Roman" w:cs="Times New Roman"/>
            <w:color w:val="222222"/>
            <w:rPrChange w:id="41" w:author="Justine Kao" w:date="2014-06-05T19:39:00Z">
              <w:rPr>
                <w:rFonts w:ascii="Arial" w:eastAsia="Times New Roman" w:hAnsi="Arial" w:cs="Arial"/>
                <w:color w:val="222222"/>
              </w:rPr>
            </w:rPrChange>
          </w:rPr>
          <w:delText xml:space="preserve">were </w:delText>
        </w:r>
      </w:del>
      <w:ins w:id="42" w:author="Noah Goodman" w:date="2014-06-05T07:05:00Z">
        <w:r w:rsidR="004219C9" w:rsidRPr="00CA258C">
          <w:rPr>
            <w:rFonts w:ascii="Times New Roman" w:eastAsia="Times New Roman" w:hAnsi="Times New Roman" w:cs="Times New Roman"/>
            <w:color w:val="222222"/>
            <w:rPrChange w:id="43" w:author="Justine Kao" w:date="2014-06-05T19:39:00Z">
              <w:rPr>
                <w:rFonts w:ascii="Arial" w:eastAsia="Times New Roman" w:hAnsi="Arial" w:cs="Arial"/>
                <w:color w:val="222222"/>
              </w:rPr>
            </w:rPrChange>
          </w:rPr>
          <w:t>represen</w:t>
        </w:r>
      </w:ins>
      <w:ins w:id="44" w:author="Noah Goodman" w:date="2014-06-05T07:06:00Z">
        <w:r w:rsidR="004219C9" w:rsidRPr="00CA258C">
          <w:rPr>
            <w:rFonts w:ascii="Times New Roman" w:eastAsia="Times New Roman" w:hAnsi="Times New Roman" w:cs="Times New Roman"/>
            <w:color w:val="222222"/>
            <w:rPrChange w:id="45" w:author="Justine Kao" w:date="2014-06-05T19:39:00Z">
              <w:rPr>
                <w:rFonts w:ascii="Arial" w:eastAsia="Times New Roman" w:hAnsi="Arial" w:cs="Arial"/>
                <w:color w:val="222222"/>
              </w:rPr>
            </w:rPrChange>
          </w:rPr>
          <w:t>t</w:t>
        </w:r>
      </w:ins>
      <w:ins w:id="46" w:author="Noah Goodman" w:date="2014-06-05T07:05:00Z">
        <w:r w:rsidR="004219C9" w:rsidRPr="00CA258C">
          <w:rPr>
            <w:rFonts w:ascii="Times New Roman" w:eastAsia="Times New Roman" w:hAnsi="Times New Roman" w:cs="Times New Roman"/>
            <w:color w:val="222222"/>
            <w:rPrChange w:id="47" w:author="Justine Kao" w:date="2014-06-05T19:39:00Z">
              <w:rPr>
                <w:rFonts w:ascii="Arial" w:eastAsia="Times New Roman" w:hAnsi="Arial" w:cs="Arial"/>
                <w:color w:val="222222"/>
              </w:rPr>
            </w:rPrChange>
          </w:rPr>
          <w:t xml:space="preserve">ed </w:t>
        </w:r>
      </w:ins>
      <w:r w:rsidR="00104910" w:rsidRPr="00CA258C">
        <w:rPr>
          <w:rFonts w:ascii="Times New Roman" w:eastAsia="Times New Roman" w:hAnsi="Times New Roman" w:cs="Times New Roman"/>
          <w:color w:val="222222"/>
          <w:rPrChange w:id="48" w:author="Justine Kao" w:date="2014-06-05T19:39:00Z">
            <w:rPr>
              <w:rFonts w:ascii="Arial" w:eastAsia="Times New Roman" w:hAnsi="Arial" w:cs="Arial"/>
              <w:color w:val="222222"/>
            </w:rPr>
          </w:rPrChange>
        </w:rPr>
        <w:t xml:space="preserve">model </w:t>
      </w:r>
      <w:r w:rsidR="00DD0C07" w:rsidRPr="00CA258C">
        <w:rPr>
          <w:rFonts w:ascii="Times New Roman" w:eastAsia="Times New Roman" w:hAnsi="Times New Roman" w:cs="Times New Roman"/>
          <w:color w:val="222222"/>
          <w:rPrChange w:id="49" w:author="Justine Kao" w:date="2014-06-05T19:39:00Z">
            <w:rPr>
              <w:rFonts w:ascii="Arial" w:eastAsia="Times New Roman" w:hAnsi="Arial" w:cs="Arial"/>
              <w:color w:val="222222"/>
            </w:rPr>
          </w:rPrChange>
        </w:rPr>
        <w:t>predictions rather than</w:t>
      </w:r>
      <w:r w:rsidR="00BA7CCC" w:rsidRPr="00CA258C">
        <w:rPr>
          <w:rFonts w:ascii="Times New Roman" w:eastAsia="Times New Roman" w:hAnsi="Times New Roman" w:cs="Times New Roman"/>
          <w:color w:val="222222"/>
          <w:rPrChange w:id="50" w:author="Justine Kao" w:date="2014-06-05T19:39:00Z">
            <w:rPr>
              <w:rFonts w:ascii="Arial" w:eastAsia="Times New Roman" w:hAnsi="Arial" w:cs="Arial"/>
              <w:color w:val="222222"/>
            </w:rPr>
          </w:rPrChange>
        </w:rPr>
        <w:t xml:space="preserve"> </w:t>
      </w:r>
      <w:r w:rsidR="005A39E3" w:rsidRPr="00CA258C">
        <w:rPr>
          <w:rFonts w:ascii="Times New Roman" w:eastAsia="Times New Roman" w:hAnsi="Times New Roman" w:cs="Times New Roman"/>
          <w:color w:val="222222"/>
          <w:rPrChange w:id="51" w:author="Justine Kao" w:date="2014-06-05T19:39:00Z">
            <w:rPr>
              <w:rFonts w:ascii="Arial" w:eastAsia="Times New Roman" w:hAnsi="Arial" w:cs="Arial"/>
              <w:color w:val="222222"/>
            </w:rPr>
          </w:rPrChange>
        </w:rPr>
        <w:t>experimental results</w:t>
      </w:r>
      <w:ins w:id="52" w:author="Noah Goodman" w:date="2014-06-05T07:06:00Z">
        <w:r w:rsidR="004219C9" w:rsidRPr="00CA258C">
          <w:rPr>
            <w:rFonts w:ascii="Times New Roman" w:eastAsia="Times New Roman" w:hAnsi="Times New Roman" w:cs="Times New Roman"/>
            <w:color w:val="222222"/>
            <w:rPrChange w:id="53" w:author="Justine Kao" w:date="2014-06-05T19:39:00Z">
              <w:rPr>
                <w:rFonts w:ascii="Arial" w:eastAsia="Times New Roman" w:hAnsi="Arial" w:cs="Arial"/>
                <w:color w:val="222222"/>
              </w:rPr>
            </w:rPrChange>
          </w:rPr>
          <w:t xml:space="preserve">. </w:t>
        </w:r>
      </w:ins>
      <w:del w:id="54" w:author="Noah Goodman" w:date="2014-06-05T07:06:00Z">
        <w:r w:rsidR="00BA7CCC" w:rsidRPr="00CA258C" w:rsidDel="004219C9">
          <w:rPr>
            <w:rFonts w:ascii="Times New Roman" w:eastAsia="Times New Roman" w:hAnsi="Times New Roman" w:cs="Times New Roman"/>
            <w:color w:val="222222"/>
            <w:rPrChange w:id="55" w:author="Justine Kao" w:date="2014-06-05T19:39:00Z">
              <w:rPr>
                <w:rFonts w:ascii="Arial" w:eastAsia="Times New Roman" w:hAnsi="Arial" w:cs="Arial"/>
                <w:color w:val="222222"/>
              </w:rPr>
            </w:rPrChange>
          </w:rPr>
          <w:delText xml:space="preserve">, and </w:delText>
        </w:r>
      </w:del>
      <w:ins w:id="56" w:author="Noah Goodman" w:date="2014-06-05T07:06:00Z">
        <w:r w:rsidR="004219C9" w:rsidRPr="00CA258C">
          <w:rPr>
            <w:rFonts w:ascii="Times New Roman" w:eastAsia="Times New Roman" w:hAnsi="Times New Roman" w:cs="Times New Roman"/>
            <w:color w:val="222222"/>
            <w:rPrChange w:id="57" w:author="Justine Kao" w:date="2014-06-05T19:39:00Z">
              <w:rPr>
                <w:rFonts w:ascii="Arial" w:eastAsia="Times New Roman" w:hAnsi="Arial" w:cs="Arial"/>
                <w:color w:val="222222"/>
              </w:rPr>
            </w:rPrChange>
          </w:rPr>
          <w:t>W</w:t>
        </w:r>
      </w:ins>
      <w:del w:id="58" w:author="Noah Goodman" w:date="2014-06-05T07:06:00Z">
        <w:r w:rsidR="00BA7CCC" w:rsidRPr="00CA258C" w:rsidDel="004219C9">
          <w:rPr>
            <w:rFonts w:ascii="Times New Roman" w:eastAsia="Times New Roman" w:hAnsi="Times New Roman" w:cs="Times New Roman"/>
            <w:color w:val="222222"/>
            <w:rPrChange w:id="59" w:author="Justine Kao" w:date="2014-06-05T19:39:00Z">
              <w:rPr>
                <w:rFonts w:ascii="Arial" w:eastAsia="Times New Roman" w:hAnsi="Arial" w:cs="Arial"/>
                <w:color w:val="222222"/>
              </w:rPr>
            </w:rPrChange>
          </w:rPr>
          <w:delText>w</w:delText>
        </w:r>
      </w:del>
      <w:r w:rsidR="00104910" w:rsidRPr="00CA258C">
        <w:rPr>
          <w:rFonts w:ascii="Times New Roman" w:eastAsia="Times New Roman" w:hAnsi="Times New Roman" w:cs="Times New Roman"/>
          <w:color w:val="222222"/>
          <w:rPrChange w:id="60" w:author="Justine Kao" w:date="2014-06-05T19:39:00Z">
            <w:rPr>
              <w:rFonts w:ascii="Arial" w:eastAsia="Times New Roman" w:hAnsi="Arial" w:cs="Arial"/>
              <w:color w:val="222222"/>
            </w:rPr>
          </w:rPrChange>
        </w:rPr>
        <w:t xml:space="preserve">e have </w:t>
      </w:r>
      <w:del w:id="61" w:author="Noah Goodman" w:date="2014-06-05T07:14:00Z">
        <w:r w:rsidR="005A39E3" w:rsidRPr="00CA258C" w:rsidDel="008C3D0F">
          <w:rPr>
            <w:rFonts w:ascii="Times New Roman" w:eastAsia="Times New Roman" w:hAnsi="Times New Roman" w:cs="Times New Roman"/>
            <w:color w:val="222222"/>
            <w:rPrChange w:id="62" w:author="Justine Kao" w:date="2014-06-05T19:39:00Z">
              <w:rPr>
                <w:rFonts w:ascii="Arial" w:eastAsia="Times New Roman" w:hAnsi="Arial" w:cs="Arial"/>
                <w:color w:val="222222"/>
              </w:rPr>
            </w:rPrChange>
          </w:rPr>
          <w:delText>rewritten</w:delText>
        </w:r>
        <w:r w:rsidR="00104910" w:rsidRPr="00CA258C" w:rsidDel="008C3D0F">
          <w:rPr>
            <w:rFonts w:ascii="Times New Roman" w:eastAsia="Times New Roman" w:hAnsi="Times New Roman" w:cs="Times New Roman"/>
            <w:color w:val="222222"/>
            <w:rPrChange w:id="63" w:author="Justine Kao" w:date="2014-06-05T19:39:00Z">
              <w:rPr>
                <w:rFonts w:ascii="Arial" w:eastAsia="Times New Roman" w:hAnsi="Arial" w:cs="Arial"/>
                <w:color w:val="222222"/>
              </w:rPr>
            </w:rPrChange>
          </w:rPr>
          <w:delText xml:space="preserve"> </w:delText>
        </w:r>
      </w:del>
      <w:ins w:id="64" w:author="Noah Goodman" w:date="2014-06-05T07:14:00Z">
        <w:r w:rsidR="008C3D0F" w:rsidRPr="00CA258C">
          <w:rPr>
            <w:rFonts w:ascii="Times New Roman" w:eastAsia="Times New Roman" w:hAnsi="Times New Roman" w:cs="Times New Roman"/>
            <w:color w:val="222222"/>
            <w:rPrChange w:id="65" w:author="Justine Kao" w:date="2014-06-05T19:39:00Z">
              <w:rPr>
                <w:rFonts w:ascii="Arial" w:eastAsia="Times New Roman" w:hAnsi="Arial" w:cs="Arial"/>
                <w:color w:val="222222"/>
              </w:rPr>
            </w:rPrChange>
          </w:rPr>
          <w:t xml:space="preserve">revised </w:t>
        </w:r>
      </w:ins>
      <w:r w:rsidR="00104910" w:rsidRPr="00CA258C">
        <w:rPr>
          <w:rFonts w:ascii="Times New Roman" w:eastAsia="Times New Roman" w:hAnsi="Times New Roman" w:cs="Times New Roman"/>
          <w:color w:val="222222"/>
          <w:rPrChange w:id="66" w:author="Justine Kao" w:date="2014-06-05T19:39:00Z">
            <w:rPr>
              <w:rFonts w:ascii="Arial" w:eastAsia="Times New Roman" w:hAnsi="Arial" w:cs="Arial"/>
              <w:color w:val="222222"/>
            </w:rPr>
          </w:rPrChange>
        </w:rPr>
        <w:t>the caption</w:t>
      </w:r>
      <w:ins w:id="67" w:author="Noah Goodman" w:date="2014-06-05T07:06:00Z">
        <w:r w:rsidR="004219C9" w:rsidRPr="00CA258C">
          <w:rPr>
            <w:rFonts w:ascii="Times New Roman" w:eastAsia="Times New Roman" w:hAnsi="Times New Roman" w:cs="Times New Roman"/>
            <w:color w:val="222222"/>
            <w:rPrChange w:id="68" w:author="Justine Kao" w:date="2014-06-05T19:39:00Z">
              <w:rPr>
                <w:rFonts w:ascii="Arial" w:eastAsia="Times New Roman" w:hAnsi="Arial" w:cs="Arial"/>
                <w:color w:val="222222"/>
              </w:rPr>
            </w:rPrChange>
          </w:rPr>
          <w:t xml:space="preserve"> and</w:t>
        </w:r>
        <w:r w:rsidR="008C3D0F" w:rsidRPr="00CA258C">
          <w:rPr>
            <w:rFonts w:ascii="Times New Roman" w:eastAsia="Times New Roman" w:hAnsi="Times New Roman" w:cs="Times New Roman"/>
            <w:color w:val="222222"/>
            <w:rPrChange w:id="69" w:author="Justine Kao" w:date="2014-06-05T19:39:00Z">
              <w:rPr>
                <w:rFonts w:ascii="Arial" w:eastAsia="Times New Roman" w:hAnsi="Arial" w:cs="Arial"/>
                <w:color w:val="222222"/>
              </w:rPr>
            </w:rPrChange>
          </w:rPr>
          <w:t xml:space="preserve"> text</w:t>
        </w:r>
      </w:ins>
      <w:r w:rsidR="00104910" w:rsidRPr="00CA258C">
        <w:rPr>
          <w:rFonts w:ascii="Times New Roman" w:eastAsia="Times New Roman" w:hAnsi="Times New Roman" w:cs="Times New Roman"/>
          <w:color w:val="222222"/>
          <w:rPrChange w:id="70" w:author="Justine Kao" w:date="2014-06-05T19:39:00Z">
            <w:rPr>
              <w:rFonts w:ascii="Arial" w:eastAsia="Times New Roman" w:hAnsi="Arial" w:cs="Arial"/>
              <w:color w:val="222222"/>
            </w:rPr>
          </w:rPrChange>
        </w:rPr>
        <w:t xml:space="preserve"> to</w:t>
      </w:r>
      <w:r w:rsidR="00BA7CCC" w:rsidRPr="00CA258C">
        <w:rPr>
          <w:rFonts w:ascii="Times New Roman" w:eastAsia="Times New Roman" w:hAnsi="Times New Roman" w:cs="Times New Roman"/>
          <w:color w:val="222222"/>
          <w:rPrChange w:id="71" w:author="Justine Kao" w:date="2014-06-05T19:39:00Z">
            <w:rPr>
              <w:rFonts w:ascii="Arial" w:eastAsia="Times New Roman" w:hAnsi="Arial" w:cs="Arial"/>
              <w:color w:val="222222"/>
            </w:rPr>
          </w:rPrChange>
        </w:rPr>
        <w:t xml:space="preserve"> more clearly </w:t>
      </w:r>
      <w:r w:rsidR="00104910" w:rsidRPr="00CA258C">
        <w:rPr>
          <w:rFonts w:ascii="Times New Roman" w:eastAsia="Times New Roman" w:hAnsi="Times New Roman" w:cs="Times New Roman"/>
          <w:color w:val="222222"/>
          <w:rPrChange w:id="72" w:author="Justine Kao" w:date="2014-06-05T19:39:00Z">
            <w:rPr>
              <w:rFonts w:ascii="Arial" w:eastAsia="Times New Roman" w:hAnsi="Arial" w:cs="Arial"/>
              <w:color w:val="222222"/>
            </w:rPr>
          </w:rPrChange>
        </w:rPr>
        <w:t>reflect this</w:t>
      </w:r>
      <w:del w:id="73" w:author="Noah Goodman" w:date="2014-06-05T07:08:00Z">
        <w:r w:rsidR="00E302CB" w:rsidRPr="00CA258C" w:rsidDel="008C3D0F">
          <w:rPr>
            <w:rFonts w:ascii="Times New Roman" w:eastAsia="Times New Roman" w:hAnsi="Times New Roman" w:cs="Times New Roman"/>
            <w:color w:val="222222"/>
            <w:rPrChange w:id="74" w:author="Justine Kao" w:date="2014-06-05T19:39:00Z">
              <w:rPr>
                <w:rFonts w:ascii="Arial" w:eastAsia="Times New Roman" w:hAnsi="Arial" w:cs="Arial"/>
                <w:color w:val="222222"/>
              </w:rPr>
            </w:rPrChange>
          </w:rPr>
          <w:delText xml:space="preserve"> fact</w:delText>
        </w:r>
      </w:del>
      <w:r w:rsidR="00104910" w:rsidRPr="00CA258C">
        <w:rPr>
          <w:rFonts w:ascii="Times New Roman" w:eastAsia="Times New Roman" w:hAnsi="Times New Roman" w:cs="Times New Roman"/>
          <w:color w:val="222222"/>
          <w:rPrChange w:id="75" w:author="Justine Kao" w:date="2014-06-05T19:39:00Z">
            <w:rPr>
              <w:rFonts w:ascii="Arial" w:eastAsia="Times New Roman" w:hAnsi="Arial" w:cs="Arial"/>
              <w:color w:val="222222"/>
            </w:rPr>
          </w:rPrChange>
        </w:rPr>
        <w:t xml:space="preserve">. </w:t>
      </w:r>
      <w:ins w:id="76" w:author="Noah Goodman" w:date="2014-06-05T07:11:00Z">
        <w:r w:rsidR="008C3D0F" w:rsidRPr="00CA258C">
          <w:rPr>
            <w:rFonts w:ascii="Times New Roman" w:eastAsia="Times New Roman" w:hAnsi="Times New Roman" w:cs="Times New Roman"/>
            <w:color w:val="222222"/>
            <w:rPrChange w:id="77" w:author="Justine Kao" w:date="2014-06-05T19:39:00Z">
              <w:rPr>
                <w:rFonts w:ascii="Arial" w:eastAsia="Times New Roman" w:hAnsi="Arial" w:cs="Arial"/>
                <w:color w:val="222222"/>
              </w:rPr>
            </w:rPrChange>
          </w:rPr>
          <w:t xml:space="preserve">Thus </w:t>
        </w:r>
      </w:ins>
      <w:ins w:id="78" w:author="Noah Goodman" w:date="2014-06-05T07:12:00Z">
        <w:r w:rsidR="008C3D0F" w:rsidRPr="00CA258C">
          <w:rPr>
            <w:rFonts w:ascii="Times New Roman" w:eastAsia="Times New Roman" w:hAnsi="Times New Roman" w:cs="Times New Roman"/>
            <w:color w:val="222222"/>
            <w:rPrChange w:id="79" w:author="Justine Kao" w:date="2014-06-05T19:39:00Z">
              <w:rPr>
                <w:rFonts w:ascii="Arial" w:eastAsia="Times New Roman" w:hAnsi="Arial" w:cs="Arial"/>
                <w:color w:val="222222"/>
              </w:rPr>
            </w:rPrChange>
          </w:rPr>
          <w:t>the small differences</w:t>
        </w:r>
      </w:ins>
      <w:ins w:id="80" w:author="Noah Goodman" w:date="2014-06-05T07:13:00Z">
        <w:r w:rsidR="008C3D0F" w:rsidRPr="00CA258C">
          <w:rPr>
            <w:rFonts w:ascii="Times New Roman" w:eastAsia="Times New Roman" w:hAnsi="Times New Roman" w:cs="Times New Roman"/>
            <w:color w:val="222222"/>
            <w:rPrChange w:id="81" w:author="Justine Kao" w:date="2014-06-05T19:39:00Z">
              <w:rPr>
                <w:rFonts w:ascii="Arial" w:eastAsia="Times New Roman" w:hAnsi="Arial" w:cs="Arial"/>
                <w:color w:val="222222"/>
              </w:rPr>
            </w:rPrChange>
          </w:rPr>
          <w:t xml:space="preserve"> between “round” and “sharp” numbers in</w:t>
        </w:r>
      </w:ins>
      <w:ins w:id="82" w:author="Noah Goodman" w:date="2014-06-05T07:12:00Z">
        <w:r w:rsidR="008C3D0F" w:rsidRPr="00CA258C">
          <w:rPr>
            <w:rFonts w:ascii="Times New Roman" w:eastAsia="Times New Roman" w:hAnsi="Times New Roman" w:cs="Times New Roman"/>
            <w:color w:val="222222"/>
            <w:rPrChange w:id="83" w:author="Justine Kao" w:date="2014-06-05T19:39:00Z">
              <w:rPr>
                <w:rFonts w:ascii="Arial" w:eastAsia="Times New Roman" w:hAnsi="Arial" w:cs="Arial"/>
                <w:color w:val="222222"/>
              </w:rPr>
            </w:rPrChange>
          </w:rPr>
          <w:t xml:space="preserve"> </w:t>
        </w:r>
      </w:ins>
      <w:ins w:id="84" w:author="Noah Goodman" w:date="2014-06-05T07:11:00Z">
        <w:r w:rsidR="008C3D0F" w:rsidRPr="00CA258C">
          <w:rPr>
            <w:rFonts w:ascii="Times New Roman" w:eastAsia="Times New Roman" w:hAnsi="Times New Roman" w:cs="Times New Roman"/>
            <w:color w:val="222222"/>
            <w:rPrChange w:id="85" w:author="Justine Kao" w:date="2014-06-05T19:39:00Z">
              <w:rPr>
                <w:rFonts w:ascii="Arial" w:eastAsia="Times New Roman" w:hAnsi="Arial" w:cs="Arial"/>
                <w:color w:val="222222"/>
              </w:rPr>
            </w:rPrChange>
          </w:rPr>
          <w:t xml:space="preserve">Figure 1 </w:t>
        </w:r>
      </w:ins>
      <w:ins w:id="86" w:author="Noah Goodman" w:date="2014-06-05T07:17:00Z">
        <w:r w:rsidR="009949F0" w:rsidRPr="00CA258C">
          <w:rPr>
            <w:rFonts w:ascii="Times New Roman" w:eastAsia="Times New Roman" w:hAnsi="Times New Roman" w:cs="Times New Roman"/>
            <w:color w:val="222222"/>
            <w:rPrChange w:id="87" w:author="Justine Kao" w:date="2014-06-05T19:39:00Z">
              <w:rPr>
                <w:rFonts w:ascii="Arial" w:eastAsia="Times New Roman" w:hAnsi="Arial" w:cs="Arial"/>
                <w:color w:val="222222"/>
              </w:rPr>
            </w:rPrChange>
          </w:rPr>
          <w:t>is not</w:t>
        </w:r>
      </w:ins>
      <w:ins w:id="88" w:author="Noah Goodman" w:date="2014-06-05T07:11:00Z">
        <w:r w:rsidR="008C3D0F" w:rsidRPr="00CA258C">
          <w:rPr>
            <w:rFonts w:ascii="Times New Roman" w:eastAsia="Times New Roman" w:hAnsi="Times New Roman" w:cs="Times New Roman"/>
            <w:color w:val="222222"/>
            <w:rPrChange w:id="89" w:author="Justine Kao" w:date="2014-06-05T19:39:00Z">
              <w:rPr>
                <w:rFonts w:ascii="Arial" w:eastAsia="Times New Roman" w:hAnsi="Arial" w:cs="Arial"/>
                <w:color w:val="222222"/>
              </w:rPr>
            </w:rPrChange>
          </w:rPr>
          <w:t xml:space="preserve"> </w:t>
        </w:r>
      </w:ins>
      <w:ins w:id="90" w:author="Noah Goodman" w:date="2014-06-05T07:17:00Z">
        <w:r w:rsidR="009949F0" w:rsidRPr="00CA258C">
          <w:rPr>
            <w:rFonts w:ascii="Times New Roman" w:eastAsia="Times New Roman" w:hAnsi="Times New Roman" w:cs="Times New Roman"/>
            <w:color w:val="222222"/>
            <w:rPrChange w:id="91" w:author="Justine Kao" w:date="2014-06-05T19:39:00Z">
              <w:rPr>
                <w:rFonts w:ascii="Arial" w:eastAsia="Times New Roman" w:hAnsi="Arial" w:cs="Arial"/>
                <w:color w:val="222222"/>
              </w:rPr>
            </w:rPrChange>
          </w:rPr>
          <w:t>evidence (for or) against</w:t>
        </w:r>
      </w:ins>
      <w:ins w:id="92" w:author="Noah Goodman" w:date="2014-06-05T07:11:00Z">
        <w:r w:rsidR="008C3D0F" w:rsidRPr="00CA258C">
          <w:rPr>
            <w:rFonts w:ascii="Times New Roman" w:eastAsia="Times New Roman" w:hAnsi="Times New Roman" w:cs="Times New Roman"/>
            <w:color w:val="222222"/>
            <w:rPrChange w:id="93" w:author="Justine Kao" w:date="2014-06-05T19:39:00Z">
              <w:rPr>
                <w:rFonts w:ascii="Arial" w:eastAsia="Times New Roman" w:hAnsi="Arial" w:cs="Arial"/>
                <w:color w:val="222222"/>
              </w:rPr>
            </w:rPrChange>
          </w:rPr>
          <w:t xml:space="preserve"> the model</w:t>
        </w:r>
      </w:ins>
      <w:ins w:id="94" w:author="Noah Goodman" w:date="2014-06-13T07:31:00Z">
        <w:r w:rsidR="00773D07">
          <w:rPr>
            <w:rFonts w:ascii="Times New Roman" w:eastAsia="Times New Roman" w:hAnsi="Times New Roman" w:cs="Times New Roman"/>
            <w:color w:val="222222"/>
          </w:rPr>
          <w:t>.</w:t>
        </w:r>
      </w:ins>
      <w:ins w:id="95" w:author="Noah Goodman" w:date="2014-06-05T07:11:00Z">
        <w:r w:rsidR="008C3D0F" w:rsidRPr="00CA258C">
          <w:rPr>
            <w:rFonts w:ascii="Times New Roman" w:eastAsia="Times New Roman" w:hAnsi="Times New Roman" w:cs="Times New Roman"/>
            <w:color w:val="222222"/>
            <w:rPrChange w:id="96" w:author="Justine Kao" w:date="2014-06-05T19:39:00Z">
              <w:rPr>
                <w:rFonts w:ascii="Arial" w:eastAsia="Times New Roman" w:hAnsi="Arial" w:cs="Arial"/>
                <w:color w:val="222222"/>
              </w:rPr>
            </w:rPrChange>
          </w:rPr>
          <w:t xml:space="preserve"> </w:t>
        </w:r>
        <w:del w:id="97" w:author="Justine Kao" w:date="2014-06-05T19:39:00Z">
          <w:r w:rsidR="008C3D0F" w:rsidRPr="00CA258C" w:rsidDel="009332CB">
            <w:rPr>
              <w:rFonts w:ascii="Times New Roman" w:eastAsia="Times New Roman" w:hAnsi="Times New Roman" w:cs="Times New Roman"/>
              <w:color w:val="222222"/>
              <w:rPrChange w:id="98" w:author="Justine Kao" w:date="2014-06-05T19:39:00Z">
                <w:rPr>
                  <w:rFonts w:ascii="Arial" w:eastAsia="Times New Roman" w:hAnsi="Arial" w:cs="Arial"/>
                  <w:color w:val="222222"/>
                </w:rPr>
              </w:rPrChange>
            </w:rPr>
            <w:delText>-</w:delText>
          </w:r>
        </w:del>
      </w:ins>
      <w:ins w:id="99" w:author="Justine Kao" w:date="2014-06-05T19:39:00Z">
        <w:del w:id="100" w:author="Noah Goodman" w:date="2014-06-13T07:31:00Z">
          <w:r w:rsidR="009332CB" w:rsidDel="00773D07">
            <w:rPr>
              <w:rFonts w:ascii="Times New Roman" w:eastAsia="Times New Roman" w:hAnsi="Times New Roman" w:cs="Times New Roman"/>
              <w:color w:val="222222"/>
            </w:rPr>
            <w:delText>–,</w:delText>
          </w:r>
        </w:del>
      </w:ins>
      <w:ins w:id="101" w:author="Noah Goodman" w:date="2014-06-13T07:32:00Z">
        <w:r w:rsidR="00773D07">
          <w:rPr>
            <w:rFonts w:ascii="Times New Roman" w:eastAsia="Times New Roman" w:hAnsi="Times New Roman" w:cs="Times New Roman"/>
            <w:color w:val="222222"/>
          </w:rPr>
          <w:t>One may</w:t>
        </w:r>
      </w:ins>
      <w:ins w:id="102" w:author="Noah Goodman" w:date="2014-06-13T07:33:00Z">
        <w:r w:rsidR="00773D07">
          <w:rPr>
            <w:rFonts w:ascii="Times New Roman" w:eastAsia="Times New Roman" w:hAnsi="Times New Roman" w:cs="Times New Roman"/>
            <w:color w:val="222222"/>
          </w:rPr>
          <w:t xml:space="preserve"> </w:t>
        </w:r>
      </w:ins>
      <w:ins w:id="103" w:author="Noah Goodman" w:date="2014-06-16T05:33:00Z">
        <w:r w:rsidR="00050617">
          <w:rPr>
            <w:rFonts w:ascii="Times New Roman" w:eastAsia="Times New Roman" w:hAnsi="Times New Roman" w:cs="Times New Roman"/>
            <w:color w:val="222222"/>
          </w:rPr>
          <w:t>still</w:t>
        </w:r>
      </w:ins>
      <w:ins w:id="104" w:author="Noah Goodman" w:date="2014-06-13T07:32:00Z">
        <w:r w:rsidR="00773D07">
          <w:rPr>
            <w:rFonts w:ascii="Times New Roman" w:eastAsia="Times New Roman" w:hAnsi="Times New Roman" w:cs="Times New Roman"/>
            <w:color w:val="222222"/>
          </w:rPr>
          <w:t xml:space="preserve"> wonder</w:t>
        </w:r>
      </w:ins>
      <w:ins w:id="105" w:author="Noah Goodman" w:date="2014-06-16T05:33:00Z">
        <w:r w:rsidR="00050617">
          <w:rPr>
            <w:rFonts w:ascii="Times New Roman" w:eastAsia="Times New Roman" w:hAnsi="Times New Roman" w:cs="Times New Roman"/>
            <w:color w:val="222222"/>
          </w:rPr>
          <w:t xml:space="preserve"> </w:t>
        </w:r>
      </w:ins>
      <w:ins w:id="106" w:author="Noah Goodman" w:date="2014-06-05T07:11:00Z">
        <w:r w:rsidR="008C3D0F" w:rsidRPr="00CA258C">
          <w:rPr>
            <w:rFonts w:ascii="Times New Roman" w:eastAsia="Times New Roman" w:hAnsi="Times New Roman" w:cs="Times New Roman"/>
            <w:color w:val="222222"/>
            <w:rPrChange w:id="107" w:author="Justine Kao" w:date="2014-06-05T19:39:00Z">
              <w:rPr>
                <w:rFonts w:ascii="Arial" w:eastAsia="Times New Roman" w:hAnsi="Arial" w:cs="Arial"/>
                <w:color w:val="222222"/>
              </w:rPr>
            </w:rPrChange>
          </w:rPr>
          <w:t xml:space="preserve">why </w:t>
        </w:r>
      </w:ins>
      <w:ins w:id="108" w:author="Noah Goodman" w:date="2014-06-05T07:12:00Z">
        <w:r w:rsidR="008C3D0F" w:rsidRPr="00CA258C">
          <w:rPr>
            <w:rFonts w:ascii="Times New Roman" w:eastAsia="Times New Roman" w:hAnsi="Times New Roman" w:cs="Times New Roman"/>
            <w:color w:val="222222"/>
            <w:rPrChange w:id="109" w:author="Justine Kao" w:date="2014-06-05T19:39:00Z">
              <w:rPr>
                <w:rFonts w:ascii="Arial" w:eastAsia="Times New Roman" w:hAnsi="Arial" w:cs="Arial"/>
                <w:color w:val="222222"/>
              </w:rPr>
            </w:rPrChange>
          </w:rPr>
          <w:t xml:space="preserve">the </w:t>
        </w:r>
      </w:ins>
      <w:ins w:id="110" w:author="Noah Goodman" w:date="2014-06-05T07:13:00Z">
        <w:r w:rsidR="008C3D0F" w:rsidRPr="00CA258C">
          <w:rPr>
            <w:rFonts w:ascii="Times New Roman" w:eastAsia="Times New Roman" w:hAnsi="Times New Roman" w:cs="Times New Roman"/>
            <w:color w:val="222222"/>
            <w:rPrChange w:id="111" w:author="Justine Kao" w:date="2014-06-05T19:39:00Z">
              <w:rPr>
                <w:rFonts w:ascii="Arial" w:eastAsia="Times New Roman" w:hAnsi="Arial" w:cs="Arial"/>
                <w:color w:val="222222"/>
              </w:rPr>
            </w:rPrChange>
          </w:rPr>
          <w:t>model predicts small differences</w:t>
        </w:r>
      </w:ins>
      <w:ins w:id="112" w:author="Noah Goodman" w:date="2014-06-16T05:34:00Z">
        <w:r w:rsidR="00050617">
          <w:rPr>
            <w:rFonts w:ascii="Times New Roman" w:eastAsia="Times New Roman" w:hAnsi="Times New Roman" w:cs="Times New Roman"/>
            <w:color w:val="222222"/>
          </w:rPr>
          <w:t xml:space="preserve"> (as reviewer #1 did) </w:t>
        </w:r>
      </w:ins>
      <w:ins w:id="113" w:author="Noah Goodman" w:date="2014-06-05T07:13:00Z">
        <w:r w:rsidR="008C3D0F" w:rsidRPr="00CA258C">
          <w:rPr>
            <w:rFonts w:ascii="Times New Roman" w:eastAsia="Times New Roman" w:hAnsi="Times New Roman" w:cs="Times New Roman"/>
            <w:color w:val="222222"/>
            <w:rPrChange w:id="114" w:author="Justine Kao" w:date="2014-06-05T19:39:00Z">
              <w:rPr>
                <w:rFonts w:ascii="Arial" w:eastAsia="Times New Roman" w:hAnsi="Arial" w:cs="Arial"/>
                <w:color w:val="222222"/>
              </w:rPr>
            </w:rPrChange>
          </w:rPr>
          <w:t>and whether this is confirmed by the experimental results.</w:t>
        </w:r>
      </w:ins>
    </w:p>
    <w:p w14:paraId="1C27BC60" w14:textId="77777777" w:rsidR="008C3D0F" w:rsidRPr="00CA258C" w:rsidRDefault="008C3D0F" w:rsidP="001705B9">
      <w:pPr>
        <w:ind w:left="720"/>
        <w:rPr>
          <w:ins w:id="115" w:author="Noah Goodman" w:date="2014-06-05T07:07:00Z"/>
          <w:rFonts w:ascii="Times New Roman" w:eastAsia="Times New Roman" w:hAnsi="Times New Roman" w:cs="Times New Roman"/>
          <w:color w:val="222222"/>
          <w:rPrChange w:id="116" w:author="Justine Kao" w:date="2014-06-05T19:39:00Z">
            <w:rPr>
              <w:ins w:id="117" w:author="Noah Goodman" w:date="2014-06-05T07:07:00Z"/>
              <w:rFonts w:ascii="Arial" w:eastAsia="Times New Roman" w:hAnsi="Arial" w:cs="Arial"/>
              <w:color w:val="222222"/>
            </w:rPr>
          </w:rPrChange>
        </w:rPr>
      </w:pPr>
    </w:p>
    <w:p w14:paraId="5E26C94E" w14:textId="05CF1ED2" w:rsidR="007F12CC" w:rsidRDefault="001816B1">
      <w:pPr>
        <w:ind w:left="720"/>
        <w:rPr>
          <w:ins w:id="118" w:author="Justine Kao" w:date="2014-06-05T19:43:00Z"/>
          <w:rFonts w:ascii="Times New Roman" w:eastAsia="Times New Roman" w:hAnsi="Times New Roman" w:cs="Times New Roman"/>
          <w:color w:val="222222"/>
        </w:rPr>
      </w:pPr>
      <w:del w:id="119" w:author="Noah Goodman" w:date="2014-06-05T07:14:00Z">
        <w:r w:rsidRPr="00CA258C" w:rsidDel="008C3D0F">
          <w:rPr>
            <w:rFonts w:ascii="Times New Roman" w:eastAsia="Times New Roman" w:hAnsi="Times New Roman" w:cs="Times New Roman"/>
            <w:color w:val="222222"/>
            <w:rPrChange w:id="120" w:author="Justine Kao" w:date="2014-06-05T19:39:00Z">
              <w:rPr>
                <w:rFonts w:ascii="Arial" w:eastAsia="Times New Roman" w:hAnsi="Arial" w:cs="Arial"/>
                <w:color w:val="222222"/>
              </w:rPr>
            </w:rPrChange>
          </w:rPr>
          <w:delText xml:space="preserve">With regards to why the </w:delText>
        </w:r>
        <w:r w:rsidR="00BC6A7B" w:rsidRPr="00CA258C" w:rsidDel="008C3D0F">
          <w:rPr>
            <w:rFonts w:ascii="Times New Roman" w:eastAsia="Times New Roman" w:hAnsi="Times New Roman" w:cs="Times New Roman"/>
            <w:color w:val="222222"/>
            <w:rPrChange w:id="121" w:author="Justine Kao" w:date="2014-06-05T19:39:00Z">
              <w:rPr>
                <w:rFonts w:ascii="Arial" w:eastAsia="Times New Roman" w:hAnsi="Arial" w:cs="Arial"/>
                <w:color w:val="222222"/>
              </w:rPr>
            </w:rPrChange>
          </w:rPr>
          <w:delText>difference in Figure 1 is small</w:delText>
        </w:r>
        <w:r w:rsidR="00FC3C37" w:rsidRPr="00CA258C" w:rsidDel="008C3D0F">
          <w:rPr>
            <w:rFonts w:ascii="Times New Roman" w:eastAsia="Times New Roman" w:hAnsi="Times New Roman" w:cs="Times New Roman"/>
            <w:color w:val="222222"/>
            <w:rPrChange w:id="122" w:author="Justine Kao" w:date="2014-06-05T19:39:00Z">
              <w:rPr>
                <w:rFonts w:ascii="Arial" w:eastAsia="Times New Roman" w:hAnsi="Arial" w:cs="Arial"/>
                <w:color w:val="222222"/>
              </w:rPr>
            </w:rPrChange>
          </w:rPr>
          <w:delText xml:space="preserve">, </w:delText>
        </w:r>
        <w:r w:rsidRPr="00CA258C" w:rsidDel="008C3D0F">
          <w:rPr>
            <w:rFonts w:ascii="Times New Roman" w:eastAsia="Times New Roman" w:hAnsi="Times New Roman" w:cs="Times New Roman"/>
            <w:color w:val="222222"/>
            <w:rPrChange w:id="123" w:author="Justine Kao" w:date="2014-06-05T19:39:00Z">
              <w:rPr>
                <w:rFonts w:ascii="Arial" w:eastAsia="Times New Roman" w:hAnsi="Arial" w:cs="Arial"/>
                <w:color w:val="222222"/>
              </w:rPr>
            </w:rPrChange>
          </w:rPr>
          <w:delText>t</w:delText>
        </w:r>
        <w:r w:rsidR="00E302CB" w:rsidRPr="00CA258C" w:rsidDel="008C3D0F">
          <w:rPr>
            <w:rFonts w:ascii="Times New Roman" w:eastAsia="Times New Roman" w:hAnsi="Times New Roman" w:cs="Times New Roman"/>
            <w:color w:val="222222"/>
            <w:rPrChange w:id="124" w:author="Justine Kao" w:date="2014-06-05T19:39:00Z">
              <w:rPr>
                <w:rFonts w:ascii="Arial" w:eastAsia="Times New Roman" w:hAnsi="Arial" w:cs="Arial"/>
                <w:color w:val="222222"/>
              </w:rPr>
            </w:rPrChange>
          </w:rPr>
          <w:delText xml:space="preserve">he </w:delText>
        </w:r>
      </w:del>
      <w:del w:id="125" w:author="Noah Goodman" w:date="2014-06-05T07:09:00Z">
        <w:r w:rsidR="00E302CB" w:rsidRPr="00CA258C" w:rsidDel="008C3D0F">
          <w:rPr>
            <w:rFonts w:ascii="Times New Roman" w:eastAsia="Times New Roman" w:hAnsi="Times New Roman" w:cs="Times New Roman"/>
            <w:color w:val="222222"/>
            <w:rPrChange w:id="126" w:author="Justine Kao" w:date="2014-06-05T19:39:00Z">
              <w:rPr>
                <w:rFonts w:ascii="Arial" w:eastAsia="Times New Roman" w:hAnsi="Arial" w:cs="Arial"/>
                <w:color w:val="222222"/>
              </w:rPr>
            </w:rPrChange>
          </w:rPr>
          <w:delText>difference between</w:delText>
        </w:r>
        <w:r w:rsidR="00BA7CCC" w:rsidRPr="00CA258C" w:rsidDel="008C3D0F">
          <w:rPr>
            <w:rFonts w:ascii="Times New Roman" w:eastAsia="Times New Roman" w:hAnsi="Times New Roman" w:cs="Times New Roman"/>
            <w:color w:val="222222"/>
            <w:rPrChange w:id="127" w:author="Justine Kao" w:date="2014-06-05T19:39:00Z">
              <w:rPr>
                <w:rFonts w:ascii="Arial" w:eastAsia="Times New Roman" w:hAnsi="Arial" w:cs="Arial"/>
                <w:color w:val="222222"/>
              </w:rPr>
            </w:rPrChange>
          </w:rPr>
          <w:delText xml:space="preserve"> the </w:delText>
        </w:r>
      </w:del>
      <w:del w:id="128" w:author="Noah Goodman" w:date="2014-06-05T07:14:00Z">
        <w:r w:rsidR="00BA7CCC" w:rsidRPr="00CA258C" w:rsidDel="008C3D0F">
          <w:rPr>
            <w:rFonts w:ascii="Times New Roman" w:eastAsia="Times New Roman" w:hAnsi="Times New Roman" w:cs="Times New Roman"/>
            <w:color w:val="222222"/>
            <w:rPrChange w:id="129" w:author="Justine Kao" w:date="2014-06-05T19:39:00Z">
              <w:rPr>
                <w:rFonts w:ascii="Arial" w:eastAsia="Times New Roman" w:hAnsi="Arial" w:cs="Arial"/>
                <w:color w:val="222222"/>
              </w:rPr>
            </w:rPrChange>
          </w:rPr>
          <w:delText>model’s</w:delText>
        </w:r>
      </w:del>
      <w:ins w:id="130" w:author="Noah Goodman" w:date="2014-06-05T07:14:00Z">
        <w:r w:rsidR="008C3D0F" w:rsidRPr="00CA258C">
          <w:rPr>
            <w:rFonts w:ascii="Times New Roman" w:eastAsia="Times New Roman" w:hAnsi="Times New Roman" w:cs="Times New Roman"/>
            <w:color w:val="222222"/>
            <w:rPrChange w:id="131" w:author="Justine Kao" w:date="2014-06-05T19:39:00Z">
              <w:rPr>
                <w:rFonts w:ascii="Arial" w:eastAsia="Times New Roman" w:hAnsi="Arial" w:cs="Arial"/>
                <w:color w:val="222222"/>
              </w:rPr>
            </w:rPrChange>
          </w:rPr>
          <w:t>The size of the halo effect predicted by the model</w:t>
        </w:r>
      </w:ins>
      <w:r w:rsidR="00BA7CCC" w:rsidRPr="00CA258C">
        <w:rPr>
          <w:rFonts w:ascii="Times New Roman" w:eastAsia="Times New Roman" w:hAnsi="Times New Roman" w:cs="Times New Roman"/>
          <w:color w:val="222222"/>
          <w:rPrChange w:id="132" w:author="Justine Kao" w:date="2014-06-05T19:39:00Z">
            <w:rPr>
              <w:rFonts w:ascii="Arial" w:eastAsia="Times New Roman" w:hAnsi="Arial" w:cs="Arial"/>
              <w:color w:val="222222"/>
            </w:rPr>
          </w:rPrChange>
        </w:rPr>
        <w:t xml:space="preserve"> </w:t>
      </w:r>
      <w:del w:id="133" w:author="Noah Goodman" w:date="2014-06-05T07:09:00Z">
        <w:r w:rsidR="00BA7CCC" w:rsidRPr="00CA258C" w:rsidDel="008C3D0F">
          <w:rPr>
            <w:rFonts w:ascii="Times New Roman" w:eastAsia="Times New Roman" w:hAnsi="Times New Roman" w:cs="Times New Roman"/>
            <w:color w:val="222222"/>
            <w:rPrChange w:id="134" w:author="Justine Kao" w:date="2014-06-05T19:39:00Z">
              <w:rPr>
                <w:rFonts w:ascii="Arial" w:eastAsia="Times New Roman" w:hAnsi="Arial" w:cs="Arial"/>
                <w:color w:val="222222"/>
              </w:rPr>
            </w:rPrChange>
          </w:rPr>
          <w:delText>interpretation of</w:delText>
        </w:r>
        <w:r w:rsidR="00E302CB" w:rsidRPr="00CA258C" w:rsidDel="008C3D0F">
          <w:rPr>
            <w:rFonts w:ascii="Times New Roman" w:eastAsia="Times New Roman" w:hAnsi="Times New Roman" w:cs="Times New Roman"/>
            <w:color w:val="222222"/>
            <w:rPrChange w:id="135" w:author="Justine Kao" w:date="2014-06-05T19:39:00Z">
              <w:rPr>
                <w:rFonts w:ascii="Arial" w:eastAsia="Times New Roman" w:hAnsi="Arial" w:cs="Arial"/>
                <w:color w:val="222222"/>
              </w:rPr>
            </w:rPrChange>
          </w:rPr>
          <w:delText xml:space="preserve"> “round” and “sharp” numbers </w:delText>
        </w:r>
      </w:del>
      <w:r w:rsidR="00E302CB" w:rsidRPr="00CA258C">
        <w:rPr>
          <w:rFonts w:ascii="Times New Roman" w:eastAsia="Times New Roman" w:hAnsi="Times New Roman" w:cs="Times New Roman"/>
          <w:color w:val="222222"/>
          <w:rPrChange w:id="136" w:author="Justine Kao" w:date="2014-06-05T19:39:00Z">
            <w:rPr>
              <w:rFonts w:ascii="Arial" w:eastAsia="Times New Roman" w:hAnsi="Arial" w:cs="Arial"/>
              <w:color w:val="222222"/>
            </w:rPr>
          </w:rPrChange>
        </w:rPr>
        <w:t>is</w:t>
      </w:r>
      <w:ins w:id="137" w:author="Noah Goodman" w:date="2014-06-05T07:15:00Z">
        <w:r w:rsidR="008C3D0F" w:rsidRPr="00CA258C">
          <w:rPr>
            <w:rFonts w:ascii="Times New Roman" w:eastAsia="Times New Roman" w:hAnsi="Times New Roman" w:cs="Times New Roman"/>
            <w:color w:val="222222"/>
            <w:rPrChange w:id="138" w:author="Justine Kao" w:date="2014-06-05T19:39:00Z">
              <w:rPr>
                <w:rFonts w:ascii="Arial" w:eastAsia="Times New Roman" w:hAnsi="Arial" w:cs="Arial"/>
                <w:color w:val="222222"/>
              </w:rPr>
            </w:rPrChange>
          </w:rPr>
          <w:t xml:space="preserve"> </w:t>
        </w:r>
      </w:ins>
      <w:del w:id="139" w:author="Noah Goodman" w:date="2014-06-13T07:35:00Z">
        <w:r w:rsidR="00E302CB" w:rsidRPr="00CA258C" w:rsidDel="00773D07">
          <w:rPr>
            <w:rFonts w:ascii="Times New Roman" w:eastAsia="Times New Roman" w:hAnsi="Times New Roman" w:cs="Times New Roman"/>
            <w:color w:val="222222"/>
            <w:rPrChange w:id="140" w:author="Justine Kao" w:date="2014-06-05T19:39:00Z">
              <w:rPr>
                <w:rFonts w:ascii="Arial" w:eastAsia="Times New Roman" w:hAnsi="Arial" w:cs="Arial"/>
                <w:color w:val="222222"/>
              </w:rPr>
            </w:rPrChange>
          </w:rPr>
          <w:delText xml:space="preserve"> </w:delText>
        </w:r>
      </w:del>
      <w:del w:id="141" w:author="Noah Goodman" w:date="2014-06-05T07:09:00Z">
        <w:r w:rsidR="00E302CB" w:rsidRPr="00CA258C" w:rsidDel="008C3D0F">
          <w:rPr>
            <w:rFonts w:ascii="Times New Roman" w:eastAsia="Times New Roman" w:hAnsi="Times New Roman" w:cs="Times New Roman"/>
            <w:color w:val="222222"/>
            <w:rPrChange w:id="142" w:author="Justine Kao" w:date="2014-06-05T19:39:00Z">
              <w:rPr>
                <w:rFonts w:ascii="Arial" w:eastAsia="Times New Roman" w:hAnsi="Arial" w:cs="Arial"/>
                <w:color w:val="222222"/>
              </w:rPr>
            </w:rPrChange>
          </w:rPr>
          <w:delText xml:space="preserve">controlled </w:delText>
        </w:r>
      </w:del>
      <w:ins w:id="143" w:author="Noah Goodman" w:date="2014-06-05T07:09:00Z">
        <w:r w:rsidR="008C3D0F" w:rsidRPr="00CA258C">
          <w:rPr>
            <w:rFonts w:ascii="Times New Roman" w:eastAsia="Times New Roman" w:hAnsi="Times New Roman" w:cs="Times New Roman"/>
            <w:color w:val="222222"/>
            <w:rPrChange w:id="144" w:author="Justine Kao" w:date="2014-06-05T19:39:00Z">
              <w:rPr>
                <w:rFonts w:ascii="Arial" w:eastAsia="Times New Roman" w:hAnsi="Arial" w:cs="Arial"/>
                <w:color w:val="222222"/>
              </w:rPr>
            </w:rPrChange>
          </w:rPr>
          <w:t xml:space="preserve">influenced </w:t>
        </w:r>
      </w:ins>
      <w:r w:rsidR="00E302CB" w:rsidRPr="00CA258C">
        <w:rPr>
          <w:rFonts w:ascii="Times New Roman" w:eastAsia="Times New Roman" w:hAnsi="Times New Roman" w:cs="Times New Roman"/>
          <w:color w:val="222222"/>
          <w:rPrChange w:id="145" w:author="Justine Kao" w:date="2014-06-05T19:39:00Z">
            <w:rPr>
              <w:rFonts w:ascii="Arial" w:eastAsia="Times New Roman" w:hAnsi="Arial" w:cs="Arial"/>
              <w:color w:val="222222"/>
            </w:rPr>
          </w:rPrChange>
        </w:rPr>
        <w:t>by a cost parameter</w:t>
      </w:r>
      <w:ins w:id="146" w:author="Noah Goodman" w:date="2014-06-05T07:09:00Z">
        <w:r w:rsidR="008C3D0F" w:rsidRPr="00CA258C">
          <w:rPr>
            <w:rFonts w:ascii="Times New Roman" w:eastAsia="Times New Roman" w:hAnsi="Times New Roman" w:cs="Times New Roman"/>
            <w:color w:val="222222"/>
            <w:rPrChange w:id="147" w:author="Justine Kao" w:date="2014-06-05T19:39:00Z">
              <w:rPr>
                <w:rFonts w:ascii="Arial" w:eastAsia="Times New Roman" w:hAnsi="Arial" w:cs="Arial"/>
                <w:color w:val="222222"/>
              </w:rPr>
            </w:rPrChange>
          </w:rPr>
          <w:t xml:space="preserve"> </w:t>
        </w:r>
        <w:r w:rsidR="00714DB6" w:rsidRPr="00714DB6">
          <w:rPr>
            <w:rFonts w:ascii="Times New Roman" w:eastAsia="Times New Roman" w:hAnsi="Times New Roman" w:cs="Times New Roman"/>
            <w:color w:val="222222"/>
            <w:rPrChange w:id="148" w:author="Noah Goodman" w:date="2014-06-13T08:33:00Z">
              <w:rPr>
                <w:rFonts w:ascii="Times New Roman" w:eastAsia="Times New Roman" w:hAnsi="Times New Roman" w:cs="Times New Roman"/>
                <w:color w:val="222222"/>
                <w:highlight w:val="yellow"/>
              </w:rPr>
            </w:rPrChange>
          </w:rPr>
          <w:t>(</w:t>
        </w:r>
      </w:ins>
      <w:ins w:id="149" w:author="Noah Goodman" w:date="2014-06-05T07:15:00Z">
        <w:r w:rsidR="008C3D0F" w:rsidRPr="00714DB6">
          <w:rPr>
            <w:rFonts w:ascii="Times New Roman" w:eastAsia="Times New Roman" w:hAnsi="Times New Roman" w:cs="Times New Roman"/>
            <w:color w:val="222222"/>
            <w:rPrChange w:id="150" w:author="Noah Goodman" w:date="2014-06-13T08:33:00Z">
              <w:rPr>
                <w:rFonts w:ascii="Arial" w:eastAsia="Times New Roman" w:hAnsi="Arial" w:cs="Arial"/>
                <w:color w:val="222222"/>
              </w:rPr>
            </w:rPrChange>
          </w:rPr>
          <w:t xml:space="preserve">see </w:t>
        </w:r>
      </w:ins>
      <w:ins w:id="151" w:author="Noah Goodman" w:date="2014-06-05T07:09:00Z">
        <w:r w:rsidR="00714DB6" w:rsidRPr="00714DB6">
          <w:rPr>
            <w:rFonts w:ascii="Times New Roman" w:eastAsia="Times New Roman" w:hAnsi="Times New Roman" w:cs="Times New Roman"/>
            <w:color w:val="222222"/>
            <w:rPrChange w:id="152" w:author="Noah Goodman" w:date="2014-06-13T08:33:00Z">
              <w:rPr>
                <w:rFonts w:ascii="Times New Roman" w:eastAsia="Times New Roman" w:hAnsi="Times New Roman" w:cs="Times New Roman"/>
                <w:color w:val="222222"/>
                <w:highlight w:val="yellow"/>
              </w:rPr>
            </w:rPrChange>
          </w:rPr>
          <w:t>Eq. 7)</w:t>
        </w:r>
      </w:ins>
      <w:r w:rsidR="00E302CB" w:rsidRPr="00714DB6">
        <w:rPr>
          <w:rFonts w:ascii="Times New Roman" w:eastAsia="Times New Roman" w:hAnsi="Times New Roman" w:cs="Times New Roman"/>
          <w:color w:val="222222"/>
          <w:rPrChange w:id="153" w:author="Noah Goodman" w:date="2014-06-13T08:33:00Z">
            <w:rPr>
              <w:rFonts w:ascii="Arial" w:eastAsia="Times New Roman" w:hAnsi="Arial" w:cs="Arial"/>
              <w:color w:val="222222"/>
            </w:rPr>
          </w:rPrChange>
        </w:rPr>
        <w:t>,</w:t>
      </w:r>
      <w:r w:rsidR="00E302CB" w:rsidRPr="00CA258C">
        <w:rPr>
          <w:rFonts w:ascii="Times New Roman" w:eastAsia="Times New Roman" w:hAnsi="Times New Roman" w:cs="Times New Roman"/>
          <w:color w:val="222222"/>
          <w:rPrChange w:id="154" w:author="Justine Kao" w:date="2014-06-05T19:39:00Z">
            <w:rPr>
              <w:rFonts w:ascii="Arial" w:eastAsia="Times New Roman" w:hAnsi="Arial" w:cs="Arial"/>
              <w:color w:val="222222"/>
            </w:rPr>
          </w:rPrChange>
        </w:rPr>
        <w:t xml:space="preserve"> which determines how much more “</w:t>
      </w:r>
      <w:del w:id="155" w:author="Noah Goodman" w:date="2014-06-13T07:36:00Z">
        <w:r w:rsidR="00E302CB" w:rsidRPr="00CA258C" w:rsidDel="00773D07">
          <w:rPr>
            <w:rFonts w:ascii="Times New Roman" w:eastAsia="Times New Roman" w:hAnsi="Times New Roman" w:cs="Times New Roman"/>
            <w:color w:val="222222"/>
            <w:rPrChange w:id="156" w:author="Justine Kao" w:date="2014-06-05T19:39:00Z">
              <w:rPr>
                <w:rFonts w:ascii="Arial" w:eastAsia="Times New Roman" w:hAnsi="Arial" w:cs="Arial"/>
                <w:color w:val="222222"/>
              </w:rPr>
            </w:rPrChange>
          </w:rPr>
          <w:delText>costl</w:delText>
        </w:r>
        <w:r w:rsidR="00BA7CCC" w:rsidRPr="00CA258C" w:rsidDel="00773D07">
          <w:rPr>
            <w:rFonts w:ascii="Times New Roman" w:eastAsia="Times New Roman" w:hAnsi="Times New Roman" w:cs="Times New Roman"/>
            <w:color w:val="222222"/>
            <w:rPrChange w:id="157" w:author="Justine Kao" w:date="2014-06-05T19:39:00Z">
              <w:rPr>
                <w:rFonts w:ascii="Arial" w:eastAsia="Times New Roman" w:hAnsi="Arial" w:cs="Arial"/>
                <w:color w:val="222222"/>
              </w:rPr>
            </w:rPrChange>
          </w:rPr>
          <w:delText>y</w:delText>
        </w:r>
      </w:del>
      <w:ins w:id="158" w:author="Noah Goodman" w:date="2014-06-13T07:36:00Z">
        <w:r w:rsidR="00773D07">
          <w:rPr>
            <w:rFonts w:ascii="Times New Roman" w:eastAsia="Times New Roman" w:hAnsi="Times New Roman" w:cs="Times New Roman"/>
            <w:color w:val="222222"/>
          </w:rPr>
          <w:t>difficult</w:t>
        </w:r>
      </w:ins>
      <w:r w:rsidR="00BA7CCC" w:rsidRPr="00CA258C">
        <w:rPr>
          <w:rFonts w:ascii="Times New Roman" w:eastAsia="Times New Roman" w:hAnsi="Times New Roman" w:cs="Times New Roman"/>
          <w:color w:val="222222"/>
          <w:rPrChange w:id="159" w:author="Justine Kao" w:date="2014-06-05T19:39:00Z">
            <w:rPr>
              <w:rFonts w:ascii="Arial" w:eastAsia="Times New Roman" w:hAnsi="Arial" w:cs="Arial"/>
              <w:color w:val="222222"/>
            </w:rPr>
          </w:rPrChange>
        </w:rPr>
        <w:t>” it is for a</w:t>
      </w:r>
      <w:r w:rsidR="00E302CB" w:rsidRPr="00CA258C">
        <w:rPr>
          <w:rFonts w:ascii="Times New Roman" w:eastAsia="Times New Roman" w:hAnsi="Times New Roman" w:cs="Times New Roman"/>
          <w:color w:val="222222"/>
          <w:rPrChange w:id="160" w:author="Justine Kao" w:date="2014-06-05T19:39:00Z">
            <w:rPr>
              <w:rFonts w:ascii="Arial" w:eastAsia="Times New Roman" w:hAnsi="Arial" w:cs="Arial"/>
              <w:color w:val="222222"/>
            </w:rPr>
          </w:rPrChange>
        </w:rPr>
        <w:t xml:space="preserve"> speaker to utter “</w:t>
      </w:r>
      <w:r w:rsidR="00EF5587" w:rsidRPr="00CA258C">
        <w:rPr>
          <w:rFonts w:ascii="Times New Roman" w:eastAsia="Times New Roman" w:hAnsi="Times New Roman" w:cs="Times New Roman"/>
          <w:color w:val="222222"/>
          <w:rPrChange w:id="161" w:author="Justine Kao" w:date="2014-06-05T19:39:00Z">
            <w:rPr>
              <w:rFonts w:ascii="Arial" w:eastAsia="Times New Roman" w:hAnsi="Arial" w:cs="Arial"/>
              <w:color w:val="222222"/>
            </w:rPr>
          </w:rPrChange>
        </w:rPr>
        <w:t>51</w:t>
      </w:r>
      <w:r w:rsidR="00E302CB" w:rsidRPr="00CA258C">
        <w:rPr>
          <w:rFonts w:ascii="Times New Roman" w:eastAsia="Times New Roman" w:hAnsi="Times New Roman" w:cs="Times New Roman"/>
          <w:color w:val="222222"/>
          <w:rPrChange w:id="162" w:author="Justine Kao" w:date="2014-06-05T19:39:00Z">
            <w:rPr>
              <w:rFonts w:ascii="Arial" w:eastAsia="Times New Roman" w:hAnsi="Arial" w:cs="Arial"/>
              <w:color w:val="222222"/>
            </w:rPr>
          </w:rPrChange>
        </w:rPr>
        <w:t>” versus “</w:t>
      </w:r>
      <w:r w:rsidR="00EF5587" w:rsidRPr="00CA258C">
        <w:rPr>
          <w:rFonts w:ascii="Times New Roman" w:eastAsia="Times New Roman" w:hAnsi="Times New Roman" w:cs="Times New Roman"/>
          <w:color w:val="222222"/>
          <w:rPrChange w:id="163" w:author="Justine Kao" w:date="2014-06-05T19:39:00Z">
            <w:rPr>
              <w:rFonts w:ascii="Arial" w:eastAsia="Times New Roman" w:hAnsi="Arial" w:cs="Arial"/>
              <w:color w:val="222222"/>
            </w:rPr>
          </w:rPrChange>
        </w:rPr>
        <w:t>50</w:t>
      </w:r>
      <w:r w:rsidR="00BA7CCC" w:rsidRPr="00CA258C">
        <w:rPr>
          <w:rFonts w:ascii="Times New Roman" w:eastAsia="Times New Roman" w:hAnsi="Times New Roman" w:cs="Times New Roman"/>
          <w:color w:val="222222"/>
          <w:rPrChange w:id="164" w:author="Justine Kao" w:date="2014-06-05T19:39:00Z">
            <w:rPr>
              <w:rFonts w:ascii="Arial" w:eastAsia="Times New Roman" w:hAnsi="Arial" w:cs="Arial"/>
              <w:color w:val="222222"/>
            </w:rPr>
          </w:rPrChange>
        </w:rPr>
        <w:t>.</w:t>
      </w:r>
      <w:r w:rsidR="00E302CB" w:rsidRPr="00CA258C">
        <w:rPr>
          <w:rFonts w:ascii="Times New Roman" w:eastAsia="Times New Roman" w:hAnsi="Times New Roman" w:cs="Times New Roman"/>
          <w:color w:val="222222"/>
          <w:rPrChange w:id="165" w:author="Justine Kao" w:date="2014-06-05T19:39:00Z">
            <w:rPr>
              <w:rFonts w:ascii="Arial" w:eastAsia="Times New Roman" w:hAnsi="Arial" w:cs="Arial"/>
              <w:color w:val="222222"/>
            </w:rPr>
          </w:rPrChange>
        </w:rPr>
        <w:t xml:space="preserve">” </w:t>
      </w:r>
      <w:r w:rsidR="00BA7CCC" w:rsidRPr="00CA258C">
        <w:rPr>
          <w:rFonts w:ascii="Times New Roman" w:eastAsia="Times New Roman" w:hAnsi="Times New Roman" w:cs="Times New Roman"/>
          <w:color w:val="222222"/>
          <w:rPrChange w:id="166" w:author="Justine Kao" w:date="2014-06-05T19:39:00Z">
            <w:rPr>
              <w:rFonts w:ascii="Arial" w:eastAsia="Times New Roman" w:hAnsi="Arial" w:cs="Arial"/>
              <w:color w:val="222222"/>
            </w:rPr>
          </w:rPrChange>
        </w:rPr>
        <w:t xml:space="preserve">This </w:t>
      </w:r>
      <w:del w:id="167" w:author="Noah Goodman" w:date="2014-06-13T07:36:00Z">
        <w:r w:rsidR="00BA7CCC" w:rsidRPr="00CA258C" w:rsidDel="00773D07">
          <w:rPr>
            <w:rFonts w:ascii="Times New Roman" w:eastAsia="Times New Roman" w:hAnsi="Times New Roman" w:cs="Times New Roman"/>
            <w:color w:val="222222"/>
            <w:rPrChange w:id="168" w:author="Justine Kao" w:date="2014-06-05T19:39:00Z">
              <w:rPr>
                <w:rFonts w:ascii="Arial" w:eastAsia="Times New Roman" w:hAnsi="Arial" w:cs="Arial"/>
                <w:color w:val="222222"/>
              </w:rPr>
            </w:rPrChange>
          </w:rPr>
          <w:delText xml:space="preserve">cost </w:delText>
        </w:r>
      </w:del>
      <w:ins w:id="169" w:author="Noah Goodman" w:date="2014-06-13T07:36:00Z">
        <w:r w:rsidR="00773D07">
          <w:rPr>
            <w:rFonts w:ascii="Times New Roman" w:eastAsia="Times New Roman" w:hAnsi="Times New Roman" w:cs="Times New Roman"/>
            <w:color w:val="222222"/>
          </w:rPr>
          <w:t>difficulty</w:t>
        </w:r>
        <w:r w:rsidR="00773D07" w:rsidRPr="00CA258C">
          <w:rPr>
            <w:rFonts w:ascii="Times New Roman" w:eastAsia="Times New Roman" w:hAnsi="Times New Roman" w:cs="Times New Roman"/>
            <w:color w:val="222222"/>
            <w:rPrChange w:id="170" w:author="Justine Kao" w:date="2014-06-05T19:39:00Z">
              <w:rPr>
                <w:rFonts w:ascii="Arial" w:eastAsia="Times New Roman" w:hAnsi="Arial" w:cs="Arial"/>
                <w:color w:val="222222"/>
              </w:rPr>
            </w:rPrChange>
          </w:rPr>
          <w:t xml:space="preserve"> </w:t>
        </w:r>
      </w:ins>
      <w:r w:rsidR="00BA7CCC" w:rsidRPr="00CA258C">
        <w:rPr>
          <w:rFonts w:ascii="Times New Roman" w:eastAsia="Times New Roman" w:hAnsi="Times New Roman" w:cs="Times New Roman"/>
          <w:color w:val="222222"/>
          <w:rPrChange w:id="171" w:author="Justine Kao" w:date="2014-06-05T19:39:00Z">
            <w:rPr>
              <w:rFonts w:ascii="Arial" w:eastAsia="Times New Roman" w:hAnsi="Arial" w:cs="Arial"/>
              <w:color w:val="222222"/>
            </w:rPr>
          </w:rPrChange>
        </w:rPr>
        <w:t>may be</w:t>
      </w:r>
      <w:r w:rsidR="00E302CB" w:rsidRPr="00CA258C">
        <w:rPr>
          <w:rFonts w:ascii="Times New Roman" w:eastAsia="Times New Roman" w:hAnsi="Times New Roman" w:cs="Times New Roman"/>
          <w:color w:val="222222"/>
          <w:rPrChange w:id="172" w:author="Justine Kao" w:date="2014-06-05T19:39:00Z">
            <w:rPr>
              <w:rFonts w:ascii="Arial" w:eastAsia="Times New Roman" w:hAnsi="Arial" w:cs="Arial"/>
              <w:color w:val="222222"/>
            </w:rPr>
          </w:rPrChange>
        </w:rPr>
        <w:t xml:space="preserve"> </w:t>
      </w:r>
      <w:r w:rsidR="00BA7CCC" w:rsidRPr="00CA258C">
        <w:rPr>
          <w:rFonts w:ascii="Times New Roman" w:eastAsia="Times New Roman" w:hAnsi="Times New Roman" w:cs="Times New Roman"/>
          <w:color w:val="222222"/>
          <w:rPrChange w:id="173" w:author="Justine Kao" w:date="2014-06-05T19:39:00Z">
            <w:rPr>
              <w:rFonts w:ascii="Arial" w:eastAsia="Times New Roman" w:hAnsi="Arial" w:cs="Arial"/>
              <w:color w:val="222222"/>
            </w:rPr>
          </w:rPrChange>
        </w:rPr>
        <w:t xml:space="preserve">due </w:t>
      </w:r>
      <w:r w:rsidR="00444B6C" w:rsidRPr="00CA258C">
        <w:rPr>
          <w:rFonts w:ascii="Times New Roman" w:eastAsia="Times New Roman" w:hAnsi="Times New Roman" w:cs="Times New Roman"/>
          <w:color w:val="222222"/>
          <w:rPrChange w:id="174" w:author="Justine Kao" w:date="2014-06-05T19:39:00Z">
            <w:rPr>
              <w:rFonts w:ascii="Arial" w:eastAsia="Times New Roman" w:hAnsi="Arial" w:cs="Arial"/>
              <w:color w:val="222222"/>
            </w:rPr>
          </w:rPrChange>
        </w:rPr>
        <w:t xml:space="preserve">to factors such as </w:t>
      </w:r>
      <w:r w:rsidR="00E302CB" w:rsidRPr="00CA258C">
        <w:rPr>
          <w:rFonts w:ascii="Times New Roman" w:eastAsia="Times New Roman" w:hAnsi="Times New Roman" w:cs="Times New Roman"/>
          <w:color w:val="222222"/>
          <w:rPrChange w:id="175" w:author="Justine Kao" w:date="2014-06-05T19:39:00Z">
            <w:rPr>
              <w:rFonts w:ascii="Arial" w:eastAsia="Times New Roman" w:hAnsi="Arial" w:cs="Arial"/>
              <w:color w:val="222222"/>
            </w:rPr>
          </w:rPrChange>
        </w:rPr>
        <w:t xml:space="preserve">availability, frequency, </w:t>
      </w:r>
      <w:r w:rsidR="00EF5587" w:rsidRPr="00CA258C">
        <w:rPr>
          <w:rFonts w:ascii="Times New Roman" w:eastAsia="Times New Roman" w:hAnsi="Times New Roman" w:cs="Times New Roman"/>
          <w:color w:val="222222"/>
          <w:rPrChange w:id="176" w:author="Justine Kao" w:date="2014-06-05T19:39:00Z">
            <w:rPr>
              <w:rFonts w:ascii="Arial" w:eastAsia="Times New Roman" w:hAnsi="Arial" w:cs="Arial"/>
              <w:color w:val="222222"/>
            </w:rPr>
          </w:rPrChange>
        </w:rPr>
        <w:t xml:space="preserve">and </w:t>
      </w:r>
      <w:r w:rsidR="00BA7CCC" w:rsidRPr="00CA258C">
        <w:rPr>
          <w:rFonts w:ascii="Times New Roman" w:eastAsia="Times New Roman" w:hAnsi="Times New Roman" w:cs="Times New Roman"/>
          <w:color w:val="222222"/>
          <w:rPrChange w:id="177" w:author="Justine Kao" w:date="2014-06-05T19:39:00Z">
            <w:rPr>
              <w:rFonts w:ascii="Arial" w:eastAsia="Times New Roman" w:hAnsi="Arial" w:cs="Arial"/>
              <w:color w:val="222222"/>
            </w:rPr>
          </w:rPrChange>
        </w:rPr>
        <w:t>complexity</w:t>
      </w:r>
      <w:r w:rsidR="006A5BB7" w:rsidRPr="00CA258C">
        <w:rPr>
          <w:rFonts w:ascii="Times New Roman" w:eastAsia="Times New Roman" w:hAnsi="Times New Roman" w:cs="Times New Roman"/>
          <w:color w:val="222222"/>
          <w:rPrChange w:id="178" w:author="Justine Kao" w:date="2014-06-05T19:39:00Z">
            <w:rPr>
              <w:rFonts w:ascii="Arial" w:eastAsia="Times New Roman" w:hAnsi="Arial" w:cs="Arial"/>
              <w:color w:val="222222"/>
            </w:rPr>
          </w:rPrChange>
        </w:rPr>
        <w:t xml:space="preserve"> of the number terms</w:t>
      </w:r>
      <w:ins w:id="179" w:author="Noah Goodman" w:date="2014-06-05T07:18:00Z">
        <w:r w:rsidR="009949F0" w:rsidRPr="00CA258C">
          <w:rPr>
            <w:rFonts w:ascii="Times New Roman" w:eastAsia="Times New Roman" w:hAnsi="Times New Roman" w:cs="Times New Roman"/>
            <w:color w:val="222222"/>
            <w:rPrChange w:id="180" w:author="Justine Kao" w:date="2014-06-05T19:39:00Z">
              <w:rPr>
                <w:rFonts w:ascii="Arial" w:eastAsia="Times New Roman" w:hAnsi="Arial" w:cs="Arial"/>
                <w:color w:val="222222"/>
              </w:rPr>
            </w:rPrChange>
          </w:rPr>
          <w:t xml:space="preserve">, as suggested by previous research </w:t>
        </w:r>
      </w:ins>
      <w:ins w:id="181" w:author="Justine Kao" w:date="2014-06-05T19:41:00Z">
        <w:r w:rsidR="00060972">
          <w:rPr>
            <w:rFonts w:ascii="Times New Roman" w:eastAsia="Times New Roman" w:hAnsi="Times New Roman" w:cs="Times New Roman"/>
            <w:color w:val="222222"/>
          </w:rPr>
          <w:t>(</w:t>
        </w:r>
        <w:r w:rsidR="008D30C9" w:rsidRPr="00436F65">
          <w:rPr>
            <w:rFonts w:ascii="Times New Roman" w:eastAsia="Times New Roman" w:hAnsi="Times New Roman" w:cs="Times New Roman"/>
            <w:color w:val="222222"/>
          </w:rPr>
          <w:t>Oldfield &amp; Wingfield 1965</w:t>
        </w:r>
        <w:r w:rsidR="008D30C9">
          <w:rPr>
            <w:rFonts w:ascii="Times New Roman" w:eastAsia="Times New Roman" w:hAnsi="Times New Roman" w:cs="Times New Roman"/>
            <w:color w:val="222222"/>
          </w:rPr>
          <w:t xml:space="preserve">; </w:t>
        </w:r>
        <w:r w:rsidR="008D30C9" w:rsidRPr="00436F65">
          <w:rPr>
            <w:rFonts w:ascii="Times New Roman" w:eastAsia="Times New Roman" w:hAnsi="Times New Roman" w:cs="Times New Roman"/>
            <w:color w:val="222222"/>
          </w:rPr>
          <w:t>Balota &amp; Chumbley 1984</w:t>
        </w:r>
        <w:r w:rsidR="008D30C9">
          <w:rPr>
            <w:rFonts w:ascii="Times New Roman" w:eastAsia="Times New Roman" w:hAnsi="Times New Roman" w:cs="Times New Roman"/>
            <w:color w:val="222222"/>
          </w:rPr>
          <w:t xml:space="preserve">; </w:t>
        </w:r>
        <w:r w:rsidR="008D30C9" w:rsidRPr="00436F65">
          <w:rPr>
            <w:rFonts w:ascii="Times New Roman" w:eastAsia="Times New Roman" w:hAnsi="Times New Roman" w:cs="Times New Roman"/>
            <w:color w:val="222222"/>
          </w:rPr>
          <w:t xml:space="preserve">Mehler 1992; </w:t>
        </w:r>
        <w:r w:rsidR="008D30C9">
          <w:rPr>
            <w:rFonts w:ascii="Times New Roman" w:eastAsia="Times New Roman" w:hAnsi="Times New Roman" w:cs="Times New Roman"/>
            <w:color w:val="222222"/>
          </w:rPr>
          <w:t xml:space="preserve">Jansen &amp; Pollmann, 2001; </w:t>
        </w:r>
        <w:r w:rsidR="00060972">
          <w:rPr>
            <w:rFonts w:ascii="Times New Roman" w:eastAsia="Times New Roman" w:hAnsi="Times New Roman" w:cs="Times New Roman"/>
            <w:color w:val="222222"/>
          </w:rPr>
          <w:t>Solt et al., 2011)</w:t>
        </w:r>
      </w:ins>
      <w:ins w:id="182" w:author="Noah Goodman" w:date="2014-06-05T07:18:00Z">
        <w:del w:id="183" w:author="Justine Kao" w:date="2014-06-05T19:41:00Z">
          <w:r w:rsidR="009949F0" w:rsidRPr="00CA258C" w:rsidDel="00060972">
            <w:rPr>
              <w:rFonts w:ascii="Times New Roman" w:eastAsia="Times New Roman" w:hAnsi="Times New Roman" w:cs="Times New Roman"/>
              <w:color w:val="222222"/>
              <w:highlight w:val="yellow"/>
              <w:rPrChange w:id="184" w:author="Justine Kao" w:date="2014-06-05T19:39:00Z">
                <w:rPr>
                  <w:rFonts w:ascii="Arial" w:eastAsia="Times New Roman" w:hAnsi="Arial" w:cs="Arial"/>
                  <w:color w:val="222222"/>
                  <w:highlight w:val="yellow"/>
                </w:rPr>
              </w:rPrChange>
            </w:rPr>
            <w:delText>(cite)</w:delText>
          </w:r>
        </w:del>
      </w:ins>
      <w:r w:rsidR="006A5BB7" w:rsidRPr="00CA258C">
        <w:rPr>
          <w:rFonts w:ascii="Times New Roman" w:eastAsia="Times New Roman" w:hAnsi="Times New Roman" w:cs="Times New Roman"/>
          <w:color w:val="222222"/>
          <w:rPrChange w:id="185" w:author="Justine Kao" w:date="2014-06-05T19:39:00Z">
            <w:rPr>
              <w:rFonts w:ascii="Arial" w:eastAsia="Times New Roman" w:hAnsi="Arial" w:cs="Arial"/>
              <w:color w:val="222222"/>
            </w:rPr>
          </w:rPrChange>
        </w:rPr>
        <w:t>. However,</w:t>
      </w:r>
      <w:r w:rsidR="00BA7CCC" w:rsidRPr="00CA258C">
        <w:rPr>
          <w:rFonts w:ascii="Times New Roman" w:eastAsia="Times New Roman" w:hAnsi="Times New Roman" w:cs="Times New Roman"/>
          <w:color w:val="222222"/>
          <w:rPrChange w:id="186" w:author="Justine Kao" w:date="2014-06-05T19:39:00Z">
            <w:rPr>
              <w:rFonts w:ascii="Arial" w:eastAsia="Times New Roman" w:hAnsi="Arial" w:cs="Arial"/>
              <w:color w:val="222222"/>
            </w:rPr>
          </w:rPrChange>
        </w:rPr>
        <w:t xml:space="preserve"> we do not make assumptions about </w:t>
      </w:r>
      <w:r w:rsidR="00BC6A7B" w:rsidRPr="00CA258C">
        <w:rPr>
          <w:rFonts w:ascii="Times New Roman" w:eastAsia="Times New Roman" w:hAnsi="Times New Roman" w:cs="Times New Roman"/>
          <w:color w:val="222222"/>
          <w:rPrChange w:id="187" w:author="Justine Kao" w:date="2014-06-05T19:39:00Z">
            <w:rPr>
              <w:rFonts w:ascii="Arial" w:eastAsia="Times New Roman" w:hAnsi="Arial" w:cs="Arial"/>
              <w:color w:val="222222"/>
            </w:rPr>
          </w:rPrChange>
        </w:rPr>
        <w:t xml:space="preserve">which </w:t>
      </w:r>
      <w:r w:rsidR="00AD19E1" w:rsidRPr="00CA258C">
        <w:rPr>
          <w:rFonts w:ascii="Times New Roman" w:eastAsia="Times New Roman" w:hAnsi="Times New Roman" w:cs="Times New Roman"/>
          <w:color w:val="222222"/>
          <w:rPrChange w:id="188" w:author="Justine Kao" w:date="2014-06-05T19:39:00Z">
            <w:rPr>
              <w:rFonts w:ascii="Arial" w:eastAsia="Times New Roman" w:hAnsi="Arial" w:cs="Arial"/>
              <w:color w:val="222222"/>
            </w:rPr>
          </w:rPrChange>
        </w:rPr>
        <w:t xml:space="preserve">particular </w:t>
      </w:r>
      <w:r w:rsidR="00BC6A7B" w:rsidRPr="00CA258C">
        <w:rPr>
          <w:rFonts w:ascii="Times New Roman" w:eastAsia="Times New Roman" w:hAnsi="Times New Roman" w:cs="Times New Roman"/>
          <w:color w:val="222222"/>
          <w:rPrChange w:id="189" w:author="Justine Kao" w:date="2014-06-05T19:39:00Z">
            <w:rPr>
              <w:rFonts w:ascii="Arial" w:eastAsia="Times New Roman" w:hAnsi="Arial" w:cs="Arial"/>
              <w:color w:val="222222"/>
            </w:rPr>
          </w:rPrChange>
        </w:rPr>
        <w:t>psychological factors are responsible for this cost</w:t>
      </w:r>
      <w:r w:rsidR="00BA7CCC" w:rsidRPr="00CA258C">
        <w:rPr>
          <w:rFonts w:ascii="Times New Roman" w:eastAsia="Times New Roman" w:hAnsi="Times New Roman" w:cs="Times New Roman"/>
          <w:color w:val="222222"/>
          <w:rPrChange w:id="190" w:author="Justine Kao" w:date="2014-06-05T19:39:00Z">
            <w:rPr>
              <w:rFonts w:ascii="Arial" w:eastAsia="Times New Roman" w:hAnsi="Arial" w:cs="Arial"/>
              <w:color w:val="222222"/>
            </w:rPr>
          </w:rPrChange>
        </w:rPr>
        <w:t>.</w:t>
      </w:r>
      <w:r w:rsidR="00E302CB" w:rsidRPr="00CA258C">
        <w:rPr>
          <w:rFonts w:ascii="Times New Roman" w:eastAsia="Times New Roman" w:hAnsi="Times New Roman" w:cs="Times New Roman"/>
          <w:color w:val="222222"/>
          <w:rPrChange w:id="191" w:author="Justine Kao" w:date="2014-06-05T19:39:00Z">
            <w:rPr>
              <w:rFonts w:ascii="Arial" w:eastAsia="Times New Roman" w:hAnsi="Arial" w:cs="Arial"/>
              <w:color w:val="222222"/>
            </w:rPr>
          </w:rPrChange>
        </w:rPr>
        <w:t xml:space="preserve"> </w:t>
      </w:r>
      <w:r w:rsidR="00BC6A7B" w:rsidRPr="00CA258C">
        <w:rPr>
          <w:rFonts w:ascii="Times New Roman" w:eastAsia="Times New Roman" w:hAnsi="Times New Roman" w:cs="Times New Roman"/>
          <w:color w:val="222222"/>
          <w:rPrChange w:id="192" w:author="Justine Kao" w:date="2014-06-05T19:39:00Z">
            <w:rPr>
              <w:rFonts w:ascii="Arial" w:eastAsia="Times New Roman" w:hAnsi="Arial" w:cs="Arial"/>
              <w:color w:val="222222"/>
            </w:rPr>
          </w:rPrChange>
        </w:rPr>
        <w:t xml:space="preserve">We simply assume that there is a cost difference, </w:t>
      </w:r>
      <w:del w:id="193" w:author="Noah Goodman" w:date="2014-06-05T07:18:00Z">
        <w:r w:rsidR="00BC6A7B" w:rsidRPr="00CA258C" w:rsidDel="009949F0">
          <w:rPr>
            <w:rFonts w:ascii="Times New Roman" w:eastAsia="Times New Roman" w:hAnsi="Times New Roman" w:cs="Times New Roman"/>
            <w:color w:val="222222"/>
            <w:rPrChange w:id="194" w:author="Justine Kao" w:date="2014-06-05T19:39:00Z">
              <w:rPr>
                <w:rFonts w:ascii="Arial" w:eastAsia="Times New Roman" w:hAnsi="Arial" w:cs="Arial"/>
                <w:color w:val="222222"/>
              </w:rPr>
            </w:rPrChange>
          </w:rPr>
          <w:delText>which is supported by previous research</w:delText>
        </w:r>
        <w:r w:rsidR="00AD19E1" w:rsidRPr="00CA258C" w:rsidDel="009949F0">
          <w:rPr>
            <w:rFonts w:ascii="Times New Roman" w:eastAsia="Times New Roman" w:hAnsi="Times New Roman" w:cs="Times New Roman"/>
            <w:color w:val="222222"/>
            <w:rPrChange w:id="195" w:author="Justine Kao" w:date="2014-06-05T19:39:00Z">
              <w:rPr>
                <w:rFonts w:ascii="Arial" w:eastAsia="Times New Roman" w:hAnsi="Arial" w:cs="Arial"/>
                <w:color w:val="222222"/>
              </w:rPr>
            </w:rPrChange>
          </w:rPr>
          <w:delText xml:space="preserve"> </w:delText>
        </w:r>
        <w:r w:rsidR="00AD19E1" w:rsidRPr="00CA258C" w:rsidDel="009949F0">
          <w:rPr>
            <w:rFonts w:ascii="Times New Roman" w:eastAsia="Times New Roman" w:hAnsi="Times New Roman" w:cs="Times New Roman"/>
            <w:color w:val="222222"/>
            <w:highlight w:val="yellow"/>
            <w:rPrChange w:id="196" w:author="Justine Kao" w:date="2014-06-05T19:39:00Z">
              <w:rPr>
                <w:rFonts w:ascii="Arial" w:eastAsia="Times New Roman" w:hAnsi="Arial" w:cs="Arial"/>
                <w:color w:val="222222"/>
                <w:highlight w:val="yellow"/>
              </w:rPr>
            </w:rPrChange>
          </w:rPr>
          <w:delText>(cite)</w:delText>
        </w:r>
        <w:r w:rsidR="00BC6A7B" w:rsidRPr="00CA258C" w:rsidDel="009949F0">
          <w:rPr>
            <w:rFonts w:ascii="Times New Roman" w:eastAsia="Times New Roman" w:hAnsi="Times New Roman" w:cs="Times New Roman"/>
            <w:color w:val="222222"/>
            <w:rPrChange w:id="197" w:author="Justine Kao" w:date="2014-06-05T19:39:00Z">
              <w:rPr>
                <w:rFonts w:ascii="Arial" w:eastAsia="Times New Roman" w:hAnsi="Arial" w:cs="Arial"/>
                <w:color w:val="222222"/>
              </w:rPr>
            </w:rPrChange>
          </w:rPr>
          <w:delText xml:space="preserve">, </w:delText>
        </w:r>
      </w:del>
      <w:r w:rsidR="00BC6A7B" w:rsidRPr="00CA258C">
        <w:rPr>
          <w:rFonts w:ascii="Times New Roman" w:eastAsia="Times New Roman" w:hAnsi="Times New Roman" w:cs="Times New Roman"/>
          <w:color w:val="222222"/>
          <w:rPrChange w:id="198" w:author="Justine Kao" w:date="2014-06-05T19:39:00Z">
            <w:rPr>
              <w:rFonts w:ascii="Arial" w:eastAsia="Times New Roman" w:hAnsi="Arial" w:cs="Arial"/>
              <w:color w:val="222222"/>
            </w:rPr>
          </w:rPrChange>
        </w:rPr>
        <w:t xml:space="preserve">and </w:t>
      </w:r>
      <w:del w:id="199" w:author="Noah Goodman" w:date="2014-06-05T07:16:00Z">
        <w:r w:rsidR="00BC6A7B" w:rsidRPr="00CA258C" w:rsidDel="008C3D0F">
          <w:rPr>
            <w:rFonts w:ascii="Times New Roman" w:eastAsia="Times New Roman" w:hAnsi="Times New Roman" w:cs="Times New Roman"/>
            <w:color w:val="222222"/>
            <w:rPrChange w:id="200" w:author="Justine Kao" w:date="2014-06-05T19:39:00Z">
              <w:rPr>
                <w:rFonts w:ascii="Arial" w:eastAsia="Times New Roman" w:hAnsi="Arial" w:cs="Arial"/>
                <w:color w:val="222222"/>
              </w:rPr>
            </w:rPrChange>
          </w:rPr>
          <w:delText xml:space="preserve">use it to </w:delText>
        </w:r>
      </w:del>
      <w:r w:rsidR="00BC6A7B" w:rsidRPr="00CA258C">
        <w:rPr>
          <w:rFonts w:ascii="Times New Roman" w:eastAsia="Times New Roman" w:hAnsi="Times New Roman" w:cs="Times New Roman"/>
          <w:color w:val="222222"/>
          <w:rPrChange w:id="201" w:author="Justine Kao" w:date="2014-06-05T19:39:00Z">
            <w:rPr>
              <w:rFonts w:ascii="Arial" w:eastAsia="Times New Roman" w:hAnsi="Arial" w:cs="Arial"/>
              <w:color w:val="222222"/>
            </w:rPr>
          </w:rPrChange>
        </w:rPr>
        <w:t xml:space="preserve">show that a model </w:t>
      </w:r>
      <w:ins w:id="202" w:author="Noah Goodman" w:date="2014-06-05T07:19:00Z">
        <w:r w:rsidR="009949F0" w:rsidRPr="00CA258C">
          <w:rPr>
            <w:rFonts w:ascii="Times New Roman" w:eastAsia="Times New Roman" w:hAnsi="Times New Roman" w:cs="Times New Roman"/>
            <w:color w:val="222222"/>
            <w:rPrChange w:id="203" w:author="Justine Kao" w:date="2014-06-05T19:39:00Z">
              <w:rPr>
                <w:rFonts w:ascii="Arial" w:eastAsia="Times New Roman" w:hAnsi="Arial" w:cs="Arial"/>
                <w:color w:val="222222"/>
              </w:rPr>
            </w:rPrChange>
          </w:rPr>
          <w:t>incorporating cost can accommodate human data.</w:t>
        </w:r>
      </w:ins>
      <w:ins w:id="204" w:author="Noah Goodman" w:date="2014-06-05T07:20:00Z">
        <w:r w:rsidR="009949F0" w:rsidRPr="00CA258C">
          <w:rPr>
            <w:rFonts w:ascii="Times New Roman" w:eastAsia="Times New Roman" w:hAnsi="Times New Roman" w:cs="Times New Roman"/>
            <w:color w:val="222222"/>
            <w:rPrChange w:id="205" w:author="Justine Kao" w:date="2014-06-05T19:39:00Z">
              <w:rPr>
                <w:rFonts w:ascii="Arial" w:eastAsia="Times New Roman" w:hAnsi="Arial" w:cs="Arial"/>
                <w:color w:val="222222"/>
              </w:rPr>
            </w:rPrChange>
          </w:rPr>
          <w:t xml:space="preserve"> That is, we treat cost as</w:t>
        </w:r>
        <w:r w:rsidR="009949F0" w:rsidRPr="00CA258C" w:rsidDel="009949F0">
          <w:rPr>
            <w:rFonts w:ascii="Times New Roman" w:eastAsia="Times New Roman" w:hAnsi="Times New Roman" w:cs="Times New Roman"/>
            <w:color w:val="222222"/>
            <w:rPrChange w:id="206" w:author="Justine Kao" w:date="2014-06-05T19:39:00Z">
              <w:rPr>
                <w:rFonts w:ascii="Arial" w:eastAsia="Times New Roman" w:hAnsi="Arial" w:cs="Arial"/>
                <w:color w:val="222222"/>
              </w:rPr>
            </w:rPrChange>
          </w:rPr>
          <w:t xml:space="preserve"> </w:t>
        </w:r>
      </w:ins>
      <w:del w:id="207" w:author="Noah Goodman" w:date="2014-06-05T07:20:00Z">
        <w:r w:rsidR="00BC6A7B" w:rsidRPr="00CA258C" w:rsidDel="009949F0">
          <w:rPr>
            <w:rFonts w:ascii="Times New Roman" w:eastAsia="Times New Roman" w:hAnsi="Times New Roman" w:cs="Times New Roman"/>
            <w:color w:val="222222"/>
            <w:rPrChange w:id="208" w:author="Justine Kao" w:date="2014-06-05T19:39:00Z">
              <w:rPr>
                <w:rFonts w:ascii="Arial" w:eastAsia="Times New Roman" w:hAnsi="Arial" w:cs="Arial"/>
                <w:color w:val="222222"/>
              </w:rPr>
            </w:rPrChange>
          </w:rPr>
          <w:delText xml:space="preserve">that </w:delText>
        </w:r>
        <w:r w:rsidR="00012AFC" w:rsidRPr="00CA258C" w:rsidDel="009949F0">
          <w:rPr>
            <w:rFonts w:ascii="Times New Roman" w:eastAsia="Times New Roman" w:hAnsi="Times New Roman" w:cs="Times New Roman"/>
            <w:color w:val="222222"/>
            <w:rPrChange w:id="209" w:author="Justine Kao" w:date="2014-06-05T19:39:00Z">
              <w:rPr>
                <w:rFonts w:ascii="Arial" w:eastAsia="Times New Roman" w:hAnsi="Arial" w:cs="Arial"/>
                <w:color w:val="222222"/>
              </w:rPr>
            </w:rPrChange>
          </w:rPr>
          <w:delText xml:space="preserve">incorporates </w:delText>
        </w:r>
      </w:del>
      <w:del w:id="210" w:author="Noah Goodman" w:date="2014-06-05T07:16:00Z">
        <w:r w:rsidR="00012AFC" w:rsidRPr="00CA258C" w:rsidDel="008C3D0F">
          <w:rPr>
            <w:rFonts w:ascii="Times New Roman" w:eastAsia="Times New Roman" w:hAnsi="Times New Roman" w:cs="Times New Roman"/>
            <w:color w:val="222222"/>
            <w:rPrChange w:id="211" w:author="Justine Kao" w:date="2014-06-05T19:39:00Z">
              <w:rPr>
                <w:rFonts w:ascii="Arial" w:eastAsia="Times New Roman" w:hAnsi="Arial" w:cs="Arial"/>
                <w:color w:val="222222"/>
              </w:rPr>
            </w:rPrChange>
          </w:rPr>
          <w:delText xml:space="preserve">this cost </w:delText>
        </w:r>
        <w:r w:rsidR="00BC6A7B" w:rsidRPr="00CA258C" w:rsidDel="008C3D0F">
          <w:rPr>
            <w:rFonts w:ascii="Times New Roman" w:eastAsia="Times New Roman" w:hAnsi="Times New Roman" w:cs="Times New Roman"/>
            <w:color w:val="222222"/>
            <w:rPrChange w:id="212" w:author="Justine Kao" w:date="2014-06-05T19:39:00Z">
              <w:rPr>
                <w:rFonts w:ascii="Arial" w:eastAsia="Times New Roman" w:hAnsi="Arial" w:cs="Arial"/>
                <w:color w:val="222222"/>
              </w:rPr>
            </w:rPrChange>
          </w:rPr>
          <w:delText>difference</w:delText>
        </w:r>
      </w:del>
      <w:del w:id="213" w:author="Noah Goodman" w:date="2014-06-05T07:20:00Z">
        <w:r w:rsidR="00BC6A7B" w:rsidRPr="00CA258C" w:rsidDel="009949F0">
          <w:rPr>
            <w:rFonts w:ascii="Times New Roman" w:eastAsia="Times New Roman" w:hAnsi="Times New Roman" w:cs="Times New Roman"/>
            <w:color w:val="222222"/>
            <w:rPrChange w:id="214" w:author="Justine Kao" w:date="2014-06-05T19:39:00Z">
              <w:rPr>
                <w:rFonts w:ascii="Arial" w:eastAsia="Times New Roman" w:hAnsi="Arial" w:cs="Arial"/>
                <w:color w:val="222222"/>
              </w:rPr>
            </w:rPrChange>
          </w:rPr>
          <w:delText xml:space="preserve"> </w:delText>
        </w:r>
        <w:r w:rsidR="00600810" w:rsidRPr="00CA258C" w:rsidDel="009949F0">
          <w:rPr>
            <w:rFonts w:ascii="Times New Roman" w:eastAsia="Times New Roman" w:hAnsi="Times New Roman" w:cs="Times New Roman"/>
            <w:color w:val="222222"/>
            <w:rPrChange w:id="215" w:author="Justine Kao" w:date="2014-06-05T19:39:00Z">
              <w:rPr>
                <w:rFonts w:ascii="Arial" w:eastAsia="Times New Roman" w:hAnsi="Arial" w:cs="Arial"/>
                <w:color w:val="222222"/>
              </w:rPr>
            </w:rPrChange>
          </w:rPr>
          <w:delText>produces interpretations of round and sharp numbers that closely align with humans’</w:delText>
        </w:r>
        <w:r w:rsidR="00BC6A7B" w:rsidRPr="00CA258C" w:rsidDel="009949F0">
          <w:rPr>
            <w:rFonts w:ascii="Times New Roman" w:eastAsia="Times New Roman" w:hAnsi="Times New Roman" w:cs="Times New Roman"/>
            <w:color w:val="222222"/>
            <w:rPrChange w:id="216" w:author="Justine Kao" w:date="2014-06-05T19:39:00Z">
              <w:rPr>
                <w:rFonts w:ascii="Arial" w:eastAsia="Times New Roman" w:hAnsi="Arial" w:cs="Arial"/>
                <w:color w:val="222222"/>
              </w:rPr>
            </w:rPrChange>
          </w:rPr>
          <w:delText xml:space="preserve">. </w:delText>
        </w:r>
        <w:r w:rsidR="00812A6E" w:rsidRPr="00CA258C" w:rsidDel="009949F0">
          <w:rPr>
            <w:rFonts w:ascii="Times New Roman" w:eastAsia="Times New Roman" w:hAnsi="Times New Roman" w:cs="Times New Roman"/>
            <w:color w:val="222222"/>
            <w:rPrChange w:id="217" w:author="Justine Kao" w:date="2014-06-05T19:39:00Z">
              <w:rPr>
                <w:rFonts w:ascii="Arial" w:eastAsia="Times New Roman" w:hAnsi="Arial" w:cs="Arial"/>
                <w:color w:val="222222"/>
              </w:rPr>
            </w:rPrChange>
          </w:rPr>
          <w:delText xml:space="preserve">Since we do not precisely measure the extent to which each sharp number is costlier than its round counterpart, we capture </w:delText>
        </w:r>
        <w:r w:rsidR="00BA7CCC" w:rsidRPr="00CA258C" w:rsidDel="009949F0">
          <w:rPr>
            <w:rFonts w:ascii="Times New Roman" w:eastAsia="Times New Roman" w:hAnsi="Times New Roman" w:cs="Times New Roman"/>
            <w:color w:val="222222"/>
            <w:rPrChange w:id="218" w:author="Justine Kao" w:date="2014-06-05T19:39:00Z">
              <w:rPr>
                <w:rFonts w:ascii="Arial" w:eastAsia="Times New Roman" w:hAnsi="Arial" w:cs="Arial"/>
                <w:color w:val="222222"/>
              </w:rPr>
            </w:rPrChange>
          </w:rPr>
          <w:delText>the difference</w:delText>
        </w:r>
        <w:r w:rsidR="00812A6E" w:rsidRPr="00CA258C" w:rsidDel="009949F0">
          <w:rPr>
            <w:rFonts w:ascii="Times New Roman" w:eastAsia="Times New Roman" w:hAnsi="Times New Roman" w:cs="Times New Roman"/>
            <w:color w:val="222222"/>
            <w:rPrChange w:id="219" w:author="Justine Kao" w:date="2014-06-05T19:39:00Z">
              <w:rPr>
                <w:rFonts w:ascii="Arial" w:eastAsia="Times New Roman" w:hAnsi="Arial" w:cs="Arial"/>
                <w:color w:val="222222"/>
              </w:rPr>
            </w:rPrChange>
          </w:rPr>
          <w:delText xml:space="preserve"> using </w:delText>
        </w:r>
      </w:del>
      <w:r w:rsidR="00812A6E" w:rsidRPr="00CA258C">
        <w:rPr>
          <w:rFonts w:ascii="Times New Roman" w:eastAsia="Times New Roman" w:hAnsi="Times New Roman" w:cs="Times New Roman"/>
          <w:color w:val="222222"/>
          <w:rPrChange w:id="220" w:author="Justine Kao" w:date="2014-06-05T19:39:00Z">
            <w:rPr>
              <w:rFonts w:ascii="Arial" w:eastAsia="Times New Roman" w:hAnsi="Arial" w:cs="Arial"/>
              <w:color w:val="222222"/>
            </w:rPr>
          </w:rPrChange>
        </w:rPr>
        <w:t xml:space="preserve">a free parameter, which we fit to </w:t>
      </w:r>
      <w:r w:rsidR="00444B6C" w:rsidRPr="00CA258C">
        <w:rPr>
          <w:rFonts w:ascii="Times New Roman" w:eastAsia="Times New Roman" w:hAnsi="Times New Roman" w:cs="Times New Roman"/>
          <w:color w:val="222222"/>
          <w:rPrChange w:id="221" w:author="Justine Kao" w:date="2014-06-05T19:39:00Z">
            <w:rPr>
              <w:rFonts w:ascii="Arial" w:eastAsia="Times New Roman" w:hAnsi="Arial" w:cs="Arial"/>
              <w:color w:val="222222"/>
            </w:rPr>
          </w:rPrChange>
        </w:rPr>
        <w:t>the experimental data</w:t>
      </w:r>
      <w:r w:rsidR="00812A6E" w:rsidRPr="00CA258C">
        <w:rPr>
          <w:rFonts w:ascii="Times New Roman" w:eastAsia="Times New Roman" w:hAnsi="Times New Roman" w:cs="Times New Roman"/>
          <w:color w:val="222222"/>
          <w:rPrChange w:id="222" w:author="Justine Kao" w:date="2014-06-05T19:39:00Z">
            <w:rPr>
              <w:rFonts w:ascii="Arial" w:eastAsia="Times New Roman" w:hAnsi="Arial" w:cs="Arial"/>
              <w:color w:val="222222"/>
            </w:rPr>
          </w:rPrChange>
        </w:rPr>
        <w:t xml:space="preserve">. </w:t>
      </w:r>
    </w:p>
    <w:p w14:paraId="2185A10A" w14:textId="77777777" w:rsidR="007F12CC" w:rsidRDefault="007F12CC">
      <w:pPr>
        <w:ind w:left="720"/>
        <w:rPr>
          <w:ins w:id="223" w:author="Justine Kao" w:date="2014-06-05T19:43:00Z"/>
          <w:rFonts w:ascii="Times New Roman" w:eastAsia="Times New Roman" w:hAnsi="Times New Roman" w:cs="Times New Roman"/>
          <w:color w:val="222222"/>
        </w:rPr>
      </w:pPr>
    </w:p>
    <w:p w14:paraId="26D32093" w14:textId="1BD4D836" w:rsidR="00D502AC" w:rsidRDefault="00773D07" w:rsidP="00985349">
      <w:pPr>
        <w:ind w:left="720"/>
        <w:rPr>
          <w:ins w:id="224" w:author="Noah Goodman" w:date="2014-06-13T08:22:00Z"/>
          <w:rFonts w:ascii="Times New Roman" w:eastAsia="Times New Roman" w:hAnsi="Times New Roman" w:cs="Times New Roman"/>
          <w:color w:val="222222"/>
        </w:rPr>
      </w:pPr>
      <w:ins w:id="225" w:author="Noah Goodman" w:date="2014-06-13T07:39:00Z">
        <w:r>
          <w:rPr>
            <w:rFonts w:ascii="Times New Roman" w:eastAsia="Times New Roman" w:hAnsi="Times New Roman" w:cs="Times New Roman"/>
            <w:color w:val="222222"/>
          </w:rPr>
          <w:t xml:space="preserve">We </w:t>
        </w:r>
      </w:ins>
      <w:ins w:id="226" w:author="Justine Kao" w:date="2014-06-05T19:43:00Z">
        <w:del w:id="227" w:author="Noah Goodman" w:date="2014-06-13T07:39:00Z">
          <w:r w:rsidR="007F12CC" w:rsidRPr="00436F65" w:rsidDel="00773D07">
            <w:rPr>
              <w:rFonts w:ascii="Times New Roman" w:eastAsia="Times New Roman" w:hAnsi="Times New Roman" w:cs="Times New Roman"/>
              <w:color w:val="222222"/>
            </w:rPr>
            <w:delText xml:space="preserve">Since we do not precisely measure the extent to which each sharp number is costlier than its round counterpart, we </w:delText>
          </w:r>
        </w:del>
        <w:r w:rsidR="007F12CC" w:rsidRPr="00436F65">
          <w:rPr>
            <w:rFonts w:ascii="Times New Roman" w:eastAsia="Times New Roman" w:hAnsi="Times New Roman" w:cs="Times New Roman"/>
            <w:color w:val="222222"/>
          </w:rPr>
          <w:t xml:space="preserve">originally posited a sharp/round cost ratio of 1.8 with the guidance of intuition and model experimentation. </w:t>
        </w:r>
      </w:ins>
      <w:ins w:id="228" w:author="Noah Goodman" w:date="2014-06-13T07:40:00Z">
        <w:r>
          <w:rPr>
            <w:rFonts w:ascii="Times New Roman" w:eastAsia="Times New Roman" w:hAnsi="Times New Roman" w:cs="Times New Roman"/>
            <w:color w:val="222222"/>
          </w:rPr>
          <w:t xml:space="preserve">Based on the </w:t>
        </w:r>
      </w:ins>
      <w:ins w:id="229" w:author="Justine Kao" w:date="2014-06-05T19:43:00Z">
        <w:del w:id="230" w:author="Noah Goodman" w:date="2014-06-13T07:40:00Z">
          <w:r w:rsidR="007F12CC" w:rsidRPr="00436F65" w:rsidDel="00773D07">
            <w:rPr>
              <w:rFonts w:ascii="Times New Roman" w:eastAsia="Times New Roman" w:hAnsi="Times New Roman" w:cs="Times New Roman"/>
              <w:color w:val="222222"/>
            </w:rPr>
            <w:delText xml:space="preserve">After receiving </w:delText>
          </w:r>
        </w:del>
      </w:ins>
      <w:ins w:id="231" w:author="Justine Kao" w:date="2014-06-06T11:19:00Z">
        <w:del w:id="232" w:author="Noah Goodman" w:date="2014-06-13T07:40:00Z">
          <w:r w:rsidR="007D4437" w:rsidDel="00773D07">
            <w:rPr>
              <w:rFonts w:ascii="Times New Roman" w:eastAsia="Times New Roman" w:hAnsi="Times New Roman" w:cs="Times New Roman"/>
              <w:color w:val="222222"/>
            </w:rPr>
            <w:delText xml:space="preserve">very </w:delText>
          </w:r>
        </w:del>
        <w:r w:rsidR="007D4437">
          <w:rPr>
            <w:rFonts w:ascii="Times New Roman" w:eastAsia="Times New Roman" w:hAnsi="Times New Roman" w:cs="Times New Roman"/>
            <w:color w:val="222222"/>
          </w:rPr>
          <w:t>helpful comments from the editor and reviewers</w:t>
        </w:r>
      </w:ins>
      <w:ins w:id="233" w:author="Justine Kao" w:date="2014-06-05T19:43:00Z">
        <w:r w:rsidR="007F12CC" w:rsidRPr="00436F65">
          <w:rPr>
            <w:rFonts w:ascii="Times New Roman" w:eastAsia="Times New Roman" w:hAnsi="Times New Roman" w:cs="Times New Roman"/>
            <w:color w:val="222222"/>
          </w:rPr>
          <w:t xml:space="preserve">, we </w:t>
        </w:r>
      </w:ins>
      <w:ins w:id="234" w:author="Justine Kao" w:date="2014-06-06T11:15:00Z">
        <w:del w:id="235" w:author="Noah Goodman" w:date="2014-06-13T07:40:00Z">
          <w:r w:rsidR="00A32833" w:rsidDel="00773D07">
            <w:rPr>
              <w:rFonts w:ascii="Times New Roman" w:eastAsia="Times New Roman" w:hAnsi="Times New Roman" w:cs="Times New Roman"/>
              <w:color w:val="222222"/>
            </w:rPr>
            <w:delText>proceeded</w:delText>
          </w:r>
        </w:del>
      </w:ins>
      <w:ins w:id="236" w:author="Noah Goodman" w:date="2014-06-13T07:40:00Z">
        <w:r>
          <w:rPr>
            <w:rFonts w:ascii="Times New Roman" w:eastAsia="Times New Roman" w:hAnsi="Times New Roman" w:cs="Times New Roman"/>
            <w:color w:val="222222"/>
          </w:rPr>
          <w:t>decided</w:t>
        </w:r>
      </w:ins>
      <w:ins w:id="237" w:author="Justine Kao" w:date="2014-06-05T19:43:00Z">
        <w:r w:rsidR="007F12CC" w:rsidRPr="00436F65">
          <w:rPr>
            <w:rFonts w:ascii="Times New Roman" w:eastAsia="Times New Roman" w:hAnsi="Times New Roman" w:cs="Times New Roman"/>
            <w:color w:val="222222"/>
          </w:rPr>
          <w:t xml:space="preserve"> to fit the cost parameter in a more systematic manner</w:t>
        </w:r>
      </w:ins>
      <w:ins w:id="238" w:author="Noah Goodman" w:date="2014-06-13T08:22:00Z">
        <w:r w:rsidR="009B7BDE">
          <w:rPr>
            <w:rFonts w:ascii="Times New Roman" w:eastAsia="Times New Roman" w:hAnsi="Times New Roman" w:cs="Times New Roman"/>
            <w:color w:val="222222"/>
          </w:rPr>
          <w:t xml:space="preserve">, as now described on page </w:t>
        </w:r>
      </w:ins>
      <w:ins w:id="239" w:author="Noah Goodman" w:date="2014-06-13T08:30:00Z">
        <w:r w:rsidR="009B7BDE">
          <w:rPr>
            <w:rFonts w:ascii="Times New Roman" w:eastAsia="Times New Roman" w:hAnsi="Times New Roman" w:cs="Times New Roman"/>
            <w:color w:val="222222"/>
          </w:rPr>
          <w:t>6</w:t>
        </w:r>
      </w:ins>
      <w:ins w:id="240" w:author="Noah Goodman" w:date="2014-06-13T08:22:00Z">
        <w:r w:rsidR="00D502AC">
          <w:rPr>
            <w:rFonts w:ascii="Times New Roman" w:eastAsia="Times New Roman" w:hAnsi="Times New Roman" w:cs="Times New Roman"/>
            <w:color w:val="222222"/>
          </w:rPr>
          <w:t>:</w:t>
        </w:r>
      </w:ins>
      <w:ins w:id="241" w:author="Justine Kao" w:date="2014-06-05T19:43:00Z">
        <w:del w:id="242" w:author="Noah Goodman" w:date="2014-06-13T08:22:00Z">
          <w:r w:rsidR="007F12CC" w:rsidRPr="00436F65" w:rsidDel="00D502AC">
            <w:rPr>
              <w:rFonts w:ascii="Times New Roman" w:eastAsia="Times New Roman" w:hAnsi="Times New Roman" w:cs="Times New Roman"/>
              <w:color w:val="222222"/>
            </w:rPr>
            <w:delText>.</w:delText>
          </w:r>
        </w:del>
      </w:ins>
    </w:p>
    <w:p w14:paraId="5A36821E" w14:textId="77777777" w:rsidR="00D502AC" w:rsidRDefault="00D502AC" w:rsidP="00985349">
      <w:pPr>
        <w:ind w:left="720"/>
        <w:rPr>
          <w:ins w:id="243" w:author="Noah Goodman" w:date="2014-06-13T08:22:00Z"/>
          <w:rFonts w:ascii="Times New Roman" w:eastAsia="Times New Roman" w:hAnsi="Times New Roman" w:cs="Times New Roman"/>
          <w:color w:val="222222"/>
        </w:rPr>
      </w:pPr>
    </w:p>
    <w:p w14:paraId="134DFD89" w14:textId="3A0BED19" w:rsidR="008B1A22" w:rsidRDefault="008B1A22">
      <w:pPr>
        <w:ind w:left="1440"/>
        <w:rPr>
          <w:ins w:id="244" w:author="Noah Goodman" w:date="2014-06-13T08:26:00Z"/>
          <w:rFonts w:ascii="Times New Roman" w:eastAsia="Times New Roman" w:hAnsi="Times New Roman" w:cs="Times New Roman"/>
          <w:color w:val="222222"/>
        </w:rPr>
        <w:pPrChange w:id="245" w:author="Noah Goodman" w:date="2014-06-13T08:27:00Z">
          <w:pPr>
            <w:ind w:left="720"/>
          </w:pPr>
        </w:pPrChange>
      </w:pPr>
      <w:ins w:id="246" w:author="Noah Goodman" w:date="2014-06-13T08:27:00Z">
        <w:r>
          <w:rPr>
            <w:rFonts w:ascii="Times New Roman" w:eastAsia="Times New Roman" w:hAnsi="Times New Roman" w:cs="Times New Roman"/>
            <w:color w:val="222222"/>
          </w:rPr>
          <w:t>“</w:t>
        </w:r>
      </w:ins>
      <w:ins w:id="247" w:author="Justine Kao" w:date="2014-06-05T19:43:00Z">
        <w:del w:id="248" w:author="Noah Goodman" w:date="2014-06-13T08:27:00Z">
          <w:r w:rsidR="007F12CC" w:rsidRPr="00436F65" w:rsidDel="008B1A22">
            <w:rPr>
              <w:rFonts w:ascii="Times New Roman" w:eastAsia="Times New Roman" w:hAnsi="Times New Roman" w:cs="Times New Roman"/>
              <w:color w:val="222222"/>
            </w:rPr>
            <w:delText xml:space="preserve"> </w:delText>
          </w:r>
        </w:del>
      </w:ins>
      <w:ins w:id="249" w:author="Noah Goodman" w:date="2014-06-13T08:27:00Z">
        <w:r w:rsidRPr="008B1A22">
          <w:rPr>
            <w:rFonts w:ascii="Times New Roman" w:eastAsia="Times New Roman" w:hAnsi="Times New Roman" w:cs="Times New Roman"/>
            <w:color w:val="222222"/>
          </w:rPr>
          <w:t xml:space="preserve">We jointly fit </w:t>
        </w:r>
      </w:ins>
      <w:ins w:id="250" w:author="Justine Kao" w:date="2014-06-13T13:01:00Z">
        <m:oMath>
          <m:r>
            <w:rPr>
              <w:rFonts w:ascii="Cambria Math" w:eastAsia="Times New Roman" w:hAnsi="Cambria Math" w:cs="Times New Roman"/>
              <w:color w:val="222222"/>
            </w:rPr>
            <m:t>λ</m:t>
          </m:r>
        </m:oMath>
        <w:r w:rsidR="00AB0FFB">
          <w:rPr>
            <w:rFonts w:ascii="Times New Roman" w:eastAsia="Times New Roman" w:hAnsi="Times New Roman" w:cs="Times New Roman"/>
            <w:color w:val="222222"/>
          </w:rPr>
          <w:t xml:space="preserve"> </w:t>
        </w:r>
      </w:ins>
      <w:ins w:id="251" w:author="Noah Goodman" w:date="2014-06-13T08:27:00Z">
        <w:del w:id="252" w:author="Justine Kao" w:date="2014-06-13T13:00:00Z">
          <w:r w:rsidRPr="008B1A22" w:rsidDel="00AB0FFB">
            <w:rPr>
              <w:rFonts w:ascii="Times New Roman" w:eastAsia="Times New Roman" w:hAnsi="Times New Roman" w:cs="Times New Roman"/>
              <w:color w:val="222222"/>
            </w:rPr>
            <w:delText xml:space="preserve">$\lambda$ </w:delText>
          </w:r>
        </w:del>
        <w:r w:rsidRPr="008B1A22">
          <w:rPr>
            <w:rFonts w:ascii="Times New Roman" w:eastAsia="Times New Roman" w:hAnsi="Times New Roman" w:cs="Times New Roman"/>
            <w:color w:val="222222"/>
          </w:rPr>
          <w:t xml:space="preserve">and the model's cost ratio </w:t>
        </w:r>
        <w:del w:id="253" w:author="Justine Kao" w:date="2014-06-13T13:01: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C</w:t>
        </w:r>
        <w:del w:id="254" w:author="Justine Kao" w:date="2014-06-13T13:01: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 xml:space="preserve"> to optimize correlation with the behavioral data. The best fit was with </w:t>
        </w:r>
      </w:ins>
      <w:ins w:id="255" w:author="Justine Kao" w:date="2014-06-13T13:01:00Z">
        <m:oMath>
          <m:r>
            <w:rPr>
              <w:rFonts w:ascii="Cambria Math" w:eastAsia="Times New Roman" w:hAnsi="Cambria Math" w:cs="Times New Roman"/>
              <w:color w:val="222222"/>
            </w:rPr>
            <m:t>λ</m:t>
          </m:r>
        </m:oMath>
        <w:r w:rsidR="00AB0FFB">
          <w:rPr>
            <w:rFonts w:ascii="Times New Roman" w:eastAsia="Times New Roman" w:hAnsi="Times New Roman" w:cs="Times New Roman"/>
            <w:color w:val="222222"/>
          </w:rPr>
          <w:t xml:space="preserve"> </w:t>
        </w:r>
      </w:ins>
      <w:ins w:id="256" w:author="Noah Goodman" w:date="2014-06-13T08:27:00Z">
        <w:del w:id="257" w:author="Justine Kao" w:date="2014-06-13T13:01:00Z">
          <w:r w:rsidRPr="008B1A22" w:rsidDel="00AB0FFB">
            <w:rPr>
              <w:rFonts w:ascii="Times New Roman" w:eastAsia="Times New Roman" w:hAnsi="Times New Roman" w:cs="Times New Roman"/>
              <w:color w:val="222222"/>
            </w:rPr>
            <w:delText>$\lambda</w:delText>
          </w:r>
        </w:del>
        <w:r w:rsidRPr="008B1A22">
          <w:rPr>
            <w:rFonts w:ascii="Times New Roman" w:eastAsia="Times New Roman" w:hAnsi="Times New Roman" w:cs="Times New Roman"/>
            <w:color w:val="222222"/>
          </w:rPr>
          <w:t>=0.36</w:t>
        </w:r>
        <w:del w:id="258" w:author="Justine Kao" w:date="2014-06-13T13:01: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 xml:space="preserve"> and </w:t>
        </w:r>
        <w:del w:id="259" w:author="Justine Kao" w:date="2014-06-13T13:01: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C=1.3</w:t>
        </w:r>
        <w:del w:id="260" w:author="Justine Kao" w:date="2014-06-13T13:01: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 xml:space="preserve">, resulting in a correlation of </w:t>
        </w:r>
        <w:del w:id="261" w:author="Justine Kao" w:date="2014-06-13T13:01: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r = 0.974</w:t>
        </w:r>
        <w:del w:id="262" w:author="Justine Kao" w:date="2014-06-13T13:01: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 xml:space="preserve"> (</w:t>
        </w:r>
        <w:del w:id="263" w:author="Justine Kao" w:date="2014-06-13T13:01: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95</w:t>
        </w:r>
      </w:ins>
      <w:ins w:id="264" w:author="Justine Kao" w:date="2014-06-13T13:01:00Z">
        <w:r w:rsidR="00AB0FFB">
          <w:rPr>
            <w:rFonts w:ascii="Times New Roman" w:eastAsia="Times New Roman" w:hAnsi="Times New Roman" w:cs="Times New Roman"/>
            <w:color w:val="222222"/>
          </w:rPr>
          <w:t>%</w:t>
        </w:r>
      </w:ins>
      <w:ins w:id="265" w:author="Noah Goodman" w:date="2014-06-13T08:27:00Z">
        <w:del w:id="266" w:author="Justine Kao" w:date="2014-06-13T13:01:00Z">
          <w:r w:rsidRPr="008B1A22" w:rsidDel="00AB0FFB">
            <w:rPr>
              <w:rFonts w:ascii="Times New Roman" w:eastAsia="Times New Roman" w:hAnsi="Times New Roman" w:cs="Times New Roman"/>
              <w:color w:val="222222"/>
            </w:rPr>
            <w:delText xml:space="preserve"> \%$</w:delText>
          </w:r>
        </w:del>
        <w:r w:rsidRPr="008B1A22">
          <w:rPr>
            <w:rFonts w:ascii="Times New Roman" w:eastAsia="Times New Roman" w:hAnsi="Times New Roman" w:cs="Times New Roman"/>
            <w:color w:val="222222"/>
          </w:rPr>
          <w:t xml:space="preserve"> CI = </w:t>
        </w:r>
        <w:del w:id="267" w:author="Justine Kao" w:date="2014-06-13T13:01: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[0.9675, 0.9793]</w:t>
        </w:r>
        <w:del w:id="268" w:author="Justine Kao" w:date="2014-06-13T13:01: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 xml:space="preserve">). The range of cost ratios that </w:t>
        </w:r>
        <w:r w:rsidRPr="008B1A22">
          <w:rPr>
            <w:rFonts w:ascii="Times New Roman" w:eastAsia="Times New Roman" w:hAnsi="Times New Roman" w:cs="Times New Roman"/>
            <w:color w:val="222222"/>
          </w:rPr>
          <w:lastRenderedPageBreak/>
          <w:t xml:space="preserve">produces correlations within this confidence interval is </w:t>
        </w:r>
        <w:del w:id="269" w:author="Justine Kao" w:date="2014-06-13T13:01: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[1.1, 3.7]</w:t>
        </w:r>
        <w:del w:id="270" w:author="Justine Kao" w:date="2014-06-13T13:01: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 xml:space="preserve">, which is quite broad, suggesting that the overall model fit is not very sensitive to the cost ratio. To further capture the details of the halo effect, we jointly fit </w:t>
        </w:r>
      </w:ins>
      <w:ins w:id="271" w:author="Justine Kao" w:date="2014-06-13T13:01:00Z">
        <m:oMath>
          <m:r>
            <w:rPr>
              <w:rFonts w:ascii="Cambria Math" w:eastAsia="Times New Roman" w:hAnsi="Cambria Math" w:cs="Times New Roman"/>
              <w:color w:val="222222"/>
            </w:rPr>
            <m:t>λ</m:t>
          </m:r>
        </m:oMath>
        <w:r w:rsidR="00AB0FFB">
          <w:rPr>
            <w:rFonts w:ascii="Times New Roman" w:eastAsia="Times New Roman" w:hAnsi="Times New Roman" w:cs="Times New Roman"/>
            <w:color w:val="222222"/>
          </w:rPr>
          <w:t xml:space="preserve"> </w:t>
        </w:r>
      </w:ins>
      <w:ins w:id="272" w:author="Noah Goodman" w:date="2014-06-13T08:27:00Z">
        <w:del w:id="273" w:author="Justine Kao" w:date="2014-06-13T13:01:00Z">
          <w:r w:rsidRPr="008B1A22" w:rsidDel="00AB0FFB">
            <w:rPr>
              <w:rFonts w:ascii="Times New Roman" w:eastAsia="Times New Roman" w:hAnsi="Times New Roman" w:cs="Times New Roman"/>
              <w:color w:val="222222"/>
            </w:rPr>
            <w:delText xml:space="preserve">$\lambda$ </w:delText>
          </w:r>
        </w:del>
        <w:r w:rsidRPr="008B1A22">
          <w:rPr>
            <w:rFonts w:ascii="Times New Roman" w:eastAsia="Times New Roman" w:hAnsi="Times New Roman" w:cs="Times New Roman"/>
            <w:color w:val="222222"/>
          </w:rPr>
          <w:t xml:space="preserve">and </w:t>
        </w:r>
        <w:del w:id="274" w:author="Justine Kao" w:date="2014-06-13T13:01: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C</w:t>
        </w:r>
        <w:del w:id="275" w:author="Justine Kao" w:date="2014-06-13T13:01: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 xml:space="preserve"> within this range to a measure that is more sensitive to utterance cost: We computed the difference between the probabilities of exact versus fuzzy interpretations for each utterance, which gives us each utterance's bias towards exact interpretation. We then computed the difference in this bias for sharp versus round numbers, which gives us a “halo” score for each sharp/round pair. We fit </w:t>
        </w:r>
      </w:ins>
      <w:ins w:id="276" w:author="Justine Kao" w:date="2014-06-13T13:01:00Z">
        <m:oMath>
          <m:r>
            <w:rPr>
              <w:rFonts w:ascii="Cambria Math" w:eastAsia="Times New Roman" w:hAnsi="Cambria Math" w:cs="Times New Roman"/>
              <w:color w:val="222222"/>
            </w:rPr>
            <m:t>λ</m:t>
          </m:r>
        </m:oMath>
        <w:r w:rsidR="00AB0FFB">
          <w:rPr>
            <w:rFonts w:ascii="Times New Roman" w:eastAsia="Times New Roman" w:hAnsi="Times New Roman" w:cs="Times New Roman"/>
            <w:color w:val="222222"/>
          </w:rPr>
          <w:t xml:space="preserve"> </w:t>
        </w:r>
      </w:ins>
      <w:ins w:id="277" w:author="Noah Goodman" w:date="2014-06-13T08:27:00Z">
        <w:del w:id="278" w:author="Justine Kao" w:date="2014-06-13T13:01:00Z">
          <w:r w:rsidRPr="008B1A22" w:rsidDel="00AB0FFB">
            <w:rPr>
              <w:rFonts w:ascii="Times New Roman" w:eastAsia="Times New Roman" w:hAnsi="Times New Roman" w:cs="Times New Roman"/>
              <w:color w:val="222222"/>
            </w:rPr>
            <w:delText xml:space="preserve">$\lambda$ </w:delText>
          </w:r>
        </w:del>
        <w:r w:rsidRPr="008B1A22">
          <w:rPr>
            <w:rFonts w:ascii="Times New Roman" w:eastAsia="Times New Roman" w:hAnsi="Times New Roman" w:cs="Times New Roman"/>
            <w:color w:val="222222"/>
          </w:rPr>
          <w:t xml:space="preserve">and </w:t>
        </w:r>
        <w:del w:id="279" w:author="Justine Kao" w:date="2014-06-13T13:01: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C</w:t>
        </w:r>
        <w:del w:id="280" w:author="Justine Kao" w:date="2014-06-13T13:01: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 xml:space="preserve"> to minimize the mean squared error between the model and humans’ halo scores. We found that the cost ratio that best captures the magnitude and pattern of the halo effect found in participants’ data is </w:t>
        </w:r>
        <w:del w:id="281" w:author="Justine Kao" w:date="2014-06-13T13:02: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3.4</w:t>
        </w:r>
        <w:del w:id="282" w:author="Justine Kao" w:date="2014-06-13T13:02: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 xml:space="preserve">, while </w:t>
        </w:r>
      </w:ins>
      <w:ins w:id="283" w:author="Justine Kao" w:date="2014-06-13T13:02:00Z">
        <m:oMath>
          <m:r>
            <w:rPr>
              <w:rFonts w:ascii="Cambria Math" w:eastAsia="Times New Roman" w:hAnsi="Cambria Math" w:cs="Times New Roman"/>
              <w:color w:val="222222"/>
            </w:rPr>
            <m:t>λ</m:t>
          </m:r>
        </m:oMath>
        <w:r w:rsidR="00AB0FFB">
          <w:rPr>
            <w:rFonts w:ascii="Times New Roman" w:eastAsia="Times New Roman" w:hAnsi="Times New Roman" w:cs="Times New Roman"/>
            <w:color w:val="222222"/>
          </w:rPr>
          <w:t xml:space="preserve"> </w:t>
        </w:r>
      </w:ins>
      <w:ins w:id="284" w:author="Noah Goodman" w:date="2014-06-13T08:27:00Z">
        <w:del w:id="285" w:author="Justine Kao" w:date="2014-06-13T13:02:00Z">
          <w:r w:rsidRPr="008B1A22" w:rsidDel="00AB0FFB">
            <w:rPr>
              <w:rFonts w:ascii="Times New Roman" w:eastAsia="Times New Roman" w:hAnsi="Times New Roman" w:cs="Times New Roman"/>
              <w:color w:val="222222"/>
            </w:rPr>
            <w:delText xml:space="preserve">$\lambda </w:delText>
          </w:r>
        </w:del>
        <w:r w:rsidRPr="008B1A22">
          <w:rPr>
            <w:rFonts w:ascii="Times New Roman" w:eastAsia="Times New Roman" w:hAnsi="Times New Roman" w:cs="Times New Roman"/>
            <w:color w:val="222222"/>
          </w:rPr>
          <w:t>= 0.25</w:t>
        </w:r>
        <w:del w:id="286" w:author="Justine Kao" w:date="2014-06-13T13:02: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 xml:space="preserve">. This produces an overall correlation of </w:t>
        </w:r>
        <w:del w:id="287" w:author="Justine Kao" w:date="2014-06-13T13:02: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0.9677</w:t>
        </w:r>
        <w:del w:id="288" w:author="Justine Kao" w:date="2014-06-13T13:02:00Z">
          <w:r w:rsidRPr="008B1A22" w:rsidDel="00AB0FFB">
            <w:rPr>
              <w:rFonts w:ascii="Times New Roman" w:eastAsia="Times New Roman" w:hAnsi="Times New Roman" w:cs="Times New Roman"/>
              <w:color w:val="222222"/>
            </w:rPr>
            <w:delText>$</w:delText>
          </w:r>
        </w:del>
        <w:r w:rsidRPr="008B1A22">
          <w:rPr>
            <w:rFonts w:ascii="Times New Roman" w:eastAsia="Times New Roman" w:hAnsi="Times New Roman" w:cs="Times New Roman"/>
            <w:color w:val="222222"/>
          </w:rPr>
          <w:t xml:space="preserve"> with human data from Experiment 1.</w:t>
        </w:r>
        <w:r>
          <w:rPr>
            <w:rFonts w:ascii="Times New Roman" w:eastAsia="Times New Roman" w:hAnsi="Times New Roman" w:cs="Times New Roman"/>
            <w:color w:val="222222"/>
          </w:rPr>
          <w:t>”</w:t>
        </w:r>
      </w:ins>
      <w:ins w:id="289" w:author="Justine Kao" w:date="2014-06-05T19:43:00Z">
        <w:del w:id="290" w:author="Noah Goodman" w:date="2014-06-13T08:27:00Z">
          <w:r w:rsidR="007F12CC" w:rsidRPr="00436F65" w:rsidDel="008B1A22">
            <w:rPr>
              <w:rFonts w:ascii="Times New Roman" w:eastAsia="Times New Roman" w:hAnsi="Times New Roman" w:cs="Times New Roman"/>
              <w:color w:val="222222"/>
            </w:rPr>
            <w:delText xml:space="preserve">We first varied the cost </w:delText>
          </w:r>
        </w:del>
        <w:del w:id="291" w:author="Noah Goodman" w:date="2014-06-13T07:41:00Z">
          <w:r w:rsidR="007F12CC" w:rsidRPr="00436F65" w:rsidDel="00773D07">
            <w:rPr>
              <w:rFonts w:ascii="Times New Roman" w:eastAsia="Times New Roman" w:hAnsi="Times New Roman" w:cs="Times New Roman"/>
              <w:color w:val="222222"/>
            </w:rPr>
            <w:delText xml:space="preserve">ratio </w:delText>
          </w:r>
        </w:del>
      </w:ins>
      <w:ins w:id="292" w:author="Justine Kao" w:date="2014-06-06T11:30:00Z">
        <w:del w:id="293" w:author="Noah Goodman" w:date="2014-06-13T07:41:00Z">
          <w:r w:rsidR="001451B4" w:rsidDel="00773D07">
            <w:rPr>
              <w:rFonts w:ascii="Times New Roman" w:eastAsia="Times New Roman" w:hAnsi="Times New Roman" w:cs="Times New Roman"/>
              <w:color w:val="222222"/>
            </w:rPr>
            <w:delText>as well as</w:delText>
          </w:r>
        </w:del>
        <w:del w:id="294" w:author="Noah Goodman" w:date="2014-06-13T08:27:00Z">
          <w:r w:rsidR="001451B4" w:rsidDel="008B1A22">
            <w:rPr>
              <w:rFonts w:ascii="Times New Roman" w:eastAsia="Times New Roman" w:hAnsi="Times New Roman" w:cs="Times New Roman"/>
              <w:color w:val="222222"/>
            </w:rPr>
            <w:delText xml:space="preserve"> the lambda parameter </w:delText>
          </w:r>
        </w:del>
      </w:ins>
      <w:ins w:id="295" w:author="Justine Kao" w:date="2014-06-06T11:31:00Z">
        <w:del w:id="296" w:author="Noah Goodman" w:date="2014-06-13T07:41:00Z">
          <w:r w:rsidR="001451B4" w:rsidDel="00773D07">
            <w:rPr>
              <w:rFonts w:ascii="Times New Roman" w:eastAsia="Times New Roman" w:hAnsi="Times New Roman" w:cs="Times New Roman"/>
              <w:color w:val="222222"/>
            </w:rPr>
            <w:delText>described in Experiment 1</w:delText>
          </w:r>
          <w:r w:rsidR="007F7844" w:rsidDel="00773D07">
            <w:rPr>
              <w:rFonts w:ascii="Times New Roman" w:eastAsia="Times New Roman" w:hAnsi="Times New Roman" w:cs="Times New Roman"/>
              <w:color w:val="222222"/>
            </w:rPr>
            <w:delText xml:space="preserve"> </w:delText>
          </w:r>
        </w:del>
        <w:del w:id="297" w:author="Noah Goodman" w:date="2014-06-13T08:27:00Z">
          <w:r w:rsidR="007F7844" w:rsidRPr="007F7844" w:rsidDel="008B1A22">
            <w:rPr>
              <w:rFonts w:ascii="Times New Roman" w:eastAsia="Times New Roman" w:hAnsi="Times New Roman" w:cs="Times New Roman"/>
              <w:color w:val="222222"/>
              <w:highlight w:val="yellow"/>
              <w:rPrChange w:id="298" w:author="Justine Kao" w:date="2014-06-06T11:31:00Z">
                <w:rPr>
                  <w:rFonts w:ascii="Times New Roman" w:eastAsia="Times New Roman" w:hAnsi="Times New Roman" w:cs="Times New Roman"/>
                  <w:color w:val="222222"/>
                </w:rPr>
              </w:rPrChange>
            </w:rPr>
            <w:delText>(see pp)</w:delText>
          </w:r>
          <w:r w:rsidR="007F7844" w:rsidDel="008B1A22">
            <w:rPr>
              <w:rFonts w:ascii="Times New Roman" w:eastAsia="Times New Roman" w:hAnsi="Times New Roman" w:cs="Times New Roman"/>
              <w:color w:val="222222"/>
            </w:rPr>
            <w:delText xml:space="preserve">, </w:delText>
          </w:r>
        </w:del>
      </w:ins>
      <w:ins w:id="299" w:author="Justine Kao" w:date="2014-06-06T11:32:00Z">
        <w:del w:id="300" w:author="Noah Goodman" w:date="2014-06-13T08:27:00Z">
          <w:r w:rsidR="00B27DAD" w:rsidDel="008B1A22">
            <w:rPr>
              <w:rFonts w:ascii="Times New Roman" w:eastAsia="Times New Roman" w:hAnsi="Times New Roman" w:cs="Times New Roman"/>
              <w:color w:val="222222"/>
            </w:rPr>
            <w:delText xml:space="preserve">which are </w:delText>
          </w:r>
        </w:del>
      </w:ins>
      <w:ins w:id="301" w:author="Justine Kao" w:date="2014-06-06T11:31:00Z">
        <w:del w:id="302" w:author="Noah Goodman" w:date="2014-06-13T08:27:00Z">
          <w:r w:rsidR="007F7844" w:rsidDel="008B1A22">
            <w:rPr>
              <w:rFonts w:ascii="Times New Roman" w:eastAsia="Times New Roman" w:hAnsi="Times New Roman" w:cs="Times New Roman"/>
              <w:color w:val="222222"/>
            </w:rPr>
            <w:delText>the only two free parameters in the model.</w:delText>
          </w:r>
          <w:r w:rsidR="001451B4" w:rsidDel="008B1A22">
            <w:rPr>
              <w:rFonts w:ascii="Times New Roman" w:eastAsia="Times New Roman" w:hAnsi="Times New Roman" w:cs="Times New Roman"/>
              <w:color w:val="222222"/>
            </w:rPr>
            <w:delText xml:space="preserve"> </w:delText>
          </w:r>
        </w:del>
      </w:ins>
      <w:ins w:id="303" w:author="Justine Kao" w:date="2014-06-06T11:32:00Z">
        <w:del w:id="304" w:author="Noah Goodman" w:date="2014-06-13T08:27:00Z">
          <w:r w:rsidR="007F7844" w:rsidDel="008B1A22">
            <w:rPr>
              <w:rFonts w:ascii="Times New Roman" w:eastAsia="Times New Roman" w:hAnsi="Times New Roman" w:cs="Times New Roman"/>
              <w:color w:val="222222"/>
            </w:rPr>
            <w:delText xml:space="preserve">We </w:delText>
          </w:r>
        </w:del>
      </w:ins>
      <w:ins w:id="305" w:author="Justine Kao" w:date="2014-06-05T19:43:00Z">
        <w:del w:id="306" w:author="Noah Goodman" w:date="2014-06-13T08:27:00Z">
          <w:r w:rsidR="007F12CC" w:rsidRPr="00436F65" w:rsidDel="008B1A22">
            <w:rPr>
              <w:rFonts w:ascii="Times New Roman" w:eastAsia="Times New Roman" w:hAnsi="Times New Roman" w:cs="Times New Roman"/>
              <w:color w:val="222222"/>
            </w:rPr>
            <w:delText xml:space="preserve">identified the </w:delText>
          </w:r>
        </w:del>
      </w:ins>
      <w:ins w:id="307" w:author="Justine Kao" w:date="2014-06-06T11:33:00Z">
        <w:del w:id="308" w:author="Noah Goodman" w:date="2014-06-13T08:27:00Z">
          <w:r w:rsidR="00B27DAD" w:rsidDel="008B1A22">
            <w:rPr>
              <w:rFonts w:ascii="Times New Roman" w:eastAsia="Times New Roman" w:hAnsi="Times New Roman" w:cs="Times New Roman"/>
              <w:color w:val="222222"/>
            </w:rPr>
            <w:delText xml:space="preserve">cost and lambda </w:delText>
          </w:r>
        </w:del>
      </w:ins>
      <w:ins w:id="309" w:author="Justine Kao" w:date="2014-06-05T19:43:00Z">
        <w:del w:id="310" w:author="Noah Goodman" w:date="2014-06-13T08:27:00Z">
          <w:r w:rsidR="007F12CC" w:rsidRPr="00436F65" w:rsidDel="008B1A22">
            <w:rPr>
              <w:rFonts w:ascii="Times New Roman" w:eastAsia="Times New Roman" w:hAnsi="Times New Roman" w:cs="Times New Roman"/>
              <w:color w:val="222222"/>
            </w:rPr>
            <w:delText>that</w:delText>
          </w:r>
        </w:del>
      </w:ins>
      <w:ins w:id="311" w:author="Justine Kao" w:date="2014-06-06T11:33:00Z">
        <w:del w:id="312" w:author="Noah Goodman" w:date="2014-06-13T08:27:00Z">
          <w:r w:rsidR="00B27DAD" w:rsidDel="008B1A22">
            <w:rPr>
              <w:rFonts w:ascii="Times New Roman" w:eastAsia="Times New Roman" w:hAnsi="Times New Roman" w:cs="Times New Roman"/>
              <w:color w:val="222222"/>
            </w:rPr>
            <w:delText xml:space="preserve"> jointly</w:delText>
          </w:r>
        </w:del>
      </w:ins>
      <w:ins w:id="313" w:author="Justine Kao" w:date="2014-06-05T19:43:00Z">
        <w:del w:id="314" w:author="Noah Goodman" w:date="2014-06-13T08:27:00Z">
          <w:r w:rsidR="00B27DAD" w:rsidDel="008B1A22">
            <w:rPr>
              <w:rFonts w:ascii="Times New Roman" w:eastAsia="Times New Roman" w:hAnsi="Times New Roman" w:cs="Times New Roman"/>
              <w:color w:val="222222"/>
            </w:rPr>
            <w:delText xml:space="preserve"> maximize </w:delText>
          </w:r>
          <w:r w:rsidR="007F12CC" w:rsidRPr="00436F65" w:rsidDel="008B1A22">
            <w:rPr>
              <w:rFonts w:ascii="Times New Roman" w:eastAsia="Times New Roman" w:hAnsi="Times New Roman" w:cs="Times New Roman"/>
              <w:color w:val="222222"/>
            </w:rPr>
            <w:delText xml:space="preserve">the correlation between model predictions and human data from Experiment 1. We found that the </w:delText>
          </w:r>
        </w:del>
      </w:ins>
      <w:ins w:id="315" w:author="Justine Kao" w:date="2014-06-06T11:34:00Z">
        <w:del w:id="316" w:author="Noah Goodman" w:date="2014-06-13T08:27:00Z">
          <w:r w:rsidR="00B27DAD" w:rsidDel="008B1A22">
            <w:rPr>
              <w:rFonts w:ascii="Times New Roman" w:eastAsia="Times New Roman" w:hAnsi="Times New Roman" w:cs="Times New Roman"/>
              <w:color w:val="222222"/>
            </w:rPr>
            <w:delText>maximal</w:delText>
          </w:r>
        </w:del>
      </w:ins>
      <w:ins w:id="317" w:author="Justine Kao" w:date="2014-06-05T19:43:00Z">
        <w:del w:id="318" w:author="Noah Goodman" w:date="2014-06-13T08:27:00Z">
          <w:r w:rsidR="007F12CC" w:rsidRPr="00436F65" w:rsidDel="008B1A22">
            <w:rPr>
              <w:rFonts w:ascii="Times New Roman" w:eastAsia="Times New Roman" w:hAnsi="Times New Roman" w:cs="Times New Roman"/>
              <w:color w:val="222222"/>
            </w:rPr>
            <w:delText xml:space="preserve"> correlation </w:delText>
          </w:r>
        </w:del>
      </w:ins>
      <w:ins w:id="319" w:author="Justine Kao" w:date="2014-06-06T11:34:00Z">
        <w:del w:id="320" w:author="Noah Goodman" w:date="2014-06-13T08:27:00Z">
          <w:r w:rsidR="00B27DAD" w:rsidDel="008B1A22">
            <w:rPr>
              <w:rFonts w:ascii="Times New Roman" w:eastAsia="Times New Roman" w:hAnsi="Times New Roman" w:cs="Times New Roman"/>
              <w:color w:val="222222"/>
            </w:rPr>
            <w:delText>is</w:delText>
          </w:r>
        </w:del>
      </w:ins>
      <w:ins w:id="321" w:author="Justine Kao" w:date="2014-06-05T19:43:00Z">
        <w:del w:id="322" w:author="Noah Goodman" w:date="2014-06-13T08:27:00Z">
          <w:r w:rsidR="007F12CC" w:rsidRPr="00436F65" w:rsidDel="008B1A22">
            <w:rPr>
              <w:rFonts w:ascii="Times New Roman" w:eastAsia="Times New Roman" w:hAnsi="Times New Roman" w:cs="Times New Roman"/>
              <w:color w:val="222222"/>
            </w:rPr>
            <w:delText xml:space="preserve"> 0.974</w:delText>
          </w:r>
        </w:del>
      </w:ins>
      <w:ins w:id="323" w:author="Justine Kao" w:date="2014-06-06T11:34:00Z">
        <w:del w:id="324" w:author="Noah Goodman" w:date="2014-06-13T08:27:00Z">
          <w:r w:rsidR="00B27DAD" w:rsidDel="008B1A22">
            <w:rPr>
              <w:rFonts w:ascii="Times New Roman" w:eastAsia="Times New Roman" w:hAnsi="Times New Roman" w:cs="Times New Roman"/>
              <w:color w:val="222222"/>
            </w:rPr>
            <w:delText>, with a</w:delText>
          </w:r>
        </w:del>
      </w:ins>
      <w:ins w:id="325" w:author="Justine Kao" w:date="2014-06-05T19:43:00Z">
        <w:del w:id="326" w:author="Noah Goodman" w:date="2014-06-13T08:27:00Z">
          <w:r w:rsidR="007F12CC" w:rsidRPr="00436F65" w:rsidDel="008B1A22">
            <w:rPr>
              <w:rFonts w:ascii="Times New Roman" w:eastAsia="Times New Roman" w:hAnsi="Times New Roman" w:cs="Times New Roman"/>
              <w:color w:val="222222"/>
            </w:rPr>
            <w:delText xml:space="preserve"> 95% confidence interval </w:delText>
          </w:r>
        </w:del>
      </w:ins>
      <w:ins w:id="327" w:author="Justine Kao" w:date="2014-06-06T11:34:00Z">
        <w:del w:id="328" w:author="Noah Goodman" w:date="2014-06-13T08:27:00Z">
          <w:r w:rsidR="00B27DAD" w:rsidDel="008B1A22">
            <w:rPr>
              <w:rFonts w:ascii="Times New Roman" w:eastAsia="Times New Roman" w:hAnsi="Times New Roman" w:cs="Times New Roman"/>
              <w:color w:val="222222"/>
            </w:rPr>
            <w:delText xml:space="preserve">of </w:delText>
          </w:r>
        </w:del>
      </w:ins>
      <w:ins w:id="329" w:author="Justine Kao" w:date="2014-06-05T19:43:00Z">
        <w:del w:id="330" w:author="Noah Goodman" w:date="2014-06-13T08:27:00Z">
          <w:r w:rsidR="007F12CC" w:rsidRPr="00436F65" w:rsidDel="008B1A22">
            <w:rPr>
              <w:rFonts w:ascii="Times New Roman" w:eastAsia="Times New Roman" w:hAnsi="Times New Roman" w:cs="Times New Roman"/>
              <w:color w:val="222222"/>
            </w:rPr>
            <w:delText>[0.9675213, 0.9792691]</w:delText>
          </w:r>
          <w:r w:rsidR="00A32833" w:rsidDel="008B1A22">
            <w:rPr>
              <w:rFonts w:ascii="Times New Roman" w:eastAsia="Times New Roman" w:hAnsi="Times New Roman" w:cs="Times New Roman"/>
              <w:color w:val="222222"/>
            </w:rPr>
            <w:delText xml:space="preserve">. </w:delText>
          </w:r>
        </w:del>
      </w:ins>
      <w:ins w:id="331" w:author="Justine Kao" w:date="2014-06-06T11:20:00Z">
        <w:del w:id="332" w:author="Noah Goodman" w:date="2014-06-13T08:27:00Z">
          <w:r w:rsidR="007D4437" w:rsidDel="008B1A22">
            <w:rPr>
              <w:rFonts w:ascii="Times New Roman" w:eastAsia="Times New Roman" w:hAnsi="Times New Roman" w:cs="Times New Roman"/>
              <w:color w:val="222222"/>
            </w:rPr>
            <w:delText>The range of cost</w:delText>
          </w:r>
        </w:del>
        <w:del w:id="333" w:author="Noah Goodman" w:date="2014-06-13T07:42:00Z">
          <w:r w:rsidR="007D4437" w:rsidDel="00773D07">
            <w:rPr>
              <w:rFonts w:ascii="Times New Roman" w:eastAsia="Times New Roman" w:hAnsi="Times New Roman" w:cs="Times New Roman"/>
              <w:color w:val="222222"/>
            </w:rPr>
            <w:delText xml:space="preserve"> ratios </w:delText>
          </w:r>
        </w:del>
        <w:del w:id="334" w:author="Noah Goodman" w:date="2014-06-13T08:27:00Z">
          <w:r w:rsidR="007D4437" w:rsidDel="008B1A22">
            <w:rPr>
              <w:rFonts w:ascii="Times New Roman" w:eastAsia="Times New Roman" w:hAnsi="Times New Roman" w:cs="Times New Roman"/>
              <w:color w:val="222222"/>
            </w:rPr>
            <w:delText>that produce</w:delText>
          </w:r>
        </w:del>
      </w:ins>
      <w:ins w:id="335" w:author="Justine Kao" w:date="2014-06-06T11:35:00Z">
        <w:del w:id="336" w:author="Noah Goodman" w:date="2014-06-13T07:42:00Z">
          <w:r w:rsidR="00FD1464" w:rsidDel="00773D07">
            <w:rPr>
              <w:rFonts w:ascii="Times New Roman" w:eastAsia="Times New Roman" w:hAnsi="Times New Roman" w:cs="Times New Roman"/>
              <w:color w:val="222222"/>
            </w:rPr>
            <w:delText>s</w:delText>
          </w:r>
        </w:del>
      </w:ins>
      <w:ins w:id="337" w:author="Justine Kao" w:date="2014-06-06T11:20:00Z">
        <w:del w:id="338" w:author="Noah Goodman" w:date="2014-06-13T08:27:00Z">
          <w:r w:rsidR="007D4437" w:rsidDel="008B1A22">
            <w:rPr>
              <w:rFonts w:ascii="Times New Roman" w:eastAsia="Times New Roman" w:hAnsi="Times New Roman" w:cs="Times New Roman"/>
              <w:color w:val="222222"/>
            </w:rPr>
            <w:delText xml:space="preserve"> correlations within this </w:delText>
          </w:r>
        </w:del>
        <w:del w:id="339" w:author="Noah Goodman" w:date="2014-06-13T07:42:00Z">
          <w:r w:rsidR="007D4437" w:rsidDel="00773D07">
            <w:rPr>
              <w:rFonts w:ascii="Times New Roman" w:eastAsia="Times New Roman" w:hAnsi="Times New Roman" w:cs="Times New Roman"/>
              <w:color w:val="222222"/>
            </w:rPr>
            <w:delText>ratio</w:delText>
          </w:r>
        </w:del>
        <w:del w:id="340" w:author="Noah Goodman" w:date="2014-06-13T08:27:00Z">
          <w:r w:rsidR="007D4437" w:rsidDel="008B1A22">
            <w:rPr>
              <w:rFonts w:ascii="Times New Roman" w:eastAsia="Times New Roman" w:hAnsi="Times New Roman" w:cs="Times New Roman"/>
              <w:color w:val="222222"/>
            </w:rPr>
            <w:delText xml:space="preserve"> is </w:delText>
          </w:r>
        </w:del>
      </w:ins>
      <w:ins w:id="341" w:author="Justine Kao" w:date="2014-06-06T11:35:00Z">
        <w:del w:id="342" w:author="Noah Goodman" w:date="2014-06-13T08:27:00Z">
          <w:r w:rsidR="00B27DAD" w:rsidDel="008B1A22">
            <w:rPr>
              <w:rFonts w:ascii="Times New Roman" w:eastAsia="Times New Roman" w:hAnsi="Times New Roman" w:cs="Times New Roman"/>
              <w:color w:val="222222"/>
            </w:rPr>
            <w:delText>[1.1, 3.7]</w:delText>
          </w:r>
          <w:r w:rsidR="00FD1464" w:rsidDel="008B1A22">
            <w:rPr>
              <w:rFonts w:ascii="Times New Roman" w:eastAsia="Times New Roman" w:hAnsi="Times New Roman" w:cs="Times New Roman"/>
              <w:color w:val="222222"/>
            </w:rPr>
            <w:delText xml:space="preserve">, which </w:delText>
          </w:r>
          <w:r w:rsidR="00C55AA4" w:rsidDel="008B1A22">
            <w:rPr>
              <w:rFonts w:ascii="Times New Roman" w:eastAsia="Times New Roman" w:hAnsi="Times New Roman" w:cs="Times New Roman"/>
              <w:color w:val="222222"/>
            </w:rPr>
            <w:delText xml:space="preserve">is </w:delText>
          </w:r>
        </w:del>
      </w:ins>
      <w:ins w:id="343" w:author="Justine Kao" w:date="2014-06-07T13:27:00Z">
        <w:del w:id="344" w:author="Noah Goodman" w:date="2014-06-13T08:27:00Z">
          <w:r w:rsidR="00C87106" w:rsidDel="008B1A22">
            <w:rPr>
              <w:rFonts w:ascii="Times New Roman" w:eastAsia="Times New Roman" w:hAnsi="Times New Roman" w:cs="Times New Roman"/>
              <w:color w:val="222222"/>
            </w:rPr>
            <w:delText>very</w:delText>
          </w:r>
        </w:del>
      </w:ins>
      <w:ins w:id="345" w:author="Justine Kao" w:date="2014-06-06T11:35:00Z">
        <w:del w:id="346" w:author="Noah Goodman" w:date="2014-06-13T08:27:00Z">
          <w:r w:rsidR="00C55AA4" w:rsidDel="008B1A22">
            <w:rPr>
              <w:rFonts w:ascii="Times New Roman" w:eastAsia="Times New Roman" w:hAnsi="Times New Roman" w:cs="Times New Roman"/>
              <w:color w:val="222222"/>
            </w:rPr>
            <w:delText xml:space="preserve"> broad</w:delText>
          </w:r>
          <w:r w:rsidR="00E44FFA" w:rsidDel="008B1A22">
            <w:rPr>
              <w:rFonts w:ascii="Times New Roman" w:eastAsia="Times New Roman" w:hAnsi="Times New Roman" w:cs="Times New Roman"/>
              <w:color w:val="222222"/>
            </w:rPr>
            <w:delText xml:space="preserve">, suggesting that the overall model fit is not very sensitive to the </w:delText>
          </w:r>
        </w:del>
      </w:ins>
      <w:ins w:id="347" w:author="Justine Kao" w:date="2014-06-07T13:27:00Z">
        <w:del w:id="348" w:author="Noah Goodman" w:date="2014-06-13T08:27:00Z">
          <w:r w:rsidR="00C87106" w:rsidDel="008B1A22">
            <w:rPr>
              <w:rFonts w:ascii="Times New Roman" w:eastAsia="Times New Roman" w:hAnsi="Times New Roman" w:cs="Times New Roman"/>
              <w:color w:val="222222"/>
            </w:rPr>
            <w:delText xml:space="preserve">precise </w:delText>
          </w:r>
        </w:del>
      </w:ins>
      <w:ins w:id="349" w:author="Justine Kao" w:date="2014-06-06T11:35:00Z">
        <w:del w:id="350" w:author="Noah Goodman" w:date="2014-06-13T08:27:00Z">
          <w:r w:rsidR="00E44FFA" w:rsidDel="008B1A22">
            <w:rPr>
              <w:rFonts w:ascii="Times New Roman" w:eastAsia="Times New Roman" w:hAnsi="Times New Roman" w:cs="Times New Roman"/>
              <w:color w:val="222222"/>
            </w:rPr>
            <w:delText>cost parameter.</w:delText>
          </w:r>
          <w:r w:rsidR="00294203" w:rsidDel="008B1A22">
            <w:rPr>
              <w:rFonts w:ascii="Times New Roman" w:eastAsia="Times New Roman" w:hAnsi="Times New Roman" w:cs="Times New Roman"/>
              <w:color w:val="222222"/>
            </w:rPr>
            <w:delText xml:space="preserve"> </w:delText>
          </w:r>
        </w:del>
      </w:ins>
      <w:ins w:id="351" w:author="Justine Kao" w:date="2014-06-06T11:41:00Z">
        <w:del w:id="352" w:author="Noah Goodman" w:date="2014-06-13T08:27:00Z">
          <w:r w:rsidR="00C67909" w:rsidDel="008B1A22">
            <w:rPr>
              <w:rFonts w:ascii="Times New Roman" w:eastAsia="Times New Roman" w:hAnsi="Times New Roman" w:cs="Times New Roman"/>
              <w:color w:val="222222"/>
            </w:rPr>
            <w:delText xml:space="preserve">As a result, </w:delText>
          </w:r>
          <w:r w:rsidR="001B2234" w:rsidDel="008B1A22">
            <w:rPr>
              <w:rFonts w:ascii="Times New Roman" w:eastAsia="Times New Roman" w:hAnsi="Times New Roman" w:cs="Times New Roman"/>
              <w:color w:val="222222"/>
            </w:rPr>
            <w:delText xml:space="preserve">we fit the </w:delText>
          </w:r>
          <w:r w:rsidR="00C67909" w:rsidDel="008B1A22">
            <w:rPr>
              <w:rFonts w:ascii="Times New Roman" w:eastAsia="Times New Roman" w:hAnsi="Times New Roman" w:cs="Times New Roman"/>
              <w:color w:val="222222"/>
            </w:rPr>
            <w:delText>parameter</w:delText>
          </w:r>
        </w:del>
      </w:ins>
      <w:ins w:id="353" w:author="Justine Kao" w:date="2014-06-07T13:31:00Z">
        <w:del w:id="354" w:author="Noah Goodman" w:date="2014-06-13T08:27:00Z">
          <w:r w:rsidR="001B2234" w:rsidDel="008B1A22">
            <w:rPr>
              <w:rFonts w:ascii="Times New Roman" w:eastAsia="Times New Roman" w:hAnsi="Times New Roman" w:cs="Times New Roman"/>
              <w:color w:val="222222"/>
            </w:rPr>
            <w:delText>s</w:delText>
          </w:r>
        </w:del>
      </w:ins>
      <w:ins w:id="355" w:author="Justine Kao" w:date="2014-06-06T11:41:00Z">
        <w:del w:id="356" w:author="Noah Goodman" w:date="2014-06-13T08:27:00Z">
          <w:r w:rsidR="00C67909" w:rsidDel="008B1A22">
            <w:rPr>
              <w:rFonts w:ascii="Times New Roman" w:eastAsia="Times New Roman" w:hAnsi="Times New Roman" w:cs="Times New Roman"/>
              <w:color w:val="222222"/>
            </w:rPr>
            <w:delText xml:space="preserve"> within this range to a </w:delText>
          </w:r>
        </w:del>
        <w:del w:id="357" w:author="Noah Goodman" w:date="2014-06-13T07:53:00Z">
          <w:r w:rsidR="00C67909" w:rsidDel="002B104B">
            <w:rPr>
              <w:rFonts w:ascii="Times New Roman" w:eastAsia="Times New Roman" w:hAnsi="Times New Roman" w:cs="Times New Roman"/>
              <w:color w:val="222222"/>
            </w:rPr>
            <w:delText xml:space="preserve">more fine-grained </w:delText>
          </w:r>
        </w:del>
        <w:del w:id="358" w:author="Noah Goodman" w:date="2014-06-13T08:27:00Z">
          <w:r w:rsidR="00C67909" w:rsidDel="008B1A22">
            <w:rPr>
              <w:rFonts w:ascii="Times New Roman" w:eastAsia="Times New Roman" w:hAnsi="Times New Roman" w:cs="Times New Roman"/>
              <w:color w:val="222222"/>
            </w:rPr>
            <w:delText>measure</w:delText>
          </w:r>
        </w:del>
      </w:ins>
      <w:ins w:id="359" w:author="Justine Kao" w:date="2014-06-06T11:42:00Z">
        <w:del w:id="360" w:author="Noah Goodman" w:date="2014-06-13T08:27:00Z">
          <w:r w:rsidR="00985349" w:rsidDel="008B1A22">
            <w:rPr>
              <w:rFonts w:ascii="Times New Roman" w:eastAsia="Times New Roman" w:hAnsi="Times New Roman" w:cs="Times New Roman"/>
              <w:color w:val="222222"/>
            </w:rPr>
            <w:delText xml:space="preserve"> </w:delText>
          </w:r>
        </w:del>
      </w:ins>
      <w:ins w:id="361" w:author="Justine Kao" w:date="2014-06-07T13:28:00Z">
        <w:del w:id="362" w:author="Noah Goodman" w:date="2014-06-13T08:27:00Z">
          <w:r w:rsidR="001B2234" w:rsidDel="008B1A22">
            <w:rPr>
              <w:rFonts w:ascii="Times New Roman" w:eastAsia="Times New Roman" w:hAnsi="Times New Roman" w:cs="Times New Roman"/>
              <w:color w:val="222222"/>
            </w:rPr>
            <w:delText>that is more sensitive to utterance cost</w:delText>
          </w:r>
        </w:del>
        <w:del w:id="363" w:author="Noah Goodman" w:date="2014-06-13T07:53:00Z">
          <w:r w:rsidR="00B30FB9" w:rsidDel="002B104B">
            <w:rPr>
              <w:rFonts w:ascii="Times New Roman" w:eastAsia="Times New Roman" w:hAnsi="Times New Roman" w:cs="Times New Roman"/>
              <w:color w:val="222222"/>
            </w:rPr>
            <w:delText>.</w:delText>
          </w:r>
        </w:del>
        <w:del w:id="364" w:author="Noah Goodman" w:date="2014-06-13T08:27:00Z">
          <w:r w:rsidR="00B30FB9" w:rsidDel="008B1A22">
            <w:rPr>
              <w:rFonts w:ascii="Times New Roman" w:eastAsia="Times New Roman" w:hAnsi="Times New Roman" w:cs="Times New Roman"/>
              <w:color w:val="222222"/>
            </w:rPr>
            <w:delText xml:space="preserve"> </w:delText>
          </w:r>
          <w:r w:rsidR="00C153B4" w:rsidDel="008B1A22">
            <w:rPr>
              <w:rFonts w:ascii="Times New Roman" w:eastAsia="Times New Roman" w:hAnsi="Times New Roman" w:cs="Times New Roman"/>
              <w:color w:val="222222"/>
            </w:rPr>
            <w:delText>W</w:delText>
          </w:r>
          <w:r w:rsidR="00B30FB9" w:rsidDel="008B1A22">
            <w:rPr>
              <w:rFonts w:ascii="Times New Roman" w:eastAsia="Times New Roman" w:hAnsi="Times New Roman" w:cs="Times New Roman"/>
              <w:color w:val="222222"/>
            </w:rPr>
            <w:delText xml:space="preserve">e computed the difference between </w:delText>
          </w:r>
        </w:del>
      </w:ins>
      <w:ins w:id="365" w:author="Justine Kao" w:date="2014-06-07T13:45:00Z">
        <w:del w:id="366" w:author="Noah Goodman" w:date="2014-06-13T08:27:00Z">
          <w:r w:rsidR="00B30FB9" w:rsidDel="008B1A22">
            <w:rPr>
              <w:rFonts w:ascii="Times New Roman" w:eastAsia="Times New Roman" w:hAnsi="Times New Roman" w:cs="Times New Roman"/>
              <w:color w:val="222222"/>
            </w:rPr>
            <w:delText>the probabilities</w:delText>
          </w:r>
        </w:del>
      </w:ins>
      <w:ins w:id="367" w:author="Justine Kao" w:date="2014-06-07T13:44:00Z">
        <w:del w:id="368" w:author="Noah Goodman" w:date="2014-06-13T08:27:00Z">
          <w:r w:rsidR="00B30FB9" w:rsidDel="008B1A22">
            <w:rPr>
              <w:rFonts w:ascii="Times New Roman" w:eastAsia="Times New Roman" w:hAnsi="Times New Roman" w:cs="Times New Roman"/>
              <w:color w:val="222222"/>
            </w:rPr>
            <w:delText xml:space="preserve"> of </w:delText>
          </w:r>
        </w:del>
      </w:ins>
      <w:ins w:id="369" w:author="Justine Kao" w:date="2014-06-07T13:28:00Z">
        <w:del w:id="370" w:author="Noah Goodman" w:date="2014-06-13T08:27:00Z">
          <w:r w:rsidR="00B30FB9" w:rsidDel="008B1A22">
            <w:rPr>
              <w:rFonts w:ascii="Times New Roman" w:eastAsia="Times New Roman" w:hAnsi="Times New Roman" w:cs="Times New Roman"/>
              <w:color w:val="222222"/>
            </w:rPr>
            <w:delText>exact versus fuzzy interpretations</w:delText>
          </w:r>
        </w:del>
      </w:ins>
      <w:ins w:id="371" w:author="Justine Kao" w:date="2014-06-07T13:45:00Z">
        <w:del w:id="372" w:author="Noah Goodman" w:date="2014-06-13T08:27:00Z">
          <w:r w:rsidR="00B30FB9" w:rsidDel="008B1A22">
            <w:rPr>
              <w:rFonts w:ascii="Times New Roman" w:eastAsia="Times New Roman" w:hAnsi="Times New Roman" w:cs="Times New Roman"/>
              <w:color w:val="222222"/>
            </w:rPr>
            <w:delText xml:space="preserve"> for each utterance</w:delText>
          </w:r>
        </w:del>
      </w:ins>
      <w:ins w:id="373" w:author="Justine Kao" w:date="2014-06-07T13:28:00Z">
        <w:del w:id="374" w:author="Noah Goodman" w:date="2014-06-13T07:54:00Z">
          <w:r w:rsidR="00B30FB9" w:rsidDel="002B104B">
            <w:rPr>
              <w:rFonts w:ascii="Times New Roman" w:eastAsia="Times New Roman" w:hAnsi="Times New Roman" w:cs="Times New Roman"/>
              <w:color w:val="222222"/>
            </w:rPr>
            <w:delText xml:space="preserve">, which </w:delText>
          </w:r>
        </w:del>
      </w:ins>
      <w:ins w:id="375" w:author="Justine Kao" w:date="2014-06-07T13:45:00Z">
        <w:del w:id="376" w:author="Noah Goodman" w:date="2014-06-13T07:54:00Z">
          <w:r w:rsidR="00B30FB9" w:rsidDel="002B104B">
            <w:rPr>
              <w:rFonts w:ascii="Times New Roman" w:eastAsia="Times New Roman" w:hAnsi="Times New Roman" w:cs="Times New Roman"/>
              <w:color w:val="222222"/>
            </w:rPr>
            <w:delText>gives us a</w:delText>
          </w:r>
        </w:del>
      </w:ins>
      <w:ins w:id="377" w:author="Justine Kao" w:date="2014-06-07T13:28:00Z">
        <w:del w:id="378" w:author="Noah Goodman" w:date="2014-06-13T07:54:00Z">
          <w:r w:rsidR="00B30FB9" w:rsidDel="002B104B">
            <w:rPr>
              <w:rFonts w:ascii="Times New Roman" w:eastAsia="Times New Roman" w:hAnsi="Times New Roman" w:cs="Times New Roman"/>
              <w:color w:val="222222"/>
            </w:rPr>
            <w:delText xml:space="preserve"> bias towards exact interpretation</w:delText>
          </w:r>
        </w:del>
      </w:ins>
      <w:ins w:id="379" w:author="Justine Kao" w:date="2014-06-07T13:45:00Z">
        <w:del w:id="380" w:author="Noah Goodman" w:date="2014-06-13T07:54:00Z">
          <w:r w:rsidR="00B30FB9" w:rsidDel="002B104B">
            <w:rPr>
              <w:rFonts w:ascii="Times New Roman" w:eastAsia="Times New Roman" w:hAnsi="Times New Roman" w:cs="Times New Roman"/>
              <w:color w:val="222222"/>
            </w:rPr>
            <w:delText xml:space="preserve"> for each utterance</w:delText>
          </w:r>
        </w:del>
      </w:ins>
      <w:ins w:id="381" w:author="Justine Kao" w:date="2014-06-07T13:28:00Z">
        <w:del w:id="382" w:author="Noah Goodman" w:date="2014-06-13T07:54:00Z">
          <w:r w:rsidR="00B30FB9" w:rsidDel="002B104B">
            <w:rPr>
              <w:rFonts w:ascii="Times New Roman" w:eastAsia="Times New Roman" w:hAnsi="Times New Roman" w:cs="Times New Roman"/>
              <w:color w:val="222222"/>
            </w:rPr>
            <w:delText xml:space="preserve">. </w:delText>
          </w:r>
        </w:del>
      </w:ins>
      <w:ins w:id="383" w:author="Justine Kao" w:date="2014-06-07T13:46:00Z">
        <w:del w:id="384" w:author="Noah Goodman" w:date="2014-06-13T07:54:00Z">
          <w:r w:rsidR="00B30FB9" w:rsidDel="002B104B">
            <w:rPr>
              <w:rFonts w:ascii="Times New Roman" w:eastAsia="Times New Roman" w:hAnsi="Times New Roman" w:cs="Times New Roman"/>
              <w:color w:val="222222"/>
            </w:rPr>
            <w:delText>We</w:delText>
          </w:r>
        </w:del>
        <w:del w:id="385" w:author="Noah Goodman" w:date="2014-06-13T08:27:00Z">
          <w:r w:rsidR="00B30FB9" w:rsidDel="008B1A22">
            <w:rPr>
              <w:rFonts w:ascii="Times New Roman" w:eastAsia="Times New Roman" w:hAnsi="Times New Roman" w:cs="Times New Roman"/>
              <w:color w:val="222222"/>
            </w:rPr>
            <w:delText xml:space="preserve"> then computed the difference in this </w:delText>
          </w:r>
        </w:del>
        <w:del w:id="386" w:author="Noah Goodman" w:date="2014-06-13T07:54:00Z">
          <w:r w:rsidR="00B30FB9" w:rsidDel="002B104B">
            <w:rPr>
              <w:rFonts w:ascii="Times New Roman" w:eastAsia="Times New Roman" w:hAnsi="Times New Roman" w:cs="Times New Roman"/>
              <w:color w:val="222222"/>
            </w:rPr>
            <w:delText>bias</w:delText>
          </w:r>
        </w:del>
        <w:del w:id="387" w:author="Noah Goodman" w:date="2014-06-13T08:27:00Z">
          <w:r w:rsidR="00B30FB9" w:rsidDel="008B1A22">
            <w:rPr>
              <w:rFonts w:ascii="Times New Roman" w:eastAsia="Times New Roman" w:hAnsi="Times New Roman" w:cs="Times New Roman"/>
              <w:color w:val="222222"/>
            </w:rPr>
            <w:delText xml:space="preserve"> </w:delText>
          </w:r>
        </w:del>
        <w:del w:id="388" w:author="Noah Goodman" w:date="2014-06-13T07:55:00Z">
          <w:r w:rsidR="00B30FB9" w:rsidDel="002B104B">
            <w:rPr>
              <w:rFonts w:ascii="Times New Roman" w:eastAsia="Times New Roman" w:hAnsi="Times New Roman" w:cs="Times New Roman"/>
              <w:color w:val="222222"/>
            </w:rPr>
            <w:delText>for</w:delText>
          </w:r>
        </w:del>
        <w:del w:id="389" w:author="Noah Goodman" w:date="2014-06-13T08:27:00Z">
          <w:r w:rsidR="00B30FB9" w:rsidDel="008B1A22">
            <w:rPr>
              <w:rFonts w:ascii="Times New Roman" w:eastAsia="Times New Roman" w:hAnsi="Times New Roman" w:cs="Times New Roman"/>
              <w:color w:val="222222"/>
            </w:rPr>
            <w:delText xml:space="preserve"> sharp numbers (e.g. “51”) and their round counterparts (e.g. “50”), which gives us </w:delText>
          </w:r>
        </w:del>
      </w:ins>
      <w:ins w:id="390" w:author="Justine Kao" w:date="2014-06-07T13:47:00Z">
        <w:del w:id="391" w:author="Noah Goodman" w:date="2014-06-13T08:27:00Z">
          <w:r w:rsidR="00C153B4" w:rsidDel="008B1A22">
            <w:rPr>
              <w:rFonts w:ascii="Times New Roman" w:eastAsia="Times New Roman" w:hAnsi="Times New Roman" w:cs="Times New Roman"/>
              <w:color w:val="222222"/>
            </w:rPr>
            <w:delText xml:space="preserve">a “halo” score. </w:delText>
          </w:r>
        </w:del>
        <w:del w:id="392" w:author="Noah Goodman" w:date="2014-06-13T07:56:00Z">
          <w:r w:rsidR="00C153B4" w:rsidDel="002B104B">
            <w:rPr>
              <w:rFonts w:ascii="Times New Roman" w:eastAsia="Times New Roman" w:hAnsi="Times New Roman" w:cs="Times New Roman"/>
              <w:color w:val="222222"/>
            </w:rPr>
            <w:delText>W</w:delText>
          </w:r>
        </w:del>
        <w:del w:id="393" w:author="Noah Goodman" w:date="2014-06-13T08:27:00Z">
          <w:r w:rsidR="00C153B4" w:rsidDel="008B1A22">
            <w:rPr>
              <w:rFonts w:ascii="Times New Roman" w:eastAsia="Times New Roman" w:hAnsi="Times New Roman" w:cs="Times New Roman"/>
              <w:color w:val="222222"/>
            </w:rPr>
            <w:delText xml:space="preserve">e then fit the cost and lambda parameters </w:delText>
          </w:r>
        </w:del>
        <w:del w:id="394" w:author="Noah Goodman" w:date="2014-06-13T07:57:00Z">
          <w:r w:rsidR="00C153B4" w:rsidDel="002B104B">
            <w:rPr>
              <w:rFonts w:ascii="Times New Roman" w:eastAsia="Times New Roman" w:hAnsi="Times New Roman" w:cs="Times New Roman"/>
              <w:color w:val="222222"/>
            </w:rPr>
            <w:delText xml:space="preserve">within the range mentioned above </w:delText>
          </w:r>
        </w:del>
        <w:del w:id="395" w:author="Noah Goodman" w:date="2014-06-13T08:27:00Z">
          <w:r w:rsidR="00C153B4" w:rsidDel="008B1A22">
            <w:rPr>
              <w:rFonts w:ascii="Times New Roman" w:eastAsia="Times New Roman" w:hAnsi="Times New Roman" w:cs="Times New Roman"/>
              <w:color w:val="222222"/>
            </w:rPr>
            <w:delText>to minimize the mean squared error between the model</w:delText>
          </w:r>
        </w:del>
      </w:ins>
      <w:ins w:id="396" w:author="Justine Kao" w:date="2014-06-07T13:48:00Z">
        <w:del w:id="397" w:author="Noah Goodman" w:date="2014-06-13T08:27:00Z">
          <w:r w:rsidR="00C153B4" w:rsidDel="008B1A22">
            <w:rPr>
              <w:rFonts w:ascii="Times New Roman" w:eastAsia="Times New Roman" w:hAnsi="Times New Roman" w:cs="Times New Roman"/>
              <w:color w:val="222222"/>
            </w:rPr>
            <w:delText xml:space="preserve"> and humans’ halo score. </w:delText>
          </w:r>
        </w:del>
      </w:ins>
      <w:ins w:id="398" w:author="Justine Kao" w:date="2014-06-05T19:43:00Z">
        <w:del w:id="399" w:author="Noah Goodman" w:date="2014-06-13T08:27:00Z">
          <w:r w:rsidR="007F12CC" w:rsidRPr="00436F65" w:rsidDel="008B1A22">
            <w:rPr>
              <w:rFonts w:ascii="Times New Roman" w:eastAsia="Times New Roman" w:hAnsi="Times New Roman" w:cs="Times New Roman"/>
              <w:color w:val="222222"/>
            </w:rPr>
            <w:delText xml:space="preserve">We found that the cost </w:delText>
          </w:r>
        </w:del>
        <w:del w:id="400" w:author="Noah Goodman" w:date="2014-06-13T07:57:00Z">
          <w:r w:rsidR="007F12CC" w:rsidRPr="00436F65" w:rsidDel="002B104B">
            <w:rPr>
              <w:rFonts w:ascii="Times New Roman" w:eastAsia="Times New Roman" w:hAnsi="Times New Roman" w:cs="Times New Roman"/>
              <w:color w:val="222222"/>
            </w:rPr>
            <w:delText xml:space="preserve">ratio </w:delText>
          </w:r>
        </w:del>
        <w:del w:id="401" w:author="Noah Goodman" w:date="2014-06-13T08:27:00Z">
          <w:r w:rsidR="007F12CC" w:rsidRPr="00436F65" w:rsidDel="008B1A22">
            <w:rPr>
              <w:rFonts w:ascii="Times New Roman" w:eastAsia="Times New Roman" w:hAnsi="Times New Roman" w:cs="Times New Roman"/>
              <w:color w:val="222222"/>
            </w:rPr>
            <w:delText>that best captures the magnitude and pattern of the halo effect found in participants’ dat</w:delText>
          </w:r>
          <w:r w:rsidR="00C153B4" w:rsidDel="008B1A22">
            <w:rPr>
              <w:rFonts w:ascii="Times New Roman" w:eastAsia="Times New Roman" w:hAnsi="Times New Roman" w:cs="Times New Roman"/>
              <w:color w:val="222222"/>
            </w:rPr>
            <w:delText>a is 3.4</w:delText>
          </w:r>
        </w:del>
      </w:ins>
      <w:ins w:id="402" w:author="Justine Kao" w:date="2014-06-07T13:48:00Z">
        <w:del w:id="403" w:author="Noah Goodman" w:date="2014-06-13T08:27:00Z">
          <w:r w:rsidR="00C153B4" w:rsidDel="008B1A22">
            <w:rPr>
              <w:rFonts w:ascii="Times New Roman" w:eastAsia="Times New Roman" w:hAnsi="Times New Roman" w:cs="Times New Roman"/>
              <w:color w:val="222222"/>
            </w:rPr>
            <w:delText xml:space="preserve">, with a lambda of </w:delText>
          </w:r>
        </w:del>
      </w:ins>
      <w:ins w:id="404" w:author="Justine Kao" w:date="2014-06-07T13:49:00Z">
        <w:del w:id="405" w:author="Noah Goodman" w:date="2014-06-13T08:27:00Z">
          <w:r w:rsidR="00C153B4" w:rsidDel="008B1A22">
            <w:rPr>
              <w:rFonts w:ascii="Times New Roman" w:eastAsia="Times New Roman" w:hAnsi="Times New Roman" w:cs="Times New Roman"/>
              <w:color w:val="222222"/>
            </w:rPr>
            <w:delText>0.25</w:delText>
          </w:r>
        </w:del>
      </w:ins>
      <w:ins w:id="406" w:author="Justine Kao" w:date="2014-06-05T19:43:00Z">
        <w:del w:id="407" w:author="Noah Goodman" w:date="2014-06-13T08:27:00Z">
          <w:r w:rsidR="007F12CC" w:rsidRPr="00436F65" w:rsidDel="008B1A22">
            <w:rPr>
              <w:rFonts w:ascii="Times New Roman" w:eastAsia="Times New Roman" w:hAnsi="Times New Roman" w:cs="Times New Roman"/>
              <w:color w:val="222222"/>
            </w:rPr>
            <w:delText xml:space="preserve">. This produces </w:delText>
          </w:r>
          <w:r w:rsidR="00FD0C1E" w:rsidDel="008B1A22">
            <w:rPr>
              <w:rFonts w:ascii="Times New Roman" w:eastAsia="Times New Roman" w:hAnsi="Times New Roman" w:cs="Times New Roman"/>
              <w:color w:val="222222"/>
            </w:rPr>
            <w:delText>an overall correlation of 0.9677</w:delText>
          </w:r>
          <w:r w:rsidR="007F12CC" w:rsidRPr="00436F65" w:rsidDel="008B1A22">
            <w:rPr>
              <w:rFonts w:ascii="Times New Roman" w:eastAsia="Times New Roman" w:hAnsi="Times New Roman" w:cs="Times New Roman"/>
              <w:color w:val="222222"/>
            </w:rPr>
            <w:delText xml:space="preserve"> with human data from Experiment 1</w:delText>
          </w:r>
          <w:r w:rsidR="007F12CC" w:rsidDel="008B1A22">
            <w:rPr>
              <w:rFonts w:ascii="Times New Roman" w:eastAsia="Times New Roman" w:hAnsi="Times New Roman" w:cs="Times New Roman"/>
              <w:color w:val="222222"/>
            </w:rPr>
            <w:delText xml:space="preserve">, which lies within the 95% confidence interval of </w:delText>
          </w:r>
          <w:r w:rsidR="007F12CC" w:rsidRPr="00436F65" w:rsidDel="008B1A22">
            <w:rPr>
              <w:rFonts w:ascii="Times New Roman" w:eastAsia="Times New Roman" w:hAnsi="Times New Roman" w:cs="Times New Roman"/>
              <w:color w:val="222222"/>
            </w:rPr>
            <w:delText xml:space="preserve">[0.9675213, 0.9792691]. </w:delText>
          </w:r>
        </w:del>
      </w:ins>
    </w:p>
    <w:p w14:paraId="65A16307" w14:textId="77777777" w:rsidR="008B1A22" w:rsidRDefault="008B1A22" w:rsidP="00985349">
      <w:pPr>
        <w:ind w:left="720"/>
        <w:rPr>
          <w:ins w:id="408" w:author="Noah Goodman" w:date="2014-06-13T08:26:00Z"/>
          <w:rFonts w:ascii="Times New Roman" w:eastAsia="Times New Roman" w:hAnsi="Times New Roman" w:cs="Times New Roman"/>
          <w:color w:val="222222"/>
        </w:rPr>
      </w:pPr>
    </w:p>
    <w:p w14:paraId="2F479F9D" w14:textId="336D37E8" w:rsidR="007F12CC" w:rsidRDefault="008B1A22" w:rsidP="00985349">
      <w:pPr>
        <w:ind w:left="720"/>
        <w:rPr>
          <w:ins w:id="409" w:author="Justine Kao" w:date="2014-06-05T19:43:00Z"/>
          <w:rFonts w:ascii="Times New Roman" w:eastAsia="Times New Roman" w:hAnsi="Times New Roman" w:cs="Times New Roman"/>
          <w:color w:val="222222"/>
        </w:rPr>
      </w:pPr>
      <w:ins w:id="410" w:author="Noah Goodman" w:date="2014-06-13T08:26:00Z">
        <w:r>
          <w:rPr>
            <w:rFonts w:ascii="Times New Roman" w:eastAsia="Times New Roman" w:hAnsi="Times New Roman" w:cs="Times New Roman"/>
            <w:color w:val="222222"/>
          </w:rPr>
          <w:t xml:space="preserve">This two-step fitting process finds the parameters that best match the overall pattern of the data, but then best matches the extent of the halo effect, within the statistical uncertainty of the broader measure. </w:t>
        </w:r>
      </w:ins>
      <w:ins w:id="411" w:author="Justine Kao" w:date="2014-06-05T19:43:00Z">
        <w:r w:rsidR="007F12CC" w:rsidRPr="00436F65">
          <w:rPr>
            <w:rFonts w:ascii="Times New Roman" w:eastAsia="Times New Roman" w:hAnsi="Times New Roman" w:cs="Times New Roman"/>
            <w:color w:val="222222"/>
          </w:rPr>
          <w:t xml:space="preserve">Since the </w:t>
        </w:r>
      </w:ins>
      <w:ins w:id="412" w:author="Noah Goodman" w:date="2014-06-13T08:27:00Z">
        <w:r>
          <w:rPr>
            <w:rFonts w:ascii="Times New Roman" w:eastAsia="Times New Roman" w:hAnsi="Times New Roman" w:cs="Times New Roman"/>
            <w:color w:val="222222"/>
          </w:rPr>
          <w:t xml:space="preserve">optimized </w:t>
        </w:r>
      </w:ins>
      <w:ins w:id="413" w:author="Justine Kao" w:date="2014-06-05T19:43:00Z">
        <w:r w:rsidR="007F12CC" w:rsidRPr="00436F65">
          <w:rPr>
            <w:rFonts w:ascii="Times New Roman" w:eastAsia="Times New Roman" w:hAnsi="Times New Roman" w:cs="Times New Roman"/>
            <w:color w:val="222222"/>
          </w:rPr>
          <w:t xml:space="preserve">cost </w:t>
        </w:r>
        <w:del w:id="414" w:author="Noah Goodman" w:date="2014-06-13T08:28:00Z">
          <w:r w:rsidR="007F12CC" w:rsidRPr="00436F65" w:rsidDel="008B1A22">
            <w:rPr>
              <w:rFonts w:ascii="Times New Roman" w:eastAsia="Times New Roman" w:hAnsi="Times New Roman" w:cs="Times New Roman"/>
              <w:color w:val="222222"/>
            </w:rPr>
            <w:delText xml:space="preserve">ratio </w:delText>
          </w:r>
        </w:del>
        <w:r w:rsidR="007F12CC" w:rsidRPr="00436F65">
          <w:rPr>
            <w:rFonts w:ascii="Times New Roman" w:eastAsia="Times New Roman" w:hAnsi="Times New Roman" w:cs="Times New Roman"/>
            <w:color w:val="222222"/>
          </w:rPr>
          <w:t xml:space="preserve">is </w:t>
        </w:r>
      </w:ins>
      <w:ins w:id="415" w:author="Justine Kao" w:date="2014-06-07T13:51:00Z">
        <w:r w:rsidR="00FD0C1E">
          <w:rPr>
            <w:rFonts w:ascii="Times New Roman" w:eastAsia="Times New Roman" w:hAnsi="Times New Roman" w:cs="Times New Roman"/>
            <w:color w:val="222222"/>
          </w:rPr>
          <w:t xml:space="preserve">now </w:t>
        </w:r>
      </w:ins>
      <w:ins w:id="416" w:author="Justine Kao" w:date="2014-06-05T19:43:00Z">
        <w:r w:rsidR="007F12CC" w:rsidRPr="00436F65">
          <w:rPr>
            <w:rFonts w:ascii="Times New Roman" w:eastAsia="Times New Roman" w:hAnsi="Times New Roman" w:cs="Times New Roman"/>
            <w:color w:val="222222"/>
          </w:rPr>
          <w:t>higher, this more systematic selection of the cost parameter</w:t>
        </w:r>
        <w:r w:rsidR="007F12CC">
          <w:rPr>
            <w:rFonts w:ascii="Times New Roman" w:eastAsia="Times New Roman" w:hAnsi="Times New Roman" w:cs="Times New Roman"/>
            <w:color w:val="222222"/>
          </w:rPr>
          <w:t xml:space="preserve"> </w:t>
        </w:r>
        <w:r w:rsidR="007F12CC" w:rsidRPr="00436F65">
          <w:rPr>
            <w:rFonts w:ascii="Times New Roman" w:eastAsia="Times New Roman" w:hAnsi="Times New Roman" w:cs="Times New Roman"/>
            <w:color w:val="222222"/>
          </w:rPr>
          <w:t xml:space="preserve">yields a larger difference between the model’s exact/fuzzy interpretation of “50” and “51,” as shown in </w:t>
        </w:r>
      </w:ins>
      <w:ins w:id="417" w:author="Justine Kao" w:date="2014-06-07T13:51:00Z">
        <w:r w:rsidR="00FD0C1E">
          <w:rPr>
            <w:rFonts w:ascii="Times New Roman" w:eastAsia="Times New Roman" w:hAnsi="Times New Roman" w:cs="Times New Roman"/>
            <w:color w:val="222222"/>
          </w:rPr>
          <w:t>the revised Figure 1.</w:t>
        </w:r>
      </w:ins>
    </w:p>
    <w:p w14:paraId="7AFCBFCF" w14:textId="77777777" w:rsidR="007F12CC" w:rsidRDefault="007F12CC" w:rsidP="007F12CC">
      <w:pPr>
        <w:ind w:left="720"/>
        <w:rPr>
          <w:ins w:id="418" w:author="Justine Kao" w:date="2014-06-05T19:43:00Z"/>
          <w:rFonts w:ascii="Times New Roman" w:eastAsia="Times New Roman" w:hAnsi="Times New Roman" w:cs="Times New Roman"/>
          <w:color w:val="222222"/>
        </w:rPr>
      </w:pPr>
    </w:p>
    <w:p w14:paraId="4278ADC9" w14:textId="137B83B1" w:rsidR="002F214A" w:rsidRPr="00CA258C" w:rsidRDefault="00BA7CCC">
      <w:pPr>
        <w:ind w:left="720"/>
        <w:rPr>
          <w:rFonts w:ascii="Times New Roman" w:eastAsia="Times New Roman" w:hAnsi="Times New Roman" w:cs="Times New Roman"/>
          <w:color w:val="222222"/>
          <w:rPrChange w:id="419" w:author="Justine Kao" w:date="2014-06-05T19:39:00Z">
            <w:rPr>
              <w:rFonts w:ascii="Arial" w:eastAsia="Times New Roman" w:hAnsi="Arial" w:cs="Arial"/>
              <w:color w:val="222222"/>
            </w:rPr>
          </w:rPrChange>
        </w:rPr>
      </w:pPr>
      <w:del w:id="420" w:author="Justine Kao" w:date="2014-06-05T19:43:00Z">
        <w:r w:rsidRPr="00CA258C" w:rsidDel="007F12CC">
          <w:rPr>
            <w:rFonts w:ascii="Times New Roman" w:eastAsia="Times New Roman" w:hAnsi="Times New Roman" w:cs="Times New Roman"/>
            <w:color w:val="222222"/>
            <w:rPrChange w:id="421" w:author="Justine Kao" w:date="2014-06-05T19:39:00Z">
              <w:rPr>
                <w:rFonts w:ascii="Arial" w:eastAsia="Times New Roman" w:hAnsi="Arial" w:cs="Arial"/>
                <w:color w:val="222222"/>
              </w:rPr>
            </w:rPrChange>
          </w:rPr>
          <w:delText xml:space="preserve">If the </w:delText>
        </w:r>
        <w:r w:rsidR="00444B6C" w:rsidRPr="00CA258C" w:rsidDel="007F12CC">
          <w:rPr>
            <w:rFonts w:ascii="Times New Roman" w:eastAsia="Times New Roman" w:hAnsi="Times New Roman" w:cs="Times New Roman"/>
            <w:color w:val="222222"/>
            <w:rPrChange w:id="422" w:author="Justine Kao" w:date="2014-06-05T19:39:00Z">
              <w:rPr>
                <w:rFonts w:ascii="Arial" w:eastAsia="Times New Roman" w:hAnsi="Arial" w:cs="Arial"/>
                <w:color w:val="222222"/>
              </w:rPr>
            </w:rPrChange>
          </w:rPr>
          <w:delText xml:space="preserve">cost parameter </w:delText>
        </w:r>
        <w:r w:rsidRPr="00CA258C" w:rsidDel="007F12CC">
          <w:rPr>
            <w:rFonts w:ascii="Times New Roman" w:eastAsia="Times New Roman" w:hAnsi="Times New Roman" w:cs="Times New Roman"/>
            <w:color w:val="222222"/>
            <w:rPrChange w:id="423" w:author="Justine Kao" w:date="2014-06-05T19:39:00Z">
              <w:rPr>
                <w:rFonts w:ascii="Arial" w:eastAsia="Times New Roman" w:hAnsi="Arial" w:cs="Arial"/>
                <w:color w:val="222222"/>
              </w:rPr>
            </w:rPrChange>
          </w:rPr>
          <w:delText>is high</w:delText>
        </w:r>
        <w:r w:rsidR="00E97520" w:rsidRPr="00CA258C" w:rsidDel="007F12CC">
          <w:rPr>
            <w:rFonts w:ascii="Times New Roman" w:eastAsia="Times New Roman" w:hAnsi="Times New Roman" w:cs="Times New Roman"/>
            <w:color w:val="222222"/>
            <w:rPrChange w:id="424" w:author="Justine Kao" w:date="2014-06-05T19:39:00Z">
              <w:rPr>
                <w:rFonts w:ascii="Arial" w:eastAsia="Times New Roman" w:hAnsi="Arial" w:cs="Arial"/>
                <w:color w:val="222222"/>
              </w:rPr>
            </w:rPrChange>
          </w:rPr>
          <w:delText>er</w:delText>
        </w:r>
        <w:r w:rsidRPr="00CA258C" w:rsidDel="007F12CC">
          <w:rPr>
            <w:rFonts w:ascii="Times New Roman" w:eastAsia="Times New Roman" w:hAnsi="Times New Roman" w:cs="Times New Roman"/>
            <w:color w:val="222222"/>
            <w:rPrChange w:id="425" w:author="Justine Kao" w:date="2014-06-05T19:39:00Z">
              <w:rPr>
                <w:rFonts w:ascii="Arial" w:eastAsia="Times New Roman" w:hAnsi="Arial" w:cs="Arial"/>
                <w:color w:val="222222"/>
              </w:rPr>
            </w:rPrChange>
          </w:rPr>
          <w:delText>, the</w:delText>
        </w:r>
        <w:r w:rsidR="00E97520" w:rsidRPr="00CA258C" w:rsidDel="007F12CC">
          <w:rPr>
            <w:rFonts w:ascii="Times New Roman" w:eastAsia="Times New Roman" w:hAnsi="Times New Roman" w:cs="Times New Roman"/>
            <w:color w:val="222222"/>
            <w:rPrChange w:id="426" w:author="Justine Kao" w:date="2014-06-05T19:39:00Z">
              <w:rPr>
                <w:rFonts w:ascii="Arial" w:eastAsia="Times New Roman" w:hAnsi="Arial" w:cs="Arial"/>
                <w:color w:val="222222"/>
              </w:rPr>
            </w:rPrChange>
          </w:rPr>
          <w:delText>n</w:delText>
        </w:r>
        <w:r w:rsidR="00ED62BB" w:rsidRPr="00CA258C" w:rsidDel="007F12CC">
          <w:rPr>
            <w:rFonts w:ascii="Times New Roman" w:eastAsia="Times New Roman" w:hAnsi="Times New Roman" w:cs="Times New Roman"/>
            <w:color w:val="222222"/>
            <w:rPrChange w:id="427" w:author="Justine Kao" w:date="2014-06-05T19:39:00Z">
              <w:rPr>
                <w:rFonts w:ascii="Arial" w:eastAsia="Times New Roman" w:hAnsi="Arial" w:cs="Arial"/>
                <w:color w:val="222222"/>
              </w:rPr>
            </w:rPrChange>
          </w:rPr>
          <w:delText xml:space="preserve"> the</w:delText>
        </w:r>
        <w:r w:rsidRPr="00CA258C" w:rsidDel="007F12CC">
          <w:rPr>
            <w:rFonts w:ascii="Times New Roman" w:eastAsia="Times New Roman" w:hAnsi="Times New Roman" w:cs="Times New Roman"/>
            <w:color w:val="222222"/>
            <w:rPrChange w:id="428" w:author="Justine Kao" w:date="2014-06-05T19:39:00Z">
              <w:rPr>
                <w:rFonts w:ascii="Arial" w:eastAsia="Times New Roman" w:hAnsi="Arial" w:cs="Arial"/>
                <w:color w:val="222222"/>
              </w:rPr>
            </w:rPrChange>
          </w:rPr>
          <w:delText xml:space="preserve"> model would </w:delText>
        </w:r>
        <w:r w:rsidR="00602B58" w:rsidRPr="00CA258C" w:rsidDel="007F12CC">
          <w:rPr>
            <w:rFonts w:ascii="Times New Roman" w:eastAsia="Times New Roman" w:hAnsi="Times New Roman" w:cs="Times New Roman"/>
            <w:color w:val="222222"/>
            <w:rPrChange w:id="429" w:author="Justine Kao" w:date="2014-06-05T19:39:00Z">
              <w:rPr>
                <w:rFonts w:ascii="Arial" w:eastAsia="Times New Roman" w:hAnsi="Arial" w:cs="Arial"/>
                <w:color w:val="222222"/>
              </w:rPr>
            </w:rPrChange>
          </w:rPr>
          <w:delText xml:space="preserve">show a larger difference between </w:delText>
        </w:r>
        <w:r w:rsidR="00E97520" w:rsidRPr="00CA258C" w:rsidDel="007F12CC">
          <w:rPr>
            <w:rFonts w:ascii="Times New Roman" w:eastAsia="Times New Roman" w:hAnsi="Times New Roman" w:cs="Times New Roman"/>
            <w:color w:val="222222"/>
            <w:rPrChange w:id="430" w:author="Justine Kao" w:date="2014-06-05T19:39:00Z">
              <w:rPr>
                <w:rFonts w:ascii="Arial" w:eastAsia="Times New Roman" w:hAnsi="Arial" w:cs="Arial"/>
                <w:color w:val="222222"/>
              </w:rPr>
            </w:rPrChange>
          </w:rPr>
          <w:delText xml:space="preserve">its </w:delText>
        </w:r>
        <w:r w:rsidR="00012AFC" w:rsidRPr="00CA258C" w:rsidDel="007F12CC">
          <w:rPr>
            <w:rFonts w:ascii="Times New Roman" w:eastAsia="Times New Roman" w:hAnsi="Times New Roman" w:cs="Times New Roman"/>
            <w:color w:val="222222"/>
            <w:rPrChange w:id="431" w:author="Justine Kao" w:date="2014-06-05T19:39:00Z">
              <w:rPr>
                <w:rFonts w:ascii="Arial" w:eastAsia="Times New Roman" w:hAnsi="Arial" w:cs="Arial"/>
                <w:color w:val="222222"/>
              </w:rPr>
            </w:rPrChange>
          </w:rPr>
          <w:delText xml:space="preserve">exact/fuzzy </w:delText>
        </w:r>
        <w:r w:rsidR="00E97520" w:rsidRPr="00CA258C" w:rsidDel="007F12CC">
          <w:rPr>
            <w:rFonts w:ascii="Times New Roman" w:eastAsia="Times New Roman" w:hAnsi="Times New Roman" w:cs="Times New Roman"/>
            <w:color w:val="222222"/>
            <w:rPrChange w:id="432" w:author="Justine Kao" w:date="2014-06-05T19:39:00Z">
              <w:rPr>
                <w:rFonts w:ascii="Arial" w:eastAsia="Times New Roman" w:hAnsi="Arial" w:cs="Arial"/>
                <w:color w:val="222222"/>
              </w:rPr>
            </w:rPrChange>
          </w:rPr>
          <w:delText xml:space="preserve">interpretation </w:delText>
        </w:r>
        <w:r w:rsidR="00ED62BB" w:rsidRPr="00CA258C" w:rsidDel="007F12CC">
          <w:rPr>
            <w:rFonts w:ascii="Times New Roman" w:eastAsia="Times New Roman" w:hAnsi="Times New Roman" w:cs="Times New Roman"/>
            <w:color w:val="222222"/>
            <w:rPrChange w:id="433" w:author="Justine Kao" w:date="2014-06-05T19:39:00Z">
              <w:rPr>
                <w:rFonts w:ascii="Arial" w:eastAsia="Times New Roman" w:hAnsi="Arial" w:cs="Arial"/>
                <w:color w:val="222222"/>
              </w:rPr>
            </w:rPrChange>
          </w:rPr>
          <w:delText>of “50” and “51</w:delText>
        </w:r>
        <w:r w:rsidR="00012AFC" w:rsidRPr="00CA258C" w:rsidDel="007F12CC">
          <w:rPr>
            <w:rFonts w:ascii="Times New Roman" w:eastAsia="Times New Roman" w:hAnsi="Times New Roman" w:cs="Times New Roman"/>
            <w:color w:val="222222"/>
            <w:rPrChange w:id="434" w:author="Justine Kao" w:date="2014-06-05T19:39:00Z">
              <w:rPr>
                <w:rFonts w:ascii="Arial" w:eastAsia="Times New Roman" w:hAnsi="Arial" w:cs="Arial"/>
                <w:color w:val="222222"/>
              </w:rPr>
            </w:rPrChange>
          </w:rPr>
          <w:delText xml:space="preserve">.” However, the cost parameter that best fits the empirical data is relatively small, which produces the small but still </w:delText>
        </w:r>
        <w:r w:rsidR="00A36520" w:rsidRPr="00CA258C" w:rsidDel="007F12CC">
          <w:rPr>
            <w:rFonts w:ascii="Times New Roman" w:eastAsia="Times New Roman" w:hAnsi="Times New Roman" w:cs="Times New Roman"/>
            <w:color w:val="222222"/>
            <w:rPrChange w:id="435" w:author="Justine Kao" w:date="2014-06-05T19:39:00Z">
              <w:rPr>
                <w:rFonts w:ascii="Arial" w:eastAsia="Times New Roman" w:hAnsi="Arial" w:cs="Arial"/>
                <w:color w:val="222222"/>
              </w:rPr>
            </w:rPrChange>
          </w:rPr>
          <w:delText xml:space="preserve">important </w:delText>
        </w:r>
        <w:r w:rsidR="00010332" w:rsidRPr="00CA258C" w:rsidDel="007F12CC">
          <w:rPr>
            <w:rFonts w:ascii="Times New Roman" w:eastAsia="Times New Roman" w:hAnsi="Times New Roman" w:cs="Times New Roman"/>
            <w:color w:val="222222"/>
            <w:rPrChange w:id="436" w:author="Justine Kao" w:date="2014-06-05T19:39:00Z">
              <w:rPr>
                <w:rFonts w:ascii="Arial" w:eastAsia="Times New Roman" w:hAnsi="Arial" w:cs="Arial"/>
                <w:color w:val="222222"/>
              </w:rPr>
            </w:rPrChange>
          </w:rPr>
          <w:delText xml:space="preserve">difference seen in Figure 1. </w:delText>
        </w:r>
      </w:del>
      <w:ins w:id="437" w:author="Noah Goodman" w:date="2014-06-05T07:24:00Z">
        <w:r w:rsidR="009949F0" w:rsidRPr="00CA258C">
          <w:rPr>
            <w:rFonts w:ascii="Times New Roman" w:eastAsia="Times New Roman" w:hAnsi="Times New Roman" w:cs="Times New Roman"/>
            <w:color w:val="222222"/>
            <w:rPrChange w:id="438" w:author="Justine Kao" w:date="2014-06-05T19:39:00Z">
              <w:rPr>
                <w:rFonts w:ascii="Arial" w:eastAsia="Times New Roman" w:hAnsi="Arial" w:cs="Arial"/>
                <w:color w:val="222222"/>
              </w:rPr>
            </w:rPrChange>
          </w:rPr>
          <w:t>Figure 3b summarizes and quantifies the extent of the halo effect for both experimental data and model predictions.</w:t>
        </w:r>
      </w:ins>
      <w:del w:id="439" w:author="Noah Goodman" w:date="2014-06-05T07:25:00Z">
        <w:r w:rsidR="007A3ABF" w:rsidRPr="00CA258C" w:rsidDel="009949F0">
          <w:rPr>
            <w:rFonts w:ascii="Times New Roman" w:eastAsia="Times New Roman" w:hAnsi="Times New Roman" w:cs="Times New Roman"/>
            <w:color w:val="222222"/>
            <w:rPrChange w:id="440" w:author="Justine Kao" w:date="2014-06-05T19:39:00Z">
              <w:rPr>
                <w:rFonts w:ascii="Arial" w:eastAsia="Times New Roman" w:hAnsi="Arial" w:cs="Arial"/>
                <w:color w:val="222222"/>
              </w:rPr>
            </w:rPrChange>
          </w:rPr>
          <w:delText xml:space="preserve">Here we include both </w:delText>
        </w:r>
        <w:r w:rsidR="00AD1CCE" w:rsidRPr="00CA258C" w:rsidDel="009949F0">
          <w:rPr>
            <w:rFonts w:ascii="Times New Roman" w:eastAsia="Times New Roman" w:hAnsi="Times New Roman" w:cs="Times New Roman"/>
            <w:color w:val="222222"/>
            <w:rPrChange w:id="441" w:author="Justine Kao" w:date="2014-06-05T19:39:00Z">
              <w:rPr>
                <w:rFonts w:ascii="Arial" w:eastAsia="Times New Roman" w:hAnsi="Arial" w:cs="Arial"/>
                <w:color w:val="222222"/>
              </w:rPr>
            </w:rPrChange>
          </w:rPr>
          <w:delText xml:space="preserve">the model and human results for </w:delText>
        </w:r>
        <w:r w:rsidR="00444B6C" w:rsidRPr="00CA258C" w:rsidDel="009949F0">
          <w:rPr>
            <w:rFonts w:ascii="Times New Roman" w:eastAsia="Times New Roman" w:hAnsi="Times New Roman" w:cs="Times New Roman"/>
            <w:color w:val="222222"/>
            <w:rPrChange w:id="442" w:author="Justine Kao" w:date="2014-06-05T19:39:00Z">
              <w:rPr>
                <w:rFonts w:ascii="Arial" w:eastAsia="Times New Roman" w:hAnsi="Arial" w:cs="Arial"/>
                <w:color w:val="222222"/>
              </w:rPr>
            </w:rPrChange>
          </w:rPr>
          <w:delText>exact and fuzz</w:delText>
        </w:r>
        <w:r w:rsidR="000F56EF" w:rsidRPr="00CA258C" w:rsidDel="009949F0">
          <w:rPr>
            <w:rFonts w:ascii="Times New Roman" w:eastAsia="Times New Roman" w:hAnsi="Times New Roman" w:cs="Times New Roman"/>
            <w:color w:val="222222"/>
            <w:rPrChange w:id="443" w:author="Justine Kao" w:date="2014-06-05T19:39:00Z">
              <w:rPr>
                <w:rFonts w:ascii="Arial" w:eastAsia="Times New Roman" w:hAnsi="Arial" w:cs="Arial"/>
                <w:color w:val="222222"/>
              </w:rPr>
            </w:rPrChange>
          </w:rPr>
          <w:delText xml:space="preserve">y interpretations for comparison </w:delText>
        </w:r>
        <w:r w:rsidR="000F56EF" w:rsidRPr="00CA258C" w:rsidDel="009949F0">
          <w:rPr>
            <w:rFonts w:ascii="Times New Roman" w:eastAsia="Times New Roman" w:hAnsi="Times New Roman" w:cs="Times New Roman"/>
            <w:color w:val="222222"/>
            <w:highlight w:val="yellow"/>
            <w:rPrChange w:id="444" w:author="Justine Kao" w:date="2014-06-05T19:39:00Z">
              <w:rPr>
                <w:rFonts w:ascii="Arial" w:eastAsia="Times New Roman" w:hAnsi="Arial" w:cs="Arial"/>
                <w:color w:val="222222"/>
                <w:highlight w:val="yellow"/>
              </w:rPr>
            </w:rPrChange>
          </w:rPr>
          <w:delText>(should we do this?)</w:delText>
        </w:r>
        <w:r w:rsidR="00444B6C" w:rsidRPr="00CA258C" w:rsidDel="009949F0">
          <w:rPr>
            <w:rFonts w:ascii="Times New Roman" w:eastAsia="Times New Roman" w:hAnsi="Times New Roman" w:cs="Times New Roman"/>
            <w:color w:val="222222"/>
            <w:rPrChange w:id="445" w:author="Justine Kao" w:date="2014-06-05T19:39:00Z">
              <w:rPr>
                <w:rFonts w:ascii="Arial" w:eastAsia="Times New Roman" w:hAnsi="Arial" w:cs="Arial"/>
                <w:color w:val="222222"/>
              </w:rPr>
            </w:rPrChange>
          </w:rPr>
          <w:delText>.</w:delText>
        </w:r>
      </w:del>
      <w:r w:rsidR="00444B6C" w:rsidRPr="00CA258C">
        <w:rPr>
          <w:rFonts w:ascii="Times New Roman" w:eastAsia="Times New Roman" w:hAnsi="Times New Roman" w:cs="Times New Roman"/>
          <w:color w:val="222222"/>
          <w:rPrChange w:id="446" w:author="Justine Kao" w:date="2014-06-05T19:39:00Z">
            <w:rPr>
              <w:rFonts w:ascii="Arial" w:eastAsia="Times New Roman" w:hAnsi="Arial" w:cs="Arial"/>
              <w:color w:val="222222"/>
            </w:rPr>
          </w:rPrChange>
        </w:rPr>
        <w:t xml:space="preserve"> </w:t>
      </w:r>
      <w:r w:rsidR="00535378" w:rsidRPr="00CA258C">
        <w:rPr>
          <w:rFonts w:ascii="Times New Roman" w:eastAsia="Times New Roman" w:hAnsi="Times New Roman" w:cs="Times New Roman"/>
          <w:color w:val="222222"/>
          <w:rPrChange w:id="447" w:author="Justine Kao" w:date="2014-06-05T19:39:00Z">
            <w:rPr>
              <w:rFonts w:ascii="Arial" w:eastAsia="Times New Roman" w:hAnsi="Arial" w:cs="Arial"/>
              <w:color w:val="222222"/>
            </w:rPr>
          </w:rPrChange>
        </w:rPr>
        <w:t>We see that the</w:t>
      </w:r>
      <w:ins w:id="448" w:author="Noah Goodman" w:date="2014-06-05T07:29:00Z">
        <w:r w:rsidR="0051723F" w:rsidRPr="00CA258C">
          <w:rPr>
            <w:rFonts w:ascii="Times New Roman" w:eastAsia="Times New Roman" w:hAnsi="Times New Roman" w:cs="Times New Roman"/>
            <w:color w:val="222222"/>
            <w:rPrChange w:id="449" w:author="Justine Kao" w:date="2014-06-05T19:39:00Z">
              <w:rPr>
                <w:rFonts w:ascii="Arial" w:eastAsia="Times New Roman" w:hAnsi="Arial" w:cs="Arial"/>
                <w:color w:val="222222"/>
              </w:rPr>
            </w:rPrChange>
          </w:rPr>
          <w:t xml:space="preserve"> halo effect, where sharp numbers are generally interpreted more exactly than their round counterparts, is significant, though small, in the data and that the</w:t>
        </w:r>
      </w:ins>
      <w:r w:rsidR="00535378" w:rsidRPr="00CA258C">
        <w:rPr>
          <w:rFonts w:ascii="Times New Roman" w:eastAsia="Times New Roman" w:hAnsi="Times New Roman" w:cs="Times New Roman"/>
          <w:color w:val="222222"/>
          <w:rPrChange w:id="450" w:author="Justine Kao" w:date="2014-06-05T19:39:00Z">
            <w:rPr>
              <w:rFonts w:ascii="Arial" w:eastAsia="Times New Roman" w:hAnsi="Arial" w:cs="Arial"/>
              <w:color w:val="222222"/>
            </w:rPr>
          </w:rPrChange>
        </w:rPr>
        <w:t xml:space="preserve"> model</w:t>
      </w:r>
      <w:r w:rsidR="00600810" w:rsidRPr="00CA258C">
        <w:rPr>
          <w:rFonts w:ascii="Times New Roman" w:eastAsia="Times New Roman" w:hAnsi="Times New Roman" w:cs="Times New Roman"/>
          <w:color w:val="222222"/>
          <w:rPrChange w:id="451" w:author="Justine Kao" w:date="2014-06-05T19:39:00Z">
            <w:rPr>
              <w:rFonts w:ascii="Arial" w:eastAsia="Times New Roman" w:hAnsi="Arial" w:cs="Arial"/>
              <w:color w:val="222222"/>
            </w:rPr>
          </w:rPrChange>
        </w:rPr>
        <w:t xml:space="preserve"> captures both the pattern and overall</w:t>
      </w:r>
      <w:r w:rsidR="00535378" w:rsidRPr="00CA258C">
        <w:rPr>
          <w:rFonts w:ascii="Times New Roman" w:eastAsia="Times New Roman" w:hAnsi="Times New Roman" w:cs="Times New Roman"/>
          <w:color w:val="222222"/>
          <w:rPrChange w:id="452" w:author="Justine Kao" w:date="2014-06-05T19:39:00Z">
            <w:rPr>
              <w:rFonts w:ascii="Arial" w:eastAsia="Times New Roman" w:hAnsi="Arial" w:cs="Arial"/>
              <w:color w:val="222222"/>
            </w:rPr>
          </w:rPrChange>
        </w:rPr>
        <w:t xml:space="preserve"> magnitude of the </w:t>
      </w:r>
      <w:del w:id="453" w:author="Noah Goodman" w:date="2014-06-05T07:30:00Z">
        <w:r w:rsidR="00C5274C" w:rsidRPr="00CA258C" w:rsidDel="0051723F">
          <w:rPr>
            <w:rFonts w:ascii="Times New Roman" w:eastAsia="Times New Roman" w:hAnsi="Times New Roman" w:cs="Times New Roman"/>
            <w:color w:val="222222"/>
            <w:rPrChange w:id="454" w:author="Justine Kao" w:date="2014-06-05T19:39:00Z">
              <w:rPr>
                <w:rFonts w:ascii="Arial" w:eastAsia="Times New Roman" w:hAnsi="Arial" w:cs="Arial"/>
                <w:color w:val="222222"/>
              </w:rPr>
            </w:rPrChange>
          </w:rPr>
          <w:delText xml:space="preserve">halo </w:delText>
        </w:r>
      </w:del>
      <w:r w:rsidR="00C5274C" w:rsidRPr="00CA258C">
        <w:rPr>
          <w:rFonts w:ascii="Times New Roman" w:eastAsia="Times New Roman" w:hAnsi="Times New Roman" w:cs="Times New Roman"/>
          <w:color w:val="222222"/>
          <w:rPrChange w:id="455" w:author="Justine Kao" w:date="2014-06-05T19:39:00Z">
            <w:rPr>
              <w:rFonts w:ascii="Arial" w:eastAsia="Times New Roman" w:hAnsi="Arial" w:cs="Arial"/>
              <w:color w:val="222222"/>
            </w:rPr>
          </w:rPrChange>
        </w:rPr>
        <w:t>effect</w:t>
      </w:r>
      <w:del w:id="456" w:author="Noah Goodman" w:date="2014-06-05T07:30:00Z">
        <w:r w:rsidR="00C5274C" w:rsidRPr="00CA258C" w:rsidDel="0051723F">
          <w:rPr>
            <w:rFonts w:ascii="Times New Roman" w:eastAsia="Times New Roman" w:hAnsi="Times New Roman" w:cs="Times New Roman"/>
            <w:color w:val="222222"/>
            <w:rPrChange w:id="457" w:author="Justine Kao" w:date="2014-06-05T19:39:00Z">
              <w:rPr>
                <w:rFonts w:ascii="Arial" w:eastAsia="Times New Roman" w:hAnsi="Arial" w:cs="Arial"/>
                <w:color w:val="222222"/>
              </w:rPr>
            </w:rPrChange>
          </w:rPr>
          <w:delText>,</w:delText>
        </w:r>
      </w:del>
      <w:del w:id="458" w:author="Noah Goodman" w:date="2014-06-05T07:29:00Z">
        <w:r w:rsidR="00C5274C" w:rsidRPr="00CA258C" w:rsidDel="0051723F">
          <w:rPr>
            <w:rFonts w:ascii="Times New Roman" w:eastAsia="Times New Roman" w:hAnsi="Times New Roman" w:cs="Times New Roman"/>
            <w:color w:val="222222"/>
            <w:rPrChange w:id="459" w:author="Justine Kao" w:date="2014-06-05T19:39:00Z">
              <w:rPr>
                <w:rFonts w:ascii="Arial" w:eastAsia="Times New Roman" w:hAnsi="Arial" w:cs="Arial"/>
                <w:color w:val="222222"/>
              </w:rPr>
            </w:rPrChange>
          </w:rPr>
          <w:delText xml:space="preserve"> where sharp numbers are generally interpreted more exactly than their round counterparts</w:delText>
        </w:r>
      </w:del>
      <w:r w:rsidR="00C5274C" w:rsidRPr="00CA258C">
        <w:rPr>
          <w:rFonts w:ascii="Times New Roman" w:eastAsia="Times New Roman" w:hAnsi="Times New Roman" w:cs="Times New Roman"/>
          <w:color w:val="222222"/>
          <w:rPrChange w:id="460" w:author="Justine Kao" w:date="2014-06-05T19:39:00Z">
            <w:rPr>
              <w:rFonts w:ascii="Arial" w:eastAsia="Times New Roman" w:hAnsi="Arial" w:cs="Arial"/>
              <w:color w:val="222222"/>
            </w:rPr>
          </w:rPrChange>
        </w:rPr>
        <w:t xml:space="preserve">. </w:t>
      </w:r>
      <w:ins w:id="461" w:author="Noah Goodman" w:date="2014-06-13T08:28:00Z">
        <w:r w:rsidR="008B1A22">
          <w:rPr>
            <w:rFonts w:ascii="Times New Roman" w:eastAsia="Times New Roman" w:hAnsi="Times New Roman" w:cs="Times New Roman"/>
            <w:color w:val="222222"/>
          </w:rPr>
          <w:t xml:space="preserve">Hence, </w:t>
        </w:r>
      </w:ins>
      <w:ins w:id="462" w:author="Noah Goodman" w:date="2014-06-05T07:33:00Z">
        <w:r w:rsidR="008B1A22">
          <w:rPr>
            <w:rFonts w:ascii="Times New Roman" w:eastAsia="Times New Roman" w:hAnsi="Times New Roman" w:cs="Times New Roman"/>
            <w:color w:val="222222"/>
          </w:rPr>
          <w:t>t</w:t>
        </w:r>
        <w:r w:rsidR="0051723F" w:rsidRPr="00CA258C">
          <w:rPr>
            <w:rFonts w:ascii="Times New Roman" w:eastAsia="Times New Roman" w:hAnsi="Times New Roman" w:cs="Times New Roman"/>
            <w:color w:val="222222"/>
            <w:rPrChange w:id="463" w:author="Justine Kao" w:date="2014-06-05T19:39:00Z">
              <w:rPr>
                <w:rFonts w:ascii="Arial" w:eastAsia="Times New Roman" w:hAnsi="Arial" w:cs="Arial"/>
                <w:color w:val="222222"/>
              </w:rPr>
            </w:rPrChange>
          </w:rPr>
          <w:t xml:space="preserve">he model is able to accommodate </w:t>
        </w:r>
        <w:r w:rsidR="003F2CF8" w:rsidRPr="00CA258C">
          <w:rPr>
            <w:rFonts w:ascii="Times New Roman" w:eastAsia="Times New Roman" w:hAnsi="Times New Roman" w:cs="Times New Roman"/>
            <w:color w:val="222222"/>
            <w:rPrChange w:id="464" w:author="Justine Kao" w:date="2014-06-05T19:39:00Z">
              <w:rPr>
                <w:rFonts w:ascii="Arial" w:eastAsia="Times New Roman" w:hAnsi="Arial" w:cs="Arial"/>
                <w:color w:val="222222"/>
              </w:rPr>
            </w:rPrChange>
          </w:rPr>
          <w:t>the halo</w:t>
        </w:r>
        <w:r w:rsidR="0051723F" w:rsidRPr="00CA258C">
          <w:rPr>
            <w:rFonts w:ascii="Times New Roman" w:eastAsia="Times New Roman" w:hAnsi="Times New Roman" w:cs="Times New Roman"/>
            <w:color w:val="222222"/>
            <w:rPrChange w:id="465" w:author="Justine Kao" w:date="2014-06-05T19:39:00Z">
              <w:rPr>
                <w:rFonts w:ascii="Arial" w:eastAsia="Times New Roman" w:hAnsi="Arial" w:cs="Arial"/>
                <w:color w:val="222222"/>
              </w:rPr>
            </w:rPrChange>
          </w:rPr>
          <w:t xml:space="preserve"> effect </w:t>
        </w:r>
        <w:r w:rsidR="003F2CF8" w:rsidRPr="00CA258C">
          <w:rPr>
            <w:rFonts w:ascii="Times New Roman" w:eastAsia="Times New Roman" w:hAnsi="Times New Roman" w:cs="Times New Roman"/>
            <w:color w:val="222222"/>
            <w:rPrChange w:id="466" w:author="Justine Kao" w:date="2014-06-05T19:39:00Z">
              <w:rPr>
                <w:rFonts w:ascii="Arial" w:eastAsia="Times New Roman" w:hAnsi="Arial" w:cs="Arial"/>
                <w:color w:val="222222"/>
              </w:rPr>
            </w:rPrChange>
          </w:rPr>
          <w:t>in our data via</w:t>
        </w:r>
        <w:r w:rsidR="0051723F" w:rsidRPr="00CA258C">
          <w:rPr>
            <w:rFonts w:ascii="Times New Roman" w:eastAsia="Times New Roman" w:hAnsi="Times New Roman" w:cs="Times New Roman"/>
            <w:color w:val="222222"/>
            <w:rPrChange w:id="467" w:author="Justine Kao" w:date="2014-06-05T19:39:00Z">
              <w:rPr>
                <w:rFonts w:ascii="Arial" w:eastAsia="Times New Roman" w:hAnsi="Arial" w:cs="Arial"/>
                <w:color w:val="222222"/>
              </w:rPr>
            </w:rPrChange>
          </w:rPr>
          <w:t xml:space="preserve"> the cost parameter</w:t>
        </w:r>
        <w:r w:rsidR="003F2CF8" w:rsidRPr="00CA258C">
          <w:rPr>
            <w:rFonts w:ascii="Times New Roman" w:eastAsia="Times New Roman" w:hAnsi="Times New Roman" w:cs="Times New Roman"/>
            <w:color w:val="222222"/>
            <w:rPrChange w:id="468" w:author="Justine Kao" w:date="2014-06-05T19:39:00Z">
              <w:rPr>
                <w:rFonts w:ascii="Arial" w:eastAsia="Times New Roman" w:hAnsi="Arial" w:cs="Arial"/>
                <w:color w:val="222222"/>
              </w:rPr>
            </w:rPrChange>
          </w:rPr>
          <w:t xml:space="preserve">, which we interpret as </w:t>
        </w:r>
      </w:ins>
      <w:ins w:id="469" w:author="Noah Goodman" w:date="2014-06-05T07:34:00Z">
        <w:r w:rsidR="003F2CF8" w:rsidRPr="00CA258C">
          <w:rPr>
            <w:rFonts w:ascii="Times New Roman" w:eastAsia="Times New Roman" w:hAnsi="Times New Roman" w:cs="Times New Roman"/>
            <w:color w:val="222222"/>
            <w:rPrChange w:id="470" w:author="Justine Kao" w:date="2014-06-05T19:39:00Z">
              <w:rPr>
                <w:rFonts w:ascii="Arial" w:eastAsia="Times New Roman" w:hAnsi="Arial" w:cs="Arial"/>
                <w:color w:val="222222"/>
              </w:rPr>
            </w:rPrChange>
          </w:rPr>
          <w:t>a</w:t>
        </w:r>
      </w:ins>
      <w:ins w:id="471" w:author="Noah Goodman" w:date="2014-06-05T07:33:00Z">
        <w:r w:rsidR="003F2CF8" w:rsidRPr="00CA258C">
          <w:rPr>
            <w:rFonts w:ascii="Times New Roman" w:eastAsia="Times New Roman" w:hAnsi="Times New Roman" w:cs="Times New Roman"/>
            <w:color w:val="222222"/>
            <w:rPrChange w:id="472" w:author="Justine Kao" w:date="2014-06-05T19:39:00Z">
              <w:rPr>
                <w:rFonts w:ascii="Arial" w:eastAsia="Times New Roman" w:hAnsi="Arial" w:cs="Arial"/>
                <w:color w:val="222222"/>
              </w:rPr>
            </w:rPrChange>
          </w:rPr>
          <w:t xml:space="preserve">ggregating </w:t>
        </w:r>
      </w:ins>
      <w:ins w:id="473" w:author="Noah Goodman" w:date="2014-06-05T07:34:00Z">
        <w:r w:rsidR="003F2CF8" w:rsidRPr="00CA258C">
          <w:rPr>
            <w:rFonts w:ascii="Times New Roman" w:eastAsia="Times New Roman" w:hAnsi="Times New Roman" w:cs="Times New Roman"/>
            <w:color w:val="222222"/>
            <w:rPrChange w:id="474" w:author="Justine Kao" w:date="2014-06-05T19:39:00Z">
              <w:rPr>
                <w:rFonts w:ascii="Arial" w:eastAsia="Times New Roman" w:hAnsi="Arial" w:cs="Arial"/>
                <w:color w:val="222222"/>
              </w:rPr>
            </w:rPrChange>
          </w:rPr>
          <w:t>many factors that could differ across situations</w:t>
        </w:r>
      </w:ins>
      <w:ins w:id="475" w:author="Noah Goodman" w:date="2014-06-05T07:33:00Z">
        <w:r w:rsidR="003F2CF8" w:rsidRPr="00CA258C">
          <w:rPr>
            <w:rFonts w:ascii="Times New Roman" w:eastAsia="Times New Roman" w:hAnsi="Times New Roman" w:cs="Times New Roman"/>
            <w:color w:val="222222"/>
            <w:rPrChange w:id="476" w:author="Justine Kao" w:date="2014-06-05T19:39:00Z">
              <w:rPr>
                <w:rFonts w:ascii="Arial" w:eastAsia="Times New Roman" w:hAnsi="Arial" w:cs="Arial"/>
                <w:color w:val="222222"/>
              </w:rPr>
            </w:rPrChange>
          </w:rPr>
          <w:t>.</w:t>
        </w:r>
        <w:r w:rsidR="0051723F" w:rsidRPr="00CA258C">
          <w:rPr>
            <w:rFonts w:ascii="Times New Roman" w:eastAsia="Times New Roman" w:hAnsi="Times New Roman" w:cs="Times New Roman"/>
            <w:color w:val="222222"/>
            <w:rPrChange w:id="477" w:author="Justine Kao" w:date="2014-06-05T19:39:00Z">
              <w:rPr>
                <w:rFonts w:ascii="Arial" w:eastAsia="Times New Roman" w:hAnsi="Arial" w:cs="Arial"/>
                <w:color w:val="222222"/>
              </w:rPr>
            </w:rPrChange>
          </w:rPr>
          <w:t xml:space="preserve"> </w:t>
        </w:r>
      </w:ins>
      <w:ins w:id="478" w:author="Noah Goodman" w:date="2014-06-05T07:31:00Z">
        <w:r w:rsidR="0051723F" w:rsidRPr="00CA258C">
          <w:rPr>
            <w:rFonts w:ascii="Times New Roman" w:eastAsia="Times New Roman" w:hAnsi="Times New Roman" w:cs="Times New Roman"/>
            <w:color w:val="222222"/>
            <w:rPrChange w:id="479" w:author="Justine Kao" w:date="2014-06-05T19:39:00Z">
              <w:rPr>
                <w:rFonts w:ascii="Arial" w:eastAsia="Times New Roman" w:hAnsi="Arial" w:cs="Arial"/>
                <w:color w:val="222222"/>
              </w:rPr>
            </w:rPrChange>
          </w:rPr>
          <w:t>We expect that the halo effect, and hence the contextual</w:t>
        </w:r>
        <w:r w:rsidR="003F2CF8" w:rsidRPr="00CA258C">
          <w:rPr>
            <w:rFonts w:ascii="Times New Roman" w:eastAsia="Times New Roman" w:hAnsi="Times New Roman" w:cs="Times New Roman"/>
            <w:color w:val="222222"/>
            <w:rPrChange w:id="480" w:author="Justine Kao" w:date="2014-06-05T19:39:00Z">
              <w:rPr>
                <w:rFonts w:ascii="Arial" w:eastAsia="Times New Roman" w:hAnsi="Arial" w:cs="Arial"/>
                <w:color w:val="222222"/>
              </w:rPr>
            </w:rPrChange>
          </w:rPr>
          <w:t>ly appropriate cost</w:t>
        </w:r>
        <w:r w:rsidR="008B1A22">
          <w:rPr>
            <w:rFonts w:ascii="Times New Roman" w:eastAsia="Times New Roman" w:hAnsi="Times New Roman" w:cs="Times New Roman"/>
            <w:color w:val="222222"/>
          </w:rPr>
          <w:t xml:space="preserve"> parameter, c</w:t>
        </w:r>
        <w:r w:rsidR="0051723F" w:rsidRPr="00CA258C">
          <w:rPr>
            <w:rFonts w:ascii="Times New Roman" w:eastAsia="Times New Roman" w:hAnsi="Times New Roman" w:cs="Times New Roman"/>
            <w:color w:val="222222"/>
            <w:rPrChange w:id="481" w:author="Justine Kao" w:date="2014-06-05T19:39:00Z">
              <w:rPr>
                <w:rFonts w:ascii="Arial" w:eastAsia="Times New Roman" w:hAnsi="Arial" w:cs="Arial"/>
                <w:color w:val="222222"/>
              </w:rPr>
            </w:rPrChange>
          </w:rPr>
          <w:t xml:space="preserve">ould be </w:t>
        </w:r>
      </w:ins>
      <w:ins w:id="482" w:author="Noah Goodman" w:date="2014-06-13T08:29:00Z">
        <w:r w:rsidR="008B1A22">
          <w:rPr>
            <w:rFonts w:ascii="Times New Roman" w:eastAsia="Times New Roman" w:hAnsi="Times New Roman" w:cs="Times New Roman"/>
            <w:color w:val="222222"/>
          </w:rPr>
          <w:t>larger</w:t>
        </w:r>
      </w:ins>
      <w:ins w:id="483" w:author="Noah Goodman" w:date="2014-06-05T07:31:00Z">
        <w:r w:rsidR="0051723F" w:rsidRPr="00CA258C">
          <w:rPr>
            <w:rFonts w:ascii="Times New Roman" w:eastAsia="Times New Roman" w:hAnsi="Times New Roman" w:cs="Times New Roman"/>
            <w:color w:val="222222"/>
            <w:rPrChange w:id="484" w:author="Justine Kao" w:date="2014-06-05T19:39:00Z">
              <w:rPr>
                <w:rFonts w:ascii="Arial" w:eastAsia="Times New Roman" w:hAnsi="Arial" w:cs="Arial"/>
                <w:color w:val="222222"/>
              </w:rPr>
            </w:rPrChange>
          </w:rPr>
          <w:t xml:space="preserve"> in other situations </w:t>
        </w:r>
      </w:ins>
      <w:del w:id="485" w:author="Noah Goodman" w:date="2014-06-05T07:32:00Z">
        <w:r w:rsidR="00C5274C" w:rsidRPr="00CA258C" w:rsidDel="0051723F">
          <w:rPr>
            <w:rFonts w:ascii="Times New Roman" w:eastAsia="Times New Roman" w:hAnsi="Times New Roman" w:cs="Times New Roman"/>
            <w:color w:val="222222"/>
            <w:rPrChange w:id="486" w:author="Justine Kao" w:date="2014-06-05T19:39:00Z">
              <w:rPr>
                <w:rFonts w:ascii="Arial" w:eastAsia="Times New Roman" w:hAnsi="Arial" w:cs="Arial"/>
                <w:color w:val="222222"/>
              </w:rPr>
            </w:rPrChange>
          </w:rPr>
          <w:delText xml:space="preserve">This comparison shows that </w:delText>
        </w:r>
        <w:r w:rsidR="002B6676" w:rsidRPr="00CA258C" w:rsidDel="0051723F">
          <w:rPr>
            <w:rFonts w:ascii="Times New Roman" w:eastAsia="Times New Roman" w:hAnsi="Times New Roman" w:cs="Times New Roman"/>
            <w:color w:val="222222"/>
            <w:rPrChange w:id="487" w:author="Justine Kao" w:date="2014-06-05T19:39:00Z">
              <w:rPr>
                <w:rFonts w:ascii="Arial" w:eastAsia="Times New Roman" w:hAnsi="Arial" w:cs="Arial"/>
                <w:color w:val="222222"/>
              </w:rPr>
            </w:rPrChange>
          </w:rPr>
          <w:delText xml:space="preserve">while the halo effect in the experimental data may be smaller than expected </w:delText>
        </w:r>
      </w:del>
      <w:r w:rsidR="002B6676" w:rsidRPr="00CA258C">
        <w:rPr>
          <w:rFonts w:ascii="Times New Roman" w:eastAsia="Times New Roman" w:hAnsi="Times New Roman" w:cs="Times New Roman"/>
          <w:color w:val="222222"/>
          <w:rPrChange w:id="488" w:author="Justine Kao" w:date="2014-06-05T19:39:00Z">
            <w:rPr>
              <w:rFonts w:ascii="Arial" w:eastAsia="Times New Roman" w:hAnsi="Arial" w:cs="Arial"/>
              <w:color w:val="222222"/>
            </w:rPr>
          </w:rPrChange>
        </w:rPr>
        <w:t xml:space="preserve">for reasons </w:t>
      </w:r>
      <w:ins w:id="489" w:author="Noah Goodman" w:date="2014-06-05T07:34:00Z">
        <w:r w:rsidR="003F2CF8" w:rsidRPr="00CA258C">
          <w:rPr>
            <w:rFonts w:ascii="Times New Roman" w:eastAsia="Times New Roman" w:hAnsi="Times New Roman" w:cs="Times New Roman"/>
            <w:color w:val="222222"/>
            <w:rPrChange w:id="490" w:author="Justine Kao" w:date="2014-06-05T19:39:00Z">
              <w:rPr>
                <w:rFonts w:ascii="Arial" w:eastAsia="Times New Roman" w:hAnsi="Arial" w:cs="Arial"/>
                <w:color w:val="222222"/>
              </w:rPr>
            </w:rPrChange>
          </w:rPr>
          <w:t xml:space="preserve">including those </w:t>
        </w:r>
      </w:ins>
      <w:r w:rsidR="002B6676" w:rsidRPr="00CA258C">
        <w:rPr>
          <w:rFonts w:ascii="Times New Roman" w:eastAsia="Times New Roman" w:hAnsi="Times New Roman" w:cs="Times New Roman"/>
          <w:color w:val="222222"/>
          <w:rPrChange w:id="491" w:author="Justine Kao" w:date="2014-06-05T19:39:00Z">
            <w:rPr>
              <w:rFonts w:ascii="Arial" w:eastAsia="Times New Roman" w:hAnsi="Arial" w:cs="Arial"/>
              <w:color w:val="222222"/>
            </w:rPr>
          </w:rPrChange>
        </w:rPr>
        <w:t xml:space="preserve">that Reviewer #2 </w:t>
      </w:r>
      <w:del w:id="492" w:author="Noah Goodman" w:date="2014-06-13T08:29:00Z">
        <w:r w:rsidR="002B6676" w:rsidRPr="00CA258C" w:rsidDel="008B1A22">
          <w:rPr>
            <w:rFonts w:ascii="Times New Roman" w:eastAsia="Times New Roman" w:hAnsi="Times New Roman" w:cs="Times New Roman"/>
            <w:color w:val="222222"/>
            <w:rPrChange w:id="493" w:author="Justine Kao" w:date="2014-06-05T19:39:00Z">
              <w:rPr>
                <w:rFonts w:ascii="Arial" w:eastAsia="Times New Roman" w:hAnsi="Arial" w:cs="Arial"/>
                <w:color w:val="222222"/>
              </w:rPr>
            </w:rPrChange>
          </w:rPr>
          <w:delText>very helpfully suggested</w:delText>
        </w:r>
      </w:del>
      <w:ins w:id="494" w:author="Noah Goodman" w:date="2014-06-13T08:29:00Z">
        <w:r w:rsidR="008B1A22">
          <w:rPr>
            <w:rFonts w:ascii="Times New Roman" w:eastAsia="Times New Roman" w:hAnsi="Times New Roman" w:cs="Times New Roman"/>
            <w:color w:val="222222"/>
          </w:rPr>
          <w:t>suggests</w:t>
        </w:r>
      </w:ins>
      <w:r w:rsidR="007B5A0E" w:rsidRPr="00CA258C">
        <w:rPr>
          <w:rFonts w:ascii="Times New Roman" w:eastAsia="Times New Roman" w:hAnsi="Times New Roman" w:cs="Times New Roman"/>
          <w:color w:val="222222"/>
          <w:rPrChange w:id="495" w:author="Justine Kao" w:date="2014-06-05T19:39:00Z">
            <w:rPr>
              <w:rFonts w:ascii="Arial" w:eastAsia="Times New Roman" w:hAnsi="Arial" w:cs="Arial"/>
              <w:color w:val="222222"/>
            </w:rPr>
          </w:rPrChange>
        </w:rPr>
        <w:t xml:space="preserve"> (such as using Arabic notation, </w:t>
      </w:r>
      <w:r w:rsidR="00600810" w:rsidRPr="00CA258C">
        <w:rPr>
          <w:rFonts w:ascii="Times New Roman" w:eastAsia="Times New Roman" w:hAnsi="Times New Roman" w:cs="Times New Roman"/>
          <w:color w:val="222222"/>
          <w:rPrChange w:id="496" w:author="Justine Kao" w:date="2014-06-05T19:39:00Z">
            <w:rPr>
              <w:rFonts w:ascii="Arial" w:eastAsia="Times New Roman" w:hAnsi="Arial" w:cs="Arial"/>
              <w:color w:val="222222"/>
            </w:rPr>
          </w:rPrChange>
        </w:rPr>
        <w:t>certain characteristics of the dependent measures</w:t>
      </w:r>
      <w:r w:rsidR="0024137F" w:rsidRPr="00CA258C">
        <w:rPr>
          <w:rFonts w:ascii="Times New Roman" w:eastAsia="Times New Roman" w:hAnsi="Times New Roman" w:cs="Times New Roman"/>
          <w:color w:val="222222"/>
          <w:rPrChange w:id="497" w:author="Justine Kao" w:date="2014-06-05T19:39:00Z">
            <w:rPr>
              <w:rFonts w:ascii="Arial" w:eastAsia="Times New Roman" w:hAnsi="Arial" w:cs="Arial"/>
              <w:color w:val="222222"/>
            </w:rPr>
          </w:rPrChange>
        </w:rPr>
        <w:t>, etc</w:t>
      </w:r>
      <w:r w:rsidR="00EB3C43" w:rsidRPr="00CA258C">
        <w:rPr>
          <w:rFonts w:ascii="Times New Roman" w:eastAsia="Times New Roman" w:hAnsi="Times New Roman" w:cs="Times New Roman"/>
          <w:color w:val="222222"/>
          <w:rPrChange w:id="498" w:author="Justine Kao" w:date="2014-06-05T19:39:00Z">
            <w:rPr>
              <w:rFonts w:ascii="Arial" w:eastAsia="Times New Roman" w:hAnsi="Arial" w:cs="Arial"/>
              <w:color w:val="222222"/>
            </w:rPr>
          </w:rPrChange>
        </w:rPr>
        <w:t>.</w:t>
      </w:r>
      <w:r w:rsidR="0024137F" w:rsidRPr="00CA258C">
        <w:rPr>
          <w:rFonts w:ascii="Times New Roman" w:eastAsia="Times New Roman" w:hAnsi="Times New Roman" w:cs="Times New Roman"/>
          <w:color w:val="222222"/>
          <w:rPrChange w:id="499" w:author="Justine Kao" w:date="2014-06-05T19:39:00Z">
            <w:rPr>
              <w:rFonts w:ascii="Arial" w:eastAsia="Times New Roman" w:hAnsi="Arial" w:cs="Arial"/>
              <w:color w:val="222222"/>
            </w:rPr>
          </w:rPrChange>
        </w:rPr>
        <w:t>)</w:t>
      </w:r>
      <w:ins w:id="500" w:author="Noah Goodman" w:date="2014-06-05T07:33:00Z">
        <w:r w:rsidR="0051723F" w:rsidRPr="00CA258C">
          <w:rPr>
            <w:rFonts w:ascii="Times New Roman" w:eastAsia="Times New Roman" w:hAnsi="Times New Roman" w:cs="Times New Roman"/>
            <w:color w:val="222222"/>
            <w:rPrChange w:id="501" w:author="Justine Kao" w:date="2014-06-05T19:39:00Z">
              <w:rPr>
                <w:rFonts w:ascii="Arial" w:eastAsia="Times New Roman" w:hAnsi="Arial" w:cs="Arial"/>
                <w:color w:val="222222"/>
              </w:rPr>
            </w:rPrChange>
          </w:rPr>
          <w:t>.</w:t>
        </w:r>
      </w:ins>
      <w:del w:id="502" w:author="Noah Goodman" w:date="2014-06-05T07:33:00Z">
        <w:r w:rsidR="002B6676" w:rsidRPr="00CA258C" w:rsidDel="0051723F">
          <w:rPr>
            <w:rFonts w:ascii="Times New Roman" w:eastAsia="Times New Roman" w:hAnsi="Times New Roman" w:cs="Times New Roman"/>
            <w:color w:val="222222"/>
            <w:rPrChange w:id="503" w:author="Justine Kao" w:date="2014-06-05T19:39:00Z">
              <w:rPr>
                <w:rFonts w:ascii="Arial" w:eastAsia="Times New Roman" w:hAnsi="Arial" w:cs="Arial"/>
                <w:color w:val="222222"/>
              </w:rPr>
            </w:rPrChange>
          </w:rPr>
          <w:delText xml:space="preserve">, the model is able to accommodate </w:delText>
        </w:r>
        <w:r w:rsidR="00104477" w:rsidRPr="00CA258C" w:rsidDel="0051723F">
          <w:rPr>
            <w:rFonts w:ascii="Times New Roman" w:eastAsia="Times New Roman" w:hAnsi="Times New Roman" w:cs="Times New Roman"/>
            <w:color w:val="222222"/>
            <w:rPrChange w:id="504" w:author="Justine Kao" w:date="2014-06-05T19:39:00Z">
              <w:rPr>
                <w:rFonts w:ascii="Arial" w:eastAsia="Times New Roman" w:hAnsi="Arial" w:cs="Arial"/>
                <w:color w:val="222222"/>
              </w:rPr>
            </w:rPrChange>
          </w:rPr>
          <w:delText xml:space="preserve">and capture this effect </w:delText>
        </w:r>
        <w:r w:rsidR="00600810" w:rsidRPr="00CA258C" w:rsidDel="0051723F">
          <w:rPr>
            <w:rFonts w:ascii="Times New Roman" w:eastAsia="Times New Roman" w:hAnsi="Times New Roman" w:cs="Times New Roman"/>
            <w:color w:val="222222"/>
            <w:rPrChange w:id="505" w:author="Justine Kao" w:date="2014-06-05T19:39:00Z">
              <w:rPr>
                <w:rFonts w:ascii="Arial" w:eastAsia="Times New Roman" w:hAnsi="Arial" w:cs="Arial"/>
                <w:color w:val="222222"/>
              </w:rPr>
            </w:rPrChange>
          </w:rPr>
          <w:delText>with</w:delText>
        </w:r>
        <w:r w:rsidR="00104477" w:rsidRPr="00CA258C" w:rsidDel="0051723F">
          <w:rPr>
            <w:rFonts w:ascii="Times New Roman" w:eastAsia="Times New Roman" w:hAnsi="Times New Roman" w:cs="Times New Roman"/>
            <w:color w:val="222222"/>
            <w:rPrChange w:id="506" w:author="Justine Kao" w:date="2014-06-05T19:39:00Z">
              <w:rPr>
                <w:rFonts w:ascii="Arial" w:eastAsia="Times New Roman" w:hAnsi="Arial" w:cs="Arial"/>
                <w:color w:val="222222"/>
              </w:rPr>
            </w:rPrChange>
          </w:rPr>
          <w:delText xml:space="preserve"> the cost parameter. </w:delText>
        </w:r>
      </w:del>
      <w:r w:rsidR="002B6676" w:rsidRPr="00CA258C">
        <w:rPr>
          <w:rFonts w:ascii="Times New Roman" w:eastAsia="Times New Roman" w:hAnsi="Times New Roman" w:cs="Times New Roman"/>
          <w:color w:val="222222"/>
          <w:rPrChange w:id="507" w:author="Justine Kao" w:date="2014-06-05T19:39:00Z">
            <w:rPr>
              <w:rFonts w:ascii="Arial" w:eastAsia="Times New Roman" w:hAnsi="Arial" w:cs="Arial"/>
              <w:color w:val="222222"/>
            </w:rPr>
          </w:rPrChange>
        </w:rPr>
        <w:t xml:space="preserve"> </w:t>
      </w:r>
    </w:p>
    <w:p w14:paraId="12AD3C22" w14:textId="66F75955" w:rsidR="001705B9" w:rsidRPr="00CA258C" w:rsidRDefault="003D21C7" w:rsidP="001705B9">
      <w:pPr>
        <w:ind w:left="720"/>
        <w:rPr>
          <w:rFonts w:ascii="Times New Roman" w:eastAsia="Times New Roman" w:hAnsi="Times New Roman" w:cs="Times New Roman"/>
          <w:color w:val="222222"/>
          <w:rPrChange w:id="508" w:author="Justine Kao" w:date="2014-06-05T19:39:00Z">
            <w:rPr>
              <w:rFonts w:ascii="Arial" w:eastAsia="Times New Roman" w:hAnsi="Arial" w:cs="Arial"/>
              <w:color w:val="222222"/>
            </w:rPr>
          </w:rPrChange>
        </w:rPr>
      </w:pPr>
      <w:del w:id="509" w:author="Noah Goodman" w:date="2014-06-05T07:25:00Z">
        <w:r w:rsidRPr="00CA258C" w:rsidDel="009949F0">
          <w:rPr>
            <w:rFonts w:ascii="Times New Roman" w:eastAsia="Times New Roman" w:hAnsi="Times New Roman" w:cs="Times New Roman"/>
            <w:noProof/>
            <w:color w:val="222222"/>
            <w:rPrChange w:id="510" w:author="Unknown">
              <w:rPr>
                <w:noProof/>
              </w:rPr>
            </w:rPrChange>
          </w:rPr>
          <w:drawing>
            <wp:anchor distT="0" distB="0" distL="114300" distR="114300" simplePos="0" relativeHeight="251659264" behindDoc="0" locked="0" layoutInCell="1" allowOverlap="1" wp14:anchorId="2B0BB5C7" wp14:editId="6E81499C">
              <wp:simplePos x="0" y="0"/>
              <wp:positionH relativeFrom="column">
                <wp:posOffset>2971800</wp:posOffset>
              </wp:positionH>
              <wp:positionV relativeFrom="paragraph">
                <wp:posOffset>191135</wp:posOffset>
              </wp:positionV>
              <wp:extent cx="3200400" cy="234505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humans.png"/>
                      <pic:cNvPicPr/>
                    </pic:nvPicPr>
                    <pic:blipFill>
                      <a:blip r:embed="rId8">
                        <a:extLst>
                          <a:ext uri="{28A0092B-C50C-407E-A947-70E740481C1C}">
                            <a14:useLocalDpi xmlns:a14="http://schemas.microsoft.com/office/drawing/2010/main" val="0"/>
                          </a:ext>
                        </a:extLst>
                      </a:blip>
                      <a:stretch>
                        <a:fillRect/>
                      </a:stretch>
                    </pic:blipFill>
                    <pic:spPr>
                      <a:xfrm>
                        <a:off x="0" y="0"/>
                        <a:ext cx="3200400" cy="2345055"/>
                      </a:xfrm>
                      <a:prstGeom prst="rect">
                        <a:avLst/>
                      </a:prstGeom>
                    </pic:spPr>
                  </pic:pic>
                </a:graphicData>
              </a:graphic>
              <wp14:sizeRelH relativeFrom="page">
                <wp14:pctWidth>0</wp14:pctWidth>
              </wp14:sizeRelH>
              <wp14:sizeRelV relativeFrom="page">
                <wp14:pctHeight>0</wp14:pctHeight>
              </wp14:sizeRelV>
            </wp:anchor>
          </w:drawing>
        </w:r>
        <w:r w:rsidRPr="00CA258C" w:rsidDel="009949F0">
          <w:rPr>
            <w:rFonts w:ascii="Times New Roman" w:eastAsia="Times New Roman" w:hAnsi="Times New Roman" w:cs="Times New Roman"/>
            <w:noProof/>
            <w:color w:val="222222"/>
            <w:rPrChange w:id="511" w:author="Unknown">
              <w:rPr>
                <w:noProof/>
              </w:rPr>
            </w:rPrChange>
          </w:rPr>
          <w:drawing>
            <wp:anchor distT="0" distB="0" distL="114300" distR="114300" simplePos="0" relativeHeight="251658240" behindDoc="0" locked="0" layoutInCell="1" allowOverlap="1" wp14:anchorId="2F0DE2CE" wp14:editId="61B3C82D">
              <wp:simplePos x="0" y="0"/>
              <wp:positionH relativeFrom="column">
                <wp:posOffset>-457200</wp:posOffset>
              </wp:positionH>
              <wp:positionV relativeFrom="paragraph">
                <wp:posOffset>191135</wp:posOffset>
              </wp:positionV>
              <wp:extent cx="3200400" cy="234505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justHalo.png"/>
                      <pic:cNvPicPr/>
                    </pic:nvPicPr>
                    <pic:blipFill>
                      <a:blip r:embed="rId9">
                        <a:extLst>
                          <a:ext uri="{28A0092B-C50C-407E-A947-70E740481C1C}">
                            <a14:useLocalDpi xmlns:a14="http://schemas.microsoft.com/office/drawing/2010/main" val="0"/>
                          </a:ext>
                        </a:extLst>
                      </a:blip>
                      <a:stretch>
                        <a:fillRect/>
                      </a:stretch>
                    </pic:blipFill>
                    <pic:spPr>
                      <a:xfrm>
                        <a:off x="0" y="0"/>
                        <a:ext cx="3200400" cy="2345055"/>
                      </a:xfrm>
                      <a:prstGeom prst="rect">
                        <a:avLst/>
                      </a:prstGeom>
                    </pic:spPr>
                  </pic:pic>
                </a:graphicData>
              </a:graphic>
              <wp14:sizeRelH relativeFrom="page">
                <wp14:pctWidth>0</wp14:pctWidth>
              </wp14:sizeRelH>
              <wp14:sizeRelV relativeFrom="page">
                <wp14:pctHeight>0</wp14:pctHeight>
              </wp14:sizeRelV>
            </wp:anchor>
          </w:drawing>
        </w:r>
      </w:del>
      <w:r w:rsidR="0048224B" w:rsidRPr="00CA258C">
        <w:rPr>
          <w:rFonts w:ascii="Times New Roman" w:eastAsia="Times New Roman" w:hAnsi="Times New Roman" w:cs="Times New Roman"/>
          <w:color w:val="222222"/>
          <w:rPrChange w:id="512" w:author="Justine Kao" w:date="2014-06-05T19:39:00Z">
            <w:rPr>
              <w:rFonts w:ascii="Arial" w:eastAsia="Times New Roman" w:hAnsi="Arial" w:cs="Arial"/>
              <w:color w:val="222222"/>
            </w:rPr>
          </w:rPrChange>
        </w:rPr>
        <w:t xml:space="preserve"> </w:t>
      </w:r>
    </w:p>
    <w:p w14:paraId="01E03460" w14:textId="4831B01F" w:rsidR="00097624" w:rsidRPr="00CA258C" w:rsidDel="00937AB1" w:rsidRDefault="003F2CF8">
      <w:pPr>
        <w:rPr>
          <w:del w:id="513" w:author="Noah Goodman" w:date="2014-06-05T07:48:00Z"/>
          <w:rFonts w:ascii="Times New Roman" w:eastAsia="新細明體" w:hAnsi="Times New Roman" w:cs="Times New Roman"/>
          <w:color w:val="222222"/>
          <w:shd w:val="clear" w:color="auto" w:fill="FFFFFF"/>
          <w:lang w:eastAsia="zh-TW"/>
          <w:rPrChange w:id="514" w:author="Justine Kao" w:date="2014-06-05T19:39:00Z">
            <w:rPr>
              <w:del w:id="515" w:author="Noah Goodman" w:date="2014-06-05T07:48:00Z"/>
              <w:rFonts w:ascii="Arial" w:eastAsia="新細明體" w:hAnsi="Arial" w:cs="Arial"/>
              <w:color w:val="222222"/>
              <w:shd w:val="clear" w:color="auto" w:fill="FFFFFF"/>
              <w:lang w:eastAsia="zh-TW"/>
            </w:rPr>
          </w:rPrChange>
        </w:rPr>
        <w:pPrChange w:id="516" w:author="Justine Kao" w:date="2014-06-08T12:57:00Z">
          <w:pPr>
            <w:ind w:left="720"/>
          </w:pPr>
        </w:pPrChange>
      </w:pPr>
      <w:del w:id="517" w:author="Noah Goodman" w:date="2014-06-05T07:36:00Z">
        <w:r w:rsidRPr="00CA258C" w:rsidDel="003F2CF8">
          <w:rPr>
            <w:rFonts w:ascii="Times New Roman" w:eastAsia="新細明體" w:hAnsi="Times New Roman" w:cs="Times New Roman"/>
            <w:noProof/>
            <w:color w:val="222222"/>
            <w:shd w:val="clear" w:color="auto" w:fill="FFFFFF"/>
            <w:rPrChange w:id="518" w:author="Unknown">
              <w:rPr>
                <w:noProof/>
              </w:rPr>
            </w:rPrChange>
          </w:rPr>
          <w:drawing>
            <wp:inline distT="0" distB="0" distL="0" distR="0" wp14:anchorId="3152533A" wp14:editId="5C4BA414">
              <wp:extent cx="3276600" cy="24003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freescale.png"/>
                      <pic:cNvPicPr/>
                    </pic:nvPicPr>
                    <pic:blipFill>
                      <a:blip r:embed="rId10">
                        <a:extLst>
                          <a:ext uri="{28A0092B-C50C-407E-A947-70E740481C1C}">
                            <a14:useLocalDpi xmlns:a14="http://schemas.microsoft.com/office/drawing/2010/main" val="0"/>
                          </a:ext>
                        </a:extLst>
                      </a:blip>
                      <a:stretch>
                        <a:fillRect/>
                      </a:stretch>
                    </pic:blipFill>
                    <pic:spPr>
                      <a:xfrm>
                        <a:off x="0" y="0"/>
                        <a:ext cx="3276600" cy="2400300"/>
                      </a:xfrm>
                      <a:prstGeom prst="rect">
                        <a:avLst/>
                      </a:prstGeom>
                    </pic:spPr>
                  </pic:pic>
                </a:graphicData>
              </a:graphic>
            </wp:inline>
          </w:drawing>
        </w:r>
      </w:del>
      <w:del w:id="519" w:author="Noah Goodman" w:date="2014-06-05T07:48:00Z">
        <w:r w:rsidR="007546BA" w:rsidRPr="00CA258C" w:rsidDel="00937AB1">
          <w:rPr>
            <w:rFonts w:ascii="Times New Roman" w:eastAsia="新細明體" w:hAnsi="Times New Roman" w:cs="Times New Roman"/>
            <w:color w:val="222222"/>
            <w:shd w:val="clear" w:color="auto" w:fill="FFFFFF"/>
            <w:lang w:eastAsia="zh-TW"/>
            <w:rPrChange w:id="520" w:author="Justine Kao" w:date="2014-06-05T19:39:00Z">
              <w:rPr>
                <w:rFonts w:ascii="Arial" w:eastAsia="新細明體" w:hAnsi="Arial" w:cs="Arial"/>
                <w:color w:val="222222"/>
                <w:shd w:val="clear" w:color="auto" w:fill="FFFFFF"/>
                <w:lang w:eastAsia="zh-TW"/>
              </w:rPr>
            </w:rPrChange>
          </w:rPr>
          <w:delText>A</w:delText>
        </w:r>
        <w:r w:rsidR="00181621" w:rsidRPr="00CA258C" w:rsidDel="00937AB1">
          <w:rPr>
            <w:rFonts w:ascii="Times New Roman" w:eastAsia="新細明體" w:hAnsi="Times New Roman" w:cs="Times New Roman"/>
            <w:color w:val="222222"/>
            <w:shd w:val="clear" w:color="auto" w:fill="FFFFFF"/>
            <w:lang w:eastAsia="zh-TW"/>
            <w:rPrChange w:id="521" w:author="Justine Kao" w:date="2014-06-05T19:39:00Z">
              <w:rPr>
                <w:rFonts w:ascii="Arial" w:eastAsia="新細明體" w:hAnsi="Arial" w:cs="Arial"/>
                <w:color w:val="222222"/>
                <w:shd w:val="clear" w:color="auto" w:fill="FFFFFF"/>
                <w:lang w:eastAsia="zh-TW"/>
              </w:rPr>
            </w:rPrChange>
          </w:rPr>
          <w:delText>nother</w:delText>
        </w:r>
        <w:r w:rsidR="007546BA" w:rsidRPr="00CA258C" w:rsidDel="00937AB1">
          <w:rPr>
            <w:rFonts w:ascii="Times New Roman" w:eastAsia="新細明體" w:hAnsi="Times New Roman" w:cs="Times New Roman"/>
            <w:color w:val="222222"/>
            <w:shd w:val="clear" w:color="auto" w:fill="FFFFFF"/>
            <w:lang w:eastAsia="zh-TW"/>
            <w:rPrChange w:id="522" w:author="Justine Kao" w:date="2014-06-05T19:39:00Z">
              <w:rPr>
                <w:rFonts w:ascii="Arial" w:eastAsia="新細明體" w:hAnsi="Arial" w:cs="Arial"/>
                <w:color w:val="222222"/>
                <w:shd w:val="clear" w:color="auto" w:fill="FFFFFF"/>
                <w:lang w:eastAsia="zh-TW"/>
              </w:rPr>
            </w:rPrChange>
          </w:rPr>
          <w:delText xml:space="preserve"> potential reason why the halo effect seems small in </w:delText>
        </w:r>
        <w:r w:rsidR="00181621" w:rsidRPr="00CA258C" w:rsidDel="00937AB1">
          <w:rPr>
            <w:rFonts w:ascii="Times New Roman" w:eastAsia="新細明體" w:hAnsi="Times New Roman" w:cs="Times New Roman"/>
            <w:color w:val="222222"/>
            <w:shd w:val="clear" w:color="auto" w:fill="FFFFFF"/>
            <w:lang w:eastAsia="zh-TW"/>
            <w:rPrChange w:id="523" w:author="Justine Kao" w:date="2014-06-05T19:39:00Z">
              <w:rPr>
                <w:rFonts w:ascii="Arial" w:eastAsia="新細明體" w:hAnsi="Arial" w:cs="Arial"/>
                <w:color w:val="222222"/>
                <w:shd w:val="clear" w:color="auto" w:fill="FFFFFF"/>
                <w:lang w:eastAsia="zh-TW"/>
              </w:rPr>
            </w:rPrChange>
          </w:rPr>
          <w:delText xml:space="preserve">Figure 1 is because </w:delText>
        </w:r>
        <w:r w:rsidR="00743A6B" w:rsidRPr="00CA258C" w:rsidDel="00937AB1">
          <w:rPr>
            <w:rFonts w:ascii="Times New Roman" w:eastAsia="新細明體" w:hAnsi="Times New Roman" w:cs="Times New Roman"/>
            <w:color w:val="222222"/>
            <w:shd w:val="clear" w:color="auto" w:fill="FFFFFF"/>
            <w:lang w:eastAsia="zh-TW"/>
            <w:rPrChange w:id="524" w:author="Justine Kao" w:date="2014-06-05T19:39:00Z">
              <w:rPr>
                <w:rFonts w:ascii="Arial" w:eastAsia="新細明體" w:hAnsi="Arial" w:cs="Arial"/>
                <w:color w:val="222222"/>
                <w:shd w:val="clear" w:color="auto" w:fill="FFFFFF"/>
                <w:lang w:eastAsia="zh-TW"/>
              </w:rPr>
            </w:rPrChange>
          </w:rPr>
          <w:delText>the scales on the y-</w:delText>
        </w:r>
        <w:r w:rsidR="0005570F" w:rsidRPr="00CA258C" w:rsidDel="00937AB1">
          <w:rPr>
            <w:rFonts w:ascii="Times New Roman" w:eastAsia="新細明體" w:hAnsi="Times New Roman" w:cs="Times New Roman"/>
            <w:color w:val="222222"/>
            <w:shd w:val="clear" w:color="auto" w:fill="FFFFFF"/>
            <w:lang w:eastAsia="zh-TW"/>
            <w:rPrChange w:id="525" w:author="Justine Kao" w:date="2014-06-05T19:39:00Z">
              <w:rPr>
                <w:rFonts w:ascii="Arial" w:eastAsia="新細明體" w:hAnsi="Arial" w:cs="Arial"/>
                <w:color w:val="222222"/>
                <w:shd w:val="clear" w:color="auto" w:fill="FFFFFF"/>
                <w:lang w:eastAsia="zh-TW"/>
              </w:rPr>
            </w:rPrChange>
          </w:rPr>
          <w:delText>axes</w:delText>
        </w:r>
        <w:r w:rsidR="00600810" w:rsidRPr="00CA258C" w:rsidDel="00937AB1">
          <w:rPr>
            <w:rFonts w:ascii="Times New Roman" w:eastAsia="新細明體" w:hAnsi="Times New Roman" w:cs="Times New Roman"/>
            <w:color w:val="222222"/>
            <w:shd w:val="clear" w:color="auto" w:fill="FFFFFF"/>
            <w:lang w:eastAsia="zh-TW"/>
            <w:rPrChange w:id="526" w:author="Justine Kao" w:date="2014-06-05T19:39:00Z">
              <w:rPr>
                <w:rFonts w:ascii="Arial" w:eastAsia="新細明體" w:hAnsi="Arial" w:cs="Arial"/>
                <w:color w:val="222222"/>
                <w:shd w:val="clear" w:color="auto" w:fill="FFFFFF"/>
                <w:lang w:eastAsia="zh-TW"/>
              </w:rPr>
            </w:rPrChange>
          </w:rPr>
          <w:delText xml:space="preserve"> were kept</w:delText>
        </w:r>
        <w:r w:rsidR="0005570F" w:rsidRPr="00CA258C" w:rsidDel="00937AB1">
          <w:rPr>
            <w:rFonts w:ascii="Times New Roman" w:eastAsia="新細明體" w:hAnsi="Times New Roman" w:cs="Times New Roman"/>
            <w:color w:val="222222"/>
            <w:shd w:val="clear" w:color="auto" w:fill="FFFFFF"/>
            <w:lang w:eastAsia="zh-TW"/>
            <w:rPrChange w:id="527" w:author="Justine Kao" w:date="2014-06-05T19:39:00Z">
              <w:rPr>
                <w:rFonts w:ascii="Arial" w:eastAsia="新細明體" w:hAnsi="Arial" w:cs="Arial"/>
                <w:color w:val="222222"/>
                <w:shd w:val="clear" w:color="auto" w:fill="FFFFFF"/>
                <w:lang w:eastAsia="zh-TW"/>
              </w:rPr>
            </w:rPrChange>
          </w:rPr>
          <w:delText xml:space="preserve"> con</w:delText>
        </w:r>
        <w:r w:rsidR="001E00C1" w:rsidRPr="00CA258C" w:rsidDel="00937AB1">
          <w:rPr>
            <w:rFonts w:ascii="Times New Roman" w:eastAsia="新細明體" w:hAnsi="Times New Roman" w:cs="Times New Roman"/>
            <w:color w:val="222222"/>
            <w:shd w:val="clear" w:color="auto" w:fill="FFFFFF"/>
            <w:lang w:eastAsia="zh-TW"/>
            <w:rPrChange w:id="528" w:author="Justine Kao" w:date="2014-06-05T19:39:00Z">
              <w:rPr>
                <w:rFonts w:ascii="Arial" w:eastAsia="新細明體" w:hAnsi="Arial" w:cs="Arial"/>
                <w:color w:val="222222"/>
                <w:shd w:val="clear" w:color="auto" w:fill="FFFFFF"/>
                <w:lang w:eastAsia="zh-TW"/>
              </w:rPr>
            </w:rPrChange>
          </w:rPr>
          <w:delText>s</w:delText>
        </w:r>
        <w:r w:rsidR="00097293" w:rsidRPr="00CA258C" w:rsidDel="00937AB1">
          <w:rPr>
            <w:rFonts w:ascii="Times New Roman" w:eastAsia="新細明體" w:hAnsi="Times New Roman" w:cs="Times New Roman"/>
            <w:color w:val="222222"/>
            <w:shd w:val="clear" w:color="auto" w:fill="FFFFFF"/>
            <w:lang w:eastAsia="zh-TW"/>
            <w:rPrChange w:id="529" w:author="Justine Kao" w:date="2014-06-05T19:39:00Z">
              <w:rPr>
                <w:rFonts w:ascii="Arial" w:eastAsia="新細明體" w:hAnsi="Arial" w:cs="Arial"/>
                <w:color w:val="222222"/>
                <w:shd w:val="clear" w:color="auto" w:fill="FFFFFF"/>
                <w:lang w:eastAsia="zh-TW"/>
              </w:rPr>
            </w:rPrChange>
          </w:rPr>
          <w:delText>tant</w:delText>
        </w:r>
        <w:r w:rsidR="001E00C1" w:rsidRPr="00CA258C" w:rsidDel="00937AB1">
          <w:rPr>
            <w:rFonts w:ascii="Times New Roman" w:eastAsia="新細明體" w:hAnsi="Times New Roman" w:cs="Times New Roman"/>
            <w:color w:val="222222"/>
            <w:shd w:val="clear" w:color="auto" w:fill="FFFFFF"/>
            <w:lang w:eastAsia="zh-TW"/>
            <w:rPrChange w:id="530" w:author="Justine Kao" w:date="2014-06-05T19:39:00Z">
              <w:rPr>
                <w:rFonts w:ascii="Arial" w:eastAsia="新細明體" w:hAnsi="Arial" w:cs="Arial"/>
                <w:color w:val="222222"/>
                <w:shd w:val="clear" w:color="auto" w:fill="FFFFFF"/>
                <w:lang w:eastAsia="zh-TW"/>
              </w:rPr>
            </w:rPrChange>
          </w:rPr>
          <w:delText xml:space="preserve"> across the panels</w:delText>
        </w:r>
        <w:r w:rsidR="0005570F" w:rsidRPr="00CA258C" w:rsidDel="00937AB1">
          <w:rPr>
            <w:rFonts w:ascii="Times New Roman" w:eastAsia="新細明體" w:hAnsi="Times New Roman" w:cs="Times New Roman"/>
            <w:color w:val="222222"/>
            <w:shd w:val="clear" w:color="auto" w:fill="FFFFFF"/>
            <w:lang w:eastAsia="zh-TW"/>
            <w:rPrChange w:id="531" w:author="Justine Kao" w:date="2014-06-05T19:39:00Z">
              <w:rPr>
                <w:rFonts w:ascii="Arial" w:eastAsia="新細明體" w:hAnsi="Arial" w:cs="Arial"/>
                <w:color w:val="222222"/>
                <w:shd w:val="clear" w:color="auto" w:fill="FFFFFF"/>
                <w:lang w:eastAsia="zh-TW"/>
              </w:rPr>
            </w:rPrChange>
          </w:rPr>
          <w:delText xml:space="preserve">. Since </w:delText>
        </w:r>
        <w:r w:rsidR="00675CBF" w:rsidRPr="00CA258C" w:rsidDel="00937AB1">
          <w:rPr>
            <w:rFonts w:ascii="Times New Roman" w:eastAsia="新細明體" w:hAnsi="Times New Roman" w:cs="Times New Roman"/>
            <w:color w:val="222222"/>
            <w:shd w:val="clear" w:color="auto" w:fill="FFFFFF"/>
            <w:lang w:eastAsia="zh-TW"/>
            <w:rPrChange w:id="532" w:author="Justine Kao" w:date="2014-06-05T19:39:00Z">
              <w:rPr>
                <w:rFonts w:ascii="Arial" w:eastAsia="新細明體" w:hAnsi="Arial" w:cs="Arial"/>
                <w:color w:val="222222"/>
                <w:shd w:val="clear" w:color="auto" w:fill="FFFFFF"/>
                <w:lang w:eastAsia="zh-TW"/>
              </w:rPr>
            </w:rPrChange>
          </w:rPr>
          <w:delText xml:space="preserve">the bottom two rows of panels have larger values, the scales for the “exact” and “fuzzy” panels were </w:delText>
        </w:r>
        <w:r w:rsidR="00E16E94" w:rsidRPr="00CA258C" w:rsidDel="00937AB1">
          <w:rPr>
            <w:rFonts w:ascii="Times New Roman" w:eastAsia="新細明體" w:hAnsi="Times New Roman" w:cs="Times New Roman"/>
            <w:color w:val="222222"/>
            <w:shd w:val="clear" w:color="auto" w:fill="FFFFFF"/>
            <w:lang w:eastAsia="zh-TW"/>
            <w:rPrChange w:id="533" w:author="Justine Kao" w:date="2014-06-05T19:39:00Z">
              <w:rPr>
                <w:rFonts w:ascii="Arial" w:eastAsia="新細明體" w:hAnsi="Arial" w:cs="Arial"/>
                <w:color w:val="222222"/>
                <w:shd w:val="clear" w:color="auto" w:fill="FFFFFF"/>
                <w:lang w:eastAsia="zh-TW"/>
              </w:rPr>
            </w:rPrChange>
          </w:rPr>
          <w:delText>larger</w:delText>
        </w:r>
        <w:r w:rsidR="004B2288" w:rsidRPr="00CA258C" w:rsidDel="00937AB1">
          <w:rPr>
            <w:rFonts w:ascii="Times New Roman" w:eastAsia="新細明體" w:hAnsi="Times New Roman" w:cs="Times New Roman"/>
            <w:color w:val="222222"/>
            <w:shd w:val="clear" w:color="auto" w:fill="FFFFFF"/>
            <w:lang w:eastAsia="zh-TW"/>
            <w:rPrChange w:id="534" w:author="Justine Kao" w:date="2014-06-05T19:39:00Z">
              <w:rPr>
                <w:rFonts w:ascii="Arial" w:eastAsia="新細明體" w:hAnsi="Arial" w:cs="Arial"/>
                <w:color w:val="222222"/>
                <w:shd w:val="clear" w:color="auto" w:fill="FFFFFF"/>
                <w:lang w:eastAsia="zh-TW"/>
              </w:rPr>
            </w:rPrChange>
          </w:rPr>
          <w:delText xml:space="preserve"> than necessary</w:delText>
        </w:r>
        <w:r w:rsidR="00E16E94" w:rsidRPr="00CA258C" w:rsidDel="00937AB1">
          <w:rPr>
            <w:rFonts w:ascii="Times New Roman" w:eastAsia="新細明體" w:hAnsi="Times New Roman" w:cs="Times New Roman"/>
            <w:color w:val="222222"/>
            <w:shd w:val="clear" w:color="auto" w:fill="FFFFFF"/>
            <w:lang w:eastAsia="zh-TW"/>
            <w:rPrChange w:id="535" w:author="Justine Kao" w:date="2014-06-05T19:39:00Z">
              <w:rPr>
                <w:rFonts w:ascii="Arial" w:eastAsia="新細明體" w:hAnsi="Arial" w:cs="Arial"/>
                <w:color w:val="222222"/>
                <w:shd w:val="clear" w:color="auto" w:fill="FFFFFF"/>
                <w:lang w:eastAsia="zh-TW"/>
              </w:rPr>
            </w:rPrChange>
          </w:rPr>
          <w:delText xml:space="preserve">, causing the bars </w:delText>
        </w:r>
        <w:r w:rsidR="00675CBF" w:rsidRPr="00CA258C" w:rsidDel="00937AB1">
          <w:rPr>
            <w:rFonts w:ascii="Times New Roman" w:eastAsia="新細明體" w:hAnsi="Times New Roman" w:cs="Times New Roman"/>
            <w:color w:val="222222"/>
            <w:shd w:val="clear" w:color="auto" w:fill="FFFFFF"/>
            <w:lang w:eastAsia="zh-TW"/>
            <w:rPrChange w:id="536" w:author="Justine Kao" w:date="2014-06-05T19:39:00Z">
              <w:rPr>
                <w:rFonts w:ascii="Arial" w:eastAsia="新細明體" w:hAnsi="Arial" w:cs="Arial"/>
                <w:color w:val="222222"/>
                <w:shd w:val="clear" w:color="auto" w:fill="FFFFFF"/>
                <w:lang w:eastAsia="zh-TW"/>
              </w:rPr>
            </w:rPrChange>
          </w:rPr>
          <w:delText xml:space="preserve">to be </w:delText>
        </w:r>
        <w:r w:rsidR="00E16E94" w:rsidRPr="00CA258C" w:rsidDel="00937AB1">
          <w:rPr>
            <w:rFonts w:ascii="Times New Roman" w:eastAsia="新細明體" w:hAnsi="Times New Roman" w:cs="Times New Roman"/>
            <w:color w:val="222222"/>
            <w:shd w:val="clear" w:color="auto" w:fill="FFFFFF"/>
            <w:lang w:eastAsia="zh-TW"/>
            <w:rPrChange w:id="537" w:author="Justine Kao" w:date="2014-06-05T19:39:00Z">
              <w:rPr>
                <w:rFonts w:ascii="Arial" w:eastAsia="新細明體" w:hAnsi="Arial" w:cs="Arial"/>
                <w:color w:val="222222"/>
                <w:shd w:val="clear" w:color="auto" w:fill="FFFFFF"/>
                <w:lang w:eastAsia="zh-TW"/>
              </w:rPr>
            </w:rPrChange>
          </w:rPr>
          <w:delText xml:space="preserve">relatively </w:delText>
        </w:r>
        <w:r w:rsidR="00675CBF" w:rsidRPr="00CA258C" w:rsidDel="00937AB1">
          <w:rPr>
            <w:rFonts w:ascii="Times New Roman" w:eastAsia="新細明體" w:hAnsi="Times New Roman" w:cs="Times New Roman"/>
            <w:color w:val="222222"/>
            <w:shd w:val="clear" w:color="auto" w:fill="FFFFFF"/>
            <w:lang w:eastAsia="zh-TW"/>
            <w:rPrChange w:id="538" w:author="Justine Kao" w:date="2014-06-05T19:39:00Z">
              <w:rPr>
                <w:rFonts w:ascii="Arial" w:eastAsia="新細明體" w:hAnsi="Arial" w:cs="Arial"/>
                <w:color w:val="222222"/>
                <w:shd w:val="clear" w:color="auto" w:fill="FFFFFF"/>
                <w:lang w:eastAsia="zh-TW"/>
              </w:rPr>
            </w:rPrChange>
          </w:rPr>
          <w:delText xml:space="preserve">smaller and more difficult to distinguish. </w:delText>
        </w:r>
        <w:r w:rsidR="00BA7CDF" w:rsidRPr="00CA258C" w:rsidDel="00937AB1">
          <w:rPr>
            <w:rFonts w:ascii="Times New Roman" w:eastAsia="新細明體" w:hAnsi="Times New Roman" w:cs="Times New Roman"/>
            <w:color w:val="222222"/>
            <w:shd w:val="clear" w:color="auto" w:fill="FFFFFF"/>
            <w:lang w:eastAsia="zh-TW"/>
            <w:rPrChange w:id="539" w:author="Justine Kao" w:date="2014-06-05T19:39:00Z">
              <w:rPr>
                <w:rFonts w:ascii="Arial" w:eastAsia="新細明體" w:hAnsi="Arial" w:cs="Arial"/>
                <w:color w:val="222222"/>
                <w:shd w:val="clear" w:color="auto" w:fill="FFFFFF"/>
                <w:lang w:eastAsia="zh-TW"/>
              </w:rPr>
            </w:rPrChange>
          </w:rPr>
          <w:delText xml:space="preserve">Below is a version of Figure 1 with free y </w:delText>
        </w:r>
        <w:r w:rsidR="004963F2" w:rsidRPr="00CA258C" w:rsidDel="00937AB1">
          <w:rPr>
            <w:rFonts w:ascii="Times New Roman" w:eastAsia="新細明體" w:hAnsi="Times New Roman" w:cs="Times New Roman"/>
            <w:color w:val="222222"/>
            <w:shd w:val="clear" w:color="auto" w:fill="FFFFFF"/>
            <w:lang w:eastAsia="zh-TW"/>
            <w:rPrChange w:id="540" w:author="Justine Kao" w:date="2014-06-05T19:39:00Z">
              <w:rPr>
                <w:rFonts w:ascii="Arial" w:eastAsia="新細明體" w:hAnsi="Arial" w:cs="Arial"/>
                <w:color w:val="222222"/>
                <w:shd w:val="clear" w:color="auto" w:fill="FFFFFF"/>
                <w:lang w:eastAsia="zh-TW"/>
              </w:rPr>
            </w:rPrChange>
          </w:rPr>
          <w:delText>scales</w:delText>
        </w:r>
        <w:r w:rsidR="00E16E94" w:rsidRPr="00CA258C" w:rsidDel="00937AB1">
          <w:rPr>
            <w:rFonts w:ascii="Times New Roman" w:eastAsia="新細明體" w:hAnsi="Times New Roman" w:cs="Times New Roman"/>
            <w:color w:val="222222"/>
            <w:shd w:val="clear" w:color="auto" w:fill="FFFFFF"/>
            <w:lang w:eastAsia="zh-TW"/>
            <w:rPrChange w:id="541" w:author="Justine Kao" w:date="2014-06-05T19:39:00Z">
              <w:rPr>
                <w:rFonts w:ascii="Arial" w:eastAsia="新細明體" w:hAnsi="Arial" w:cs="Arial"/>
                <w:color w:val="222222"/>
                <w:shd w:val="clear" w:color="auto" w:fill="FFFFFF"/>
                <w:lang w:eastAsia="zh-TW"/>
              </w:rPr>
            </w:rPrChange>
          </w:rPr>
          <w:delText xml:space="preserve"> (left)</w:delText>
        </w:r>
        <w:r w:rsidR="00E10553" w:rsidRPr="00CA258C" w:rsidDel="00937AB1">
          <w:rPr>
            <w:rFonts w:ascii="Times New Roman" w:eastAsia="新細明體" w:hAnsi="Times New Roman" w:cs="Times New Roman"/>
            <w:color w:val="222222"/>
            <w:shd w:val="clear" w:color="auto" w:fill="FFFFFF"/>
            <w:lang w:eastAsia="zh-TW"/>
            <w:rPrChange w:id="542" w:author="Justine Kao" w:date="2014-06-05T19:39:00Z">
              <w:rPr>
                <w:rFonts w:ascii="Arial" w:eastAsia="新細明體" w:hAnsi="Arial" w:cs="Arial"/>
                <w:color w:val="222222"/>
                <w:shd w:val="clear" w:color="auto" w:fill="FFFFFF"/>
                <w:lang w:eastAsia="zh-TW"/>
              </w:rPr>
            </w:rPrChange>
          </w:rPr>
          <w:delText xml:space="preserve">, in which the </w:delText>
        </w:r>
        <w:r w:rsidR="00143C8C" w:rsidRPr="00CA258C" w:rsidDel="00937AB1">
          <w:rPr>
            <w:rFonts w:ascii="Times New Roman" w:eastAsia="新細明體" w:hAnsi="Times New Roman" w:cs="Times New Roman"/>
            <w:color w:val="222222"/>
            <w:shd w:val="clear" w:color="auto" w:fill="FFFFFF"/>
            <w:lang w:eastAsia="zh-TW"/>
            <w:rPrChange w:id="543" w:author="Justine Kao" w:date="2014-06-05T19:39:00Z">
              <w:rPr>
                <w:rFonts w:ascii="Arial" w:eastAsia="新細明體" w:hAnsi="Arial" w:cs="Arial"/>
                <w:color w:val="222222"/>
                <w:shd w:val="clear" w:color="auto" w:fill="FFFFFF"/>
                <w:lang w:eastAsia="zh-TW"/>
              </w:rPr>
            </w:rPrChange>
          </w:rPr>
          <w:delText>differences between round and sharp numbers for “exact” and “fuzzy”</w:delText>
        </w:r>
        <w:r w:rsidR="003B0175" w:rsidRPr="00CA258C" w:rsidDel="00937AB1">
          <w:rPr>
            <w:rFonts w:ascii="Times New Roman" w:eastAsia="新細明體" w:hAnsi="Times New Roman" w:cs="Times New Roman"/>
            <w:color w:val="222222"/>
            <w:shd w:val="clear" w:color="auto" w:fill="FFFFFF"/>
            <w:lang w:eastAsia="zh-TW"/>
            <w:rPrChange w:id="544" w:author="Justine Kao" w:date="2014-06-05T19:39:00Z">
              <w:rPr>
                <w:rFonts w:ascii="Arial" w:eastAsia="新細明體" w:hAnsi="Arial" w:cs="Arial"/>
                <w:color w:val="222222"/>
                <w:shd w:val="clear" w:color="auto" w:fill="FFFFFF"/>
                <w:lang w:eastAsia="zh-TW"/>
              </w:rPr>
            </w:rPrChange>
          </w:rPr>
          <w:delText xml:space="preserve"> interpretations are </w:delText>
        </w:r>
        <w:r w:rsidR="004B2288" w:rsidRPr="00CA258C" w:rsidDel="00937AB1">
          <w:rPr>
            <w:rFonts w:ascii="Times New Roman" w:eastAsia="新細明體" w:hAnsi="Times New Roman" w:cs="Times New Roman"/>
            <w:color w:val="222222"/>
            <w:shd w:val="clear" w:color="auto" w:fill="FFFFFF"/>
            <w:lang w:eastAsia="zh-TW"/>
            <w:rPrChange w:id="545" w:author="Justine Kao" w:date="2014-06-05T19:39:00Z">
              <w:rPr>
                <w:rFonts w:ascii="Arial" w:eastAsia="新細明體" w:hAnsi="Arial" w:cs="Arial"/>
                <w:color w:val="222222"/>
                <w:shd w:val="clear" w:color="auto" w:fill="FFFFFF"/>
                <w:lang w:eastAsia="zh-TW"/>
              </w:rPr>
            </w:rPrChange>
          </w:rPr>
          <w:delText>more apparent</w:delText>
        </w:r>
        <w:r w:rsidR="003B0175" w:rsidRPr="00CA258C" w:rsidDel="00937AB1">
          <w:rPr>
            <w:rFonts w:ascii="Times New Roman" w:eastAsia="新細明體" w:hAnsi="Times New Roman" w:cs="Times New Roman"/>
            <w:color w:val="222222"/>
            <w:shd w:val="clear" w:color="auto" w:fill="FFFFFF"/>
            <w:lang w:eastAsia="zh-TW"/>
            <w:rPrChange w:id="546" w:author="Justine Kao" w:date="2014-06-05T19:39:00Z">
              <w:rPr>
                <w:rFonts w:ascii="Arial" w:eastAsia="新細明體" w:hAnsi="Arial" w:cs="Arial"/>
                <w:color w:val="222222"/>
                <w:shd w:val="clear" w:color="auto" w:fill="FFFFFF"/>
                <w:lang w:eastAsia="zh-TW"/>
              </w:rPr>
            </w:rPrChange>
          </w:rPr>
          <w:delText xml:space="preserve">. </w:delText>
        </w:r>
        <w:r w:rsidR="00BE4A8D" w:rsidRPr="00CA258C" w:rsidDel="00937AB1">
          <w:rPr>
            <w:rFonts w:ascii="Times New Roman" w:eastAsia="新細明體" w:hAnsi="Times New Roman" w:cs="Times New Roman"/>
            <w:color w:val="222222"/>
            <w:shd w:val="clear" w:color="auto" w:fill="FFFFFF"/>
            <w:lang w:eastAsia="zh-TW"/>
            <w:rPrChange w:id="547" w:author="Justine Kao" w:date="2014-06-05T19:39:00Z">
              <w:rPr>
                <w:rFonts w:ascii="Arial" w:eastAsia="新細明體" w:hAnsi="Arial" w:cs="Arial"/>
                <w:color w:val="222222"/>
                <w:shd w:val="clear" w:color="auto" w:fill="FFFFFF"/>
                <w:lang w:eastAsia="zh-TW"/>
              </w:rPr>
            </w:rPrChange>
          </w:rPr>
          <w:delText xml:space="preserve">We have replaced Figure 1 </w:delText>
        </w:r>
        <w:r w:rsidR="00E16E94" w:rsidRPr="00CA258C" w:rsidDel="00937AB1">
          <w:rPr>
            <w:rFonts w:ascii="Times New Roman" w:eastAsia="新細明體" w:hAnsi="Times New Roman" w:cs="Times New Roman"/>
            <w:color w:val="222222"/>
            <w:shd w:val="clear" w:color="auto" w:fill="FFFFFF"/>
            <w:lang w:eastAsia="zh-TW"/>
            <w:rPrChange w:id="548" w:author="Justine Kao" w:date="2014-06-05T19:39:00Z">
              <w:rPr>
                <w:rFonts w:ascii="Arial" w:eastAsia="新細明體" w:hAnsi="Arial" w:cs="Arial"/>
                <w:color w:val="222222"/>
                <w:shd w:val="clear" w:color="auto" w:fill="FFFFFF"/>
                <w:lang w:eastAsia="zh-TW"/>
              </w:rPr>
            </w:rPrChange>
          </w:rPr>
          <w:delText>(right</w:delText>
        </w:r>
        <w:r w:rsidR="002222DB" w:rsidRPr="00CA258C" w:rsidDel="00937AB1">
          <w:rPr>
            <w:rFonts w:ascii="Times New Roman" w:eastAsia="新細明體" w:hAnsi="Times New Roman" w:cs="Times New Roman"/>
            <w:color w:val="222222"/>
            <w:shd w:val="clear" w:color="auto" w:fill="FFFFFF"/>
            <w:lang w:eastAsia="zh-TW"/>
            <w:rPrChange w:id="549" w:author="Justine Kao" w:date="2014-06-05T19:39:00Z">
              <w:rPr>
                <w:rFonts w:ascii="Arial" w:eastAsia="新細明體" w:hAnsi="Arial" w:cs="Arial"/>
                <w:color w:val="222222"/>
                <w:shd w:val="clear" w:color="auto" w:fill="FFFFFF"/>
                <w:lang w:eastAsia="zh-TW"/>
              </w:rPr>
            </w:rPrChange>
          </w:rPr>
          <w:delText xml:space="preserve">) </w:delText>
        </w:r>
        <w:r w:rsidR="00BE4A8D" w:rsidRPr="00CA258C" w:rsidDel="00937AB1">
          <w:rPr>
            <w:rFonts w:ascii="Times New Roman" w:eastAsia="新細明體" w:hAnsi="Times New Roman" w:cs="Times New Roman"/>
            <w:color w:val="222222"/>
            <w:shd w:val="clear" w:color="auto" w:fill="FFFFFF"/>
            <w:lang w:eastAsia="zh-TW"/>
            <w:rPrChange w:id="550" w:author="Justine Kao" w:date="2014-06-05T19:39:00Z">
              <w:rPr>
                <w:rFonts w:ascii="Arial" w:eastAsia="新細明體" w:hAnsi="Arial" w:cs="Arial"/>
                <w:color w:val="222222"/>
                <w:shd w:val="clear" w:color="auto" w:fill="FFFFFF"/>
                <w:lang w:eastAsia="zh-TW"/>
              </w:rPr>
            </w:rPrChange>
          </w:rPr>
          <w:delText>with</w:delText>
        </w:r>
        <w:r w:rsidR="00E16E94" w:rsidRPr="00CA258C" w:rsidDel="00937AB1">
          <w:rPr>
            <w:rFonts w:ascii="Times New Roman" w:eastAsia="新細明體" w:hAnsi="Times New Roman" w:cs="Times New Roman"/>
            <w:color w:val="222222"/>
            <w:shd w:val="clear" w:color="auto" w:fill="FFFFFF"/>
            <w:lang w:eastAsia="zh-TW"/>
            <w:rPrChange w:id="551" w:author="Justine Kao" w:date="2014-06-05T19:39:00Z">
              <w:rPr>
                <w:rFonts w:ascii="Arial" w:eastAsia="新細明體" w:hAnsi="Arial" w:cs="Arial"/>
                <w:color w:val="222222"/>
                <w:shd w:val="clear" w:color="auto" w:fill="FFFFFF"/>
                <w:lang w:eastAsia="zh-TW"/>
              </w:rPr>
            </w:rPrChange>
          </w:rPr>
          <w:delText xml:space="preserve"> this figure</w:delText>
        </w:r>
        <w:r w:rsidR="004B2288" w:rsidRPr="00CA258C" w:rsidDel="00937AB1">
          <w:rPr>
            <w:rFonts w:ascii="Times New Roman" w:eastAsia="新細明體" w:hAnsi="Times New Roman" w:cs="Times New Roman"/>
            <w:color w:val="222222"/>
            <w:shd w:val="clear" w:color="auto" w:fill="FFFFFF"/>
            <w:lang w:eastAsia="zh-TW"/>
            <w:rPrChange w:id="552" w:author="Justine Kao" w:date="2014-06-05T19:39:00Z">
              <w:rPr>
                <w:rFonts w:ascii="Arial" w:eastAsia="新細明體" w:hAnsi="Arial" w:cs="Arial"/>
                <w:color w:val="222222"/>
                <w:shd w:val="clear" w:color="auto" w:fill="FFFFFF"/>
                <w:lang w:eastAsia="zh-TW"/>
              </w:rPr>
            </w:rPrChange>
          </w:rPr>
          <w:delText xml:space="preserve"> in order to present the important patterns in the model predictions more clearly.</w:delText>
        </w:r>
        <w:r w:rsidR="00BE4A8D" w:rsidRPr="00CA258C" w:rsidDel="00937AB1">
          <w:rPr>
            <w:rFonts w:ascii="Times New Roman" w:eastAsia="新細明體" w:hAnsi="Times New Roman" w:cs="Times New Roman"/>
            <w:color w:val="222222"/>
            <w:shd w:val="clear" w:color="auto" w:fill="FFFFFF"/>
            <w:lang w:eastAsia="zh-TW"/>
            <w:rPrChange w:id="553" w:author="Justine Kao" w:date="2014-06-05T19:39:00Z">
              <w:rPr>
                <w:rFonts w:ascii="Arial" w:eastAsia="新細明體" w:hAnsi="Arial" w:cs="Arial"/>
                <w:color w:val="222222"/>
                <w:shd w:val="clear" w:color="auto" w:fill="FFFFFF"/>
                <w:lang w:eastAsia="zh-TW"/>
              </w:rPr>
            </w:rPrChange>
          </w:rPr>
          <w:delText xml:space="preserve"> </w:delText>
        </w:r>
        <w:r w:rsidR="00BE4A8D" w:rsidRPr="00CA258C" w:rsidDel="00937AB1">
          <w:rPr>
            <w:rFonts w:ascii="Times New Roman" w:eastAsia="新細明體" w:hAnsi="Times New Roman" w:cs="Times New Roman"/>
            <w:color w:val="222222"/>
            <w:highlight w:val="yellow"/>
            <w:shd w:val="clear" w:color="auto" w:fill="FFFFFF"/>
            <w:lang w:eastAsia="zh-TW"/>
            <w:rPrChange w:id="554" w:author="Justine Kao" w:date="2014-06-05T19:39:00Z">
              <w:rPr>
                <w:rFonts w:ascii="Arial" w:eastAsia="新細明體" w:hAnsi="Arial" w:cs="Arial"/>
                <w:color w:val="222222"/>
                <w:highlight w:val="yellow"/>
                <w:shd w:val="clear" w:color="auto" w:fill="FFFFFF"/>
                <w:lang w:eastAsia="zh-TW"/>
              </w:rPr>
            </w:rPrChange>
          </w:rPr>
          <w:delText>(should we do this…?)</w:delText>
        </w:r>
      </w:del>
    </w:p>
    <w:p w14:paraId="7B99A73D" w14:textId="2C06A8D3" w:rsidR="002222DB" w:rsidRPr="00CA258C" w:rsidDel="00937AB1" w:rsidRDefault="004B2288" w:rsidP="0082101E">
      <w:pPr>
        <w:ind w:left="720"/>
        <w:rPr>
          <w:del w:id="555" w:author="Noah Goodman" w:date="2014-06-05T07:48:00Z"/>
          <w:rFonts w:ascii="Times New Roman" w:eastAsia="新細明體" w:hAnsi="Times New Roman" w:cs="Times New Roman"/>
          <w:color w:val="222222"/>
          <w:shd w:val="clear" w:color="auto" w:fill="FFFFFF"/>
          <w:lang w:eastAsia="zh-TW"/>
          <w:rPrChange w:id="556" w:author="Justine Kao" w:date="2014-06-05T19:39:00Z">
            <w:rPr>
              <w:del w:id="557" w:author="Noah Goodman" w:date="2014-06-05T07:48:00Z"/>
              <w:rFonts w:ascii="Arial" w:eastAsia="新細明體" w:hAnsi="Arial" w:cs="Arial"/>
              <w:color w:val="222222"/>
              <w:shd w:val="clear" w:color="auto" w:fill="FFFFFF"/>
              <w:lang w:eastAsia="zh-TW"/>
            </w:rPr>
          </w:rPrChange>
        </w:rPr>
      </w:pPr>
      <w:del w:id="558" w:author="Noah Goodman" w:date="2014-06-05T07:48:00Z">
        <w:r w:rsidRPr="00CA258C" w:rsidDel="00937AB1">
          <w:rPr>
            <w:rFonts w:ascii="Times New Roman" w:eastAsia="新細明體" w:hAnsi="Times New Roman" w:cs="Times New Roman"/>
            <w:noProof/>
            <w:color w:val="222222"/>
            <w:shd w:val="clear" w:color="auto" w:fill="FFFFFF"/>
            <w:rPrChange w:id="559" w:author="Unknown">
              <w:rPr>
                <w:noProof/>
              </w:rPr>
            </w:rPrChange>
          </w:rPr>
          <w:drawing>
            <wp:inline distT="0" distB="0" distL="0" distR="0" wp14:anchorId="1849BF9E" wp14:editId="16876140">
              <wp:extent cx="3275965" cy="2400300"/>
              <wp:effectExtent l="0" t="0" r="635"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1-original.png"/>
                      <pic:cNvPicPr/>
                    </pic:nvPicPr>
                    <pic:blipFill>
                      <a:blip r:embed="rId11">
                        <a:extLst>
                          <a:ext uri="{28A0092B-C50C-407E-A947-70E740481C1C}">
                            <a14:useLocalDpi xmlns:a14="http://schemas.microsoft.com/office/drawing/2010/main" val="0"/>
                          </a:ext>
                        </a:extLst>
                      </a:blip>
                      <a:stretch>
                        <a:fillRect/>
                      </a:stretch>
                    </pic:blipFill>
                    <pic:spPr>
                      <a:xfrm>
                        <a:off x="0" y="0"/>
                        <a:ext cx="3275965" cy="2400300"/>
                      </a:xfrm>
                      <a:prstGeom prst="rect">
                        <a:avLst/>
                      </a:prstGeom>
                    </pic:spPr>
                  </pic:pic>
                </a:graphicData>
              </a:graphic>
            </wp:inline>
          </w:drawing>
        </w:r>
      </w:del>
    </w:p>
    <w:p w14:paraId="0180BBCA" w14:textId="77777777" w:rsidR="002222DB" w:rsidRPr="00CA258C" w:rsidDel="004910DE" w:rsidRDefault="002222DB">
      <w:pPr>
        <w:ind w:left="720"/>
        <w:rPr>
          <w:del w:id="560" w:author="Justine Kao" w:date="2014-06-08T12:57:00Z"/>
          <w:rFonts w:ascii="Times New Roman" w:eastAsia="Times New Roman" w:hAnsi="Times New Roman" w:cs="Times New Roman"/>
          <w:color w:val="222222"/>
          <w:shd w:val="clear" w:color="auto" w:fill="FFFFFF"/>
          <w:rPrChange w:id="561" w:author="Justine Kao" w:date="2014-06-05T19:39:00Z">
            <w:rPr>
              <w:del w:id="562" w:author="Justine Kao" w:date="2014-06-08T12:57:00Z"/>
              <w:rFonts w:ascii="Arial" w:eastAsia="Times New Roman" w:hAnsi="Arial" w:cs="Arial"/>
              <w:color w:val="222222"/>
              <w:shd w:val="clear" w:color="auto" w:fill="FFFFFF"/>
            </w:rPr>
          </w:rPrChange>
        </w:rPr>
        <w:pPrChange w:id="563" w:author="Noah Goodman" w:date="2014-06-05T07:48:00Z">
          <w:pPr/>
        </w:pPrChange>
      </w:pPr>
    </w:p>
    <w:p w14:paraId="124EA03E" w14:textId="77777777" w:rsidR="00D228F9" w:rsidRPr="00CA258C" w:rsidRDefault="001705B9" w:rsidP="001705B9">
      <w:pPr>
        <w:rPr>
          <w:rFonts w:ascii="Times New Roman" w:eastAsia="Times New Roman" w:hAnsi="Times New Roman" w:cs="Times New Roman"/>
          <w:color w:val="222222"/>
          <w:shd w:val="clear" w:color="auto" w:fill="FFFFFF"/>
          <w:rPrChange w:id="564"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565" w:author="Justine Kao" w:date="2014-06-05T19:39:00Z">
            <w:rPr>
              <w:rFonts w:ascii="Arial" w:eastAsia="Times New Roman" w:hAnsi="Arial" w:cs="Arial"/>
              <w:color w:val="222222"/>
              <w:shd w:val="clear" w:color="auto" w:fill="FFFFFF"/>
            </w:rPr>
          </w:rPrChange>
        </w:rPr>
        <w:t>(2) Make the clarifying introductory remarks about the model that Referee #2 asks for. </w:t>
      </w:r>
    </w:p>
    <w:p w14:paraId="5CDDB85A" w14:textId="77777777" w:rsidR="00D228F9" w:rsidRPr="00CA258C" w:rsidRDefault="00D228F9" w:rsidP="001705B9">
      <w:pPr>
        <w:rPr>
          <w:rFonts w:ascii="Times New Roman" w:eastAsia="Times New Roman" w:hAnsi="Times New Roman" w:cs="Times New Roman"/>
          <w:color w:val="222222"/>
          <w:rPrChange w:id="566" w:author="Justine Kao" w:date="2014-06-05T19:39:00Z">
            <w:rPr>
              <w:rFonts w:ascii="Arial" w:eastAsia="Times New Roman" w:hAnsi="Arial" w:cs="Arial"/>
              <w:color w:val="222222"/>
            </w:rPr>
          </w:rPrChange>
        </w:rPr>
      </w:pPr>
    </w:p>
    <w:p w14:paraId="21661315" w14:textId="3A0A8F1F" w:rsidR="003811C3" w:rsidRPr="00CA258C" w:rsidRDefault="003811C3">
      <w:pPr>
        <w:ind w:left="720"/>
        <w:rPr>
          <w:rFonts w:ascii="Times New Roman" w:eastAsia="Times New Roman" w:hAnsi="Times New Roman" w:cs="Times New Roman"/>
          <w:color w:val="222222"/>
          <w:shd w:val="clear" w:color="auto" w:fill="FFFFFF"/>
          <w:rPrChange w:id="567"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568" w:author="Justine Kao" w:date="2014-06-05T19:39:00Z">
            <w:rPr>
              <w:rFonts w:ascii="Arial" w:eastAsia="Times New Roman" w:hAnsi="Arial" w:cs="Arial"/>
              <w:color w:val="222222"/>
              <w:shd w:val="clear" w:color="auto" w:fill="FFFFFF"/>
            </w:rPr>
          </w:rPrChange>
        </w:rPr>
        <w:t xml:space="preserve">We have revised the introduction to include an </w:t>
      </w:r>
      <w:r w:rsidRPr="00B2058C">
        <w:rPr>
          <w:rFonts w:ascii="Times New Roman" w:eastAsia="Times New Roman" w:hAnsi="Times New Roman" w:cs="Times New Roman"/>
          <w:color w:val="222222"/>
          <w:shd w:val="clear" w:color="auto" w:fill="FFFFFF"/>
          <w:rPrChange w:id="569" w:author="Noah Goodman" w:date="2014-06-13T10:32:00Z">
            <w:rPr>
              <w:rFonts w:ascii="Arial" w:eastAsia="Times New Roman" w:hAnsi="Arial" w:cs="Arial"/>
              <w:color w:val="222222"/>
              <w:shd w:val="clear" w:color="auto" w:fill="FFFFFF"/>
            </w:rPr>
          </w:rPrChange>
        </w:rPr>
        <w:t>informal overview</w:t>
      </w:r>
      <w:ins w:id="570" w:author="Justine Kao" w:date="2014-06-13T14:04:00Z">
        <w:r w:rsidR="00D5576F">
          <w:rPr>
            <w:rFonts w:ascii="Times New Roman" w:eastAsia="Times New Roman" w:hAnsi="Times New Roman" w:cs="Times New Roman"/>
            <w:color w:val="222222"/>
            <w:shd w:val="clear" w:color="auto" w:fill="FFFFFF"/>
          </w:rPr>
          <w:t xml:space="preserve"> of</w:t>
        </w:r>
      </w:ins>
      <w:r w:rsidRPr="00B2058C">
        <w:rPr>
          <w:rFonts w:ascii="Times New Roman" w:eastAsia="Times New Roman" w:hAnsi="Times New Roman" w:cs="Times New Roman"/>
          <w:color w:val="222222"/>
          <w:shd w:val="clear" w:color="auto" w:fill="FFFFFF"/>
          <w:rPrChange w:id="571" w:author="Noah Goodman" w:date="2014-06-13T10:32:00Z">
            <w:rPr>
              <w:rFonts w:ascii="Arial" w:eastAsia="Times New Roman" w:hAnsi="Arial" w:cs="Arial"/>
              <w:color w:val="222222"/>
              <w:shd w:val="clear" w:color="auto" w:fill="FFFFFF"/>
            </w:rPr>
          </w:rPrChange>
        </w:rPr>
        <w:t xml:space="preserve"> </w:t>
      </w:r>
      <w:ins w:id="572" w:author="Noah Goodman" w:date="2014-06-13T09:13:00Z">
        <w:r w:rsidR="00A66F71" w:rsidRPr="00B2058C">
          <w:rPr>
            <w:rFonts w:ascii="Times New Roman" w:eastAsia="Times New Roman" w:hAnsi="Times New Roman" w:cs="Times New Roman"/>
            <w:color w:val="222222"/>
            <w:shd w:val="clear" w:color="auto" w:fill="FFFFFF"/>
          </w:rPr>
          <w:t>the modeling approach and our novel contributions</w:t>
        </w:r>
      </w:ins>
      <w:ins w:id="573" w:author="Noah Goodman" w:date="2014-06-13T10:32:00Z">
        <w:r w:rsidR="00B2058C">
          <w:rPr>
            <w:rFonts w:ascii="Times New Roman" w:eastAsia="Times New Roman" w:hAnsi="Times New Roman" w:cs="Times New Roman"/>
            <w:color w:val="222222"/>
            <w:shd w:val="clear" w:color="auto" w:fill="FFFFFF"/>
          </w:rPr>
          <w:t xml:space="preserve"> (</w:t>
        </w:r>
      </w:ins>
      <w:ins w:id="574" w:author="Justine Kao" w:date="2014-06-13T14:04:00Z">
        <w:r w:rsidR="00D5576F">
          <w:rPr>
            <w:rFonts w:ascii="Times New Roman" w:eastAsia="Times New Roman" w:hAnsi="Times New Roman" w:cs="Times New Roman"/>
            <w:color w:val="222222"/>
            <w:shd w:val="clear" w:color="auto" w:fill="FFFFFF"/>
          </w:rPr>
          <w:t xml:space="preserve">page 1, </w:t>
        </w:r>
      </w:ins>
      <w:ins w:id="575" w:author="Noah Goodman" w:date="2014-06-13T10:32:00Z">
        <w:r w:rsidR="00B2058C">
          <w:rPr>
            <w:rFonts w:ascii="Times New Roman" w:eastAsia="Times New Roman" w:hAnsi="Times New Roman" w:cs="Times New Roman"/>
            <w:color w:val="222222"/>
            <w:shd w:val="clear" w:color="auto" w:fill="FFFFFF"/>
          </w:rPr>
          <w:t>second paragraph)</w:t>
        </w:r>
      </w:ins>
      <w:ins w:id="576" w:author="Noah Goodman" w:date="2014-06-13T09:13:00Z">
        <w:r w:rsidR="00A66F71">
          <w:rPr>
            <w:rFonts w:ascii="Times New Roman" w:eastAsia="Times New Roman" w:hAnsi="Times New Roman" w:cs="Times New Roman"/>
            <w:color w:val="222222"/>
            <w:shd w:val="clear" w:color="auto" w:fill="FFFFFF"/>
          </w:rPr>
          <w:t>. We have also more clearly described the</w:t>
        </w:r>
      </w:ins>
      <w:del w:id="577" w:author="Noah Goodman" w:date="2014-06-13T09:13:00Z">
        <w:r w:rsidRPr="00CA258C" w:rsidDel="00A66F71">
          <w:rPr>
            <w:rFonts w:ascii="Times New Roman" w:eastAsia="Times New Roman" w:hAnsi="Times New Roman" w:cs="Times New Roman"/>
            <w:color w:val="222222"/>
            <w:shd w:val="clear" w:color="auto" w:fill="FFFFFF"/>
            <w:rPrChange w:id="578" w:author="Justine Kao" w:date="2014-06-05T19:39:00Z">
              <w:rPr>
                <w:rFonts w:ascii="Arial" w:eastAsia="Times New Roman" w:hAnsi="Arial" w:cs="Arial"/>
                <w:color w:val="222222"/>
                <w:shd w:val="clear" w:color="auto" w:fill="FFFFFF"/>
              </w:rPr>
            </w:rPrChange>
          </w:rPr>
          <w:delText>of</w:delText>
        </w:r>
      </w:del>
      <w:r w:rsidRPr="00CA258C">
        <w:rPr>
          <w:rFonts w:ascii="Times New Roman" w:eastAsia="Times New Roman" w:hAnsi="Times New Roman" w:cs="Times New Roman"/>
          <w:color w:val="222222"/>
          <w:shd w:val="clear" w:color="auto" w:fill="FFFFFF"/>
          <w:rPrChange w:id="579" w:author="Justine Kao" w:date="2014-06-05T19:39:00Z">
            <w:rPr>
              <w:rFonts w:ascii="Arial" w:eastAsia="Times New Roman" w:hAnsi="Arial" w:cs="Arial"/>
              <w:color w:val="222222"/>
              <w:shd w:val="clear" w:color="auto" w:fill="FFFFFF"/>
            </w:rPr>
          </w:rPrChange>
        </w:rPr>
        <w:t xml:space="preserve"> RSA model</w:t>
      </w:r>
      <w:del w:id="580" w:author="Noah Goodman" w:date="2014-06-13T09:14:00Z">
        <w:r w:rsidRPr="00CA258C" w:rsidDel="00A66F71">
          <w:rPr>
            <w:rFonts w:ascii="Times New Roman" w:eastAsia="Times New Roman" w:hAnsi="Times New Roman" w:cs="Times New Roman"/>
            <w:color w:val="222222"/>
            <w:shd w:val="clear" w:color="auto" w:fill="FFFFFF"/>
            <w:rPrChange w:id="581" w:author="Justine Kao" w:date="2014-06-05T19:39:00Z">
              <w:rPr>
                <w:rFonts w:ascii="Arial" w:eastAsia="Times New Roman" w:hAnsi="Arial" w:cs="Arial"/>
                <w:color w:val="222222"/>
                <w:shd w:val="clear" w:color="auto" w:fill="FFFFFF"/>
              </w:rPr>
            </w:rPrChange>
          </w:rPr>
          <w:delText>s</w:delText>
        </w:r>
      </w:del>
      <w:r w:rsidRPr="00CA258C">
        <w:rPr>
          <w:rFonts w:ascii="Times New Roman" w:eastAsia="Times New Roman" w:hAnsi="Times New Roman" w:cs="Times New Roman"/>
          <w:color w:val="222222"/>
          <w:shd w:val="clear" w:color="auto" w:fill="FFFFFF"/>
          <w:rPrChange w:id="582" w:author="Justine Kao" w:date="2014-06-05T19:39:00Z">
            <w:rPr>
              <w:rFonts w:ascii="Arial" w:eastAsia="Times New Roman" w:hAnsi="Arial" w:cs="Arial"/>
              <w:color w:val="222222"/>
              <w:shd w:val="clear" w:color="auto" w:fill="FFFFFF"/>
            </w:rPr>
          </w:rPrChange>
        </w:rPr>
        <w:t xml:space="preserve"> and its components</w:t>
      </w:r>
      <w:ins w:id="583" w:author="Noah Goodman" w:date="2014-06-13T09:14:00Z">
        <w:r w:rsidR="00A66F71">
          <w:rPr>
            <w:rFonts w:ascii="Times New Roman" w:eastAsia="Times New Roman" w:hAnsi="Times New Roman" w:cs="Times New Roman"/>
            <w:color w:val="222222"/>
            <w:shd w:val="clear" w:color="auto" w:fill="FFFFFF"/>
          </w:rPr>
          <w:t xml:space="preserve"> where they are introduced and connected this </w:t>
        </w:r>
        <w:del w:id="584" w:author="Justine Kao" w:date="2014-06-13T14:05:00Z">
          <w:r w:rsidR="00A66F71" w:rsidDel="004246D1">
            <w:rPr>
              <w:rFonts w:ascii="Times New Roman" w:eastAsia="Times New Roman" w:hAnsi="Times New Roman" w:cs="Times New Roman"/>
              <w:color w:val="222222"/>
              <w:shd w:val="clear" w:color="auto" w:fill="FFFFFF"/>
            </w:rPr>
            <w:delText xml:space="preserve">to </w:delText>
          </w:r>
        </w:del>
        <w:del w:id="585" w:author="Justine Kao" w:date="2014-06-13T14:06:00Z">
          <w:r w:rsidR="00A66F71" w:rsidDel="004246D1">
            <w:rPr>
              <w:rFonts w:ascii="Times New Roman" w:eastAsia="Times New Roman" w:hAnsi="Times New Roman" w:cs="Times New Roman"/>
              <w:color w:val="222222"/>
              <w:shd w:val="clear" w:color="auto" w:fill="FFFFFF"/>
            </w:rPr>
            <w:delText>later</w:delText>
          </w:r>
        </w:del>
      </w:ins>
      <w:ins w:id="586" w:author="Justine Kao" w:date="2014-06-13T14:05:00Z">
        <w:r w:rsidR="004246D1">
          <w:rPr>
            <w:rFonts w:ascii="Times New Roman" w:eastAsia="Times New Roman" w:hAnsi="Times New Roman" w:cs="Times New Roman"/>
            <w:color w:val="222222"/>
            <w:shd w:val="clear" w:color="auto" w:fill="FFFFFF"/>
          </w:rPr>
          <w:t>to the</w:t>
        </w:r>
      </w:ins>
      <w:ins w:id="587" w:author="Noah Goodman" w:date="2014-06-13T09:14:00Z">
        <w:r w:rsidR="00A66F71">
          <w:rPr>
            <w:rFonts w:ascii="Times New Roman" w:eastAsia="Times New Roman" w:hAnsi="Times New Roman" w:cs="Times New Roman"/>
            <w:color w:val="222222"/>
            <w:shd w:val="clear" w:color="auto" w:fill="FFFFFF"/>
          </w:rPr>
          <w:t xml:space="preserve"> </w:t>
        </w:r>
      </w:ins>
      <w:ins w:id="588" w:author="Justine Kao" w:date="2014-06-13T14:06:00Z">
        <w:r w:rsidR="004246D1">
          <w:rPr>
            <w:rFonts w:ascii="Times New Roman" w:eastAsia="Times New Roman" w:hAnsi="Times New Roman" w:cs="Times New Roman"/>
            <w:color w:val="222222"/>
            <w:shd w:val="clear" w:color="auto" w:fill="FFFFFF"/>
          </w:rPr>
          <w:t>later</w:t>
        </w:r>
        <w:r w:rsidR="00442429">
          <w:rPr>
            <w:rFonts w:ascii="Times New Roman" w:eastAsia="Times New Roman" w:hAnsi="Times New Roman" w:cs="Times New Roman"/>
            <w:color w:val="222222"/>
            <w:shd w:val="clear" w:color="auto" w:fill="FFFFFF"/>
          </w:rPr>
          <w:t xml:space="preserve"> </w:t>
        </w:r>
      </w:ins>
      <w:ins w:id="589" w:author="Justine Kao" w:date="2014-06-13T14:05:00Z">
        <w:r w:rsidR="004246D1">
          <w:rPr>
            <w:rFonts w:ascii="Times New Roman" w:eastAsia="Times New Roman" w:hAnsi="Times New Roman" w:cs="Times New Roman"/>
            <w:color w:val="222222"/>
            <w:shd w:val="clear" w:color="auto" w:fill="FFFFFF"/>
          </w:rPr>
          <w:t xml:space="preserve">discussion of the </w:t>
        </w:r>
      </w:ins>
      <w:ins w:id="590" w:author="Noah Goodman" w:date="2014-06-13T09:14:00Z">
        <w:r w:rsidR="00A66F71">
          <w:rPr>
            <w:rFonts w:ascii="Times New Roman" w:eastAsia="Times New Roman" w:hAnsi="Times New Roman" w:cs="Times New Roman"/>
            <w:color w:val="222222"/>
            <w:shd w:val="clear" w:color="auto" w:fill="FFFFFF"/>
          </w:rPr>
          <w:t>model</w:t>
        </w:r>
        <w:del w:id="591" w:author="Justine Kao" w:date="2014-06-13T14:05:00Z">
          <w:r w:rsidR="00A66F71" w:rsidDel="004246D1">
            <w:rPr>
              <w:rFonts w:ascii="Times New Roman" w:eastAsia="Times New Roman" w:hAnsi="Times New Roman" w:cs="Times New Roman"/>
              <w:color w:val="222222"/>
              <w:shd w:val="clear" w:color="auto" w:fill="FFFFFF"/>
            </w:rPr>
            <w:delText>ing discussion</w:delText>
          </w:r>
        </w:del>
        <w:r w:rsidR="00A66F71">
          <w:rPr>
            <w:rFonts w:ascii="Times New Roman" w:eastAsia="Times New Roman" w:hAnsi="Times New Roman" w:cs="Times New Roman"/>
            <w:color w:val="222222"/>
            <w:shd w:val="clear" w:color="auto" w:fill="FFFFFF"/>
          </w:rPr>
          <w:t>.</w:t>
        </w:r>
      </w:ins>
      <w:del w:id="592" w:author="Noah Goodman" w:date="2014-06-05T07:51:00Z">
        <w:r w:rsidRPr="00CA258C" w:rsidDel="00937AB1">
          <w:rPr>
            <w:rFonts w:ascii="Times New Roman" w:eastAsia="Times New Roman" w:hAnsi="Times New Roman" w:cs="Times New Roman"/>
            <w:color w:val="222222"/>
            <w:shd w:val="clear" w:color="auto" w:fill="FFFFFF"/>
            <w:rPrChange w:id="593" w:author="Justine Kao" w:date="2014-06-05T19:39:00Z">
              <w:rPr>
                <w:rFonts w:ascii="Arial" w:eastAsia="Times New Roman" w:hAnsi="Arial" w:cs="Arial"/>
                <w:color w:val="222222"/>
                <w:shd w:val="clear" w:color="auto" w:fill="FFFFFF"/>
              </w:rPr>
            </w:rPrChange>
          </w:rPr>
          <w:delText xml:space="preserve">. </w:delText>
        </w:r>
      </w:del>
    </w:p>
    <w:p w14:paraId="63E77748" w14:textId="7A75B315" w:rsidR="00421279" w:rsidRPr="00CA258C" w:rsidRDefault="001705B9" w:rsidP="001705B9">
      <w:pPr>
        <w:rPr>
          <w:rFonts w:ascii="Times New Roman" w:eastAsia="Times New Roman" w:hAnsi="Times New Roman" w:cs="Times New Roman"/>
          <w:color w:val="222222"/>
          <w:shd w:val="clear" w:color="auto" w:fill="FFFFFF"/>
          <w:rPrChange w:id="594"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595"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596" w:author="Justine Kao" w:date="2014-06-05T19:39:00Z">
            <w:rPr>
              <w:rFonts w:ascii="Arial" w:eastAsia="Times New Roman" w:hAnsi="Arial" w:cs="Arial"/>
              <w:color w:val="222222"/>
              <w:shd w:val="clear" w:color="auto" w:fill="FFFFFF"/>
            </w:rPr>
          </w:rPrChange>
        </w:rPr>
        <w:t>(3) Make the charts clearer, more self-explanatory, and easier to read in the way that Referee #1 asks for. </w:t>
      </w:r>
    </w:p>
    <w:p w14:paraId="11958E2F" w14:textId="77777777" w:rsidR="00421279" w:rsidRPr="00CA258C" w:rsidRDefault="00421279" w:rsidP="001705B9">
      <w:pPr>
        <w:rPr>
          <w:rFonts w:ascii="Times New Roman" w:eastAsia="Times New Roman" w:hAnsi="Times New Roman" w:cs="Times New Roman"/>
          <w:color w:val="222222"/>
          <w:shd w:val="clear" w:color="auto" w:fill="FFFFFF"/>
          <w:rPrChange w:id="597" w:author="Justine Kao" w:date="2014-06-05T19:39:00Z">
            <w:rPr>
              <w:rFonts w:ascii="Arial" w:eastAsia="Times New Roman" w:hAnsi="Arial" w:cs="Arial"/>
              <w:color w:val="222222"/>
              <w:shd w:val="clear" w:color="auto" w:fill="FFFFFF"/>
            </w:rPr>
          </w:rPrChange>
        </w:rPr>
      </w:pPr>
    </w:p>
    <w:p w14:paraId="72B0EDFC" w14:textId="5ACF300A" w:rsidR="00421279" w:rsidRPr="00CA258C" w:rsidRDefault="00FD1C8B" w:rsidP="00421279">
      <w:pPr>
        <w:ind w:left="720"/>
        <w:rPr>
          <w:rFonts w:ascii="Times New Roman" w:eastAsia="Times New Roman" w:hAnsi="Times New Roman" w:cs="Times New Roman"/>
          <w:color w:val="222222"/>
          <w:rPrChange w:id="598"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599" w:author="Justine Kao" w:date="2014-06-05T19:39:00Z">
            <w:rPr>
              <w:rFonts w:ascii="Arial" w:eastAsia="Times New Roman" w:hAnsi="Arial" w:cs="Arial"/>
              <w:color w:val="222222"/>
            </w:rPr>
          </w:rPrChange>
        </w:rPr>
        <w:t xml:space="preserve">We have made the figures more self-explanatory and easier to read by </w:t>
      </w:r>
      <w:r w:rsidR="00AC5E9D" w:rsidRPr="00CA258C">
        <w:rPr>
          <w:rFonts w:ascii="Times New Roman" w:eastAsia="Times New Roman" w:hAnsi="Times New Roman" w:cs="Times New Roman"/>
          <w:color w:val="222222"/>
          <w:rPrChange w:id="600" w:author="Justine Kao" w:date="2014-06-05T19:39:00Z">
            <w:rPr>
              <w:rFonts w:ascii="Arial" w:eastAsia="Times New Roman" w:hAnsi="Arial" w:cs="Arial"/>
              <w:color w:val="222222"/>
            </w:rPr>
          </w:rPrChange>
        </w:rPr>
        <w:t>including m</w:t>
      </w:r>
      <w:r w:rsidR="00790C10" w:rsidRPr="00CA258C">
        <w:rPr>
          <w:rFonts w:ascii="Times New Roman" w:eastAsia="Times New Roman" w:hAnsi="Times New Roman" w:cs="Times New Roman"/>
          <w:color w:val="222222"/>
          <w:rPrChange w:id="601" w:author="Justine Kao" w:date="2014-06-05T19:39:00Z">
            <w:rPr>
              <w:rFonts w:ascii="Arial" w:eastAsia="Times New Roman" w:hAnsi="Arial" w:cs="Arial"/>
              <w:color w:val="222222"/>
            </w:rPr>
          </w:rPrChange>
        </w:rPr>
        <w:t>ore detail in the capt</w:t>
      </w:r>
      <w:r w:rsidR="0014727F" w:rsidRPr="00CA258C">
        <w:rPr>
          <w:rFonts w:ascii="Times New Roman" w:eastAsia="Times New Roman" w:hAnsi="Times New Roman" w:cs="Times New Roman"/>
          <w:color w:val="222222"/>
          <w:rPrChange w:id="602" w:author="Justine Kao" w:date="2014-06-05T19:39:00Z">
            <w:rPr>
              <w:rFonts w:ascii="Arial" w:eastAsia="Times New Roman" w:hAnsi="Arial" w:cs="Arial"/>
              <w:color w:val="222222"/>
            </w:rPr>
          </w:rPrChange>
        </w:rPr>
        <w:t>ions and</w:t>
      </w:r>
      <w:r w:rsidR="00790C10" w:rsidRPr="00CA258C">
        <w:rPr>
          <w:rFonts w:ascii="Times New Roman" w:eastAsia="Times New Roman" w:hAnsi="Times New Roman" w:cs="Times New Roman"/>
          <w:color w:val="222222"/>
          <w:rPrChange w:id="603" w:author="Justine Kao" w:date="2014-06-05T19:39:00Z">
            <w:rPr>
              <w:rFonts w:ascii="Arial" w:eastAsia="Times New Roman" w:hAnsi="Arial" w:cs="Arial"/>
              <w:color w:val="222222"/>
            </w:rPr>
          </w:rPrChange>
        </w:rPr>
        <w:t xml:space="preserve"> increasing the size of the labels</w:t>
      </w:r>
      <w:r w:rsidR="0014727F" w:rsidRPr="00CA258C">
        <w:rPr>
          <w:rFonts w:ascii="Times New Roman" w:eastAsia="Times New Roman" w:hAnsi="Times New Roman" w:cs="Times New Roman"/>
          <w:color w:val="222222"/>
          <w:rPrChange w:id="604" w:author="Justine Kao" w:date="2014-06-05T19:39:00Z">
            <w:rPr>
              <w:rFonts w:ascii="Arial" w:eastAsia="Times New Roman" w:hAnsi="Arial" w:cs="Arial"/>
              <w:color w:val="222222"/>
            </w:rPr>
          </w:rPrChange>
        </w:rPr>
        <w:t xml:space="preserve">. We have also made the axes labels more self-explanatory and easier to interpret. Finally, we have </w:t>
      </w:r>
      <w:r w:rsidR="00835387" w:rsidRPr="00CA258C">
        <w:rPr>
          <w:rFonts w:ascii="Times New Roman" w:eastAsia="Times New Roman" w:hAnsi="Times New Roman" w:cs="Times New Roman"/>
          <w:color w:val="222222"/>
          <w:rPrChange w:id="605" w:author="Justine Kao" w:date="2014-06-05T19:39:00Z">
            <w:rPr>
              <w:rFonts w:ascii="Arial" w:eastAsia="Times New Roman" w:hAnsi="Arial" w:cs="Arial"/>
              <w:color w:val="222222"/>
            </w:rPr>
          </w:rPrChange>
        </w:rPr>
        <w:t xml:space="preserve">changed the colors </w:t>
      </w:r>
      <w:ins w:id="606" w:author="Justine Kao" w:date="2014-06-13T14:06:00Z">
        <w:r w:rsidR="004246D1">
          <w:rPr>
            <w:rFonts w:ascii="Times New Roman" w:eastAsia="Times New Roman" w:hAnsi="Times New Roman" w:cs="Times New Roman"/>
            <w:color w:val="222222"/>
          </w:rPr>
          <w:t xml:space="preserve">and shapes </w:t>
        </w:r>
      </w:ins>
      <w:r w:rsidR="00835387" w:rsidRPr="00CA258C">
        <w:rPr>
          <w:rFonts w:ascii="Times New Roman" w:eastAsia="Times New Roman" w:hAnsi="Times New Roman" w:cs="Times New Roman"/>
          <w:color w:val="222222"/>
          <w:rPrChange w:id="607" w:author="Justine Kao" w:date="2014-06-05T19:39:00Z">
            <w:rPr>
              <w:rFonts w:ascii="Arial" w:eastAsia="Times New Roman" w:hAnsi="Arial" w:cs="Arial"/>
              <w:color w:val="222222"/>
            </w:rPr>
          </w:rPrChange>
        </w:rPr>
        <w:t>so that the figures are</w:t>
      </w:r>
      <w:del w:id="608" w:author="Justine Kao" w:date="2014-06-13T14:06:00Z">
        <w:r w:rsidR="00835387" w:rsidRPr="00CA258C" w:rsidDel="004246D1">
          <w:rPr>
            <w:rFonts w:ascii="Times New Roman" w:eastAsia="Times New Roman" w:hAnsi="Times New Roman" w:cs="Times New Roman"/>
            <w:color w:val="222222"/>
            <w:rPrChange w:id="609" w:author="Justine Kao" w:date="2014-06-05T19:39:00Z">
              <w:rPr>
                <w:rFonts w:ascii="Arial" w:eastAsia="Times New Roman" w:hAnsi="Arial" w:cs="Arial"/>
                <w:color w:val="222222"/>
              </w:rPr>
            </w:rPrChange>
          </w:rPr>
          <w:delText xml:space="preserve"> still</w:delText>
        </w:r>
      </w:del>
      <w:r w:rsidR="00835387" w:rsidRPr="00CA258C">
        <w:rPr>
          <w:rFonts w:ascii="Times New Roman" w:eastAsia="Times New Roman" w:hAnsi="Times New Roman" w:cs="Times New Roman"/>
          <w:color w:val="222222"/>
          <w:rPrChange w:id="610" w:author="Justine Kao" w:date="2014-06-05T19:39:00Z">
            <w:rPr>
              <w:rFonts w:ascii="Arial" w:eastAsia="Times New Roman" w:hAnsi="Arial" w:cs="Arial"/>
              <w:color w:val="222222"/>
            </w:rPr>
          </w:rPrChange>
        </w:rPr>
        <w:t xml:space="preserve"> readable when printed in grey scale.</w:t>
      </w:r>
    </w:p>
    <w:p w14:paraId="1AE8A7A4" w14:textId="41D7DF12" w:rsidR="001705B9" w:rsidRPr="00CA258C" w:rsidRDefault="001705B9" w:rsidP="001705B9">
      <w:pPr>
        <w:rPr>
          <w:rFonts w:ascii="Times New Roman" w:eastAsia="Times New Roman" w:hAnsi="Times New Roman" w:cs="Times New Roman"/>
          <w:color w:val="222222"/>
          <w:shd w:val="clear" w:color="auto" w:fill="FFFFFF"/>
          <w:rPrChange w:id="611"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612" w:author="Justine Kao" w:date="2014-06-05T19:39:00Z">
            <w:rPr>
              <w:rFonts w:ascii="Arial" w:eastAsia="Times New Roman" w:hAnsi="Arial" w:cs="Arial"/>
              <w:color w:val="222222"/>
            </w:rPr>
          </w:rPrChange>
        </w:rPr>
        <w:lastRenderedPageBreak/>
        <w:br/>
      </w:r>
      <w:del w:id="613" w:author="Justine Kao" w:date="2014-06-05T19:44:00Z">
        <w:r w:rsidRPr="00CA258C" w:rsidDel="00A0313E">
          <w:rPr>
            <w:rFonts w:ascii="Times New Roman" w:eastAsia="Times New Roman" w:hAnsi="Times New Roman" w:cs="Times New Roman"/>
            <w:color w:val="222222"/>
            <w:rPrChange w:id="614"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shd w:val="clear" w:color="auto" w:fill="FFFFFF"/>
          <w:rPrChange w:id="615" w:author="Justine Kao" w:date="2014-06-05T19:39:00Z">
            <w:rPr>
              <w:rFonts w:ascii="Arial" w:eastAsia="Times New Roman" w:hAnsi="Arial" w:cs="Arial"/>
              <w:color w:val="222222"/>
              <w:shd w:val="clear" w:color="auto" w:fill="FFFFFF"/>
            </w:rPr>
          </w:rPrChange>
        </w:rPr>
        <w:t xml:space="preserve">(4) Say more about the prior probabilities, where they come from (just stipulated? how might one do better?), </w:t>
      </w:r>
    </w:p>
    <w:p w14:paraId="6A73F666" w14:textId="77777777" w:rsidR="001705B9" w:rsidRPr="00CA258C" w:rsidRDefault="001705B9" w:rsidP="001705B9">
      <w:pPr>
        <w:rPr>
          <w:rFonts w:ascii="Times New Roman" w:eastAsia="Times New Roman" w:hAnsi="Times New Roman" w:cs="Times New Roman"/>
          <w:color w:val="222222"/>
          <w:shd w:val="clear" w:color="auto" w:fill="FFFFFF"/>
          <w:rPrChange w:id="616" w:author="Justine Kao" w:date="2014-06-05T19:39:00Z">
            <w:rPr>
              <w:rFonts w:ascii="Arial" w:eastAsia="Times New Roman" w:hAnsi="Arial" w:cs="Arial"/>
              <w:color w:val="222222"/>
              <w:shd w:val="clear" w:color="auto" w:fill="FFFFFF"/>
            </w:rPr>
          </w:rPrChange>
        </w:rPr>
      </w:pPr>
    </w:p>
    <w:p w14:paraId="08EB880B" w14:textId="7EE96392" w:rsidR="009E28B9" w:rsidRDefault="00A56A50" w:rsidP="001705B9">
      <w:pPr>
        <w:ind w:left="720"/>
        <w:rPr>
          <w:ins w:id="617" w:author="Justine Kao" w:date="2014-06-13T14:41:00Z"/>
          <w:rFonts w:ascii="Times New Roman" w:eastAsia="Times New Roman" w:hAnsi="Times New Roman" w:cs="Times New Roman"/>
          <w:color w:val="222222"/>
        </w:rPr>
      </w:pPr>
      <w:ins w:id="618" w:author="Noah Goodman" w:date="2014-06-05T07:55:00Z">
        <w:r w:rsidRPr="00CA258C">
          <w:rPr>
            <w:rFonts w:ascii="Times New Roman" w:eastAsia="Times New Roman" w:hAnsi="Times New Roman" w:cs="Times New Roman"/>
            <w:color w:val="222222"/>
            <w:rPrChange w:id="619" w:author="Justine Kao" w:date="2014-06-05T19:39:00Z">
              <w:rPr>
                <w:rFonts w:ascii="Arial" w:eastAsia="Times New Roman" w:hAnsi="Arial" w:cs="Arial"/>
                <w:color w:val="222222"/>
              </w:rPr>
            </w:rPrChange>
          </w:rPr>
          <w:t xml:space="preserve">A main contribution of the modeling </w:t>
        </w:r>
      </w:ins>
      <w:ins w:id="620" w:author="Noah Goodman" w:date="2014-06-05T08:11:00Z">
        <w:r w:rsidR="00546244" w:rsidRPr="00CA258C">
          <w:rPr>
            <w:rFonts w:ascii="Times New Roman" w:eastAsia="Times New Roman" w:hAnsi="Times New Roman" w:cs="Times New Roman"/>
            <w:color w:val="222222"/>
            <w:rPrChange w:id="621" w:author="Justine Kao" w:date="2014-06-05T19:39:00Z">
              <w:rPr>
                <w:rFonts w:ascii="Arial" w:eastAsia="Times New Roman" w:hAnsi="Arial" w:cs="Arial"/>
                <w:color w:val="222222"/>
              </w:rPr>
            </w:rPrChange>
          </w:rPr>
          <w:t>framework used</w:t>
        </w:r>
      </w:ins>
      <w:ins w:id="622" w:author="Noah Goodman" w:date="2014-06-05T07:55:00Z">
        <w:r w:rsidRPr="00CA258C">
          <w:rPr>
            <w:rFonts w:ascii="Times New Roman" w:eastAsia="Times New Roman" w:hAnsi="Times New Roman" w:cs="Times New Roman"/>
            <w:color w:val="222222"/>
            <w:rPrChange w:id="623" w:author="Justine Kao" w:date="2014-06-05T19:39:00Z">
              <w:rPr>
                <w:rFonts w:ascii="Arial" w:eastAsia="Times New Roman" w:hAnsi="Arial" w:cs="Arial"/>
                <w:color w:val="222222"/>
              </w:rPr>
            </w:rPrChange>
          </w:rPr>
          <w:t xml:space="preserve"> here is that it formalizes the relationship between non-linguistic background knowledge and the structure of language in giving rise to interpretations.</w:t>
        </w:r>
      </w:ins>
      <w:ins w:id="624" w:author="Noah Goodman" w:date="2014-06-05T07:56:00Z">
        <w:r w:rsidR="00421B57" w:rsidRPr="00CA258C">
          <w:rPr>
            <w:rFonts w:ascii="Times New Roman" w:eastAsia="Times New Roman" w:hAnsi="Times New Roman" w:cs="Times New Roman"/>
            <w:color w:val="222222"/>
            <w:rPrChange w:id="625" w:author="Justine Kao" w:date="2014-06-05T19:39:00Z">
              <w:rPr>
                <w:rFonts w:ascii="Arial" w:eastAsia="Times New Roman" w:hAnsi="Arial" w:cs="Arial"/>
                <w:color w:val="222222"/>
              </w:rPr>
            </w:rPrChange>
          </w:rPr>
          <w:t xml:space="preserve"> B</w:t>
        </w:r>
        <w:r w:rsidRPr="00CA258C">
          <w:rPr>
            <w:rFonts w:ascii="Times New Roman" w:eastAsia="Times New Roman" w:hAnsi="Times New Roman" w:cs="Times New Roman"/>
            <w:color w:val="222222"/>
            <w:rPrChange w:id="626" w:author="Justine Kao" w:date="2014-06-05T19:39:00Z">
              <w:rPr>
                <w:rFonts w:ascii="Arial" w:eastAsia="Times New Roman" w:hAnsi="Arial" w:cs="Arial"/>
                <w:color w:val="222222"/>
              </w:rPr>
            </w:rPrChange>
          </w:rPr>
          <w:t>ackground knowledge is captured via prior probabilities</w:t>
        </w:r>
      </w:ins>
      <w:ins w:id="627" w:author="Noah Goodman" w:date="2014-06-05T08:00:00Z">
        <w:r w:rsidR="00421B57" w:rsidRPr="00CA258C">
          <w:rPr>
            <w:rFonts w:ascii="Times New Roman" w:eastAsia="Times New Roman" w:hAnsi="Times New Roman" w:cs="Times New Roman"/>
            <w:color w:val="222222"/>
            <w:rPrChange w:id="628" w:author="Justine Kao" w:date="2014-06-05T19:39:00Z">
              <w:rPr>
                <w:rFonts w:ascii="Arial" w:eastAsia="Times New Roman" w:hAnsi="Arial" w:cs="Arial"/>
                <w:color w:val="222222"/>
              </w:rPr>
            </w:rPrChange>
          </w:rPr>
          <w:t>,</w:t>
        </w:r>
      </w:ins>
      <w:ins w:id="629" w:author="Noah Goodman" w:date="2014-06-05T07:56:00Z">
        <w:r w:rsidRPr="00CA258C">
          <w:rPr>
            <w:rFonts w:ascii="Times New Roman" w:eastAsia="Times New Roman" w:hAnsi="Times New Roman" w:cs="Times New Roman"/>
            <w:color w:val="222222"/>
            <w:rPrChange w:id="630" w:author="Justine Kao" w:date="2014-06-05T19:39:00Z">
              <w:rPr>
                <w:rFonts w:ascii="Arial" w:eastAsia="Times New Roman" w:hAnsi="Arial" w:cs="Arial"/>
                <w:color w:val="222222"/>
              </w:rPr>
            </w:rPrChange>
          </w:rPr>
          <w:t xml:space="preserve"> </w:t>
        </w:r>
      </w:ins>
      <w:ins w:id="631" w:author="Noah Goodman" w:date="2014-06-05T08:00:00Z">
        <w:r w:rsidR="00421B57" w:rsidRPr="00CA258C">
          <w:rPr>
            <w:rFonts w:ascii="Times New Roman" w:eastAsia="Times New Roman" w:hAnsi="Times New Roman" w:cs="Times New Roman"/>
            <w:color w:val="222222"/>
            <w:rPrChange w:id="632" w:author="Justine Kao" w:date="2014-06-05T19:39:00Z">
              <w:rPr>
                <w:rFonts w:ascii="Arial" w:eastAsia="Times New Roman" w:hAnsi="Arial" w:cs="Arial"/>
                <w:color w:val="222222"/>
              </w:rPr>
            </w:rPrChange>
          </w:rPr>
          <w:t>which</w:t>
        </w:r>
      </w:ins>
      <w:ins w:id="633" w:author="Noah Goodman" w:date="2014-06-05T07:56:00Z">
        <w:r w:rsidRPr="00CA258C">
          <w:rPr>
            <w:rFonts w:ascii="Times New Roman" w:eastAsia="Times New Roman" w:hAnsi="Times New Roman" w:cs="Times New Roman"/>
            <w:color w:val="222222"/>
            <w:rPrChange w:id="634" w:author="Justine Kao" w:date="2014-06-05T19:39:00Z">
              <w:rPr>
                <w:rFonts w:ascii="Arial" w:eastAsia="Times New Roman" w:hAnsi="Arial" w:cs="Arial"/>
                <w:color w:val="222222"/>
              </w:rPr>
            </w:rPrChange>
          </w:rPr>
          <w:t xml:space="preserve"> the model d</w:t>
        </w:r>
        <w:r w:rsidR="00CB5872">
          <w:rPr>
            <w:rFonts w:ascii="Times New Roman" w:eastAsia="Times New Roman" w:hAnsi="Times New Roman" w:cs="Times New Roman"/>
            <w:color w:val="222222"/>
            <w:rPrChange w:id="635" w:author="Justine Kao" w:date="2014-06-05T19:39:00Z">
              <w:rPr>
                <w:rFonts w:ascii="Times New Roman" w:eastAsia="Times New Roman" w:hAnsi="Times New Roman" w:cs="Times New Roman"/>
                <w:color w:val="222222"/>
              </w:rPr>
            </w:rPrChange>
          </w:rPr>
          <w:t xml:space="preserve">epends on </w:t>
        </w:r>
        <w:r w:rsidR="00421B57" w:rsidRPr="00CA258C">
          <w:rPr>
            <w:rFonts w:ascii="Times New Roman" w:eastAsia="Times New Roman" w:hAnsi="Times New Roman" w:cs="Times New Roman"/>
            <w:color w:val="222222"/>
            <w:rPrChange w:id="636" w:author="Justine Kao" w:date="2014-06-05T19:39:00Z">
              <w:rPr>
                <w:rFonts w:ascii="Arial" w:eastAsia="Times New Roman" w:hAnsi="Arial" w:cs="Arial"/>
                <w:color w:val="222222"/>
              </w:rPr>
            </w:rPrChange>
          </w:rPr>
          <w:t xml:space="preserve">but doesn’t </w:t>
        </w:r>
        <w:r w:rsidR="00CB5872">
          <w:rPr>
            <w:rFonts w:ascii="Times New Roman" w:eastAsia="Times New Roman" w:hAnsi="Times New Roman" w:cs="Times New Roman"/>
            <w:color w:val="222222"/>
            <w:rPrChange w:id="637" w:author="Justine Kao" w:date="2014-06-05T19:39:00Z">
              <w:rPr>
                <w:rFonts w:ascii="Times New Roman" w:eastAsia="Times New Roman" w:hAnsi="Times New Roman" w:cs="Times New Roman"/>
                <w:color w:val="222222"/>
              </w:rPr>
            </w:rPrChange>
          </w:rPr>
          <w:t>predict</w:t>
        </w:r>
        <w:r w:rsidR="00421B57" w:rsidRPr="00CA258C">
          <w:rPr>
            <w:rFonts w:ascii="Times New Roman" w:eastAsia="Times New Roman" w:hAnsi="Times New Roman" w:cs="Times New Roman"/>
            <w:color w:val="222222"/>
            <w:rPrChange w:id="638" w:author="Justine Kao" w:date="2014-06-05T19:39:00Z">
              <w:rPr>
                <w:rFonts w:ascii="Arial" w:eastAsia="Times New Roman" w:hAnsi="Arial" w:cs="Arial"/>
                <w:color w:val="222222"/>
              </w:rPr>
            </w:rPrChange>
          </w:rPr>
          <w:t>.</w:t>
        </w:r>
      </w:ins>
      <w:ins w:id="639" w:author="Noah Goodman" w:date="2014-06-05T07:55:00Z">
        <w:r w:rsidRPr="00CA258C">
          <w:rPr>
            <w:rFonts w:ascii="Times New Roman" w:eastAsia="Times New Roman" w:hAnsi="Times New Roman" w:cs="Times New Roman"/>
            <w:color w:val="222222"/>
            <w:rPrChange w:id="640" w:author="Justine Kao" w:date="2014-06-05T19:39:00Z">
              <w:rPr>
                <w:rFonts w:ascii="Arial" w:eastAsia="Times New Roman" w:hAnsi="Arial" w:cs="Arial"/>
                <w:color w:val="222222"/>
              </w:rPr>
            </w:rPrChange>
          </w:rPr>
          <w:t xml:space="preserve"> </w:t>
        </w:r>
      </w:ins>
      <w:del w:id="641" w:author="Noah Goodman" w:date="2014-06-05T07:57:00Z">
        <w:r w:rsidR="002C41E9" w:rsidRPr="00CA258C" w:rsidDel="00421B57">
          <w:rPr>
            <w:rFonts w:ascii="Times New Roman" w:eastAsia="Times New Roman" w:hAnsi="Times New Roman" w:cs="Times New Roman"/>
            <w:color w:val="222222"/>
            <w:rPrChange w:id="642" w:author="Justine Kao" w:date="2014-06-05T19:39:00Z">
              <w:rPr>
                <w:rFonts w:ascii="Arial" w:eastAsia="Times New Roman" w:hAnsi="Arial" w:cs="Arial"/>
                <w:color w:val="222222"/>
              </w:rPr>
            </w:rPrChange>
          </w:rPr>
          <w:delText xml:space="preserve">The </w:delText>
        </w:r>
      </w:del>
      <w:ins w:id="643" w:author="Noah Goodman" w:date="2014-06-05T07:57:00Z">
        <w:r w:rsidR="00421B57" w:rsidRPr="00CA258C">
          <w:rPr>
            <w:rFonts w:ascii="Times New Roman" w:eastAsia="Times New Roman" w:hAnsi="Times New Roman" w:cs="Times New Roman"/>
            <w:color w:val="222222"/>
            <w:rPrChange w:id="644" w:author="Justine Kao" w:date="2014-06-05T19:39:00Z">
              <w:rPr>
                <w:rFonts w:ascii="Arial" w:eastAsia="Times New Roman" w:hAnsi="Arial" w:cs="Arial"/>
                <w:color w:val="222222"/>
              </w:rPr>
            </w:rPrChange>
          </w:rPr>
          <w:t>We measured the</w:t>
        </w:r>
      </w:ins>
      <w:ins w:id="645" w:author="Noah Goodman" w:date="2014-06-05T08:00:00Z">
        <w:r w:rsidR="00421B57" w:rsidRPr="00CA258C">
          <w:rPr>
            <w:rFonts w:ascii="Times New Roman" w:eastAsia="Times New Roman" w:hAnsi="Times New Roman" w:cs="Times New Roman"/>
            <w:color w:val="222222"/>
            <w:rPrChange w:id="646" w:author="Justine Kao" w:date="2014-06-05T19:39:00Z">
              <w:rPr>
                <w:rFonts w:ascii="Arial" w:eastAsia="Times New Roman" w:hAnsi="Arial" w:cs="Arial"/>
                <w:color w:val="222222"/>
              </w:rPr>
            </w:rPrChange>
          </w:rPr>
          <w:t xml:space="preserve"> necessary </w:t>
        </w:r>
      </w:ins>
      <w:r w:rsidR="002C41E9" w:rsidRPr="00CA258C">
        <w:rPr>
          <w:rFonts w:ascii="Times New Roman" w:eastAsia="Times New Roman" w:hAnsi="Times New Roman" w:cs="Times New Roman"/>
          <w:color w:val="222222"/>
          <w:rPrChange w:id="647" w:author="Justine Kao" w:date="2014-06-05T19:39:00Z">
            <w:rPr>
              <w:rFonts w:ascii="Arial" w:eastAsia="Times New Roman" w:hAnsi="Arial" w:cs="Arial"/>
              <w:color w:val="222222"/>
            </w:rPr>
          </w:rPrChange>
        </w:rPr>
        <w:t xml:space="preserve">prior probabilities of prices and affect </w:t>
      </w:r>
      <w:del w:id="648" w:author="Noah Goodman" w:date="2014-06-05T07:57:00Z">
        <w:r w:rsidR="002C41E9" w:rsidRPr="00CA258C" w:rsidDel="00421B57">
          <w:rPr>
            <w:rFonts w:ascii="Times New Roman" w:eastAsia="Times New Roman" w:hAnsi="Times New Roman" w:cs="Times New Roman"/>
            <w:color w:val="222222"/>
            <w:rPrChange w:id="649" w:author="Justine Kao" w:date="2014-06-05T19:39:00Z">
              <w:rPr>
                <w:rFonts w:ascii="Arial" w:eastAsia="Times New Roman" w:hAnsi="Arial" w:cs="Arial"/>
                <w:color w:val="222222"/>
              </w:rPr>
            </w:rPrChange>
          </w:rPr>
          <w:delText xml:space="preserve">were measured </w:delText>
        </w:r>
      </w:del>
      <w:r w:rsidR="002C41E9" w:rsidRPr="00CA258C">
        <w:rPr>
          <w:rFonts w:ascii="Times New Roman" w:eastAsia="Times New Roman" w:hAnsi="Times New Roman" w:cs="Times New Roman"/>
          <w:color w:val="222222"/>
          <w:rPrChange w:id="650" w:author="Justine Kao" w:date="2014-06-05T19:39:00Z">
            <w:rPr>
              <w:rFonts w:ascii="Arial" w:eastAsia="Times New Roman" w:hAnsi="Arial" w:cs="Arial"/>
              <w:color w:val="222222"/>
            </w:rPr>
          </w:rPrChange>
        </w:rPr>
        <w:t>empirically in Experiment 3a and 3b, respectively.</w:t>
      </w:r>
      <w:ins w:id="651" w:author="Noah Goodman" w:date="2014-06-05T07:53:00Z">
        <w:r w:rsidRPr="00CA258C">
          <w:rPr>
            <w:rFonts w:ascii="Times New Roman" w:eastAsia="Times New Roman" w:hAnsi="Times New Roman" w:cs="Times New Roman"/>
            <w:color w:val="222222"/>
            <w:rPrChange w:id="652" w:author="Justine Kao" w:date="2014-06-05T19:39:00Z">
              <w:rPr>
                <w:rFonts w:ascii="Arial" w:eastAsia="Times New Roman" w:hAnsi="Arial" w:cs="Arial"/>
                <w:color w:val="222222"/>
              </w:rPr>
            </w:rPrChange>
          </w:rPr>
          <w:t xml:space="preserve"> </w:t>
        </w:r>
      </w:ins>
      <w:del w:id="653" w:author="Noah Goodman" w:date="2014-06-05T07:55:00Z">
        <w:r w:rsidR="000558BC" w:rsidRPr="00CA258C" w:rsidDel="00A56A50">
          <w:rPr>
            <w:rFonts w:ascii="Times New Roman" w:eastAsia="Times New Roman" w:hAnsi="Times New Roman" w:cs="Times New Roman"/>
            <w:color w:val="222222"/>
            <w:rPrChange w:id="654" w:author="Justine Kao" w:date="2014-06-05T19:39:00Z">
              <w:rPr>
                <w:rFonts w:ascii="Arial" w:eastAsia="Times New Roman" w:hAnsi="Arial" w:cs="Arial"/>
                <w:color w:val="222222"/>
              </w:rPr>
            </w:rPrChange>
          </w:rPr>
          <w:delText xml:space="preserve"> </w:delText>
        </w:r>
      </w:del>
      <w:r w:rsidR="000558BC" w:rsidRPr="00CA258C">
        <w:rPr>
          <w:rFonts w:ascii="Times New Roman" w:eastAsia="Times New Roman" w:hAnsi="Times New Roman" w:cs="Times New Roman"/>
          <w:color w:val="222222"/>
          <w:rPrChange w:id="655" w:author="Justine Kao" w:date="2014-06-05T19:39:00Z">
            <w:rPr>
              <w:rFonts w:ascii="Arial" w:eastAsia="Times New Roman" w:hAnsi="Arial" w:cs="Arial"/>
              <w:color w:val="222222"/>
            </w:rPr>
          </w:rPrChange>
        </w:rPr>
        <w:t>The main text</w:t>
      </w:r>
      <w:ins w:id="656" w:author="Noah Goodman" w:date="2014-06-13T09:19:00Z">
        <w:r w:rsidR="00A66F71">
          <w:rPr>
            <w:rFonts w:ascii="Times New Roman" w:eastAsia="Times New Roman" w:hAnsi="Times New Roman" w:cs="Times New Roman"/>
            <w:color w:val="222222"/>
          </w:rPr>
          <w:t xml:space="preserve"> (p. 2)</w:t>
        </w:r>
      </w:ins>
      <w:r w:rsidR="000558BC" w:rsidRPr="00CA258C">
        <w:rPr>
          <w:rFonts w:ascii="Times New Roman" w:eastAsia="Times New Roman" w:hAnsi="Times New Roman" w:cs="Times New Roman"/>
          <w:color w:val="222222"/>
          <w:rPrChange w:id="657" w:author="Justine Kao" w:date="2014-06-05T19:39:00Z">
            <w:rPr>
              <w:rFonts w:ascii="Arial" w:eastAsia="Times New Roman" w:hAnsi="Arial" w:cs="Arial"/>
              <w:color w:val="222222"/>
            </w:rPr>
          </w:rPrChange>
        </w:rPr>
        <w:t xml:space="preserve"> has been revised to</w:t>
      </w:r>
      <w:r w:rsidR="00484BA3" w:rsidRPr="00CA258C">
        <w:rPr>
          <w:rFonts w:ascii="Times New Roman" w:eastAsia="Times New Roman" w:hAnsi="Times New Roman" w:cs="Times New Roman"/>
          <w:color w:val="222222"/>
          <w:rPrChange w:id="658" w:author="Justine Kao" w:date="2014-06-05T19:39:00Z">
            <w:rPr>
              <w:rFonts w:ascii="Arial" w:eastAsia="Times New Roman" w:hAnsi="Arial" w:cs="Arial"/>
              <w:color w:val="222222"/>
            </w:rPr>
          </w:rPrChange>
        </w:rPr>
        <w:t xml:space="preserve"> </w:t>
      </w:r>
      <w:del w:id="659" w:author="Noah Goodman" w:date="2014-06-05T07:53:00Z">
        <w:r w:rsidR="008649D4" w:rsidRPr="00CA258C" w:rsidDel="00A56A50">
          <w:rPr>
            <w:rFonts w:ascii="Times New Roman" w:eastAsia="Times New Roman" w:hAnsi="Times New Roman" w:cs="Times New Roman"/>
            <w:color w:val="222222"/>
            <w:rPrChange w:id="660" w:author="Justine Kao" w:date="2014-06-05T19:39:00Z">
              <w:rPr>
                <w:rFonts w:ascii="Arial" w:eastAsia="Times New Roman" w:hAnsi="Arial" w:cs="Arial"/>
                <w:color w:val="222222"/>
              </w:rPr>
            </w:rPrChange>
          </w:rPr>
          <w:delText>clarify</w:delText>
        </w:r>
        <w:r w:rsidR="00484BA3" w:rsidRPr="00CA258C" w:rsidDel="00A56A50">
          <w:rPr>
            <w:rFonts w:ascii="Times New Roman" w:eastAsia="Times New Roman" w:hAnsi="Times New Roman" w:cs="Times New Roman"/>
            <w:color w:val="222222"/>
            <w:rPrChange w:id="661" w:author="Justine Kao" w:date="2014-06-05T19:39:00Z">
              <w:rPr>
                <w:rFonts w:ascii="Arial" w:eastAsia="Times New Roman" w:hAnsi="Arial" w:cs="Arial"/>
                <w:color w:val="222222"/>
              </w:rPr>
            </w:rPrChange>
          </w:rPr>
          <w:delText xml:space="preserve"> </w:delText>
        </w:r>
      </w:del>
      <w:ins w:id="662" w:author="Noah Goodman" w:date="2014-06-05T07:53:00Z">
        <w:r w:rsidRPr="00CA258C">
          <w:rPr>
            <w:rFonts w:ascii="Times New Roman" w:eastAsia="Times New Roman" w:hAnsi="Times New Roman" w:cs="Times New Roman"/>
            <w:color w:val="222222"/>
            <w:rPrChange w:id="663" w:author="Justine Kao" w:date="2014-06-05T19:39:00Z">
              <w:rPr>
                <w:rFonts w:ascii="Arial" w:eastAsia="Times New Roman" w:hAnsi="Arial" w:cs="Arial"/>
                <w:color w:val="222222"/>
              </w:rPr>
            </w:rPrChange>
          </w:rPr>
          <w:t xml:space="preserve">emphasize </w:t>
        </w:r>
      </w:ins>
      <w:r w:rsidR="00484BA3" w:rsidRPr="00CA258C">
        <w:rPr>
          <w:rFonts w:ascii="Times New Roman" w:eastAsia="Times New Roman" w:hAnsi="Times New Roman" w:cs="Times New Roman"/>
          <w:color w:val="222222"/>
          <w:rPrChange w:id="664" w:author="Justine Kao" w:date="2014-06-05T19:39:00Z">
            <w:rPr>
              <w:rFonts w:ascii="Arial" w:eastAsia="Times New Roman" w:hAnsi="Arial" w:cs="Arial"/>
              <w:color w:val="222222"/>
            </w:rPr>
          </w:rPrChange>
        </w:rPr>
        <w:t xml:space="preserve">that we measured the priors </w:t>
      </w:r>
      <w:r w:rsidR="00FD088A" w:rsidRPr="00CA258C">
        <w:rPr>
          <w:rFonts w:ascii="Times New Roman" w:eastAsia="Times New Roman" w:hAnsi="Times New Roman" w:cs="Times New Roman"/>
          <w:color w:val="222222"/>
          <w:rPrChange w:id="665" w:author="Justine Kao" w:date="2014-06-05T19:39:00Z">
            <w:rPr>
              <w:rFonts w:ascii="Arial" w:eastAsia="Times New Roman" w:hAnsi="Arial" w:cs="Arial"/>
              <w:color w:val="222222"/>
            </w:rPr>
          </w:rPrChange>
        </w:rPr>
        <w:t xml:space="preserve">by </w:t>
      </w:r>
      <w:r w:rsidR="001C0D0D" w:rsidRPr="00CA258C">
        <w:rPr>
          <w:rFonts w:ascii="Times New Roman" w:eastAsia="Times New Roman" w:hAnsi="Times New Roman" w:cs="Times New Roman"/>
          <w:color w:val="222222"/>
          <w:rPrChange w:id="666" w:author="Justine Kao" w:date="2014-06-05T19:39:00Z">
            <w:rPr>
              <w:rFonts w:ascii="Arial" w:eastAsia="Times New Roman" w:hAnsi="Arial" w:cs="Arial"/>
              <w:color w:val="222222"/>
            </w:rPr>
          </w:rPrChange>
        </w:rPr>
        <w:t>asking participants to report</w:t>
      </w:r>
      <w:r w:rsidR="00484BA3" w:rsidRPr="00CA258C">
        <w:rPr>
          <w:rFonts w:ascii="Times New Roman" w:eastAsia="Times New Roman" w:hAnsi="Times New Roman" w:cs="Times New Roman"/>
          <w:color w:val="222222"/>
          <w:rPrChange w:id="667" w:author="Justine Kao" w:date="2014-06-05T19:39:00Z">
            <w:rPr>
              <w:rFonts w:ascii="Arial" w:eastAsia="Times New Roman" w:hAnsi="Arial" w:cs="Arial"/>
              <w:color w:val="222222"/>
            </w:rPr>
          </w:rPrChange>
        </w:rPr>
        <w:t xml:space="preserve"> </w:t>
      </w:r>
      <w:r w:rsidR="001C0D0D" w:rsidRPr="00CA258C">
        <w:rPr>
          <w:rFonts w:ascii="Times New Roman" w:eastAsia="Times New Roman" w:hAnsi="Times New Roman" w:cs="Times New Roman"/>
          <w:color w:val="222222"/>
          <w:rPrChange w:id="668" w:author="Justine Kao" w:date="2014-06-05T19:39:00Z">
            <w:rPr>
              <w:rFonts w:ascii="Arial" w:eastAsia="Times New Roman" w:hAnsi="Arial" w:cs="Arial"/>
              <w:color w:val="222222"/>
            </w:rPr>
          </w:rPrChange>
        </w:rPr>
        <w:t xml:space="preserve">the probability of </w:t>
      </w:r>
      <w:r w:rsidR="006E05E5" w:rsidRPr="00CA258C">
        <w:rPr>
          <w:rFonts w:ascii="Times New Roman" w:eastAsia="Times New Roman" w:hAnsi="Times New Roman" w:cs="Times New Roman"/>
          <w:color w:val="222222"/>
          <w:rPrChange w:id="669" w:author="Justine Kao" w:date="2014-06-05T19:39:00Z">
            <w:rPr>
              <w:rFonts w:ascii="Arial" w:eastAsia="Times New Roman" w:hAnsi="Arial" w:cs="Arial"/>
              <w:color w:val="222222"/>
            </w:rPr>
          </w:rPrChange>
        </w:rPr>
        <w:t xml:space="preserve">prices </w:t>
      </w:r>
      <w:r w:rsidR="001C0D0D" w:rsidRPr="00CA258C">
        <w:rPr>
          <w:rFonts w:ascii="Times New Roman" w:eastAsia="Times New Roman" w:hAnsi="Times New Roman" w:cs="Times New Roman"/>
          <w:color w:val="222222"/>
          <w:rPrChange w:id="670" w:author="Justine Kao" w:date="2014-06-05T19:39:00Z">
            <w:rPr>
              <w:rFonts w:ascii="Arial" w:eastAsia="Times New Roman" w:hAnsi="Arial" w:cs="Arial"/>
              <w:color w:val="222222"/>
            </w:rPr>
          </w:rPrChange>
        </w:rPr>
        <w:t xml:space="preserve">(Experiment 3a) </w:t>
      </w:r>
      <w:r w:rsidR="006E05E5" w:rsidRPr="00CA258C">
        <w:rPr>
          <w:rFonts w:ascii="Times New Roman" w:eastAsia="Times New Roman" w:hAnsi="Times New Roman" w:cs="Times New Roman"/>
          <w:color w:val="222222"/>
          <w:rPrChange w:id="671" w:author="Justine Kao" w:date="2014-06-05T19:39:00Z">
            <w:rPr>
              <w:rFonts w:ascii="Arial" w:eastAsia="Times New Roman" w:hAnsi="Arial" w:cs="Arial"/>
              <w:color w:val="222222"/>
            </w:rPr>
          </w:rPrChange>
        </w:rPr>
        <w:t xml:space="preserve">and affect given </w:t>
      </w:r>
      <w:r w:rsidR="001C0D0D" w:rsidRPr="00CA258C">
        <w:rPr>
          <w:rFonts w:ascii="Times New Roman" w:eastAsia="Times New Roman" w:hAnsi="Times New Roman" w:cs="Times New Roman"/>
          <w:color w:val="222222"/>
          <w:rPrChange w:id="672" w:author="Justine Kao" w:date="2014-06-05T19:39:00Z">
            <w:rPr>
              <w:rFonts w:ascii="Arial" w:eastAsia="Times New Roman" w:hAnsi="Arial" w:cs="Arial"/>
              <w:color w:val="222222"/>
            </w:rPr>
          </w:rPrChange>
        </w:rPr>
        <w:t xml:space="preserve">prices (Experiment 3b). </w:t>
      </w:r>
      <w:ins w:id="673" w:author="Noah Goodman" w:date="2014-06-05T07:58:00Z">
        <w:r w:rsidR="00421B57" w:rsidRPr="00EB1017">
          <w:rPr>
            <w:rFonts w:ascii="Times New Roman" w:eastAsia="Times New Roman" w:hAnsi="Times New Roman" w:cs="Times New Roman"/>
            <w:color w:val="222222"/>
            <w:rPrChange w:id="674" w:author="Justine Kao" w:date="2014-06-13T14:41:00Z">
              <w:rPr>
                <w:rFonts w:ascii="Arial" w:eastAsia="Times New Roman" w:hAnsi="Arial" w:cs="Arial"/>
                <w:color w:val="222222"/>
              </w:rPr>
            </w:rPrChange>
          </w:rPr>
          <w:t xml:space="preserve">We have also </w:t>
        </w:r>
      </w:ins>
      <w:ins w:id="675" w:author="Noah Goodman" w:date="2014-06-16T05:42:00Z">
        <w:r w:rsidR="00CB5872">
          <w:rPr>
            <w:rFonts w:ascii="Times New Roman" w:eastAsia="Times New Roman" w:hAnsi="Times New Roman" w:cs="Times New Roman"/>
            <w:color w:val="222222"/>
          </w:rPr>
          <w:t>emphasized</w:t>
        </w:r>
      </w:ins>
      <w:ins w:id="676" w:author="Noah Goodman" w:date="2014-06-05T07:58:00Z">
        <w:r w:rsidR="00421B57" w:rsidRPr="00EB1017">
          <w:rPr>
            <w:rFonts w:ascii="Times New Roman" w:eastAsia="Times New Roman" w:hAnsi="Times New Roman" w:cs="Times New Roman"/>
            <w:color w:val="222222"/>
            <w:rPrChange w:id="677" w:author="Justine Kao" w:date="2014-06-13T14:41:00Z">
              <w:rPr>
                <w:rFonts w:ascii="Arial" w:eastAsia="Times New Roman" w:hAnsi="Arial" w:cs="Arial"/>
                <w:color w:val="222222"/>
              </w:rPr>
            </w:rPrChange>
          </w:rPr>
          <w:t xml:space="preserve"> that we separately </w:t>
        </w:r>
      </w:ins>
      <w:ins w:id="678" w:author="Noah Goodman" w:date="2014-06-16T05:43:00Z">
        <w:r w:rsidR="00CB5872">
          <w:rPr>
            <w:rFonts w:ascii="Times New Roman" w:eastAsia="Times New Roman" w:hAnsi="Times New Roman" w:cs="Times New Roman"/>
            <w:color w:val="222222"/>
          </w:rPr>
          <w:t>measure</w:t>
        </w:r>
      </w:ins>
      <w:ins w:id="679" w:author="Noah Goodman" w:date="2014-06-05T07:58:00Z">
        <w:r w:rsidR="00421B57" w:rsidRPr="00EB1017">
          <w:rPr>
            <w:rFonts w:ascii="Times New Roman" w:eastAsia="Times New Roman" w:hAnsi="Times New Roman" w:cs="Times New Roman"/>
            <w:color w:val="222222"/>
            <w:rPrChange w:id="680" w:author="Justine Kao" w:date="2014-06-13T14:41:00Z">
              <w:rPr>
                <w:rFonts w:ascii="Arial" w:eastAsia="Times New Roman" w:hAnsi="Arial" w:cs="Arial"/>
                <w:color w:val="222222"/>
              </w:rPr>
            </w:rPrChange>
          </w:rPr>
          <w:t xml:space="preserve"> non-linguistic background knowledge</w:t>
        </w:r>
        <w:r w:rsidR="00CB5872">
          <w:rPr>
            <w:rFonts w:ascii="Times New Roman" w:eastAsia="Times New Roman" w:hAnsi="Times New Roman" w:cs="Times New Roman"/>
            <w:color w:val="222222"/>
            <w:rPrChange w:id="681" w:author="Justine Kao" w:date="2014-06-13T14:41:00Z">
              <w:rPr>
                <w:rFonts w:ascii="Times New Roman" w:eastAsia="Times New Roman" w:hAnsi="Times New Roman" w:cs="Times New Roman"/>
                <w:color w:val="222222"/>
              </w:rPr>
            </w:rPrChange>
          </w:rPr>
          <w:t xml:space="preserve"> and linguistic interpretations, which we believe </w:t>
        </w:r>
        <w:r w:rsidR="00421B57" w:rsidRPr="00EB1017">
          <w:rPr>
            <w:rFonts w:ascii="Times New Roman" w:eastAsia="Times New Roman" w:hAnsi="Times New Roman" w:cs="Times New Roman"/>
            <w:color w:val="222222"/>
            <w:rPrChange w:id="682" w:author="Justine Kao" w:date="2014-06-13T14:41:00Z">
              <w:rPr>
                <w:rFonts w:ascii="Arial" w:eastAsia="Times New Roman" w:hAnsi="Arial" w:cs="Arial"/>
                <w:color w:val="222222"/>
              </w:rPr>
            </w:rPrChange>
          </w:rPr>
          <w:t xml:space="preserve">is the best way to isolate the structure and dynamics of </w:t>
        </w:r>
      </w:ins>
      <w:ins w:id="683" w:author="Noah Goodman" w:date="2014-06-05T07:59:00Z">
        <w:r w:rsidR="00421B57" w:rsidRPr="00EB1017">
          <w:rPr>
            <w:rFonts w:ascii="Times New Roman" w:eastAsia="Times New Roman" w:hAnsi="Times New Roman" w:cs="Times New Roman"/>
            <w:color w:val="222222"/>
            <w:rPrChange w:id="684" w:author="Justine Kao" w:date="2014-06-13T14:41:00Z">
              <w:rPr>
                <w:rFonts w:ascii="Arial" w:eastAsia="Times New Roman" w:hAnsi="Arial" w:cs="Arial"/>
                <w:color w:val="222222"/>
              </w:rPr>
            </w:rPrChange>
          </w:rPr>
          <w:t>language</w:t>
        </w:r>
      </w:ins>
      <w:ins w:id="685" w:author="Noah Goodman" w:date="2014-06-05T07:58:00Z">
        <w:r w:rsidR="00421B57" w:rsidRPr="00EB1017">
          <w:rPr>
            <w:rFonts w:ascii="Times New Roman" w:eastAsia="Times New Roman" w:hAnsi="Times New Roman" w:cs="Times New Roman"/>
            <w:color w:val="222222"/>
            <w:rPrChange w:id="686" w:author="Justine Kao" w:date="2014-06-13T14:41:00Z">
              <w:rPr>
                <w:rFonts w:ascii="Arial" w:eastAsia="Times New Roman" w:hAnsi="Arial" w:cs="Arial"/>
                <w:color w:val="222222"/>
              </w:rPr>
            </w:rPrChange>
          </w:rPr>
          <w:t xml:space="preserve"> </w:t>
        </w:r>
      </w:ins>
      <w:ins w:id="687" w:author="Noah Goodman" w:date="2014-06-05T07:59:00Z">
        <w:r w:rsidR="00421B57" w:rsidRPr="00EB1017">
          <w:rPr>
            <w:rFonts w:ascii="Times New Roman" w:eastAsia="Times New Roman" w:hAnsi="Times New Roman" w:cs="Times New Roman"/>
            <w:color w:val="222222"/>
            <w:rPrChange w:id="688" w:author="Justine Kao" w:date="2014-06-13T14:41:00Z">
              <w:rPr>
                <w:rFonts w:ascii="Arial" w:eastAsia="Times New Roman" w:hAnsi="Arial" w:cs="Arial"/>
                <w:color w:val="222222"/>
              </w:rPr>
            </w:rPrChange>
          </w:rPr>
          <w:t>per se</w:t>
        </w:r>
      </w:ins>
      <w:ins w:id="689" w:author="Justine Kao" w:date="2014-06-13T14:41:00Z">
        <w:r w:rsidR="009E28B9">
          <w:rPr>
            <w:rFonts w:ascii="Times New Roman" w:eastAsia="Times New Roman" w:hAnsi="Times New Roman" w:cs="Times New Roman"/>
            <w:color w:val="222222"/>
          </w:rPr>
          <w:t>, for example in the following:</w:t>
        </w:r>
      </w:ins>
    </w:p>
    <w:p w14:paraId="6BB61E14" w14:textId="77777777" w:rsidR="009E28B9" w:rsidRDefault="009E28B9" w:rsidP="001705B9">
      <w:pPr>
        <w:ind w:left="720"/>
        <w:rPr>
          <w:ins w:id="690" w:author="Justine Kao" w:date="2014-06-13T14:42:00Z"/>
          <w:rFonts w:ascii="Times New Roman" w:eastAsia="Times New Roman" w:hAnsi="Times New Roman" w:cs="Times New Roman"/>
          <w:color w:val="222222"/>
        </w:rPr>
      </w:pPr>
    </w:p>
    <w:p w14:paraId="7DC08D41" w14:textId="303279FE" w:rsidR="001705B9" w:rsidRPr="00CA258C" w:rsidRDefault="009E28B9">
      <w:pPr>
        <w:ind w:left="1440"/>
        <w:rPr>
          <w:rFonts w:ascii="Times New Roman" w:eastAsia="Times New Roman" w:hAnsi="Times New Roman" w:cs="Times New Roman"/>
          <w:color w:val="222222"/>
          <w:rPrChange w:id="691" w:author="Justine Kao" w:date="2014-06-05T19:39:00Z">
            <w:rPr>
              <w:rFonts w:ascii="Arial" w:eastAsia="Times New Roman" w:hAnsi="Arial" w:cs="Arial"/>
              <w:color w:val="222222"/>
            </w:rPr>
          </w:rPrChange>
        </w:rPr>
        <w:pPrChange w:id="692" w:author="Justine Kao" w:date="2014-06-13T14:42:00Z">
          <w:pPr>
            <w:ind w:left="720"/>
          </w:pPr>
        </w:pPrChange>
      </w:pPr>
      <w:ins w:id="693" w:author="Justine Kao" w:date="2014-06-13T14:42:00Z">
        <w:r>
          <w:rPr>
            <w:rFonts w:ascii="Times New Roman" w:eastAsia="Times New Roman" w:hAnsi="Times New Roman" w:cs="Times New Roman"/>
            <w:color w:val="222222"/>
          </w:rPr>
          <w:t>“We a</w:t>
        </w:r>
        <w:r w:rsidR="00397BA0">
          <w:rPr>
            <w:rFonts w:ascii="Times New Roman" w:eastAsia="Times New Roman" w:hAnsi="Times New Roman" w:cs="Times New Roman"/>
            <w:color w:val="222222"/>
          </w:rPr>
          <w:t>ddress the third</w:t>
        </w:r>
        <w:r>
          <w:rPr>
            <w:rFonts w:ascii="Times New Roman" w:eastAsia="Times New Roman" w:hAnsi="Times New Roman" w:cs="Times New Roman"/>
            <w:color w:val="222222"/>
          </w:rPr>
          <w:t xml:space="preserve"> principle </w:t>
        </w:r>
      </w:ins>
      <w:ins w:id="694" w:author="Justine Kao" w:date="2014-06-13T14:43:00Z">
        <w:r w:rsidR="00397BA0">
          <w:rPr>
            <w:rFonts w:ascii="Times New Roman" w:eastAsia="Times New Roman" w:hAnsi="Times New Roman" w:cs="Times New Roman"/>
            <w:color w:val="222222"/>
          </w:rPr>
          <w:t xml:space="preserve">[of communication] </w:t>
        </w:r>
      </w:ins>
      <w:ins w:id="695" w:author="Justine Kao" w:date="2014-06-13T14:42:00Z">
        <w:r>
          <w:rPr>
            <w:rFonts w:ascii="Times New Roman" w:eastAsia="Times New Roman" w:hAnsi="Times New Roman" w:cs="Times New Roman"/>
            <w:color w:val="222222"/>
          </w:rPr>
          <w:t xml:space="preserve">by </w:t>
        </w:r>
      </w:ins>
      <w:ins w:id="696" w:author="Justine Kao" w:date="2014-06-13T14:41:00Z">
        <w:r w:rsidR="00EB1017">
          <w:rPr>
            <w:rFonts w:ascii="Times New Roman" w:eastAsia="Times New Roman" w:hAnsi="Times New Roman" w:cs="Times New Roman"/>
            <w:color w:val="222222"/>
          </w:rPr>
          <w:t>empirically measuring people’s background knowledge to understand the interaction between nonlinguistic and linguistic knowledge in shaping language understanding.</w:t>
        </w:r>
      </w:ins>
      <w:ins w:id="697" w:author="Justine Kao" w:date="2014-06-13T14:42:00Z">
        <w:r w:rsidR="00EB1017">
          <w:rPr>
            <w:rFonts w:ascii="Times New Roman" w:eastAsia="Times New Roman" w:hAnsi="Times New Roman" w:cs="Times New Roman"/>
            <w:color w:val="222222"/>
          </w:rPr>
          <w:t xml:space="preserve">” </w:t>
        </w:r>
      </w:ins>
      <w:ins w:id="698" w:author="Justine Kao" w:date="2014-06-13T14:43:00Z">
        <w:r>
          <w:rPr>
            <w:rFonts w:ascii="Times New Roman" w:eastAsia="Times New Roman" w:hAnsi="Times New Roman" w:cs="Times New Roman"/>
            <w:color w:val="222222"/>
          </w:rPr>
          <w:t>(</w:t>
        </w:r>
      </w:ins>
      <w:ins w:id="699" w:author="Justine Kao" w:date="2014-06-13T14:42:00Z">
        <w:r w:rsidR="00EB1017">
          <w:rPr>
            <w:rFonts w:ascii="Times New Roman" w:eastAsia="Times New Roman" w:hAnsi="Times New Roman" w:cs="Times New Roman"/>
            <w:color w:val="222222"/>
          </w:rPr>
          <w:t>p.1)</w:t>
        </w:r>
      </w:ins>
      <w:ins w:id="700" w:author="Noah Goodman" w:date="2014-06-05T07:59:00Z">
        <w:del w:id="701" w:author="Justine Kao" w:date="2014-06-13T14:41:00Z">
          <w:r w:rsidR="00421B57" w:rsidRPr="00EB1017" w:rsidDel="00EB1017">
            <w:rPr>
              <w:rFonts w:ascii="Times New Roman" w:eastAsia="Times New Roman" w:hAnsi="Times New Roman" w:cs="Times New Roman"/>
              <w:color w:val="222222"/>
              <w:rPrChange w:id="702" w:author="Justine Kao" w:date="2014-06-13T14:41:00Z">
                <w:rPr>
                  <w:rFonts w:ascii="Arial" w:eastAsia="Times New Roman" w:hAnsi="Arial" w:cs="Arial"/>
                  <w:color w:val="222222"/>
                </w:rPr>
              </w:rPrChange>
            </w:rPr>
            <w:delText>.</w:delText>
          </w:r>
        </w:del>
      </w:ins>
    </w:p>
    <w:p w14:paraId="0B08AD07" w14:textId="77777777" w:rsidR="00053236" w:rsidRPr="00CA258C" w:rsidRDefault="00053236" w:rsidP="001705B9">
      <w:pPr>
        <w:ind w:left="720"/>
        <w:rPr>
          <w:rFonts w:ascii="Times New Roman" w:eastAsia="Times New Roman" w:hAnsi="Times New Roman" w:cs="Times New Roman"/>
          <w:color w:val="222222"/>
          <w:rPrChange w:id="703" w:author="Justine Kao" w:date="2014-06-05T19:39:00Z">
            <w:rPr>
              <w:rFonts w:ascii="Arial" w:eastAsia="Times New Roman" w:hAnsi="Arial" w:cs="Arial"/>
              <w:color w:val="222222"/>
            </w:rPr>
          </w:rPrChange>
        </w:rPr>
      </w:pPr>
    </w:p>
    <w:p w14:paraId="66E29BA4" w14:textId="759187DA" w:rsidR="00053236" w:rsidRPr="00CA258C" w:rsidRDefault="00053236" w:rsidP="001705B9">
      <w:pPr>
        <w:ind w:left="720"/>
        <w:rPr>
          <w:rFonts w:ascii="Times New Roman" w:eastAsia="Times New Roman" w:hAnsi="Times New Roman" w:cs="Times New Roman"/>
          <w:color w:val="222222"/>
          <w:rPrChange w:id="704"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705" w:author="Justine Kao" w:date="2014-06-05T19:39:00Z">
            <w:rPr>
              <w:rFonts w:ascii="Arial" w:eastAsia="Times New Roman" w:hAnsi="Arial" w:cs="Arial"/>
              <w:color w:val="222222"/>
            </w:rPr>
          </w:rPrChange>
        </w:rPr>
        <w:t xml:space="preserve">We could </w:t>
      </w:r>
      <w:ins w:id="706" w:author="Noah Goodman" w:date="2014-06-16T05:43:00Z">
        <w:r w:rsidR="00CB5872">
          <w:rPr>
            <w:rFonts w:ascii="Times New Roman" w:eastAsia="Times New Roman" w:hAnsi="Times New Roman" w:cs="Times New Roman"/>
            <w:color w:val="222222"/>
          </w:rPr>
          <w:t xml:space="preserve">also </w:t>
        </w:r>
      </w:ins>
      <w:del w:id="707" w:author="Noah Goodman" w:date="2014-06-05T08:03:00Z">
        <w:r w:rsidRPr="00CA258C" w:rsidDel="00421B57">
          <w:rPr>
            <w:rFonts w:ascii="Times New Roman" w:eastAsia="Times New Roman" w:hAnsi="Times New Roman" w:cs="Times New Roman"/>
            <w:color w:val="222222"/>
            <w:rPrChange w:id="708" w:author="Justine Kao" w:date="2014-06-05T19:39:00Z">
              <w:rPr>
                <w:rFonts w:ascii="Arial" w:eastAsia="Times New Roman" w:hAnsi="Arial" w:cs="Arial"/>
                <w:color w:val="222222"/>
              </w:rPr>
            </w:rPrChange>
          </w:rPr>
          <w:delText xml:space="preserve">elicit </w:delText>
        </w:r>
      </w:del>
      <w:ins w:id="709" w:author="Noah Goodman" w:date="2014-06-05T08:03:00Z">
        <w:r w:rsidR="00421B57" w:rsidRPr="00CA258C">
          <w:rPr>
            <w:rFonts w:ascii="Times New Roman" w:eastAsia="Times New Roman" w:hAnsi="Times New Roman" w:cs="Times New Roman"/>
            <w:color w:val="222222"/>
            <w:rPrChange w:id="710" w:author="Justine Kao" w:date="2014-06-05T19:39:00Z">
              <w:rPr>
                <w:rFonts w:ascii="Arial" w:eastAsia="Times New Roman" w:hAnsi="Arial" w:cs="Arial"/>
                <w:color w:val="222222"/>
              </w:rPr>
            </w:rPrChange>
          </w:rPr>
          <w:t xml:space="preserve">have established </w:t>
        </w:r>
      </w:ins>
      <w:r w:rsidRPr="00CA258C">
        <w:rPr>
          <w:rFonts w:ascii="Times New Roman" w:eastAsia="Times New Roman" w:hAnsi="Times New Roman" w:cs="Times New Roman"/>
          <w:color w:val="222222"/>
          <w:rPrChange w:id="711" w:author="Justine Kao" w:date="2014-06-05T19:39:00Z">
            <w:rPr>
              <w:rFonts w:ascii="Arial" w:eastAsia="Times New Roman" w:hAnsi="Arial" w:cs="Arial"/>
              <w:color w:val="222222"/>
            </w:rPr>
          </w:rPrChange>
        </w:rPr>
        <w:t xml:space="preserve">the prior probabilities </w:t>
      </w:r>
      <w:del w:id="712" w:author="Noah Goodman" w:date="2014-06-16T05:43:00Z">
        <w:r w:rsidRPr="00CA258C" w:rsidDel="00CB5872">
          <w:rPr>
            <w:rFonts w:ascii="Times New Roman" w:eastAsia="Times New Roman" w:hAnsi="Times New Roman" w:cs="Times New Roman"/>
            <w:color w:val="222222"/>
            <w:rPrChange w:id="713" w:author="Justine Kao" w:date="2014-06-05T19:39:00Z">
              <w:rPr>
                <w:rFonts w:ascii="Arial" w:eastAsia="Times New Roman" w:hAnsi="Arial" w:cs="Arial"/>
                <w:color w:val="222222"/>
              </w:rPr>
            </w:rPrChange>
          </w:rPr>
          <w:delText xml:space="preserve">in a different way </w:delText>
        </w:r>
      </w:del>
      <w:r w:rsidRPr="00CA258C">
        <w:rPr>
          <w:rFonts w:ascii="Times New Roman" w:eastAsia="Times New Roman" w:hAnsi="Times New Roman" w:cs="Times New Roman"/>
          <w:color w:val="222222"/>
          <w:rPrChange w:id="714" w:author="Justine Kao" w:date="2014-06-05T19:39:00Z">
            <w:rPr>
              <w:rFonts w:ascii="Arial" w:eastAsia="Times New Roman" w:hAnsi="Arial" w:cs="Arial"/>
              <w:color w:val="222222"/>
            </w:rPr>
          </w:rPrChange>
        </w:rPr>
        <w:t xml:space="preserve">by </w:t>
      </w:r>
      <w:r w:rsidR="00314D26" w:rsidRPr="00CA258C">
        <w:rPr>
          <w:rFonts w:ascii="Times New Roman" w:eastAsia="Times New Roman" w:hAnsi="Times New Roman" w:cs="Times New Roman"/>
          <w:color w:val="222222"/>
          <w:rPrChange w:id="715" w:author="Justine Kao" w:date="2014-06-05T19:39:00Z">
            <w:rPr>
              <w:rFonts w:ascii="Arial" w:eastAsia="Times New Roman" w:hAnsi="Arial" w:cs="Arial"/>
              <w:color w:val="222222"/>
            </w:rPr>
          </w:rPrChange>
        </w:rPr>
        <w:t>examining a database</w:t>
      </w:r>
      <w:r w:rsidR="00680009" w:rsidRPr="00CA258C">
        <w:rPr>
          <w:rFonts w:ascii="Times New Roman" w:eastAsia="Times New Roman" w:hAnsi="Times New Roman" w:cs="Times New Roman"/>
          <w:color w:val="222222"/>
          <w:rPrChange w:id="716" w:author="Justine Kao" w:date="2014-06-05T19:39:00Z">
            <w:rPr>
              <w:rFonts w:ascii="Arial" w:eastAsia="Times New Roman" w:hAnsi="Arial" w:cs="Arial"/>
              <w:color w:val="222222"/>
            </w:rPr>
          </w:rPrChange>
        </w:rPr>
        <w:t xml:space="preserve"> </w:t>
      </w:r>
      <w:r w:rsidR="00314D26" w:rsidRPr="00CA258C">
        <w:rPr>
          <w:rFonts w:ascii="Times New Roman" w:eastAsia="Times New Roman" w:hAnsi="Times New Roman" w:cs="Times New Roman"/>
          <w:color w:val="222222"/>
          <w:rPrChange w:id="717" w:author="Justine Kao" w:date="2014-06-05T19:39:00Z">
            <w:rPr>
              <w:rFonts w:ascii="Arial" w:eastAsia="Times New Roman" w:hAnsi="Arial" w:cs="Arial"/>
              <w:color w:val="222222"/>
            </w:rPr>
          </w:rPrChange>
        </w:rPr>
        <w:t xml:space="preserve">of </w:t>
      </w:r>
      <w:r w:rsidR="00680009" w:rsidRPr="00CA258C">
        <w:rPr>
          <w:rFonts w:ascii="Times New Roman" w:eastAsia="Times New Roman" w:hAnsi="Times New Roman" w:cs="Times New Roman"/>
          <w:color w:val="222222"/>
          <w:rPrChange w:id="718" w:author="Justine Kao" w:date="2014-06-05T19:39:00Z">
            <w:rPr>
              <w:rFonts w:ascii="Arial" w:eastAsia="Times New Roman" w:hAnsi="Arial" w:cs="Arial"/>
              <w:color w:val="222222"/>
            </w:rPr>
          </w:rPrChange>
        </w:rPr>
        <w:t xml:space="preserve">prices </w:t>
      </w:r>
      <w:r w:rsidR="00314D26" w:rsidRPr="00CA258C">
        <w:rPr>
          <w:rFonts w:ascii="Times New Roman" w:eastAsia="Times New Roman" w:hAnsi="Times New Roman" w:cs="Times New Roman"/>
          <w:color w:val="222222"/>
          <w:rPrChange w:id="719" w:author="Justine Kao" w:date="2014-06-05T19:39:00Z">
            <w:rPr>
              <w:rFonts w:ascii="Arial" w:eastAsia="Times New Roman" w:hAnsi="Arial" w:cs="Arial"/>
              <w:color w:val="222222"/>
            </w:rPr>
          </w:rPrChange>
        </w:rPr>
        <w:t xml:space="preserve">from sources such as Amazon.com, </w:t>
      </w:r>
      <w:r w:rsidR="00064A5C" w:rsidRPr="00CA258C">
        <w:rPr>
          <w:rFonts w:ascii="Times New Roman" w:eastAsia="Times New Roman" w:hAnsi="Times New Roman" w:cs="Times New Roman"/>
          <w:color w:val="222222"/>
          <w:rPrChange w:id="720" w:author="Justine Kao" w:date="2014-06-05T19:39:00Z">
            <w:rPr>
              <w:rFonts w:ascii="Arial" w:eastAsia="Times New Roman" w:hAnsi="Arial" w:cs="Arial"/>
              <w:color w:val="222222"/>
            </w:rPr>
          </w:rPrChange>
        </w:rPr>
        <w:t>in which cas</w:t>
      </w:r>
      <w:r w:rsidR="00314D26" w:rsidRPr="00CA258C">
        <w:rPr>
          <w:rFonts w:ascii="Times New Roman" w:eastAsia="Times New Roman" w:hAnsi="Times New Roman" w:cs="Times New Roman"/>
          <w:color w:val="222222"/>
          <w:rPrChange w:id="721" w:author="Justine Kao" w:date="2014-06-05T19:39:00Z">
            <w:rPr>
              <w:rFonts w:ascii="Arial" w:eastAsia="Times New Roman" w:hAnsi="Arial" w:cs="Arial"/>
              <w:color w:val="222222"/>
            </w:rPr>
          </w:rPrChange>
        </w:rPr>
        <w:t>e we would be able to measure</w:t>
      </w:r>
      <w:r w:rsidR="00680009" w:rsidRPr="00CA258C">
        <w:rPr>
          <w:rFonts w:ascii="Times New Roman" w:eastAsia="Times New Roman" w:hAnsi="Times New Roman" w:cs="Times New Roman"/>
          <w:color w:val="222222"/>
          <w:rPrChange w:id="722" w:author="Justine Kao" w:date="2014-06-05T19:39:00Z">
            <w:rPr>
              <w:rFonts w:ascii="Arial" w:eastAsia="Times New Roman" w:hAnsi="Arial" w:cs="Arial"/>
              <w:color w:val="222222"/>
            </w:rPr>
          </w:rPrChange>
        </w:rPr>
        <w:t xml:space="preserve"> “true” price distributions</w:t>
      </w:r>
      <w:r w:rsidR="0004174E" w:rsidRPr="00CA258C">
        <w:rPr>
          <w:rFonts w:ascii="Times New Roman" w:eastAsia="Times New Roman" w:hAnsi="Times New Roman" w:cs="Times New Roman"/>
          <w:color w:val="222222"/>
          <w:rPrChange w:id="723" w:author="Justine Kao" w:date="2014-06-05T19:39:00Z">
            <w:rPr>
              <w:rFonts w:ascii="Arial" w:eastAsia="Times New Roman" w:hAnsi="Arial" w:cs="Arial"/>
              <w:color w:val="222222"/>
            </w:rPr>
          </w:rPrChange>
        </w:rPr>
        <w:t xml:space="preserve"> instead of people’s estimations of these distributions</w:t>
      </w:r>
      <w:r w:rsidR="00680009" w:rsidRPr="00CA258C">
        <w:rPr>
          <w:rFonts w:ascii="Times New Roman" w:eastAsia="Times New Roman" w:hAnsi="Times New Roman" w:cs="Times New Roman"/>
          <w:color w:val="222222"/>
          <w:rPrChange w:id="724" w:author="Justine Kao" w:date="2014-06-05T19:39:00Z">
            <w:rPr>
              <w:rFonts w:ascii="Arial" w:eastAsia="Times New Roman" w:hAnsi="Arial" w:cs="Arial"/>
              <w:color w:val="222222"/>
            </w:rPr>
          </w:rPrChange>
        </w:rPr>
        <w:t xml:space="preserve">. However, </w:t>
      </w:r>
      <w:del w:id="725" w:author="Noah Goodman" w:date="2014-06-05T08:01:00Z">
        <w:r w:rsidR="00680009" w:rsidRPr="00CA258C" w:rsidDel="00421B57">
          <w:rPr>
            <w:rFonts w:ascii="Times New Roman" w:eastAsia="Times New Roman" w:hAnsi="Times New Roman" w:cs="Times New Roman"/>
            <w:color w:val="222222"/>
            <w:rPrChange w:id="726" w:author="Justine Kao" w:date="2014-06-05T19:39:00Z">
              <w:rPr>
                <w:rFonts w:ascii="Arial" w:eastAsia="Times New Roman" w:hAnsi="Arial" w:cs="Arial"/>
                <w:color w:val="222222"/>
              </w:rPr>
            </w:rPrChange>
          </w:rPr>
          <w:delText xml:space="preserve">we </w:delText>
        </w:r>
        <w:r w:rsidR="00627C26" w:rsidRPr="00CA258C" w:rsidDel="00421B57">
          <w:rPr>
            <w:rFonts w:ascii="Times New Roman" w:eastAsia="Times New Roman" w:hAnsi="Times New Roman" w:cs="Times New Roman"/>
            <w:color w:val="222222"/>
            <w:rPrChange w:id="727" w:author="Justine Kao" w:date="2014-06-05T19:39:00Z">
              <w:rPr>
                <w:rFonts w:ascii="Arial" w:eastAsia="Times New Roman" w:hAnsi="Arial" w:cs="Arial"/>
                <w:color w:val="222222"/>
              </w:rPr>
            </w:rPrChange>
          </w:rPr>
          <w:delText>reasoned that measuring people’s estimations would</w:delText>
        </w:r>
      </w:del>
      <w:ins w:id="728" w:author="Noah Goodman" w:date="2014-06-05T08:01:00Z">
        <w:r w:rsidR="00421B57" w:rsidRPr="00CA258C">
          <w:rPr>
            <w:rFonts w:ascii="Times New Roman" w:eastAsia="Times New Roman" w:hAnsi="Times New Roman" w:cs="Times New Roman"/>
            <w:color w:val="222222"/>
            <w:rPrChange w:id="729" w:author="Justine Kao" w:date="2014-06-05T19:39:00Z">
              <w:rPr>
                <w:rFonts w:ascii="Arial" w:eastAsia="Times New Roman" w:hAnsi="Arial" w:cs="Arial"/>
                <w:color w:val="222222"/>
              </w:rPr>
            </w:rPrChange>
          </w:rPr>
          <w:t xml:space="preserve">eliciting people’s beliefs </w:t>
        </w:r>
      </w:ins>
      <w:ins w:id="730" w:author="Noah Goodman" w:date="2014-06-05T08:05:00Z">
        <w:r w:rsidR="00421B57" w:rsidRPr="00CA258C">
          <w:rPr>
            <w:rFonts w:ascii="Times New Roman" w:eastAsia="Times New Roman" w:hAnsi="Times New Roman" w:cs="Times New Roman"/>
            <w:color w:val="222222"/>
            <w:rPrChange w:id="731" w:author="Justine Kao" w:date="2014-06-05T19:39:00Z">
              <w:rPr>
                <w:rFonts w:ascii="Arial" w:eastAsia="Times New Roman" w:hAnsi="Arial" w:cs="Arial"/>
                <w:color w:val="222222"/>
              </w:rPr>
            </w:rPrChange>
          </w:rPr>
          <w:t xml:space="preserve">directly </w:t>
        </w:r>
      </w:ins>
      <w:del w:id="732" w:author="Noah Goodman" w:date="2014-06-05T08:02:00Z">
        <w:r w:rsidR="00627C26" w:rsidRPr="00CA258C" w:rsidDel="00421B57">
          <w:rPr>
            <w:rFonts w:ascii="Times New Roman" w:eastAsia="Times New Roman" w:hAnsi="Times New Roman" w:cs="Times New Roman"/>
            <w:color w:val="222222"/>
            <w:rPrChange w:id="733" w:author="Justine Kao" w:date="2014-06-05T19:39:00Z">
              <w:rPr>
                <w:rFonts w:ascii="Arial" w:eastAsia="Times New Roman" w:hAnsi="Arial" w:cs="Arial"/>
                <w:color w:val="222222"/>
              </w:rPr>
            </w:rPrChange>
          </w:rPr>
          <w:delText xml:space="preserve"> </w:delText>
        </w:r>
      </w:del>
      <w:r w:rsidR="00627C26" w:rsidRPr="00CA258C">
        <w:rPr>
          <w:rFonts w:ascii="Times New Roman" w:eastAsia="Times New Roman" w:hAnsi="Times New Roman" w:cs="Times New Roman"/>
          <w:color w:val="222222"/>
          <w:rPrChange w:id="734" w:author="Justine Kao" w:date="2014-06-05T19:39:00Z">
            <w:rPr>
              <w:rFonts w:ascii="Arial" w:eastAsia="Times New Roman" w:hAnsi="Arial" w:cs="Arial"/>
              <w:color w:val="222222"/>
            </w:rPr>
          </w:rPrChange>
        </w:rPr>
        <w:t>allow</w:t>
      </w:r>
      <w:ins w:id="735" w:author="Noah Goodman" w:date="2014-06-05T08:02:00Z">
        <w:r w:rsidR="00421B57" w:rsidRPr="00CA258C">
          <w:rPr>
            <w:rFonts w:ascii="Times New Roman" w:eastAsia="Times New Roman" w:hAnsi="Times New Roman" w:cs="Times New Roman"/>
            <w:color w:val="222222"/>
            <w:rPrChange w:id="736" w:author="Justine Kao" w:date="2014-06-05T19:39:00Z">
              <w:rPr>
                <w:rFonts w:ascii="Arial" w:eastAsia="Times New Roman" w:hAnsi="Arial" w:cs="Arial"/>
                <w:color w:val="222222"/>
              </w:rPr>
            </w:rPrChange>
          </w:rPr>
          <w:t>s</w:t>
        </w:r>
      </w:ins>
      <w:r w:rsidR="00627C26" w:rsidRPr="00CA258C">
        <w:rPr>
          <w:rFonts w:ascii="Times New Roman" w:eastAsia="Times New Roman" w:hAnsi="Times New Roman" w:cs="Times New Roman"/>
          <w:color w:val="222222"/>
          <w:rPrChange w:id="737" w:author="Justine Kao" w:date="2014-06-05T19:39:00Z">
            <w:rPr>
              <w:rFonts w:ascii="Arial" w:eastAsia="Times New Roman" w:hAnsi="Arial" w:cs="Arial"/>
              <w:color w:val="222222"/>
            </w:rPr>
          </w:rPrChange>
        </w:rPr>
        <w:t xml:space="preserve"> us </w:t>
      </w:r>
      <w:ins w:id="738" w:author="Noah Goodman" w:date="2014-06-05T08:05:00Z">
        <w:r w:rsidR="00421B57" w:rsidRPr="00CA258C">
          <w:rPr>
            <w:rFonts w:ascii="Times New Roman" w:eastAsia="Times New Roman" w:hAnsi="Times New Roman" w:cs="Times New Roman"/>
            <w:color w:val="222222"/>
            <w:rPrChange w:id="739" w:author="Justine Kao" w:date="2014-06-05T19:39:00Z">
              <w:rPr>
                <w:rFonts w:ascii="Arial" w:eastAsia="Times New Roman" w:hAnsi="Arial" w:cs="Arial"/>
                <w:color w:val="222222"/>
              </w:rPr>
            </w:rPrChange>
          </w:rPr>
          <w:t xml:space="preserve">to more immediately </w:t>
        </w:r>
      </w:ins>
      <w:del w:id="740" w:author="Noah Goodman" w:date="2014-06-05T08:05:00Z">
        <w:r w:rsidR="00627C26" w:rsidRPr="00CA258C" w:rsidDel="00421B57">
          <w:rPr>
            <w:rFonts w:ascii="Times New Roman" w:eastAsia="Times New Roman" w:hAnsi="Times New Roman" w:cs="Times New Roman"/>
            <w:color w:val="222222"/>
            <w:rPrChange w:id="741" w:author="Justine Kao" w:date="2014-06-05T19:39:00Z">
              <w:rPr>
                <w:rFonts w:ascii="Arial" w:eastAsia="Times New Roman" w:hAnsi="Arial" w:cs="Arial"/>
                <w:color w:val="222222"/>
              </w:rPr>
            </w:rPrChange>
          </w:rPr>
          <w:delText xml:space="preserve">to more directly </w:delText>
        </w:r>
      </w:del>
      <w:r w:rsidR="00627C26" w:rsidRPr="00CA258C">
        <w:rPr>
          <w:rFonts w:ascii="Times New Roman" w:eastAsia="Times New Roman" w:hAnsi="Times New Roman" w:cs="Times New Roman"/>
          <w:color w:val="222222"/>
          <w:rPrChange w:id="742" w:author="Justine Kao" w:date="2014-06-05T19:39:00Z">
            <w:rPr>
              <w:rFonts w:ascii="Arial" w:eastAsia="Times New Roman" w:hAnsi="Arial" w:cs="Arial"/>
              <w:color w:val="222222"/>
            </w:rPr>
          </w:rPrChange>
        </w:rPr>
        <w:t>assess how people use their (potentially noisy</w:t>
      </w:r>
      <w:r w:rsidR="00E61E84" w:rsidRPr="00CA258C">
        <w:rPr>
          <w:rFonts w:ascii="Times New Roman" w:eastAsia="Times New Roman" w:hAnsi="Times New Roman" w:cs="Times New Roman"/>
          <w:color w:val="222222"/>
          <w:rPrChange w:id="743" w:author="Justine Kao" w:date="2014-06-05T19:39:00Z">
            <w:rPr>
              <w:rFonts w:ascii="Arial" w:eastAsia="Times New Roman" w:hAnsi="Arial" w:cs="Arial"/>
              <w:color w:val="222222"/>
            </w:rPr>
          </w:rPrChange>
        </w:rPr>
        <w:t xml:space="preserve"> and imperfect</w:t>
      </w:r>
      <w:r w:rsidR="00627C26" w:rsidRPr="00CA258C">
        <w:rPr>
          <w:rFonts w:ascii="Times New Roman" w:eastAsia="Times New Roman" w:hAnsi="Times New Roman" w:cs="Times New Roman"/>
          <w:color w:val="222222"/>
          <w:rPrChange w:id="744" w:author="Justine Kao" w:date="2014-06-05T19:39:00Z">
            <w:rPr>
              <w:rFonts w:ascii="Arial" w:eastAsia="Times New Roman" w:hAnsi="Arial" w:cs="Arial"/>
              <w:color w:val="222222"/>
            </w:rPr>
          </w:rPrChange>
        </w:rPr>
        <w:t xml:space="preserve">) </w:t>
      </w:r>
      <w:r w:rsidR="002251AD" w:rsidRPr="00CA258C">
        <w:rPr>
          <w:rFonts w:ascii="Times New Roman" w:eastAsia="Times New Roman" w:hAnsi="Times New Roman" w:cs="Times New Roman"/>
          <w:color w:val="222222"/>
          <w:rPrChange w:id="745" w:author="Justine Kao" w:date="2014-06-05T19:39:00Z">
            <w:rPr>
              <w:rFonts w:ascii="Arial" w:eastAsia="Times New Roman" w:hAnsi="Arial" w:cs="Arial"/>
              <w:color w:val="222222"/>
            </w:rPr>
          </w:rPrChange>
        </w:rPr>
        <w:t>world knowledge</w:t>
      </w:r>
      <w:r w:rsidR="00962572" w:rsidRPr="00CA258C">
        <w:rPr>
          <w:rFonts w:ascii="Times New Roman" w:eastAsia="Times New Roman" w:hAnsi="Times New Roman" w:cs="Times New Roman"/>
          <w:color w:val="222222"/>
          <w:rPrChange w:id="746" w:author="Justine Kao" w:date="2014-06-05T19:39:00Z">
            <w:rPr>
              <w:rFonts w:ascii="Arial" w:eastAsia="Times New Roman" w:hAnsi="Arial" w:cs="Arial"/>
              <w:color w:val="222222"/>
            </w:rPr>
          </w:rPrChange>
        </w:rPr>
        <w:t xml:space="preserve"> </w:t>
      </w:r>
      <w:r w:rsidR="002251AD" w:rsidRPr="00CA258C">
        <w:rPr>
          <w:rFonts w:ascii="Times New Roman" w:eastAsia="Times New Roman" w:hAnsi="Times New Roman" w:cs="Times New Roman"/>
          <w:color w:val="222222"/>
          <w:rPrChange w:id="747" w:author="Justine Kao" w:date="2014-06-05T19:39:00Z">
            <w:rPr>
              <w:rFonts w:ascii="Arial" w:eastAsia="Times New Roman" w:hAnsi="Arial" w:cs="Arial"/>
              <w:color w:val="222222"/>
            </w:rPr>
          </w:rPrChange>
        </w:rPr>
        <w:t>to understand language.</w:t>
      </w:r>
      <w:ins w:id="748" w:author="Noah Goodman" w:date="2014-06-05T08:02:00Z">
        <w:r w:rsidR="00421B57" w:rsidRPr="00CA258C">
          <w:rPr>
            <w:rFonts w:ascii="Times New Roman" w:eastAsia="Times New Roman" w:hAnsi="Times New Roman" w:cs="Times New Roman"/>
            <w:color w:val="222222"/>
            <w:rPrChange w:id="749" w:author="Justine Kao" w:date="2014-06-05T19:39:00Z">
              <w:rPr>
                <w:rFonts w:ascii="Arial" w:eastAsia="Times New Roman" w:hAnsi="Arial" w:cs="Arial"/>
                <w:color w:val="222222"/>
              </w:rPr>
            </w:rPrChange>
          </w:rPr>
          <w:t xml:space="preserve"> (Indeed, a preliminary analysis of prices scraped from the internet suggests that people have rare but systematic deviations</w:t>
        </w:r>
      </w:ins>
      <w:ins w:id="750" w:author="Noah Goodman" w:date="2014-06-05T08:05:00Z">
        <w:r w:rsidR="00421B57" w:rsidRPr="00CA258C">
          <w:rPr>
            <w:rFonts w:ascii="Times New Roman" w:eastAsia="Times New Roman" w:hAnsi="Times New Roman" w:cs="Times New Roman"/>
            <w:color w:val="222222"/>
            <w:rPrChange w:id="751" w:author="Justine Kao" w:date="2014-06-05T19:39:00Z">
              <w:rPr>
                <w:rFonts w:ascii="Arial" w:eastAsia="Times New Roman" w:hAnsi="Arial" w:cs="Arial"/>
                <w:color w:val="222222"/>
              </w:rPr>
            </w:rPrChange>
          </w:rPr>
          <w:t xml:space="preserve"> from natural statistics</w:t>
        </w:r>
      </w:ins>
      <w:ins w:id="752" w:author="Noah Goodman" w:date="2014-06-05T08:02:00Z">
        <w:r w:rsidR="00421B57" w:rsidRPr="00CA258C">
          <w:rPr>
            <w:rFonts w:ascii="Times New Roman" w:eastAsia="Times New Roman" w:hAnsi="Times New Roman" w:cs="Times New Roman"/>
            <w:color w:val="222222"/>
            <w:rPrChange w:id="753" w:author="Justine Kao" w:date="2014-06-05T19:39:00Z">
              <w:rPr>
                <w:rFonts w:ascii="Arial" w:eastAsia="Times New Roman" w:hAnsi="Arial" w:cs="Arial"/>
                <w:color w:val="222222"/>
              </w:rPr>
            </w:rPrChange>
          </w:rPr>
          <w:t xml:space="preserve"> in their beliefs about price frequency </w:t>
        </w:r>
      </w:ins>
      <w:ins w:id="754" w:author="Noah Goodman" w:date="2014-06-05T08:03:00Z">
        <w:r w:rsidR="00421B57" w:rsidRPr="00CA258C">
          <w:rPr>
            <w:rFonts w:ascii="Times New Roman" w:eastAsia="Times New Roman" w:hAnsi="Times New Roman" w:cs="Times New Roman"/>
            <w:color w:val="222222"/>
            <w:rPrChange w:id="755" w:author="Justine Kao" w:date="2014-06-05T19:39:00Z">
              <w:rPr>
                <w:rFonts w:ascii="Arial" w:eastAsia="Times New Roman" w:hAnsi="Arial" w:cs="Arial"/>
                <w:color w:val="222222"/>
              </w:rPr>
            </w:rPrChange>
          </w:rPr>
          <w:t>–</w:t>
        </w:r>
      </w:ins>
      <w:ins w:id="756" w:author="Noah Goodman" w:date="2014-06-05T08:02:00Z">
        <w:r w:rsidR="00421B57" w:rsidRPr="00CA258C">
          <w:rPr>
            <w:rFonts w:ascii="Times New Roman" w:eastAsia="Times New Roman" w:hAnsi="Times New Roman" w:cs="Times New Roman"/>
            <w:color w:val="222222"/>
            <w:rPrChange w:id="757" w:author="Justine Kao" w:date="2014-06-05T19:39:00Z">
              <w:rPr>
                <w:rFonts w:ascii="Arial" w:eastAsia="Times New Roman" w:hAnsi="Arial" w:cs="Arial"/>
                <w:color w:val="222222"/>
              </w:rPr>
            </w:rPrChange>
          </w:rPr>
          <w:t xml:space="preserve"> for </w:t>
        </w:r>
      </w:ins>
      <w:ins w:id="758" w:author="Noah Goodman" w:date="2014-06-05T08:03:00Z">
        <w:r w:rsidR="00421B57" w:rsidRPr="00CA258C">
          <w:rPr>
            <w:rFonts w:ascii="Times New Roman" w:eastAsia="Times New Roman" w:hAnsi="Times New Roman" w:cs="Times New Roman"/>
            <w:color w:val="222222"/>
            <w:rPrChange w:id="759" w:author="Justine Kao" w:date="2014-06-05T19:39:00Z">
              <w:rPr>
                <w:rFonts w:ascii="Arial" w:eastAsia="Times New Roman" w:hAnsi="Arial" w:cs="Arial"/>
                <w:color w:val="222222"/>
              </w:rPr>
            </w:rPrChange>
          </w:rPr>
          <w:t>instance people under-predict the prevalence of expensive watches.)</w:t>
        </w:r>
      </w:ins>
    </w:p>
    <w:p w14:paraId="63318CCE" w14:textId="65F5CE07" w:rsidR="002C41E9" w:rsidRPr="00CA258C" w:rsidRDefault="001705B9" w:rsidP="002C41E9">
      <w:pPr>
        <w:rPr>
          <w:rFonts w:ascii="Times New Roman" w:eastAsia="Times New Roman" w:hAnsi="Times New Roman" w:cs="Times New Roman"/>
          <w:color w:val="222222"/>
          <w:shd w:val="clear" w:color="auto" w:fill="FFFFFF"/>
          <w:rPrChange w:id="760"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761" w:author="Justine Kao" w:date="2014-06-05T19:39:00Z">
            <w:rPr>
              <w:rFonts w:ascii="Arial" w:eastAsia="Times New Roman" w:hAnsi="Arial" w:cs="Arial"/>
              <w:color w:val="222222"/>
            </w:rPr>
          </w:rPrChange>
        </w:rPr>
        <w:br/>
      </w:r>
      <w:r w:rsidR="00DC5B03" w:rsidRPr="00CA258C">
        <w:rPr>
          <w:rFonts w:ascii="Times New Roman" w:eastAsia="Times New Roman" w:hAnsi="Times New Roman" w:cs="Times New Roman"/>
          <w:color w:val="222222"/>
          <w:shd w:val="clear" w:color="auto" w:fill="FFFFFF"/>
          <w:rPrChange w:id="762" w:author="Justine Kao" w:date="2014-06-05T19:39:00Z">
            <w:rPr>
              <w:rFonts w:ascii="Arial" w:eastAsia="Times New Roman" w:hAnsi="Arial" w:cs="Arial"/>
              <w:color w:val="222222"/>
              <w:shd w:val="clear" w:color="auto" w:fill="FFFFFF"/>
            </w:rPr>
          </w:rPrChange>
        </w:rPr>
        <w:t>H</w:t>
      </w:r>
      <w:r w:rsidR="002C41E9" w:rsidRPr="00CA258C">
        <w:rPr>
          <w:rFonts w:ascii="Times New Roman" w:eastAsia="Times New Roman" w:hAnsi="Times New Roman" w:cs="Times New Roman"/>
          <w:color w:val="222222"/>
          <w:shd w:val="clear" w:color="auto" w:fill="FFFFFF"/>
          <w:rPrChange w:id="763" w:author="Justine Kao" w:date="2014-06-05T19:39:00Z">
            <w:rPr>
              <w:rFonts w:ascii="Arial" w:eastAsia="Times New Roman" w:hAnsi="Arial" w:cs="Arial"/>
              <w:color w:val="222222"/>
              <w:shd w:val="clear" w:color="auto" w:fill="FFFFFF"/>
            </w:rPr>
          </w:rPrChange>
        </w:rPr>
        <w:t xml:space="preserve">ow important a role </w:t>
      </w:r>
      <w:r w:rsidR="00DC5B03" w:rsidRPr="00CA258C">
        <w:rPr>
          <w:rFonts w:ascii="Times New Roman" w:eastAsia="Times New Roman" w:hAnsi="Times New Roman" w:cs="Times New Roman"/>
          <w:color w:val="222222"/>
          <w:shd w:val="clear" w:color="auto" w:fill="FFFFFF"/>
          <w:rPrChange w:id="764" w:author="Justine Kao" w:date="2014-06-05T19:39:00Z">
            <w:rPr>
              <w:rFonts w:ascii="Arial" w:eastAsia="Times New Roman" w:hAnsi="Arial" w:cs="Arial"/>
              <w:color w:val="222222"/>
              <w:shd w:val="clear" w:color="auto" w:fill="FFFFFF"/>
            </w:rPr>
          </w:rPrChange>
        </w:rPr>
        <w:t>do the priors</w:t>
      </w:r>
      <w:r w:rsidR="002C41E9" w:rsidRPr="00CA258C">
        <w:rPr>
          <w:rFonts w:ascii="Times New Roman" w:eastAsia="Times New Roman" w:hAnsi="Times New Roman" w:cs="Times New Roman"/>
          <w:color w:val="222222"/>
          <w:shd w:val="clear" w:color="auto" w:fill="FFFFFF"/>
          <w:rPrChange w:id="765" w:author="Justine Kao" w:date="2014-06-05T19:39:00Z">
            <w:rPr>
              <w:rFonts w:ascii="Arial" w:eastAsia="Times New Roman" w:hAnsi="Arial" w:cs="Arial"/>
              <w:color w:val="222222"/>
              <w:shd w:val="clear" w:color="auto" w:fill="FFFFFF"/>
            </w:rPr>
          </w:rPrChange>
        </w:rPr>
        <w:t xml:space="preserve"> play in the predictions -- each reviewer </w:t>
      </w:r>
      <w:r w:rsidR="00CA3DD2" w:rsidRPr="00CA258C">
        <w:rPr>
          <w:rFonts w:ascii="Times New Roman" w:eastAsia="Times New Roman" w:hAnsi="Times New Roman" w:cs="Times New Roman"/>
          <w:color w:val="222222"/>
          <w:shd w:val="clear" w:color="auto" w:fill="FFFFFF"/>
          <w:rPrChange w:id="766" w:author="Justine Kao" w:date="2014-06-05T19:39:00Z">
            <w:rPr>
              <w:rFonts w:ascii="Arial" w:eastAsia="Times New Roman" w:hAnsi="Arial" w:cs="Arial"/>
              <w:color w:val="222222"/>
              <w:shd w:val="clear" w:color="auto" w:fill="FFFFFF"/>
            </w:rPr>
          </w:rPrChange>
        </w:rPr>
        <w:t>had some questions about those.</w:t>
      </w:r>
    </w:p>
    <w:p w14:paraId="2A9A2388" w14:textId="77777777" w:rsidR="00CA3DD2" w:rsidRPr="00CA258C" w:rsidRDefault="00CA3DD2" w:rsidP="002C41E9">
      <w:pPr>
        <w:rPr>
          <w:rFonts w:ascii="Times New Roman" w:eastAsia="Times New Roman" w:hAnsi="Times New Roman" w:cs="Times New Roman"/>
          <w:color w:val="222222"/>
          <w:shd w:val="clear" w:color="auto" w:fill="FFFFFF"/>
          <w:rPrChange w:id="767" w:author="Justine Kao" w:date="2014-06-05T19:39:00Z">
            <w:rPr>
              <w:rFonts w:ascii="Arial" w:eastAsia="Times New Roman" w:hAnsi="Arial" w:cs="Arial"/>
              <w:color w:val="222222"/>
              <w:shd w:val="clear" w:color="auto" w:fill="FFFFFF"/>
            </w:rPr>
          </w:rPrChange>
        </w:rPr>
      </w:pPr>
    </w:p>
    <w:p w14:paraId="00C46E20" w14:textId="77777777" w:rsidR="00A535C2" w:rsidRPr="00CA258C" w:rsidRDefault="00212D9D" w:rsidP="00BC0D2D">
      <w:pPr>
        <w:ind w:left="720"/>
        <w:rPr>
          <w:ins w:id="768" w:author="Noah Goodman" w:date="2014-06-05T08:09:00Z"/>
          <w:rFonts w:ascii="Times New Roman" w:eastAsia="Times New Roman" w:hAnsi="Times New Roman" w:cs="Times New Roman"/>
          <w:color w:val="222222"/>
          <w:rPrChange w:id="769" w:author="Justine Kao" w:date="2014-06-05T19:39:00Z">
            <w:rPr>
              <w:ins w:id="770" w:author="Noah Goodman" w:date="2014-06-05T08:09:00Z"/>
              <w:rFonts w:ascii="Arial" w:eastAsia="Times New Roman" w:hAnsi="Arial" w:cs="Arial"/>
              <w:color w:val="222222"/>
            </w:rPr>
          </w:rPrChange>
        </w:rPr>
      </w:pPr>
      <w:r w:rsidRPr="00CA258C">
        <w:rPr>
          <w:rFonts w:ascii="Times New Roman" w:eastAsia="Times New Roman" w:hAnsi="Times New Roman" w:cs="Times New Roman"/>
          <w:color w:val="222222"/>
          <w:rPrChange w:id="771" w:author="Justine Kao" w:date="2014-06-05T19:39:00Z">
            <w:rPr>
              <w:rFonts w:ascii="Arial" w:eastAsia="Times New Roman" w:hAnsi="Arial" w:cs="Arial"/>
              <w:color w:val="222222"/>
            </w:rPr>
          </w:rPrChange>
        </w:rPr>
        <w:t xml:space="preserve">The prior probabilities play a very important role in the predictions. As </w:t>
      </w:r>
      <w:r w:rsidR="00DA2A1A" w:rsidRPr="00CA258C">
        <w:rPr>
          <w:rFonts w:ascii="Times New Roman" w:eastAsia="Times New Roman" w:hAnsi="Times New Roman" w:cs="Times New Roman"/>
          <w:color w:val="222222"/>
          <w:rPrChange w:id="772" w:author="Justine Kao" w:date="2014-06-05T19:39:00Z">
            <w:rPr>
              <w:rFonts w:ascii="Arial" w:eastAsia="Times New Roman" w:hAnsi="Arial" w:cs="Arial"/>
              <w:color w:val="222222"/>
            </w:rPr>
          </w:rPrChange>
        </w:rPr>
        <w:t xml:space="preserve">shown in Figure 3a and Figure 4b, replacing these priors with a uniform distribution </w:t>
      </w:r>
      <w:r w:rsidR="00D46E76" w:rsidRPr="00CA258C">
        <w:rPr>
          <w:rFonts w:ascii="Times New Roman" w:eastAsia="Times New Roman" w:hAnsi="Times New Roman" w:cs="Times New Roman"/>
          <w:color w:val="222222"/>
          <w:rPrChange w:id="773" w:author="Justine Kao" w:date="2014-06-05T19:39:00Z">
            <w:rPr>
              <w:rFonts w:ascii="Arial" w:eastAsia="Times New Roman" w:hAnsi="Arial" w:cs="Arial"/>
              <w:color w:val="222222"/>
            </w:rPr>
          </w:rPrChange>
        </w:rPr>
        <w:t xml:space="preserve">alters </w:t>
      </w:r>
      <w:r w:rsidR="00DA2A1A" w:rsidRPr="00CA258C">
        <w:rPr>
          <w:rFonts w:ascii="Times New Roman" w:eastAsia="Times New Roman" w:hAnsi="Times New Roman" w:cs="Times New Roman"/>
          <w:color w:val="222222"/>
          <w:rPrChange w:id="774" w:author="Justine Kao" w:date="2014-06-05T19:39:00Z">
            <w:rPr>
              <w:rFonts w:ascii="Arial" w:eastAsia="Times New Roman" w:hAnsi="Arial" w:cs="Arial"/>
              <w:color w:val="222222"/>
            </w:rPr>
          </w:rPrChange>
        </w:rPr>
        <w:t>the model’s pred</w:t>
      </w:r>
      <w:r w:rsidR="00F25216" w:rsidRPr="00CA258C">
        <w:rPr>
          <w:rFonts w:ascii="Times New Roman" w:eastAsia="Times New Roman" w:hAnsi="Times New Roman" w:cs="Times New Roman"/>
          <w:color w:val="222222"/>
          <w:rPrChange w:id="775" w:author="Justine Kao" w:date="2014-06-05T19:39:00Z">
            <w:rPr>
              <w:rFonts w:ascii="Arial" w:eastAsia="Times New Roman" w:hAnsi="Arial" w:cs="Arial"/>
              <w:color w:val="222222"/>
            </w:rPr>
          </w:rPrChange>
        </w:rPr>
        <w:t>ictions</w:t>
      </w:r>
      <w:ins w:id="776" w:author="Noah Goodman" w:date="2014-06-05T08:06:00Z">
        <w:r w:rsidR="00421B57" w:rsidRPr="00CA258C">
          <w:rPr>
            <w:rFonts w:ascii="Times New Roman" w:eastAsia="Times New Roman" w:hAnsi="Times New Roman" w:cs="Times New Roman"/>
            <w:color w:val="222222"/>
            <w:rPrChange w:id="777" w:author="Justine Kao" w:date="2014-06-05T19:39:00Z">
              <w:rPr>
                <w:rFonts w:ascii="Arial" w:eastAsia="Times New Roman" w:hAnsi="Arial" w:cs="Arial"/>
                <w:color w:val="222222"/>
              </w:rPr>
            </w:rPrChange>
          </w:rPr>
          <w:t xml:space="preserve">, which then </w:t>
        </w:r>
      </w:ins>
      <w:del w:id="778" w:author="Noah Goodman" w:date="2014-06-05T08:06:00Z">
        <w:r w:rsidR="00F25216" w:rsidRPr="00CA258C" w:rsidDel="00421B57">
          <w:rPr>
            <w:rFonts w:ascii="Times New Roman" w:eastAsia="Times New Roman" w:hAnsi="Times New Roman" w:cs="Times New Roman"/>
            <w:color w:val="222222"/>
            <w:rPrChange w:id="779" w:author="Justine Kao" w:date="2014-06-05T19:39:00Z">
              <w:rPr>
                <w:rFonts w:ascii="Arial" w:eastAsia="Times New Roman" w:hAnsi="Arial" w:cs="Arial"/>
                <w:color w:val="222222"/>
              </w:rPr>
            </w:rPrChange>
          </w:rPr>
          <w:delText xml:space="preserve"> and does not</w:delText>
        </w:r>
      </w:del>
      <w:ins w:id="780" w:author="Noah Goodman" w:date="2014-06-05T08:06:00Z">
        <w:r w:rsidR="00421B57" w:rsidRPr="00CA258C">
          <w:rPr>
            <w:rFonts w:ascii="Times New Roman" w:eastAsia="Times New Roman" w:hAnsi="Times New Roman" w:cs="Times New Roman"/>
            <w:color w:val="222222"/>
            <w:rPrChange w:id="781" w:author="Justine Kao" w:date="2014-06-05T19:39:00Z">
              <w:rPr>
                <w:rFonts w:ascii="Arial" w:eastAsia="Times New Roman" w:hAnsi="Arial" w:cs="Arial"/>
                <w:color w:val="222222"/>
              </w:rPr>
            </w:rPrChange>
          </w:rPr>
          <w:t>fail to</w:t>
        </w:r>
      </w:ins>
      <w:r w:rsidR="00F25216" w:rsidRPr="00CA258C">
        <w:rPr>
          <w:rFonts w:ascii="Times New Roman" w:eastAsia="Times New Roman" w:hAnsi="Times New Roman" w:cs="Times New Roman"/>
          <w:color w:val="222222"/>
          <w:rPrChange w:id="782" w:author="Justine Kao" w:date="2014-06-05T19:39:00Z">
            <w:rPr>
              <w:rFonts w:ascii="Arial" w:eastAsia="Times New Roman" w:hAnsi="Arial" w:cs="Arial"/>
              <w:color w:val="222222"/>
            </w:rPr>
          </w:rPrChange>
        </w:rPr>
        <w:t xml:space="preserve"> produce the </w:t>
      </w:r>
      <w:del w:id="783" w:author="Noah Goodman" w:date="2014-06-05T08:06:00Z">
        <w:r w:rsidR="00F25216" w:rsidRPr="00CA258C" w:rsidDel="00421B57">
          <w:rPr>
            <w:rFonts w:ascii="Times New Roman" w:eastAsia="Times New Roman" w:hAnsi="Times New Roman" w:cs="Times New Roman"/>
            <w:color w:val="222222"/>
            <w:rPrChange w:id="784" w:author="Justine Kao" w:date="2014-06-05T19:39:00Z">
              <w:rPr>
                <w:rFonts w:ascii="Arial" w:eastAsia="Times New Roman" w:hAnsi="Arial" w:cs="Arial"/>
                <w:color w:val="222222"/>
              </w:rPr>
            </w:rPrChange>
          </w:rPr>
          <w:delText xml:space="preserve">same </w:delText>
        </w:r>
      </w:del>
      <w:r w:rsidR="00BC0D2D" w:rsidRPr="00CA258C">
        <w:rPr>
          <w:rFonts w:ascii="Times New Roman" w:eastAsia="Times New Roman" w:hAnsi="Times New Roman" w:cs="Times New Roman"/>
          <w:color w:val="222222"/>
          <w:rPrChange w:id="785" w:author="Justine Kao" w:date="2014-06-05T19:39:00Z">
            <w:rPr>
              <w:rFonts w:ascii="Arial" w:eastAsia="Times New Roman" w:hAnsi="Arial" w:cs="Arial"/>
              <w:color w:val="222222"/>
            </w:rPr>
          </w:rPrChange>
        </w:rPr>
        <w:t>patterns</w:t>
      </w:r>
      <w:r w:rsidR="00F25216" w:rsidRPr="00CA258C">
        <w:rPr>
          <w:rFonts w:ascii="Times New Roman" w:eastAsia="Times New Roman" w:hAnsi="Times New Roman" w:cs="Times New Roman"/>
          <w:color w:val="222222"/>
          <w:rPrChange w:id="786" w:author="Justine Kao" w:date="2014-06-05T19:39:00Z">
            <w:rPr>
              <w:rFonts w:ascii="Arial" w:eastAsia="Times New Roman" w:hAnsi="Arial" w:cs="Arial"/>
              <w:color w:val="222222"/>
            </w:rPr>
          </w:rPrChange>
        </w:rPr>
        <w:t xml:space="preserve"> </w:t>
      </w:r>
      <w:r w:rsidR="00C264AB" w:rsidRPr="00CA258C">
        <w:rPr>
          <w:rFonts w:ascii="Times New Roman" w:eastAsia="Times New Roman" w:hAnsi="Times New Roman" w:cs="Times New Roman"/>
          <w:color w:val="222222"/>
          <w:rPrChange w:id="787" w:author="Justine Kao" w:date="2014-06-05T19:39:00Z">
            <w:rPr>
              <w:rFonts w:ascii="Arial" w:eastAsia="Times New Roman" w:hAnsi="Arial" w:cs="Arial"/>
              <w:color w:val="222222"/>
            </w:rPr>
          </w:rPrChange>
        </w:rPr>
        <w:t>we see in participants’</w:t>
      </w:r>
      <w:r w:rsidR="00BC0D2D" w:rsidRPr="00CA258C">
        <w:rPr>
          <w:rFonts w:ascii="Times New Roman" w:eastAsia="Times New Roman" w:hAnsi="Times New Roman" w:cs="Times New Roman"/>
          <w:color w:val="222222"/>
          <w:rPrChange w:id="788" w:author="Justine Kao" w:date="2014-06-05T19:39:00Z">
            <w:rPr>
              <w:rFonts w:ascii="Arial" w:eastAsia="Times New Roman" w:hAnsi="Arial" w:cs="Arial"/>
              <w:color w:val="222222"/>
            </w:rPr>
          </w:rPrChange>
        </w:rPr>
        <w:t xml:space="preserve"> interpretations. </w:t>
      </w:r>
      <w:r w:rsidR="000131E4" w:rsidRPr="00CA258C">
        <w:rPr>
          <w:rFonts w:ascii="Times New Roman" w:eastAsia="Times New Roman" w:hAnsi="Times New Roman" w:cs="Times New Roman"/>
          <w:color w:val="222222"/>
          <w:rPrChange w:id="789" w:author="Justine Kao" w:date="2014-06-05T19:39:00Z">
            <w:rPr>
              <w:rFonts w:ascii="Arial" w:eastAsia="Times New Roman" w:hAnsi="Arial" w:cs="Arial"/>
              <w:color w:val="222222"/>
            </w:rPr>
          </w:rPrChange>
        </w:rPr>
        <w:t>By eliciting people’s background knowledge of these distributions</w:t>
      </w:r>
      <w:r w:rsidR="00BC0D2D" w:rsidRPr="00CA258C">
        <w:rPr>
          <w:rFonts w:ascii="Times New Roman" w:eastAsia="Times New Roman" w:hAnsi="Times New Roman" w:cs="Times New Roman"/>
          <w:color w:val="222222"/>
          <w:rPrChange w:id="790" w:author="Justine Kao" w:date="2014-06-05T19:39:00Z">
            <w:rPr>
              <w:rFonts w:ascii="Arial" w:eastAsia="Times New Roman" w:hAnsi="Arial" w:cs="Arial"/>
              <w:color w:val="222222"/>
            </w:rPr>
          </w:rPrChange>
        </w:rPr>
        <w:t xml:space="preserve"> and incorporating them in our model</w:t>
      </w:r>
      <w:r w:rsidR="000131E4" w:rsidRPr="00CA258C">
        <w:rPr>
          <w:rFonts w:ascii="Times New Roman" w:eastAsia="Times New Roman" w:hAnsi="Times New Roman" w:cs="Times New Roman"/>
          <w:color w:val="222222"/>
          <w:rPrChange w:id="791" w:author="Justine Kao" w:date="2014-06-05T19:39:00Z">
            <w:rPr>
              <w:rFonts w:ascii="Arial" w:eastAsia="Times New Roman" w:hAnsi="Arial" w:cs="Arial"/>
              <w:color w:val="222222"/>
            </w:rPr>
          </w:rPrChange>
        </w:rPr>
        <w:t xml:space="preserve">, </w:t>
      </w:r>
      <w:r w:rsidR="00C11A7D" w:rsidRPr="00CA258C">
        <w:rPr>
          <w:rFonts w:ascii="Times New Roman" w:eastAsia="Times New Roman" w:hAnsi="Times New Roman" w:cs="Times New Roman"/>
          <w:color w:val="222222"/>
          <w:rPrChange w:id="792" w:author="Justine Kao" w:date="2014-06-05T19:39:00Z">
            <w:rPr>
              <w:rFonts w:ascii="Arial" w:eastAsia="Times New Roman" w:hAnsi="Arial" w:cs="Arial"/>
              <w:color w:val="222222"/>
            </w:rPr>
          </w:rPrChange>
        </w:rPr>
        <w:t>our goal wa</w:t>
      </w:r>
      <w:r w:rsidR="00BC0D2D" w:rsidRPr="00CA258C">
        <w:rPr>
          <w:rFonts w:ascii="Times New Roman" w:eastAsia="Times New Roman" w:hAnsi="Times New Roman" w:cs="Times New Roman"/>
          <w:color w:val="222222"/>
          <w:rPrChange w:id="793" w:author="Justine Kao" w:date="2014-06-05T19:39:00Z">
            <w:rPr>
              <w:rFonts w:ascii="Arial" w:eastAsia="Times New Roman" w:hAnsi="Arial" w:cs="Arial"/>
              <w:color w:val="222222"/>
            </w:rPr>
          </w:rPrChange>
        </w:rPr>
        <w:t>s to show that both</w:t>
      </w:r>
      <w:r w:rsidR="000131E4" w:rsidRPr="00CA258C">
        <w:rPr>
          <w:rFonts w:ascii="Times New Roman" w:eastAsia="Times New Roman" w:hAnsi="Times New Roman" w:cs="Times New Roman"/>
          <w:color w:val="222222"/>
          <w:rPrChange w:id="794" w:author="Justine Kao" w:date="2014-06-05T19:39:00Z">
            <w:rPr>
              <w:rFonts w:ascii="Arial" w:eastAsia="Times New Roman" w:hAnsi="Arial" w:cs="Arial"/>
              <w:color w:val="222222"/>
            </w:rPr>
          </w:rPrChange>
        </w:rPr>
        <w:t xml:space="preserve"> nonlinguistic knowledge (such as the probability of certain states of the world) and</w:t>
      </w:r>
      <w:r w:rsidR="00893E1C" w:rsidRPr="00CA258C">
        <w:rPr>
          <w:rFonts w:ascii="Times New Roman" w:eastAsia="Times New Roman" w:hAnsi="Times New Roman" w:cs="Times New Roman"/>
          <w:color w:val="222222"/>
          <w:rPrChange w:id="795" w:author="Justine Kao" w:date="2014-06-05T19:39:00Z">
            <w:rPr>
              <w:rFonts w:ascii="Arial" w:eastAsia="Times New Roman" w:hAnsi="Arial" w:cs="Arial"/>
              <w:color w:val="222222"/>
            </w:rPr>
          </w:rPrChange>
        </w:rPr>
        <w:t xml:space="preserve"> linguistic knowledge (such as the literal semantics of</w:t>
      </w:r>
      <w:r w:rsidR="000131E4" w:rsidRPr="00CA258C">
        <w:rPr>
          <w:rFonts w:ascii="Times New Roman" w:eastAsia="Times New Roman" w:hAnsi="Times New Roman" w:cs="Times New Roman"/>
          <w:color w:val="222222"/>
          <w:rPrChange w:id="796" w:author="Justine Kao" w:date="2014-06-05T19:39:00Z">
            <w:rPr>
              <w:rFonts w:ascii="Arial" w:eastAsia="Times New Roman" w:hAnsi="Arial" w:cs="Arial"/>
              <w:color w:val="222222"/>
            </w:rPr>
          </w:rPrChange>
        </w:rPr>
        <w:t xml:space="preserve"> “1000” and general principles of communication) </w:t>
      </w:r>
      <w:r w:rsidR="00BC0D2D" w:rsidRPr="00CA258C">
        <w:rPr>
          <w:rFonts w:ascii="Times New Roman" w:eastAsia="Times New Roman" w:hAnsi="Times New Roman" w:cs="Times New Roman"/>
          <w:color w:val="222222"/>
          <w:rPrChange w:id="797" w:author="Justine Kao" w:date="2014-06-05T19:39:00Z">
            <w:rPr>
              <w:rFonts w:ascii="Arial" w:eastAsia="Times New Roman" w:hAnsi="Arial" w:cs="Arial"/>
              <w:color w:val="222222"/>
            </w:rPr>
          </w:rPrChange>
        </w:rPr>
        <w:t xml:space="preserve">shape how people understand </w:t>
      </w:r>
      <w:r w:rsidR="00D46E76" w:rsidRPr="00CA258C">
        <w:rPr>
          <w:rFonts w:ascii="Times New Roman" w:eastAsia="Times New Roman" w:hAnsi="Times New Roman" w:cs="Times New Roman"/>
          <w:color w:val="222222"/>
          <w:rPrChange w:id="798" w:author="Justine Kao" w:date="2014-06-05T19:39:00Z">
            <w:rPr>
              <w:rFonts w:ascii="Arial" w:eastAsia="Times New Roman" w:hAnsi="Arial" w:cs="Arial"/>
              <w:color w:val="222222"/>
            </w:rPr>
          </w:rPrChange>
        </w:rPr>
        <w:t>language</w:t>
      </w:r>
      <w:r w:rsidR="00492FF5" w:rsidRPr="00CA258C">
        <w:rPr>
          <w:rFonts w:ascii="Times New Roman" w:eastAsia="Times New Roman" w:hAnsi="Times New Roman" w:cs="Times New Roman"/>
          <w:color w:val="222222"/>
          <w:rPrChange w:id="799" w:author="Justine Kao" w:date="2014-06-05T19:39:00Z">
            <w:rPr>
              <w:rFonts w:ascii="Arial" w:eastAsia="Times New Roman" w:hAnsi="Arial" w:cs="Arial"/>
              <w:color w:val="222222"/>
            </w:rPr>
          </w:rPrChange>
        </w:rPr>
        <w:t xml:space="preserve">. </w:t>
      </w:r>
      <w:r w:rsidR="004C121E" w:rsidRPr="00CA258C">
        <w:rPr>
          <w:rFonts w:ascii="Times New Roman" w:eastAsia="Times New Roman" w:hAnsi="Times New Roman" w:cs="Times New Roman"/>
          <w:color w:val="222222"/>
          <w:rPrChange w:id="800" w:author="Justine Kao" w:date="2014-06-05T19:39:00Z">
            <w:rPr>
              <w:rFonts w:ascii="Arial" w:eastAsia="Times New Roman" w:hAnsi="Arial" w:cs="Arial"/>
              <w:color w:val="222222"/>
            </w:rPr>
          </w:rPrChange>
        </w:rPr>
        <w:t>O</w:t>
      </w:r>
      <w:r w:rsidR="00D46E76" w:rsidRPr="00CA258C">
        <w:rPr>
          <w:rFonts w:ascii="Times New Roman" w:eastAsia="Times New Roman" w:hAnsi="Times New Roman" w:cs="Times New Roman"/>
          <w:color w:val="222222"/>
          <w:rPrChange w:id="801" w:author="Justine Kao" w:date="2014-06-05T19:39:00Z">
            <w:rPr>
              <w:rFonts w:ascii="Arial" w:eastAsia="Times New Roman" w:hAnsi="Arial" w:cs="Arial"/>
              <w:color w:val="222222"/>
            </w:rPr>
          </w:rPrChange>
        </w:rPr>
        <w:t>ur model is able to combine these ty</w:t>
      </w:r>
      <w:r w:rsidR="00E81B6A" w:rsidRPr="00CA258C">
        <w:rPr>
          <w:rFonts w:ascii="Times New Roman" w:eastAsia="Times New Roman" w:hAnsi="Times New Roman" w:cs="Times New Roman"/>
          <w:color w:val="222222"/>
          <w:rPrChange w:id="802" w:author="Justine Kao" w:date="2014-06-05T19:39:00Z">
            <w:rPr>
              <w:rFonts w:ascii="Arial" w:eastAsia="Times New Roman" w:hAnsi="Arial" w:cs="Arial"/>
              <w:color w:val="222222"/>
            </w:rPr>
          </w:rPrChange>
        </w:rPr>
        <w:t xml:space="preserve">pes of knowledge to </w:t>
      </w:r>
      <w:r w:rsidR="00492FF5" w:rsidRPr="00CA258C">
        <w:rPr>
          <w:rFonts w:ascii="Times New Roman" w:eastAsia="Times New Roman" w:hAnsi="Times New Roman" w:cs="Times New Roman"/>
          <w:color w:val="222222"/>
          <w:rPrChange w:id="803" w:author="Justine Kao" w:date="2014-06-05T19:39:00Z">
            <w:rPr>
              <w:rFonts w:ascii="Arial" w:eastAsia="Times New Roman" w:hAnsi="Arial" w:cs="Arial"/>
              <w:color w:val="222222"/>
            </w:rPr>
          </w:rPrChange>
        </w:rPr>
        <w:t xml:space="preserve">accurately </w:t>
      </w:r>
      <w:r w:rsidR="00E81B6A" w:rsidRPr="00CA258C">
        <w:rPr>
          <w:rFonts w:ascii="Times New Roman" w:eastAsia="Times New Roman" w:hAnsi="Times New Roman" w:cs="Times New Roman"/>
          <w:color w:val="222222"/>
          <w:rPrChange w:id="804" w:author="Justine Kao" w:date="2014-06-05T19:39:00Z">
            <w:rPr>
              <w:rFonts w:ascii="Arial" w:eastAsia="Times New Roman" w:hAnsi="Arial" w:cs="Arial"/>
              <w:color w:val="222222"/>
            </w:rPr>
          </w:rPrChange>
        </w:rPr>
        <w:t>predict people’s interpretations of number words.</w:t>
      </w:r>
      <w:r w:rsidR="00492FF5" w:rsidRPr="00CA258C">
        <w:rPr>
          <w:rFonts w:ascii="Times New Roman" w:eastAsia="Times New Roman" w:hAnsi="Times New Roman" w:cs="Times New Roman"/>
          <w:color w:val="222222"/>
          <w:rPrChange w:id="805" w:author="Justine Kao" w:date="2014-06-05T19:39:00Z">
            <w:rPr>
              <w:rFonts w:ascii="Arial" w:eastAsia="Times New Roman" w:hAnsi="Arial" w:cs="Arial"/>
              <w:color w:val="222222"/>
            </w:rPr>
          </w:rPrChange>
        </w:rPr>
        <w:t xml:space="preserve"> </w:t>
      </w:r>
    </w:p>
    <w:p w14:paraId="3A5D1C21" w14:textId="77777777" w:rsidR="00A535C2" w:rsidRPr="00CA258C" w:rsidRDefault="00A535C2" w:rsidP="00BC0D2D">
      <w:pPr>
        <w:ind w:left="720"/>
        <w:rPr>
          <w:ins w:id="806" w:author="Noah Goodman" w:date="2014-06-05T08:09:00Z"/>
          <w:rFonts w:ascii="Times New Roman" w:eastAsia="Times New Roman" w:hAnsi="Times New Roman" w:cs="Times New Roman"/>
          <w:color w:val="222222"/>
          <w:rPrChange w:id="807" w:author="Justine Kao" w:date="2014-06-05T19:39:00Z">
            <w:rPr>
              <w:ins w:id="808" w:author="Noah Goodman" w:date="2014-06-05T08:09:00Z"/>
              <w:rFonts w:ascii="Arial" w:eastAsia="Times New Roman" w:hAnsi="Arial" w:cs="Arial"/>
              <w:color w:val="222222"/>
            </w:rPr>
          </w:rPrChange>
        </w:rPr>
      </w:pPr>
    </w:p>
    <w:p w14:paraId="116536BA" w14:textId="1EA1779D" w:rsidR="00CA3DD2" w:rsidRPr="00CA258C" w:rsidRDefault="00A535C2" w:rsidP="00BC0D2D">
      <w:pPr>
        <w:ind w:left="720"/>
        <w:rPr>
          <w:rFonts w:ascii="Times New Roman" w:eastAsia="Times New Roman" w:hAnsi="Times New Roman" w:cs="Times New Roman"/>
          <w:color w:val="222222"/>
          <w:rPrChange w:id="809" w:author="Justine Kao" w:date="2014-06-05T19:39:00Z">
            <w:rPr>
              <w:rFonts w:ascii="Arial" w:eastAsia="Times New Roman" w:hAnsi="Arial" w:cs="Arial"/>
              <w:color w:val="222222"/>
            </w:rPr>
          </w:rPrChange>
        </w:rPr>
      </w:pPr>
      <w:ins w:id="810" w:author="Noah Goodman" w:date="2014-06-05T08:09:00Z">
        <w:r w:rsidRPr="00CA258C">
          <w:rPr>
            <w:rFonts w:ascii="Times New Roman" w:eastAsia="Times New Roman" w:hAnsi="Times New Roman" w:cs="Times New Roman"/>
            <w:color w:val="222222"/>
            <w:rPrChange w:id="811" w:author="Justine Kao" w:date="2014-06-05T19:39:00Z">
              <w:rPr>
                <w:rFonts w:ascii="Arial" w:eastAsia="Times New Roman" w:hAnsi="Arial" w:cs="Arial"/>
                <w:color w:val="222222"/>
              </w:rPr>
            </w:rPrChange>
          </w:rPr>
          <w:t>T</w:t>
        </w:r>
      </w:ins>
      <w:del w:id="812" w:author="Noah Goodman" w:date="2014-06-05T08:09:00Z">
        <w:r w:rsidR="00AC31A1" w:rsidRPr="00CA258C" w:rsidDel="00A535C2">
          <w:rPr>
            <w:rFonts w:ascii="Times New Roman" w:eastAsia="Times New Roman" w:hAnsi="Times New Roman" w:cs="Times New Roman"/>
            <w:color w:val="222222"/>
            <w:rPrChange w:id="813" w:author="Justine Kao" w:date="2014-06-05T19:39:00Z">
              <w:rPr>
                <w:rFonts w:ascii="Arial" w:eastAsia="Times New Roman" w:hAnsi="Arial" w:cs="Arial"/>
                <w:color w:val="222222"/>
              </w:rPr>
            </w:rPrChange>
          </w:rPr>
          <w:delText>As a result, t</w:delText>
        </w:r>
      </w:del>
      <w:r w:rsidR="00492FF5" w:rsidRPr="00CA258C">
        <w:rPr>
          <w:rFonts w:ascii="Times New Roman" w:eastAsia="Times New Roman" w:hAnsi="Times New Roman" w:cs="Times New Roman"/>
          <w:color w:val="222222"/>
          <w:rPrChange w:id="814" w:author="Justine Kao" w:date="2014-06-05T19:39:00Z">
            <w:rPr>
              <w:rFonts w:ascii="Arial" w:eastAsia="Times New Roman" w:hAnsi="Arial" w:cs="Arial"/>
              <w:color w:val="222222"/>
            </w:rPr>
          </w:rPrChange>
        </w:rPr>
        <w:t>he</w:t>
      </w:r>
      <w:r w:rsidR="00B77208" w:rsidRPr="00CA258C">
        <w:rPr>
          <w:rFonts w:ascii="Times New Roman" w:eastAsia="Times New Roman" w:hAnsi="Times New Roman" w:cs="Times New Roman"/>
          <w:color w:val="222222"/>
          <w:rPrChange w:id="815" w:author="Justine Kao" w:date="2014-06-05T19:39:00Z">
            <w:rPr>
              <w:rFonts w:ascii="Arial" w:eastAsia="Times New Roman" w:hAnsi="Arial" w:cs="Arial"/>
              <w:color w:val="222222"/>
            </w:rPr>
          </w:rPrChange>
        </w:rPr>
        <w:t xml:space="preserve"> prior probabilities are critical to the model</w:t>
      </w:r>
      <w:ins w:id="816" w:author="Noah Goodman" w:date="2014-06-05T08:10:00Z">
        <w:r w:rsidRPr="00CA258C">
          <w:rPr>
            <w:rFonts w:ascii="Times New Roman" w:eastAsia="Times New Roman" w:hAnsi="Times New Roman" w:cs="Times New Roman"/>
            <w:color w:val="222222"/>
            <w:rPrChange w:id="817" w:author="Justine Kao" w:date="2014-06-05T19:39:00Z">
              <w:rPr>
                <w:rFonts w:ascii="Arial" w:eastAsia="Times New Roman" w:hAnsi="Arial" w:cs="Arial"/>
                <w:color w:val="222222"/>
              </w:rPr>
            </w:rPrChange>
          </w:rPr>
          <w:t>’s success</w:t>
        </w:r>
      </w:ins>
      <w:del w:id="818" w:author="Noah Goodman" w:date="2014-06-05T08:10:00Z">
        <w:r w:rsidR="00B77208" w:rsidRPr="00CA258C" w:rsidDel="00A535C2">
          <w:rPr>
            <w:rFonts w:ascii="Times New Roman" w:eastAsia="Times New Roman" w:hAnsi="Times New Roman" w:cs="Times New Roman"/>
            <w:color w:val="222222"/>
            <w:rPrChange w:id="819" w:author="Justine Kao" w:date="2014-06-05T19:39:00Z">
              <w:rPr>
                <w:rFonts w:ascii="Arial" w:eastAsia="Times New Roman" w:hAnsi="Arial" w:cs="Arial"/>
                <w:color w:val="222222"/>
              </w:rPr>
            </w:rPrChange>
          </w:rPr>
          <w:delText xml:space="preserve"> because </w:delText>
        </w:r>
      </w:del>
      <w:del w:id="820" w:author="Noah Goodman" w:date="2014-06-05T08:09:00Z">
        <w:r w:rsidR="00B77208" w:rsidRPr="00CA258C" w:rsidDel="00A535C2">
          <w:rPr>
            <w:rFonts w:ascii="Times New Roman" w:eastAsia="Times New Roman" w:hAnsi="Times New Roman" w:cs="Times New Roman"/>
            <w:color w:val="222222"/>
            <w:rPrChange w:id="821" w:author="Justine Kao" w:date="2014-06-05T19:39:00Z">
              <w:rPr>
                <w:rFonts w:ascii="Arial" w:eastAsia="Times New Roman" w:hAnsi="Arial" w:cs="Arial"/>
                <w:color w:val="222222"/>
              </w:rPr>
            </w:rPrChange>
          </w:rPr>
          <w:delText xml:space="preserve">we believe that </w:delText>
        </w:r>
      </w:del>
      <w:del w:id="822" w:author="Noah Goodman" w:date="2014-06-05T08:10:00Z">
        <w:r w:rsidR="00B77208" w:rsidRPr="00CA258C" w:rsidDel="00A535C2">
          <w:rPr>
            <w:rFonts w:ascii="Times New Roman" w:eastAsia="Times New Roman" w:hAnsi="Times New Roman" w:cs="Times New Roman"/>
            <w:color w:val="222222"/>
            <w:rPrChange w:id="823" w:author="Justine Kao" w:date="2014-06-05T19:39:00Z">
              <w:rPr>
                <w:rFonts w:ascii="Arial" w:eastAsia="Times New Roman" w:hAnsi="Arial" w:cs="Arial"/>
                <w:color w:val="222222"/>
              </w:rPr>
            </w:rPrChange>
          </w:rPr>
          <w:delText xml:space="preserve">they are critical to how people understand language </w:delText>
        </w:r>
        <w:r w:rsidR="00BF3593" w:rsidRPr="00CA258C" w:rsidDel="00A535C2">
          <w:rPr>
            <w:rFonts w:ascii="Times New Roman" w:eastAsia="Times New Roman" w:hAnsi="Times New Roman" w:cs="Times New Roman"/>
            <w:color w:val="222222"/>
            <w:rPrChange w:id="824" w:author="Justine Kao" w:date="2014-06-05T19:39:00Z">
              <w:rPr>
                <w:rFonts w:ascii="Arial" w:eastAsia="Times New Roman" w:hAnsi="Arial" w:cs="Arial"/>
                <w:color w:val="222222"/>
              </w:rPr>
            </w:rPrChange>
          </w:rPr>
          <w:delText>in general</w:delText>
        </w:r>
      </w:del>
      <w:r w:rsidR="00B77208" w:rsidRPr="00CA258C">
        <w:rPr>
          <w:rFonts w:ascii="Times New Roman" w:eastAsia="Times New Roman" w:hAnsi="Times New Roman" w:cs="Times New Roman"/>
          <w:color w:val="222222"/>
          <w:rPrChange w:id="825" w:author="Justine Kao" w:date="2014-06-05T19:39:00Z">
            <w:rPr>
              <w:rFonts w:ascii="Arial" w:eastAsia="Times New Roman" w:hAnsi="Arial" w:cs="Arial"/>
              <w:color w:val="222222"/>
            </w:rPr>
          </w:rPrChange>
        </w:rPr>
        <w:t>. However, the prior probabi</w:t>
      </w:r>
      <w:r w:rsidR="0073023C" w:rsidRPr="00CA258C">
        <w:rPr>
          <w:rFonts w:ascii="Times New Roman" w:eastAsia="Times New Roman" w:hAnsi="Times New Roman" w:cs="Times New Roman"/>
          <w:color w:val="222222"/>
          <w:rPrChange w:id="826" w:author="Justine Kao" w:date="2014-06-05T19:39:00Z">
            <w:rPr>
              <w:rFonts w:ascii="Arial" w:eastAsia="Times New Roman" w:hAnsi="Arial" w:cs="Arial"/>
              <w:color w:val="222222"/>
            </w:rPr>
          </w:rPrChange>
        </w:rPr>
        <w:t>lities alone are not sufficient, since</w:t>
      </w:r>
      <w:r w:rsidR="00BF3593" w:rsidRPr="00CA258C">
        <w:rPr>
          <w:rFonts w:ascii="Times New Roman" w:eastAsia="Times New Roman" w:hAnsi="Times New Roman" w:cs="Times New Roman"/>
          <w:color w:val="222222"/>
          <w:rPrChange w:id="827" w:author="Justine Kao" w:date="2014-06-05T19:39:00Z">
            <w:rPr>
              <w:rFonts w:ascii="Arial" w:eastAsia="Times New Roman" w:hAnsi="Arial" w:cs="Arial"/>
              <w:color w:val="222222"/>
            </w:rPr>
          </w:rPrChange>
        </w:rPr>
        <w:t xml:space="preserve"> relying on prior probabilities alone </w:t>
      </w:r>
      <w:r w:rsidR="00F82EAF" w:rsidRPr="00CA258C">
        <w:rPr>
          <w:rFonts w:ascii="Times New Roman" w:eastAsia="Times New Roman" w:hAnsi="Times New Roman" w:cs="Times New Roman"/>
          <w:color w:val="222222"/>
          <w:rPrChange w:id="828" w:author="Justine Kao" w:date="2014-06-05T19:39:00Z">
            <w:rPr>
              <w:rFonts w:ascii="Arial" w:eastAsia="Times New Roman" w:hAnsi="Arial" w:cs="Arial"/>
              <w:color w:val="222222"/>
            </w:rPr>
          </w:rPrChange>
        </w:rPr>
        <w:t xml:space="preserve">without taking into account </w:t>
      </w:r>
      <w:del w:id="829" w:author="Noah Goodman" w:date="2014-06-05T08:10:00Z">
        <w:r w:rsidR="00F82EAF" w:rsidRPr="00CA258C" w:rsidDel="00A535C2">
          <w:rPr>
            <w:rFonts w:ascii="Times New Roman" w:eastAsia="Times New Roman" w:hAnsi="Times New Roman" w:cs="Times New Roman"/>
            <w:color w:val="222222"/>
            <w:rPrChange w:id="830" w:author="Justine Kao" w:date="2014-06-05T19:39:00Z">
              <w:rPr>
                <w:rFonts w:ascii="Arial" w:eastAsia="Times New Roman" w:hAnsi="Arial" w:cs="Arial"/>
                <w:color w:val="222222"/>
              </w:rPr>
            </w:rPrChange>
          </w:rPr>
          <w:delText>linguistic information</w:delText>
        </w:r>
      </w:del>
      <w:ins w:id="831" w:author="Noah Goodman" w:date="2014-06-05T08:10:00Z">
        <w:r w:rsidRPr="00CA258C">
          <w:rPr>
            <w:rFonts w:ascii="Times New Roman" w:eastAsia="Times New Roman" w:hAnsi="Times New Roman" w:cs="Times New Roman"/>
            <w:color w:val="222222"/>
            <w:rPrChange w:id="832" w:author="Justine Kao" w:date="2014-06-05T19:39:00Z">
              <w:rPr>
                <w:rFonts w:ascii="Arial" w:eastAsia="Times New Roman" w:hAnsi="Arial" w:cs="Arial"/>
                <w:color w:val="222222"/>
              </w:rPr>
            </w:rPrChange>
          </w:rPr>
          <w:t>the structure of langu</w:t>
        </w:r>
      </w:ins>
      <w:ins w:id="833" w:author="Noah Goodman" w:date="2014-06-05T08:11:00Z">
        <w:r w:rsidRPr="00CA258C">
          <w:rPr>
            <w:rFonts w:ascii="Times New Roman" w:eastAsia="Times New Roman" w:hAnsi="Times New Roman" w:cs="Times New Roman"/>
            <w:color w:val="222222"/>
            <w:rPrChange w:id="834" w:author="Justine Kao" w:date="2014-06-05T19:39:00Z">
              <w:rPr>
                <w:rFonts w:ascii="Arial" w:eastAsia="Times New Roman" w:hAnsi="Arial" w:cs="Arial"/>
                <w:color w:val="222222"/>
              </w:rPr>
            </w:rPrChange>
          </w:rPr>
          <w:t>a</w:t>
        </w:r>
      </w:ins>
      <w:ins w:id="835" w:author="Noah Goodman" w:date="2014-06-05T08:10:00Z">
        <w:r w:rsidRPr="00CA258C">
          <w:rPr>
            <w:rFonts w:ascii="Times New Roman" w:eastAsia="Times New Roman" w:hAnsi="Times New Roman" w:cs="Times New Roman"/>
            <w:color w:val="222222"/>
            <w:rPrChange w:id="836" w:author="Justine Kao" w:date="2014-06-05T19:39:00Z">
              <w:rPr>
                <w:rFonts w:ascii="Arial" w:eastAsia="Times New Roman" w:hAnsi="Arial" w:cs="Arial"/>
                <w:color w:val="222222"/>
              </w:rPr>
            </w:rPrChange>
          </w:rPr>
          <w:t>ge</w:t>
        </w:r>
      </w:ins>
      <w:r w:rsidR="00F82EAF" w:rsidRPr="00CA258C">
        <w:rPr>
          <w:rFonts w:ascii="Times New Roman" w:eastAsia="Times New Roman" w:hAnsi="Times New Roman" w:cs="Times New Roman"/>
          <w:color w:val="222222"/>
          <w:rPrChange w:id="837" w:author="Justine Kao" w:date="2014-06-05T19:39:00Z">
            <w:rPr>
              <w:rFonts w:ascii="Arial" w:eastAsia="Times New Roman" w:hAnsi="Arial" w:cs="Arial"/>
              <w:color w:val="222222"/>
            </w:rPr>
          </w:rPrChange>
        </w:rPr>
        <w:t xml:space="preserve"> </w:t>
      </w:r>
      <w:r w:rsidR="00BF3593" w:rsidRPr="00CA258C">
        <w:rPr>
          <w:rFonts w:ascii="Times New Roman" w:eastAsia="Times New Roman" w:hAnsi="Times New Roman" w:cs="Times New Roman"/>
          <w:color w:val="222222"/>
          <w:rPrChange w:id="838" w:author="Justine Kao" w:date="2014-06-05T19:39:00Z">
            <w:rPr>
              <w:rFonts w:ascii="Arial" w:eastAsia="Times New Roman" w:hAnsi="Arial" w:cs="Arial"/>
              <w:color w:val="222222"/>
            </w:rPr>
          </w:rPrChange>
        </w:rPr>
        <w:t>would result in identical interpretations</w:t>
      </w:r>
      <w:r w:rsidR="007D11CA" w:rsidRPr="00CA258C">
        <w:rPr>
          <w:rFonts w:ascii="Times New Roman" w:eastAsia="Times New Roman" w:hAnsi="Times New Roman" w:cs="Times New Roman"/>
          <w:color w:val="222222"/>
          <w:rPrChange w:id="839" w:author="Justine Kao" w:date="2014-06-05T19:39:00Z">
            <w:rPr>
              <w:rFonts w:ascii="Arial" w:eastAsia="Times New Roman" w:hAnsi="Arial" w:cs="Arial"/>
              <w:color w:val="222222"/>
            </w:rPr>
          </w:rPrChange>
        </w:rPr>
        <w:t xml:space="preserve"> of “The watch cost 50 dollars” </w:t>
      </w:r>
      <w:r w:rsidR="00BF3593" w:rsidRPr="00CA258C">
        <w:rPr>
          <w:rFonts w:ascii="Times New Roman" w:eastAsia="Times New Roman" w:hAnsi="Times New Roman" w:cs="Times New Roman"/>
          <w:color w:val="222222"/>
          <w:rPrChange w:id="840" w:author="Justine Kao" w:date="2014-06-05T19:39:00Z">
            <w:rPr>
              <w:rFonts w:ascii="Arial" w:eastAsia="Times New Roman" w:hAnsi="Arial" w:cs="Arial"/>
              <w:color w:val="222222"/>
            </w:rPr>
          </w:rPrChange>
        </w:rPr>
        <w:t>and</w:t>
      </w:r>
      <w:r w:rsidR="007D11CA" w:rsidRPr="00CA258C">
        <w:rPr>
          <w:rFonts w:ascii="Times New Roman" w:eastAsia="Times New Roman" w:hAnsi="Times New Roman" w:cs="Times New Roman"/>
          <w:color w:val="222222"/>
          <w:rPrChange w:id="841" w:author="Justine Kao" w:date="2014-06-05T19:39:00Z">
            <w:rPr>
              <w:rFonts w:ascii="Arial" w:eastAsia="Times New Roman" w:hAnsi="Arial" w:cs="Arial"/>
              <w:color w:val="222222"/>
            </w:rPr>
          </w:rPrChange>
        </w:rPr>
        <w:t xml:space="preserve"> “The watch cost 1000 dollars.” </w:t>
      </w:r>
      <w:del w:id="842" w:author="Noah Goodman" w:date="2014-06-05T08:11:00Z">
        <w:r w:rsidR="00BF3593" w:rsidRPr="00CA258C" w:rsidDel="00A535C2">
          <w:rPr>
            <w:rFonts w:ascii="Times New Roman" w:eastAsia="Times New Roman" w:hAnsi="Times New Roman" w:cs="Times New Roman"/>
            <w:color w:val="222222"/>
            <w:rPrChange w:id="843" w:author="Justine Kao" w:date="2014-06-05T19:39:00Z">
              <w:rPr>
                <w:rFonts w:ascii="Arial" w:eastAsia="Times New Roman" w:hAnsi="Arial" w:cs="Arial"/>
                <w:color w:val="222222"/>
              </w:rPr>
            </w:rPrChange>
          </w:rPr>
          <w:delText>Instead, t</w:delText>
        </w:r>
        <w:r w:rsidR="007D11CA" w:rsidRPr="00CA258C" w:rsidDel="00A535C2">
          <w:rPr>
            <w:rFonts w:ascii="Times New Roman" w:eastAsia="Times New Roman" w:hAnsi="Times New Roman" w:cs="Times New Roman"/>
            <w:color w:val="222222"/>
            <w:rPrChange w:id="844" w:author="Justine Kao" w:date="2014-06-05T19:39:00Z">
              <w:rPr>
                <w:rFonts w:ascii="Arial" w:eastAsia="Times New Roman" w:hAnsi="Arial" w:cs="Arial"/>
                <w:color w:val="222222"/>
              </w:rPr>
            </w:rPrChange>
          </w:rPr>
          <w:delText xml:space="preserve">he model also needs to consider linguistic information </w:delText>
        </w:r>
        <w:r w:rsidR="00B637D0" w:rsidRPr="00CA258C" w:rsidDel="00A535C2">
          <w:rPr>
            <w:rFonts w:ascii="Times New Roman" w:eastAsia="Times New Roman" w:hAnsi="Times New Roman" w:cs="Times New Roman"/>
            <w:color w:val="222222"/>
            <w:rPrChange w:id="845" w:author="Justine Kao" w:date="2014-06-05T19:39:00Z">
              <w:rPr>
                <w:rFonts w:ascii="Arial" w:eastAsia="Times New Roman" w:hAnsi="Arial" w:cs="Arial"/>
                <w:color w:val="222222"/>
              </w:rPr>
            </w:rPrChange>
          </w:rPr>
          <w:delText>such as the literal meaning of the utterance</w:delText>
        </w:r>
        <w:r w:rsidR="00A50377" w:rsidRPr="00CA258C" w:rsidDel="00A535C2">
          <w:rPr>
            <w:rFonts w:ascii="Times New Roman" w:eastAsia="Times New Roman" w:hAnsi="Times New Roman" w:cs="Times New Roman"/>
            <w:color w:val="222222"/>
            <w:rPrChange w:id="846" w:author="Justine Kao" w:date="2014-06-05T19:39:00Z">
              <w:rPr>
                <w:rFonts w:ascii="Arial" w:eastAsia="Times New Roman" w:hAnsi="Arial" w:cs="Arial"/>
                <w:color w:val="222222"/>
              </w:rPr>
            </w:rPrChange>
          </w:rPr>
          <w:delText xml:space="preserve"> and principles of communication</w:delText>
        </w:r>
        <w:r w:rsidR="00C11A7D" w:rsidRPr="00CA258C" w:rsidDel="00A535C2">
          <w:rPr>
            <w:rFonts w:ascii="Times New Roman" w:eastAsia="Times New Roman" w:hAnsi="Times New Roman" w:cs="Times New Roman"/>
            <w:color w:val="222222"/>
            <w:rPrChange w:id="847" w:author="Justine Kao" w:date="2014-06-05T19:39:00Z">
              <w:rPr>
                <w:rFonts w:ascii="Arial" w:eastAsia="Times New Roman" w:hAnsi="Arial" w:cs="Arial"/>
                <w:color w:val="222222"/>
              </w:rPr>
            </w:rPrChange>
          </w:rPr>
          <w:delText xml:space="preserve">. </w:delText>
        </w:r>
      </w:del>
      <w:r w:rsidR="00C11A7D" w:rsidRPr="00CA258C">
        <w:rPr>
          <w:rFonts w:ascii="Times New Roman" w:eastAsia="Times New Roman" w:hAnsi="Times New Roman" w:cs="Times New Roman"/>
          <w:color w:val="222222"/>
          <w:rPrChange w:id="848" w:author="Justine Kao" w:date="2014-06-05T19:39:00Z">
            <w:rPr>
              <w:rFonts w:ascii="Arial" w:eastAsia="Times New Roman" w:hAnsi="Arial" w:cs="Arial"/>
              <w:color w:val="222222"/>
            </w:rPr>
          </w:rPrChange>
        </w:rPr>
        <w:t>By incorporating</w:t>
      </w:r>
      <w:r w:rsidR="007D11CA" w:rsidRPr="00CA258C">
        <w:rPr>
          <w:rFonts w:ascii="Times New Roman" w:eastAsia="Times New Roman" w:hAnsi="Times New Roman" w:cs="Times New Roman"/>
          <w:color w:val="222222"/>
          <w:rPrChange w:id="849" w:author="Justine Kao" w:date="2014-06-05T19:39:00Z">
            <w:rPr>
              <w:rFonts w:ascii="Arial" w:eastAsia="Times New Roman" w:hAnsi="Arial" w:cs="Arial"/>
              <w:color w:val="222222"/>
            </w:rPr>
          </w:rPrChange>
        </w:rPr>
        <w:t xml:space="preserve"> both </w:t>
      </w:r>
      <w:r w:rsidR="00EA1D5B" w:rsidRPr="00CA258C">
        <w:rPr>
          <w:rFonts w:ascii="Times New Roman" w:eastAsia="Times New Roman" w:hAnsi="Times New Roman" w:cs="Times New Roman"/>
          <w:color w:val="222222"/>
          <w:rPrChange w:id="850" w:author="Justine Kao" w:date="2014-06-05T19:39:00Z">
            <w:rPr>
              <w:rFonts w:ascii="Arial" w:eastAsia="Times New Roman" w:hAnsi="Arial" w:cs="Arial"/>
              <w:color w:val="222222"/>
            </w:rPr>
          </w:rPrChange>
        </w:rPr>
        <w:lastRenderedPageBreak/>
        <w:t>types</w:t>
      </w:r>
      <w:r w:rsidR="007D11CA" w:rsidRPr="00CA258C">
        <w:rPr>
          <w:rFonts w:ascii="Times New Roman" w:eastAsia="Times New Roman" w:hAnsi="Times New Roman" w:cs="Times New Roman"/>
          <w:color w:val="222222"/>
          <w:rPrChange w:id="851" w:author="Justine Kao" w:date="2014-06-05T19:39:00Z">
            <w:rPr>
              <w:rFonts w:ascii="Arial" w:eastAsia="Times New Roman" w:hAnsi="Arial" w:cs="Arial"/>
              <w:color w:val="222222"/>
            </w:rPr>
          </w:rPrChange>
        </w:rPr>
        <w:t xml:space="preserve"> of knowledge</w:t>
      </w:r>
      <w:r w:rsidR="00C11A7D" w:rsidRPr="00CA258C">
        <w:rPr>
          <w:rFonts w:ascii="Times New Roman" w:eastAsia="Times New Roman" w:hAnsi="Times New Roman" w:cs="Times New Roman"/>
          <w:color w:val="222222"/>
          <w:rPrChange w:id="852" w:author="Justine Kao" w:date="2014-06-05T19:39:00Z">
            <w:rPr>
              <w:rFonts w:ascii="Arial" w:eastAsia="Times New Roman" w:hAnsi="Arial" w:cs="Arial"/>
              <w:color w:val="222222"/>
            </w:rPr>
          </w:rPrChange>
        </w:rPr>
        <w:t xml:space="preserve">, the model </w:t>
      </w:r>
      <w:r w:rsidR="00BF3593" w:rsidRPr="00CA258C">
        <w:rPr>
          <w:rFonts w:ascii="Times New Roman" w:eastAsia="Times New Roman" w:hAnsi="Times New Roman" w:cs="Times New Roman"/>
          <w:color w:val="222222"/>
          <w:rPrChange w:id="853" w:author="Justine Kao" w:date="2014-06-05T19:39:00Z">
            <w:rPr>
              <w:rFonts w:ascii="Arial" w:eastAsia="Times New Roman" w:hAnsi="Arial" w:cs="Arial"/>
              <w:color w:val="222222"/>
            </w:rPr>
          </w:rPrChange>
        </w:rPr>
        <w:t>interpret</w:t>
      </w:r>
      <w:r w:rsidR="00C11A7D" w:rsidRPr="00CA258C">
        <w:rPr>
          <w:rFonts w:ascii="Times New Roman" w:eastAsia="Times New Roman" w:hAnsi="Times New Roman" w:cs="Times New Roman"/>
          <w:color w:val="222222"/>
          <w:rPrChange w:id="854" w:author="Justine Kao" w:date="2014-06-05T19:39:00Z">
            <w:rPr>
              <w:rFonts w:ascii="Arial" w:eastAsia="Times New Roman" w:hAnsi="Arial" w:cs="Arial"/>
              <w:color w:val="222222"/>
            </w:rPr>
          </w:rPrChange>
        </w:rPr>
        <w:t>s the utterances in ways that closely align with human judgments</w:t>
      </w:r>
      <w:r w:rsidR="00BF3593" w:rsidRPr="00CA258C">
        <w:rPr>
          <w:rFonts w:ascii="Times New Roman" w:eastAsia="Times New Roman" w:hAnsi="Times New Roman" w:cs="Times New Roman"/>
          <w:color w:val="222222"/>
          <w:rPrChange w:id="855" w:author="Justine Kao" w:date="2014-06-05T19:39:00Z">
            <w:rPr>
              <w:rFonts w:ascii="Arial" w:eastAsia="Times New Roman" w:hAnsi="Arial" w:cs="Arial"/>
              <w:color w:val="222222"/>
            </w:rPr>
          </w:rPrChange>
        </w:rPr>
        <w:t>.</w:t>
      </w:r>
      <w:r w:rsidR="007D11CA" w:rsidRPr="00CA258C">
        <w:rPr>
          <w:rFonts w:ascii="Times New Roman" w:eastAsia="Times New Roman" w:hAnsi="Times New Roman" w:cs="Times New Roman"/>
          <w:color w:val="222222"/>
          <w:rPrChange w:id="856" w:author="Justine Kao" w:date="2014-06-05T19:39:00Z">
            <w:rPr>
              <w:rFonts w:ascii="Arial" w:eastAsia="Times New Roman" w:hAnsi="Arial" w:cs="Arial"/>
              <w:color w:val="222222"/>
            </w:rPr>
          </w:rPrChange>
        </w:rPr>
        <w:t xml:space="preserve"> </w:t>
      </w:r>
    </w:p>
    <w:p w14:paraId="62741A99" w14:textId="77777777" w:rsidR="00F63AC2" w:rsidRPr="00CA258C" w:rsidRDefault="001705B9" w:rsidP="001705B9">
      <w:pPr>
        <w:rPr>
          <w:rFonts w:ascii="Times New Roman" w:eastAsia="Times New Roman" w:hAnsi="Times New Roman" w:cs="Times New Roman"/>
          <w:color w:val="222222"/>
          <w:shd w:val="clear" w:color="auto" w:fill="FFFFFF"/>
          <w:rPrChange w:id="857"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858"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859" w:author="Justine Kao" w:date="2014-06-05T19:39:00Z">
            <w:rPr>
              <w:rFonts w:ascii="Arial" w:eastAsia="Times New Roman" w:hAnsi="Arial" w:cs="Arial"/>
              <w:color w:val="222222"/>
              <w:shd w:val="clear" w:color="auto" w:fill="FFFFFF"/>
            </w:rPr>
          </w:rPrChange>
        </w:rPr>
        <w:t>And some optional but recommended changes: </w:t>
      </w:r>
      <w:r w:rsidRPr="00CA258C">
        <w:rPr>
          <w:rFonts w:ascii="Times New Roman" w:eastAsia="Times New Roman" w:hAnsi="Times New Roman" w:cs="Times New Roman"/>
          <w:color w:val="222222"/>
          <w:rPrChange w:id="860"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rPrChange w:id="861"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862" w:author="Justine Kao" w:date="2014-06-05T19:39:00Z">
            <w:rPr>
              <w:rFonts w:ascii="Arial" w:eastAsia="Times New Roman" w:hAnsi="Arial" w:cs="Arial"/>
              <w:color w:val="222222"/>
              <w:shd w:val="clear" w:color="auto" w:fill="FFFFFF"/>
            </w:rPr>
          </w:rPrChange>
        </w:rPr>
        <w:t>(5) Try to address the "significance-skepticism" expressed by referee #1 in a way that could help non-linguist readers better appreciate the value of these results and the novelty of the methods used. </w:t>
      </w:r>
    </w:p>
    <w:p w14:paraId="34453046" w14:textId="77777777" w:rsidR="00F63AC2" w:rsidRPr="00CA258C" w:rsidDel="0078191B" w:rsidRDefault="00F63AC2" w:rsidP="001705B9">
      <w:pPr>
        <w:rPr>
          <w:del w:id="863" w:author="Noah Goodman" w:date="2014-06-05T08:33:00Z"/>
          <w:rFonts w:ascii="Times New Roman" w:eastAsia="Times New Roman" w:hAnsi="Times New Roman" w:cs="Times New Roman"/>
          <w:color w:val="222222"/>
          <w:shd w:val="clear" w:color="auto" w:fill="FFFFFF"/>
          <w:rPrChange w:id="864" w:author="Justine Kao" w:date="2014-06-05T19:39:00Z">
            <w:rPr>
              <w:del w:id="865" w:author="Noah Goodman" w:date="2014-06-05T08:33:00Z"/>
              <w:rFonts w:ascii="Arial" w:eastAsia="Times New Roman" w:hAnsi="Arial" w:cs="Arial"/>
              <w:color w:val="222222"/>
              <w:shd w:val="clear" w:color="auto" w:fill="FFFFFF"/>
            </w:rPr>
          </w:rPrChange>
        </w:rPr>
      </w:pPr>
    </w:p>
    <w:p w14:paraId="009428CA" w14:textId="685FC7D6" w:rsidR="001E0088" w:rsidRPr="00CA258C" w:rsidRDefault="001E0088">
      <w:pPr>
        <w:rPr>
          <w:ins w:id="866" w:author="Noah Goodman" w:date="2014-06-05T08:21:00Z"/>
          <w:rFonts w:ascii="Times New Roman" w:eastAsia="Times New Roman" w:hAnsi="Times New Roman" w:cs="Times New Roman"/>
          <w:color w:val="222222"/>
          <w:shd w:val="clear" w:color="auto" w:fill="FFFFFF"/>
          <w:rPrChange w:id="867" w:author="Justine Kao" w:date="2014-06-05T19:39:00Z">
            <w:rPr>
              <w:ins w:id="868" w:author="Noah Goodman" w:date="2014-06-05T08:21:00Z"/>
              <w:rFonts w:ascii="Arial" w:eastAsia="Times New Roman" w:hAnsi="Arial" w:cs="Arial"/>
              <w:color w:val="222222"/>
              <w:shd w:val="clear" w:color="auto" w:fill="FFFFFF"/>
            </w:rPr>
          </w:rPrChange>
        </w:rPr>
        <w:pPrChange w:id="869" w:author="Noah Goodman" w:date="2014-06-05T08:33:00Z">
          <w:pPr>
            <w:ind w:left="720"/>
          </w:pPr>
        </w:pPrChange>
      </w:pPr>
    </w:p>
    <w:p w14:paraId="672E8DE7" w14:textId="13959EC3" w:rsidR="0078191B" w:rsidRPr="00CA258C" w:rsidRDefault="0078191B">
      <w:pPr>
        <w:ind w:left="720"/>
        <w:rPr>
          <w:ins w:id="870" w:author="Noah Goodman" w:date="2014-06-05T08:29:00Z"/>
          <w:rFonts w:ascii="Times New Roman" w:eastAsia="Times New Roman" w:hAnsi="Times New Roman" w:cs="Times New Roman"/>
          <w:color w:val="222222"/>
          <w:shd w:val="clear" w:color="auto" w:fill="FFFFFF"/>
          <w:rPrChange w:id="871" w:author="Justine Kao" w:date="2014-06-05T19:39:00Z">
            <w:rPr>
              <w:ins w:id="872" w:author="Noah Goodman" w:date="2014-06-05T08:29:00Z"/>
              <w:rFonts w:ascii="Arial" w:eastAsia="Times New Roman" w:hAnsi="Arial" w:cs="Arial"/>
              <w:color w:val="222222"/>
              <w:shd w:val="clear" w:color="auto" w:fill="FFFFFF"/>
            </w:rPr>
          </w:rPrChange>
        </w:rPr>
      </w:pPr>
      <w:ins w:id="873" w:author="Noah Goodman" w:date="2014-06-05T08:29:00Z">
        <w:r w:rsidRPr="00CA258C">
          <w:rPr>
            <w:rFonts w:ascii="Times New Roman" w:eastAsia="Times New Roman" w:hAnsi="Times New Roman" w:cs="Times New Roman"/>
            <w:color w:val="222222"/>
            <w:shd w:val="clear" w:color="auto" w:fill="FFFFFF"/>
            <w:rPrChange w:id="874" w:author="Justine Kao" w:date="2014-06-05T19:39:00Z">
              <w:rPr>
                <w:rFonts w:ascii="Arial" w:eastAsia="Times New Roman" w:hAnsi="Arial" w:cs="Arial"/>
                <w:color w:val="222222"/>
                <w:shd w:val="clear" w:color="auto" w:fill="FFFFFF"/>
              </w:rPr>
            </w:rPrChange>
          </w:rPr>
          <w:t xml:space="preserve">We </w:t>
        </w:r>
      </w:ins>
      <w:ins w:id="875" w:author="Noah Goodman" w:date="2014-06-05T08:30:00Z">
        <w:r w:rsidRPr="00CA258C">
          <w:rPr>
            <w:rFonts w:ascii="Times New Roman" w:eastAsia="Times New Roman" w:hAnsi="Times New Roman" w:cs="Times New Roman"/>
            <w:color w:val="222222"/>
            <w:shd w:val="clear" w:color="auto" w:fill="FFFFFF"/>
            <w:rPrChange w:id="876" w:author="Justine Kao" w:date="2014-06-05T19:39:00Z">
              <w:rPr>
                <w:rFonts w:ascii="Arial" w:eastAsia="Times New Roman" w:hAnsi="Arial" w:cs="Arial"/>
                <w:color w:val="222222"/>
                <w:shd w:val="clear" w:color="auto" w:fill="FFFFFF"/>
              </w:rPr>
            </w:rPrChange>
          </w:rPr>
          <w:t>believe</w:t>
        </w:r>
      </w:ins>
      <w:ins w:id="877" w:author="Noah Goodman" w:date="2014-06-05T08:29:00Z">
        <w:r w:rsidRPr="00CA258C">
          <w:rPr>
            <w:rFonts w:ascii="Times New Roman" w:eastAsia="Times New Roman" w:hAnsi="Times New Roman" w:cs="Times New Roman"/>
            <w:color w:val="222222"/>
            <w:shd w:val="clear" w:color="auto" w:fill="FFFFFF"/>
            <w:rPrChange w:id="878" w:author="Justine Kao" w:date="2014-06-05T19:39:00Z">
              <w:rPr>
                <w:rFonts w:ascii="Arial" w:eastAsia="Times New Roman" w:hAnsi="Arial" w:cs="Arial"/>
                <w:color w:val="222222"/>
                <w:shd w:val="clear" w:color="auto" w:fill="FFFFFF"/>
              </w:rPr>
            </w:rPrChange>
          </w:rPr>
          <w:t xml:space="preserve"> </w:t>
        </w:r>
      </w:ins>
      <w:ins w:id="879" w:author="Noah Goodman" w:date="2014-06-05T08:30:00Z">
        <w:r w:rsidRPr="00CA258C">
          <w:rPr>
            <w:rFonts w:ascii="Times New Roman" w:eastAsia="Times New Roman" w:hAnsi="Times New Roman" w:cs="Times New Roman"/>
            <w:color w:val="222222"/>
            <w:shd w:val="clear" w:color="auto" w:fill="FFFFFF"/>
            <w:rPrChange w:id="880" w:author="Justine Kao" w:date="2014-06-05T19:39:00Z">
              <w:rPr>
                <w:rFonts w:ascii="Arial" w:eastAsia="Times New Roman" w:hAnsi="Arial" w:cs="Arial"/>
                <w:color w:val="222222"/>
                <w:shd w:val="clear" w:color="auto" w:fill="FFFFFF"/>
              </w:rPr>
            </w:rPrChange>
          </w:rPr>
          <w:t>that the skepticism expressed by the reviewer plays out at two levels: narrowly</w:t>
        </w:r>
      </w:ins>
      <w:ins w:id="881" w:author="Noah Goodman" w:date="2014-06-05T08:33:00Z">
        <w:r w:rsidRPr="00CA258C">
          <w:rPr>
            <w:rFonts w:ascii="Times New Roman" w:eastAsia="Times New Roman" w:hAnsi="Times New Roman" w:cs="Times New Roman"/>
            <w:color w:val="222222"/>
            <w:shd w:val="clear" w:color="auto" w:fill="FFFFFF"/>
            <w:rPrChange w:id="882" w:author="Justine Kao" w:date="2014-06-05T19:39:00Z">
              <w:rPr>
                <w:rFonts w:ascii="Arial" w:eastAsia="Times New Roman" w:hAnsi="Arial" w:cs="Arial"/>
                <w:color w:val="222222"/>
                <w:shd w:val="clear" w:color="auto" w:fill="FFFFFF"/>
              </w:rPr>
            </w:rPrChange>
          </w:rPr>
          <w:t>,</w:t>
        </w:r>
      </w:ins>
      <w:ins w:id="883" w:author="Noah Goodman" w:date="2014-06-05T08:30:00Z">
        <w:r w:rsidRPr="00CA258C">
          <w:rPr>
            <w:rFonts w:ascii="Times New Roman" w:eastAsia="Times New Roman" w:hAnsi="Times New Roman" w:cs="Times New Roman"/>
            <w:color w:val="222222"/>
            <w:shd w:val="clear" w:color="auto" w:fill="FFFFFF"/>
            <w:rPrChange w:id="884" w:author="Justine Kao" w:date="2014-06-05T19:39:00Z">
              <w:rPr>
                <w:rFonts w:ascii="Arial" w:eastAsia="Times New Roman" w:hAnsi="Arial" w:cs="Arial"/>
                <w:color w:val="222222"/>
                <w:shd w:val="clear" w:color="auto" w:fill="FFFFFF"/>
              </w:rPr>
            </w:rPrChange>
          </w:rPr>
          <w:t xml:space="preserve"> the extent to which </w:t>
        </w:r>
      </w:ins>
      <w:ins w:id="885" w:author="Noah Goodman" w:date="2014-06-05T08:31:00Z">
        <w:r w:rsidRPr="00CA258C">
          <w:rPr>
            <w:rFonts w:ascii="Times New Roman" w:eastAsia="Times New Roman" w:hAnsi="Times New Roman" w:cs="Times New Roman"/>
            <w:color w:val="222222"/>
            <w:shd w:val="clear" w:color="auto" w:fill="FFFFFF"/>
            <w:rPrChange w:id="886" w:author="Justine Kao" w:date="2014-06-05T19:39:00Z">
              <w:rPr>
                <w:rFonts w:ascii="Arial" w:eastAsia="Times New Roman" w:hAnsi="Arial" w:cs="Arial"/>
                <w:color w:val="222222"/>
                <w:shd w:val="clear" w:color="auto" w:fill="FFFFFF"/>
              </w:rPr>
            </w:rPrChange>
          </w:rPr>
          <w:t xml:space="preserve">our work </w:t>
        </w:r>
      </w:ins>
      <w:ins w:id="887" w:author="Noah Goodman" w:date="2014-06-05T08:32:00Z">
        <w:r w:rsidRPr="00CA258C">
          <w:rPr>
            <w:rFonts w:ascii="Times New Roman" w:eastAsia="Times New Roman" w:hAnsi="Times New Roman" w:cs="Times New Roman"/>
            <w:color w:val="222222"/>
            <w:shd w:val="clear" w:color="auto" w:fill="FFFFFF"/>
            <w:rPrChange w:id="888" w:author="Justine Kao" w:date="2014-06-05T19:39:00Z">
              <w:rPr>
                <w:rFonts w:ascii="Arial" w:eastAsia="Times New Roman" w:hAnsi="Arial" w:cs="Arial"/>
                <w:color w:val="222222"/>
                <w:shd w:val="clear" w:color="auto" w:fill="FFFFFF"/>
              </w:rPr>
            </w:rPrChange>
          </w:rPr>
          <w:t>represents an</w:t>
        </w:r>
        <w:del w:id="889" w:author="Justine Kao" w:date="2014-06-05T19:45:00Z">
          <w:r w:rsidRPr="00CA258C" w:rsidDel="007C4769">
            <w:rPr>
              <w:rFonts w:ascii="Times New Roman" w:eastAsia="Times New Roman" w:hAnsi="Times New Roman" w:cs="Times New Roman"/>
              <w:color w:val="222222"/>
              <w:shd w:val="clear" w:color="auto" w:fill="FFFFFF"/>
              <w:rPrChange w:id="890" w:author="Justine Kao" w:date="2014-06-05T19:39:00Z">
                <w:rPr>
                  <w:rFonts w:ascii="Arial" w:eastAsia="Times New Roman" w:hAnsi="Arial" w:cs="Arial"/>
                  <w:color w:val="222222"/>
                  <w:shd w:val="clear" w:color="auto" w:fill="FFFFFF"/>
                </w:rPr>
              </w:rPrChange>
            </w:rPr>
            <w:delText>d</w:delText>
          </w:r>
        </w:del>
        <w:r w:rsidRPr="00CA258C">
          <w:rPr>
            <w:rFonts w:ascii="Times New Roman" w:eastAsia="Times New Roman" w:hAnsi="Times New Roman" w:cs="Times New Roman"/>
            <w:color w:val="222222"/>
            <w:shd w:val="clear" w:color="auto" w:fill="FFFFFF"/>
            <w:rPrChange w:id="891" w:author="Justine Kao" w:date="2014-06-05T19:39:00Z">
              <w:rPr>
                <w:rFonts w:ascii="Arial" w:eastAsia="Times New Roman" w:hAnsi="Arial" w:cs="Arial"/>
                <w:color w:val="222222"/>
                <w:shd w:val="clear" w:color="auto" w:fill="FFFFFF"/>
              </w:rPr>
            </w:rPrChange>
          </w:rPr>
          <w:t xml:space="preserve"> important </w:t>
        </w:r>
      </w:ins>
      <w:ins w:id="892" w:author="Noah Goodman" w:date="2014-06-05T08:31:00Z">
        <w:r w:rsidRPr="00CA258C">
          <w:rPr>
            <w:rFonts w:ascii="Times New Roman" w:eastAsia="Times New Roman" w:hAnsi="Times New Roman" w:cs="Times New Roman"/>
            <w:color w:val="222222"/>
            <w:shd w:val="clear" w:color="auto" w:fill="FFFFFF"/>
            <w:rPrChange w:id="893" w:author="Justine Kao" w:date="2014-06-05T19:39:00Z">
              <w:rPr>
                <w:rFonts w:ascii="Arial" w:eastAsia="Times New Roman" w:hAnsi="Arial" w:cs="Arial"/>
                <w:color w:val="222222"/>
                <w:shd w:val="clear" w:color="auto" w:fill="FFFFFF"/>
              </w:rPr>
            </w:rPrChange>
          </w:rPr>
          <w:t>extension to previous</w:t>
        </w:r>
      </w:ins>
      <w:ins w:id="894" w:author="Noah Goodman" w:date="2014-06-05T08:32:00Z">
        <w:r w:rsidRPr="00CA258C">
          <w:rPr>
            <w:rFonts w:ascii="Times New Roman" w:eastAsia="Times New Roman" w:hAnsi="Times New Roman" w:cs="Times New Roman"/>
            <w:color w:val="222222"/>
            <w:shd w:val="clear" w:color="auto" w:fill="FFFFFF"/>
            <w:rPrChange w:id="895" w:author="Justine Kao" w:date="2014-06-05T19:39:00Z">
              <w:rPr>
                <w:rFonts w:ascii="Arial" w:eastAsia="Times New Roman" w:hAnsi="Arial" w:cs="Arial"/>
                <w:color w:val="222222"/>
                <w:shd w:val="clear" w:color="auto" w:fill="FFFFFF"/>
              </w:rPr>
            </w:rPrChange>
          </w:rPr>
          <w:t xml:space="preserve"> formal models</w:t>
        </w:r>
      </w:ins>
      <w:ins w:id="896" w:author="Noah Goodman" w:date="2014-06-05T08:43:00Z">
        <w:r w:rsidR="00BE34B3" w:rsidRPr="00CA258C">
          <w:rPr>
            <w:rFonts w:ascii="Times New Roman" w:eastAsia="Times New Roman" w:hAnsi="Times New Roman" w:cs="Times New Roman"/>
            <w:color w:val="222222"/>
            <w:shd w:val="clear" w:color="auto" w:fill="FFFFFF"/>
            <w:rPrChange w:id="897" w:author="Justine Kao" w:date="2014-06-05T19:39:00Z">
              <w:rPr>
                <w:rFonts w:ascii="Arial" w:eastAsia="Times New Roman" w:hAnsi="Arial" w:cs="Arial"/>
                <w:color w:val="222222"/>
                <w:shd w:val="clear" w:color="auto" w:fill="FFFFFF"/>
              </w:rPr>
            </w:rPrChange>
          </w:rPr>
          <w:t xml:space="preserve"> and informal ideas</w:t>
        </w:r>
      </w:ins>
      <w:ins w:id="898" w:author="Noah Goodman" w:date="2014-06-05T08:31:00Z">
        <w:r w:rsidRPr="00CA258C">
          <w:rPr>
            <w:rFonts w:ascii="Times New Roman" w:eastAsia="Times New Roman" w:hAnsi="Times New Roman" w:cs="Times New Roman"/>
            <w:color w:val="222222"/>
            <w:shd w:val="clear" w:color="auto" w:fill="FFFFFF"/>
            <w:rPrChange w:id="899" w:author="Justine Kao" w:date="2014-06-05T19:39:00Z">
              <w:rPr>
                <w:rFonts w:ascii="Arial" w:eastAsia="Times New Roman" w:hAnsi="Arial" w:cs="Arial"/>
                <w:color w:val="222222"/>
                <w:shd w:val="clear" w:color="auto" w:fill="FFFFFF"/>
              </w:rPr>
            </w:rPrChange>
          </w:rPr>
          <w:t>, and broadly</w:t>
        </w:r>
      </w:ins>
      <w:ins w:id="900" w:author="Noah Goodman" w:date="2014-06-05T08:33:00Z">
        <w:r w:rsidRPr="00CA258C">
          <w:rPr>
            <w:rFonts w:ascii="Times New Roman" w:eastAsia="Times New Roman" w:hAnsi="Times New Roman" w:cs="Times New Roman"/>
            <w:color w:val="222222"/>
            <w:shd w:val="clear" w:color="auto" w:fill="FFFFFF"/>
            <w:rPrChange w:id="901" w:author="Justine Kao" w:date="2014-06-05T19:39:00Z">
              <w:rPr>
                <w:rFonts w:ascii="Arial" w:eastAsia="Times New Roman" w:hAnsi="Arial" w:cs="Arial"/>
                <w:color w:val="222222"/>
                <w:shd w:val="clear" w:color="auto" w:fill="FFFFFF"/>
              </w:rPr>
            </w:rPrChange>
          </w:rPr>
          <w:t>,</w:t>
        </w:r>
      </w:ins>
      <w:ins w:id="902" w:author="Noah Goodman" w:date="2014-06-05T08:31:00Z">
        <w:r w:rsidRPr="00CA258C">
          <w:rPr>
            <w:rFonts w:ascii="Times New Roman" w:eastAsia="Times New Roman" w:hAnsi="Times New Roman" w:cs="Times New Roman"/>
            <w:color w:val="222222"/>
            <w:shd w:val="clear" w:color="auto" w:fill="FFFFFF"/>
            <w:rPrChange w:id="903" w:author="Justine Kao" w:date="2014-06-05T19:39:00Z">
              <w:rPr>
                <w:rFonts w:ascii="Arial" w:eastAsia="Times New Roman" w:hAnsi="Arial" w:cs="Arial"/>
                <w:color w:val="222222"/>
                <w:shd w:val="clear" w:color="auto" w:fill="FFFFFF"/>
              </w:rPr>
            </w:rPrChange>
          </w:rPr>
          <w:t xml:space="preserve"> the value of formalizing and quantifying linguistic intuitions. </w:t>
        </w:r>
      </w:ins>
      <w:ins w:id="904" w:author="Noah Goodman" w:date="2014-06-05T08:32:00Z">
        <w:r w:rsidRPr="00CA258C">
          <w:rPr>
            <w:rFonts w:ascii="Times New Roman" w:eastAsia="Times New Roman" w:hAnsi="Times New Roman" w:cs="Times New Roman"/>
            <w:color w:val="222222"/>
            <w:shd w:val="clear" w:color="auto" w:fill="FFFFFF"/>
            <w:rPrChange w:id="905" w:author="Justine Kao" w:date="2014-06-05T19:39:00Z">
              <w:rPr>
                <w:rFonts w:ascii="Arial" w:eastAsia="Times New Roman" w:hAnsi="Arial" w:cs="Arial"/>
                <w:color w:val="222222"/>
                <w:shd w:val="clear" w:color="auto" w:fill="FFFFFF"/>
              </w:rPr>
            </w:rPrChange>
          </w:rPr>
          <w:t>To address the former w</w:t>
        </w:r>
      </w:ins>
      <w:del w:id="906" w:author="Noah Goodman" w:date="2014-06-05T08:32:00Z">
        <w:r w:rsidR="00F63AC2" w:rsidRPr="00CA258C" w:rsidDel="0078191B">
          <w:rPr>
            <w:rFonts w:ascii="Times New Roman" w:eastAsia="Times New Roman" w:hAnsi="Times New Roman" w:cs="Times New Roman"/>
            <w:color w:val="222222"/>
            <w:shd w:val="clear" w:color="auto" w:fill="FFFFFF"/>
            <w:rPrChange w:id="907" w:author="Justine Kao" w:date="2014-06-05T19:39:00Z">
              <w:rPr>
                <w:rFonts w:ascii="Arial" w:eastAsia="Times New Roman" w:hAnsi="Arial" w:cs="Arial"/>
                <w:color w:val="222222"/>
                <w:shd w:val="clear" w:color="auto" w:fill="FFFFFF"/>
              </w:rPr>
            </w:rPrChange>
          </w:rPr>
          <w:delText>W</w:delText>
        </w:r>
      </w:del>
      <w:r w:rsidR="00F63AC2" w:rsidRPr="00CA258C">
        <w:rPr>
          <w:rFonts w:ascii="Times New Roman" w:eastAsia="Times New Roman" w:hAnsi="Times New Roman" w:cs="Times New Roman"/>
          <w:color w:val="222222"/>
          <w:shd w:val="clear" w:color="auto" w:fill="FFFFFF"/>
          <w:rPrChange w:id="908" w:author="Justine Kao" w:date="2014-06-05T19:39:00Z">
            <w:rPr>
              <w:rFonts w:ascii="Arial" w:eastAsia="Times New Roman" w:hAnsi="Arial" w:cs="Arial"/>
              <w:color w:val="222222"/>
              <w:shd w:val="clear" w:color="auto" w:fill="FFFFFF"/>
            </w:rPr>
          </w:rPrChange>
        </w:rPr>
        <w:t xml:space="preserve">e have </w:t>
      </w:r>
      <w:r w:rsidR="004F6D7F" w:rsidRPr="00CA258C">
        <w:rPr>
          <w:rFonts w:ascii="Times New Roman" w:eastAsia="Times New Roman" w:hAnsi="Times New Roman" w:cs="Times New Roman"/>
          <w:color w:val="222222"/>
          <w:shd w:val="clear" w:color="auto" w:fill="FFFFFF"/>
          <w:rPrChange w:id="909" w:author="Justine Kao" w:date="2014-06-05T19:39:00Z">
            <w:rPr>
              <w:rFonts w:ascii="Arial" w:eastAsia="Times New Roman" w:hAnsi="Arial" w:cs="Arial"/>
              <w:color w:val="222222"/>
              <w:shd w:val="clear" w:color="auto" w:fill="FFFFFF"/>
            </w:rPr>
          </w:rPrChange>
        </w:rPr>
        <w:t xml:space="preserve">revised </w:t>
      </w:r>
      <w:r w:rsidR="00412574" w:rsidRPr="00CA258C">
        <w:rPr>
          <w:rFonts w:ascii="Times New Roman" w:eastAsia="Times New Roman" w:hAnsi="Times New Roman" w:cs="Times New Roman"/>
          <w:color w:val="222222"/>
          <w:shd w:val="clear" w:color="auto" w:fill="FFFFFF"/>
          <w:rPrChange w:id="910" w:author="Justine Kao" w:date="2014-06-05T19:39:00Z">
            <w:rPr>
              <w:rFonts w:ascii="Arial" w:eastAsia="Times New Roman" w:hAnsi="Arial" w:cs="Arial"/>
              <w:color w:val="222222"/>
              <w:shd w:val="clear" w:color="auto" w:fill="FFFFFF"/>
            </w:rPr>
          </w:rPrChange>
        </w:rPr>
        <w:t>the main text</w:t>
      </w:r>
      <w:r w:rsidR="004F6D7F" w:rsidRPr="00CA258C">
        <w:rPr>
          <w:rFonts w:ascii="Times New Roman" w:eastAsia="Times New Roman" w:hAnsi="Times New Roman" w:cs="Times New Roman"/>
          <w:color w:val="222222"/>
          <w:shd w:val="clear" w:color="auto" w:fill="FFFFFF"/>
          <w:rPrChange w:id="911" w:author="Justine Kao" w:date="2014-06-05T19:39:00Z">
            <w:rPr>
              <w:rFonts w:ascii="Arial" w:eastAsia="Times New Roman" w:hAnsi="Arial" w:cs="Arial"/>
              <w:color w:val="222222"/>
              <w:shd w:val="clear" w:color="auto" w:fill="FFFFFF"/>
            </w:rPr>
          </w:rPrChange>
        </w:rPr>
        <w:t xml:space="preserve"> to </w:t>
      </w:r>
      <w:r w:rsidR="00412574" w:rsidRPr="00CA258C">
        <w:rPr>
          <w:rFonts w:ascii="Times New Roman" w:eastAsia="Times New Roman" w:hAnsi="Times New Roman" w:cs="Times New Roman"/>
          <w:color w:val="222222"/>
          <w:shd w:val="clear" w:color="auto" w:fill="FFFFFF"/>
          <w:rPrChange w:id="912" w:author="Justine Kao" w:date="2014-06-05T19:39:00Z">
            <w:rPr>
              <w:rFonts w:ascii="Arial" w:eastAsia="Times New Roman" w:hAnsi="Arial" w:cs="Arial"/>
              <w:color w:val="222222"/>
              <w:shd w:val="clear" w:color="auto" w:fill="FFFFFF"/>
            </w:rPr>
          </w:rPrChange>
        </w:rPr>
        <w:t xml:space="preserve">emphasize that our contribution </w:t>
      </w:r>
      <w:del w:id="913" w:author="Noah Goodman" w:date="2014-06-13T09:21:00Z">
        <w:r w:rsidR="00412574" w:rsidRPr="00CA258C" w:rsidDel="00B920BA">
          <w:rPr>
            <w:rFonts w:ascii="Times New Roman" w:eastAsia="Times New Roman" w:hAnsi="Times New Roman" w:cs="Times New Roman"/>
            <w:color w:val="222222"/>
            <w:shd w:val="clear" w:color="auto" w:fill="FFFFFF"/>
            <w:rPrChange w:id="914" w:author="Justine Kao" w:date="2014-06-05T19:39:00Z">
              <w:rPr>
                <w:rFonts w:ascii="Arial" w:eastAsia="Times New Roman" w:hAnsi="Arial" w:cs="Arial"/>
                <w:color w:val="222222"/>
                <w:shd w:val="clear" w:color="auto" w:fill="FFFFFF"/>
              </w:rPr>
            </w:rPrChange>
          </w:rPr>
          <w:delText xml:space="preserve">is two-fold and </w:delText>
        </w:r>
      </w:del>
      <w:r w:rsidR="00412574" w:rsidRPr="00CA258C">
        <w:rPr>
          <w:rFonts w:ascii="Times New Roman" w:eastAsia="Times New Roman" w:hAnsi="Times New Roman" w:cs="Times New Roman"/>
          <w:color w:val="222222"/>
          <w:shd w:val="clear" w:color="auto" w:fill="FFFFFF"/>
          <w:rPrChange w:id="915" w:author="Justine Kao" w:date="2014-06-05T19:39:00Z">
            <w:rPr>
              <w:rFonts w:ascii="Arial" w:eastAsia="Times New Roman" w:hAnsi="Arial" w:cs="Arial"/>
              <w:color w:val="222222"/>
              <w:shd w:val="clear" w:color="auto" w:fill="FFFFFF"/>
            </w:rPr>
          </w:rPrChange>
        </w:rPr>
        <w:t>consists of more than a</w:t>
      </w:r>
      <w:ins w:id="916" w:author="Noah Goodman" w:date="2014-06-13T09:21:00Z">
        <w:r w:rsidR="00B920BA">
          <w:rPr>
            <w:rFonts w:ascii="Times New Roman" w:eastAsia="Times New Roman" w:hAnsi="Times New Roman" w:cs="Times New Roman"/>
            <w:color w:val="222222"/>
            <w:shd w:val="clear" w:color="auto" w:fill="FFFFFF"/>
          </w:rPr>
          <w:t xml:space="preserve">n obvious </w:t>
        </w:r>
      </w:ins>
      <w:del w:id="917" w:author="Noah Goodman" w:date="2014-06-13T09:21:00Z">
        <w:r w:rsidR="00412574" w:rsidRPr="00CA258C" w:rsidDel="00B920BA">
          <w:rPr>
            <w:rFonts w:ascii="Times New Roman" w:eastAsia="Times New Roman" w:hAnsi="Times New Roman" w:cs="Times New Roman"/>
            <w:color w:val="222222"/>
            <w:shd w:val="clear" w:color="auto" w:fill="FFFFFF"/>
            <w:rPrChange w:id="918" w:author="Justine Kao" w:date="2014-06-05T19:39:00Z">
              <w:rPr>
                <w:rFonts w:ascii="Arial" w:eastAsia="Times New Roman" w:hAnsi="Arial" w:cs="Arial"/>
                <w:color w:val="222222"/>
                <w:shd w:val="clear" w:color="auto" w:fill="FFFFFF"/>
              </w:rPr>
            </w:rPrChange>
          </w:rPr>
          <w:delText xml:space="preserve"> simple </w:delText>
        </w:r>
      </w:del>
      <w:r w:rsidR="00412574" w:rsidRPr="00CA258C">
        <w:rPr>
          <w:rFonts w:ascii="Times New Roman" w:eastAsia="Times New Roman" w:hAnsi="Times New Roman" w:cs="Times New Roman"/>
          <w:color w:val="222222"/>
          <w:shd w:val="clear" w:color="auto" w:fill="FFFFFF"/>
          <w:rPrChange w:id="919" w:author="Justine Kao" w:date="2014-06-05T19:39:00Z">
            <w:rPr>
              <w:rFonts w:ascii="Arial" w:eastAsia="Times New Roman" w:hAnsi="Arial" w:cs="Arial"/>
              <w:color w:val="222222"/>
              <w:shd w:val="clear" w:color="auto" w:fill="FFFFFF"/>
            </w:rPr>
          </w:rPrChange>
        </w:rPr>
        <w:t>extension to th</w:t>
      </w:r>
      <w:r w:rsidR="00615F23" w:rsidRPr="00CA258C">
        <w:rPr>
          <w:rFonts w:ascii="Times New Roman" w:eastAsia="Times New Roman" w:hAnsi="Times New Roman" w:cs="Times New Roman"/>
          <w:color w:val="222222"/>
          <w:shd w:val="clear" w:color="auto" w:fill="FFFFFF"/>
          <w:rPrChange w:id="920" w:author="Justine Kao" w:date="2014-06-05T19:39:00Z">
            <w:rPr>
              <w:rFonts w:ascii="Arial" w:eastAsia="Times New Roman" w:hAnsi="Arial" w:cs="Arial"/>
              <w:color w:val="222222"/>
              <w:shd w:val="clear" w:color="auto" w:fill="FFFFFF"/>
            </w:rPr>
          </w:rPrChange>
        </w:rPr>
        <w:t>e previous RSA</w:t>
      </w:r>
      <w:r w:rsidR="00F17D60" w:rsidRPr="00CA258C">
        <w:rPr>
          <w:rFonts w:ascii="Times New Roman" w:eastAsia="Times New Roman" w:hAnsi="Times New Roman" w:cs="Times New Roman"/>
          <w:color w:val="222222"/>
          <w:shd w:val="clear" w:color="auto" w:fill="FFFFFF"/>
          <w:rPrChange w:id="921" w:author="Justine Kao" w:date="2014-06-05T19:39:00Z">
            <w:rPr>
              <w:rFonts w:ascii="Arial" w:eastAsia="Times New Roman" w:hAnsi="Arial" w:cs="Arial"/>
              <w:color w:val="222222"/>
              <w:shd w:val="clear" w:color="auto" w:fill="FFFFFF"/>
            </w:rPr>
          </w:rPrChange>
        </w:rPr>
        <w:t xml:space="preserve"> models</w:t>
      </w:r>
      <w:ins w:id="922" w:author="Noah Goodman" w:date="2014-06-05T08:35:00Z">
        <w:r w:rsidRPr="00CA258C">
          <w:rPr>
            <w:rFonts w:ascii="Times New Roman" w:eastAsia="Times New Roman" w:hAnsi="Times New Roman" w:cs="Times New Roman"/>
            <w:color w:val="222222"/>
            <w:shd w:val="clear" w:color="auto" w:fill="FFFFFF"/>
            <w:rPrChange w:id="923" w:author="Justine Kao" w:date="2014-06-05T19:39:00Z">
              <w:rPr>
                <w:rFonts w:ascii="Arial" w:eastAsia="Times New Roman" w:hAnsi="Arial" w:cs="Arial"/>
                <w:color w:val="222222"/>
                <w:shd w:val="clear" w:color="auto" w:fill="FFFFFF"/>
              </w:rPr>
            </w:rPrChange>
          </w:rPr>
          <w:t xml:space="preserve"> </w:t>
        </w:r>
      </w:ins>
      <w:ins w:id="924" w:author="Justine Kao" w:date="2014-06-13T14:49:00Z">
        <w:r w:rsidR="00BF3EF9">
          <w:rPr>
            <w:rFonts w:ascii="Times New Roman" w:eastAsia="Times New Roman" w:hAnsi="Times New Roman" w:cs="Times New Roman"/>
            <w:color w:val="222222"/>
            <w:shd w:val="clear" w:color="auto" w:fill="FFFFFF"/>
          </w:rPr>
          <w:t>(see page 1</w:t>
        </w:r>
      </w:ins>
      <w:ins w:id="925" w:author="Justine Kao" w:date="2014-06-13T14:50:00Z">
        <w:r w:rsidR="00BF3EF9">
          <w:rPr>
            <w:rFonts w:ascii="Times New Roman" w:eastAsia="Times New Roman" w:hAnsi="Times New Roman" w:cs="Times New Roman"/>
            <w:color w:val="222222"/>
            <w:shd w:val="clear" w:color="auto" w:fill="FFFFFF"/>
          </w:rPr>
          <w:t xml:space="preserve"> second paragraph and page 2 first full paragraph).</w:t>
        </w:r>
      </w:ins>
      <w:ins w:id="926" w:author="Noah Goodman" w:date="2014-06-05T08:35:00Z">
        <w:del w:id="927" w:author="Justine Kao" w:date="2014-06-13T14:50:00Z">
          <w:r w:rsidRPr="00CA258C" w:rsidDel="00BF3EF9">
            <w:rPr>
              <w:rFonts w:ascii="Times New Roman" w:eastAsia="Times New Roman" w:hAnsi="Times New Roman" w:cs="Times New Roman"/>
              <w:color w:val="222222"/>
              <w:highlight w:val="yellow"/>
              <w:shd w:val="clear" w:color="auto" w:fill="FFFFFF"/>
              <w:rPrChange w:id="928" w:author="Justine Kao" w:date="2014-06-05T19:39:00Z">
                <w:rPr>
                  <w:rFonts w:ascii="Arial" w:eastAsia="Times New Roman" w:hAnsi="Arial" w:cs="Arial"/>
                  <w:color w:val="222222"/>
                  <w:shd w:val="clear" w:color="auto" w:fill="FFFFFF"/>
                </w:rPr>
              </w:rPrChange>
            </w:rPr>
            <w:delText>[see pp …]</w:delText>
          </w:r>
        </w:del>
      </w:ins>
      <w:del w:id="929" w:author="Justine Kao" w:date="2014-06-13T14:50:00Z">
        <w:r w:rsidR="00F17D60" w:rsidRPr="00CA258C" w:rsidDel="00BF3EF9">
          <w:rPr>
            <w:rFonts w:ascii="Times New Roman" w:eastAsia="Times New Roman" w:hAnsi="Times New Roman" w:cs="Times New Roman"/>
            <w:color w:val="222222"/>
            <w:shd w:val="clear" w:color="auto" w:fill="FFFFFF"/>
            <w:rPrChange w:id="930" w:author="Justine Kao" w:date="2014-06-05T19:39:00Z">
              <w:rPr>
                <w:rFonts w:ascii="Arial" w:eastAsia="Times New Roman" w:hAnsi="Arial" w:cs="Arial"/>
                <w:color w:val="222222"/>
                <w:shd w:val="clear" w:color="auto" w:fill="FFFFFF"/>
              </w:rPr>
            </w:rPrChange>
          </w:rPr>
          <w:delText>.</w:delText>
        </w:r>
      </w:del>
      <w:r w:rsidR="00F17D60" w:rsidRPr="00CA258C">
        <w:rPr>
          <w:rFonts w:ascii="Times New Roman" w:eastAsia="Times New Roman" w:hAnsi="Times New Roman" w:cs="Times New Roman"/>
          <w:color w:val="222222"/>
          <w:shd w:val="clear" w:color="auto" w:fill="FFFFFF"/>
          <w:rPrChange w:id="931" w:author="Justine Kao" w:date="2014-06-05T19:39:00Z">
            <w:rPr>
              <w:rFonts w:ascii="Arial" w:eastAsia="Times New Roman" w:hAnsi="Arial" w:cs="Arial"/>
              <w:color w:val="222222"/>
              <w:shd w:val="clear" w:color="auto" w:fill="FFFFFF"/>
            </w:rPr>
          </w:rPrChange>
        </w:rPr>
        <w:t xml:space="preserve"> </w:t>
      </w:r>
      <w:ins w:id="932" w:author="Noah Goodman" w:date="2014-06-05T08:42:00Z">
        <w:r w:rsidR="00BE34B3" w:rsidRPr="00CA258C">
          <w:rPr>
            <w:rFonts w:ascii="Times New Roman" w:eastAsia="Times New Roman" w:hAnsi="Times New Roman" w:cs="Times New Roman"/>
            <w:color w:val="222222"/>
            <w:shd w:val="clear" w:color="auto" w:fill="FFFFFF"/>
            <w:rPrChange w:id="933" w:author="Justine Kao" w:date="2014-06-05T19:39:00Z">
              <w:rPr>
                <w:rFonts w:ascii="Arial" w:eastAsia="Times New Roman" w:hAnsi="Arial" w:cs="Arial"/>
                <w:color w:val="222222"/>
                <w:shd w:val="clear" w:color="auto" w:fill="FFFFFF"/>
              </w:rPr>
            </w:rPrChange>
          </w:rPr>
          <w:t xml:space="preserve">We provide more detailed </w:t>
        </w:r>
      </w:ins>
      <w:ins w:id="934" w:author="Noah Goodman" w:date="2014-06-05T08:43:00Z">
        <w:r w:rsidR="00BE34B3" w:rsidRPr="00CA258C">
          <w:rPr>
            <w:rFonts w:ascii="Times New Roman" w:eastAsia="Times New Roman" w:hAnsi="Times New Roman" w:cs="Times New Roman"/>
            <w:color w:val="222222"/>
            <w:shd w:val="clear" w:color="auto" w:fill="FFFFFF"/>
            <w:rPrChange w:id="935" w:author="Justine Kao" w:date="2014-06-05T19:39:00Z">
              <w:rPr>
                <w:rFonts w:ascii="Arial" w:eastAsia="Times New Roman" w:hAnsi="Arial" w:cs="Arial"/>
                <w:color w:val="222222"/>
                <w:shd w:val="clear" w:color="auto" w:fill="FFFFFF"/>
              </w:rPr>
            </w:rPrChange>
          </w:rPr>
          <w:t xml:space="preserve">discussion of these points below. </w:t>
        </w:r>
      </w:ins>
      <w:ins w:id="936" w:author="Noah Goodman" w:date="2014-06-05T08:33:00Z">
        <w:r w:rsidRPr="00CA258C">
          <w:rPr>
            <w:rFonts w:ascii="Times New Roman" w:eastAsia="Times New Roman" w:hAnsi="Times New Roman" w:cs="Times New Roman"/>
            <w:color w:val="222222"/>
            <w:shd w:val="clear" w:color="auto" w:fill="FFFFFF"/>
            <w:rPrChange w:id="937" w:author="Justine Kao" w:date="2014-06-05T19:39:00Z">
              <w:rPr>
                <w:rFonts w:ascii="Arial" w:eastAsia="Times New Roman" w:hAnsi="Arial" w:cs="Arial"/>
                <w:color w:val="222222"/>
                <w:shd w:val="clear" w:color="auto" w:fill="FFFFFF"/>
              </w:rPr>
            </w:rPrChange>
          </w:rPr>
          <w:t xml:space="preserve">Engaging </w:t>
        </w:r>
      </w:ins>
      <w:ins w:id="938" w:author="Noah Goodman" w:date="2014-06-13T09:21:00Z">
        <w:r w:rsidR="00B920BA">
          <w:rPr>
            <w:rFonts w:ascii="Times New Roman" w:eastAsia="Times New Roman" w:hAnsi="Times New Roman" w:cs="Times New Roman"/>
            <w:color w:val="222222"/>
            <w:shd w:val="clear" w:color="auto" w:fill="FFFFFF"/>
          </w:rPr>
          <w:t xml:space="preserve">deeply </w:t>
        </w:r>
      </w:ins>
      <w:ins w:id="939" w:author="Noah Goodman" w:date="2014-06-05T08:33:00Z">
        <w:r w:rsidRPr="00CA258C">
          <w:rPr>
            <w:rFonts w:ascii="Times New Roman" w:eastAsia="Times New Roman" w:hAnsi="Times New Roman" w:cs="Times New Roman"/>
            <w:color w:val="222222"/>
            <w:shd w:val="clear" w:color="auto" w:fill="FFFFFF"/>
            <w:rPrChange w:id="940" w:author="Justine Kao" w:date="2014-06-05T19:39:00Z">
              <w:rPr>
                <w:rFonts w:ascii="Arial" w:eastAsia="Times New Roman" w:hAnsi="Arial" w:cs="Arial"/>
                <w:color w:val="222222"/>
                <w:shd w:val="clear" w:color="auto" w:fill="FFFFFF"/>
              </w:rPr>
            </w:rPrChange>
          </w:rPr>
          <w:t xml:space="preserve">with the latter, broad, skepticism may be more than we can </w:t>
        </w:r>
      </w:ins>
      <w:ins w:id="941" w:author="Noah Goodman" w:date="2014-06-13T09:22:00Z">
        <w:r w:rsidR="00B920BA">
          <w:rPr>
            <w:rFonts w:ascii="Times New Roman" w:eastAsia="Times New Roman" w:hAnsi="Times New Roman" w:cs="Times New Roman"/>
            <w:color w:val="222222"/>
            <w:shd w:val="clear" w:color="auto" w:fill="FFFFFF"/>
          </w:rPr>
          <w:t>accomplish</w:t>
        </w:r>
      </w:ins>
      <w:ins w:id="942" w:author="Noah Goodman" w:date="2014-06-05T08:33:00Z">
        <w:r w:rsidRPr="00CA258C">
          <w:rPr>
            <w:rFonts w:ascii="Times New Roman" w:eastAsia="Times New Roman" w:hAnsi="Times New Roman" w:cs="Times New Roman"/>
            <w:color w:val="222222"/>
            <w:shd w:val="clear" w:color="auto" w:fill="FFFFFF"/>
            <w:rPrChange w:id="943" w:author="Justine Kao" w:date="2014-06-05T19:39:00Z">
              <w:rPr>
                <w:rFonts w:ascii="Arial" w:eastAsia="Times New Roman" w:hAnsi="Arial" w:cs="Arial"/>
                <w:color w:val="222222"/>
                <w:shd w:val="clear" w:color="auto" w:fill="FFFFFF"/>
              </w:rPr>
            </w:rPrChange>
          </w:rPr>
          <w:t xml:space="preserve"> in this article, </w:t>
        </w:r>
        <w:r w:rsidRPr="00577CC0">
          <w:rPr>
            <w:rFonts w:ascii="Times New Roman" w:eastAsia="Times New Roman" w:hAnsi="Times New Roman" w:cs="Times New Roman"/>
            <w:color w:val="222222"/>
            <w:shd w:val="clear" w:color="auto" w:fill="FFFFFF"/>
            <w:rPrChange w:id="944" w:author="Noah Goodman" w:date="2014-06-13T09:58:00Z">
              <w:rPr>
                <w:rFonts w:ascii="Arial" w:eastAsia="Times New Roman" w:hAnsi="Arial" w:cs="Arial"/>
                <w:color w:val="222222"/>
                <w:shd w:val="clear" w:color="auto" w:fill="FFFFFF"/>
              </w:rPr>
            </w:rPrChange>
          </w:rPr>
          <w:t xml:space="preserve">though we have adjusted the conclusion to emphasize the </w:t>
        </w:r>
      </w:ins>
      <w:ins w:id="945" w:author="Noah Goodman" w:date="2014-06-05T08:35:00Z">
        <w:r w:rsidRPr="00577CC0">
          <w:rPr>
            <w:rFonts w:ascii="Times New Roman" w:eastAsia="Times New Roman" w:hAnsi="Times New Roman" w:cs="Times New Roman"/>
            <w:color w:val="222222"/>
            <w:shd w:val="clear" w:color="auto" w:fill="FFFFFF"/>
            <w:rPrChange w:id="946" w:author="Noah Goodman" w:date="2014-06-13T09:58:00Z">
              <w:rPr>
                <w:rFonts w:ascii="Arial" w:eastAsia="Times New Roman" w:hAnsi="Arial" w:cs="Arial"/>
                <w:color w:val="222222"/>
                <w:shd w:val="clear" w:color="auto" w:fill="FFFFFF"/>
              </w:rPr>
            </w:rPrChange>
          </w:rPr>
          <w:t xml:space="preserve">explanatory </w:t>
        </w:r>
      </w:ins>
      <w:ins w:id="947" w:author="Noah Goodman" w:date="2014-06-05T08:33:00Z">
        <w:r w:rsidRPr="00577CC0">
          <w:rPr>
            <w:rFonts w:ascii="Times New Roman" w:eastAsia="Times New Roman" w:hAnsi="Times New Roman" w:cs="Times New Roman"/>
            <w:color w:val="222222"/>
            <w:shd w:val="clear" w:color="auto" w:fill="FFFFFF"/>
            <w:rPrChange w:id="948" w:author="Noah Goodman" w:date="2014-06-13T09:58:00Z">
              <w:rPr>
                <w:rFonts w:ascii="Arial" w:eastAsia="Times New Roman" w:hAnsi="Arial" w:cs="Arial"/>
                <w:color w:val="222222"/>
                <w:shd w:val="clear" w:color="auto" w:fill="FFFFFF"/>
              </w:rPr>
            </w:rPrChange>
          </w:rPr>
          <w:t xml:space="preserve">value we see in </w:t>
        </w:r>
      </w:ins>
      <w:ins w:id="949" w:author="Noah Goodman" w:date="2014-06-05T08:35:00Z">
        <w:r w:rsidRPr="00577CC0">
          <w:rPr>
            <w:rFonts w:ascii="Times New Roman" w:eastAsia="Times New Roman" w:hAnsi="Times New Roman" w:cs="Times New Roman"/>
            <w:color w:val="222222"/>
            <w:shd w:val="clear" w:color="auto" w:fill="FFFFFF"/>
            <w:rPrChange w:id="950" w:author="Noah Goodman" w:date="2014-06-13T09:58:00Z">
              <w:rPr>
                <w:rFonts w:ascii="Arial" w:eastAsia="Times New Roman" w:hAnsi="Arial" w:cs="Arial"/>
                <w:color w:val="222222"/>
                <w:shd w:val="clear" w:color="auto" w:fill="FFFFFF"/>
              </w:rPr>
            </w:rPrChange>
          </w:rPr>
          <w:t>formal and quantitative work on language understanding.</w:t>
        </w:r>
      </w:ins>
    </w:p>
    <w:p w14:paraId="1DBD3CDF" w14:textId="77777777" w:rsidR="0078191B" w:rsidRPr="00CA258C" w:rsidRDefault="0078191B">
      <w:pPr>
        <w:rPr>
          <w:ins w:id="951" w:author="Noah Goodman" w:date="2014-06-05T08:29:00Z"/>
          <w:rFonts w:ascii="Times New Roman" w:eastAsia="Times New Roman" w:hAnsi="Times New Roman" w:cs="Times New Roman"/>
          <w:color w:val="222222"/>
          <w:shd w:val="clear" w:color="auto" w:fill="FFFFFF"/>
          <w:rPrChange w:id="952" w:author="Justine Kao" w:date="2014-06-05T19:39:00Z">
            <w:rPr>
              <w:ins w:id="953" w:author="Noah Goodman" w:date="2014-06-05T08:29:00Z"/>
              <w:rFonts w:ascii="Arial" w:eastAsia="Times New Roman" w:hAnsi="Arial" w:cs="Arial"/>
              <w:color w:val="222222"/>
              <w:shd w:val="clear" w:color="auto" w:fill="FFFFFF"/>
            </w:rPr>
          </w:rPrChange>
        </w:rPr>
        <w:pPrChange w:id="954" w:author="Noah Goodman" w:date="2014-06-05T08:36:00Z">
          <w:pPr>
            <w:ind w:left="720"/>
          </w:pPr>
        </w:pPrChange>
      </w:pPr>
    </w:p>
    <w:p w14:paraId="5D59BCDA" w14:textId="2C68F234" w:rsidR="00F63AC2" w:rsidRPr="00CA258C" w:rsidDel="0078191B" w:rsidRDefault="00F17D60" w:rsidP="009706E3">
      <w:pPr>
        <w:ind w:left="720"/>
        <w:rPr>
          <w:del w:id="955" w:author="Noah Goodman" w:date="2014-06-05T08:36:00Z"/>
          <w:rFonts w:ascii="Times New Roman" w:eastAsia="Times New Roman" w:hAnsi="Times New Roman" w:cs="Times New Roman"/>
          <w:color w:val="222222"/>
          <w:shd w:val="clear" w:color="auto" w:fill="FFFFFF"/>
          <w:rPrChange w:id="956" w:author="Justine Kao" w:date="2014-06-05T19:39:00Z">
            <w:rPr>
              <w:del w:id="957" w:author="Noah Goodman" w:date="2014-06-05T08:36:00Z"/>
              <w:rFonts w:ascii="Arial" w:eastAsia="Times New Roman" w:hAnsi="Arial" w:cs="Arial"/>
              <w:color w:val="222222"/>
              <w:shd w:val="clear" w:color="auto" w:fill="FFFFFF"/>
            </w:rPr>
          </w:rPrChange>
        </w:rPr>
      </w:pPr>
      <w:del w:id="958" w:author="Noah Goodman" w:date="2014-06-05T08:36:00Z">
        <w:r w:rsidRPr="00CA258C" w:rsidDel="0078191B">
          <w:rPr>
            <w:rFonts w:ascii="Times New Roman" w:eastAsia="Times New Roman" w:hAnsi="Times New Roman" w:cs="Times New Roman"/>
            <w:color w:val="222222"/>
            <w:shd w:val="clear" w:color="auto" w:fill="FFFFFF"/>
            <w:rPrChange w:id="959" w:author="Justine Kao" w:date="2014-06-05T19:39:00Z">
              <w:rPr>
                <w:rFonts w:ascii="Arial" w:eastAsia="Times New Roman" w:hAnsi="Arial" w:cs="Arial"/>
                <w:color w:val="222222"/>
                <w:shd w:val="clear" w:color="auto" w:fill="FFFFFF"/>
              </w:rPr>
            </w:rPrChange>
          </w:rPr>
          <w:delText xml:space="preserve">First, we incorporated a two-dimensional representation of meaning in the model to capture </w:delText>
        </w:r>
        <w:r w:rsidR="00EB2A9C" w:rsidRPr="00CA258C" w:rsidDel="0078191B">
          <w:rPr>
            <w:rFonts w:ascii="Times New Roman" w:eastAsia="Times New Roman" w:hAnsi="Times New Roman" w:cs="Times New Roman"/>
            <w:color w:val="222222"/>
            <w:shd w:val="clear" w:color="auto" w:fill="FFFFFF"/>
            <w:rPrChange w:id="960" w:author="Justine Kao" w:date="2014-06-05T19:39:00Z">
              <w:rPr>
                <w:rFonts w:ascii="Arial" w:eastAsia="Times New Roman" w:hAnsi="Arial" w:cs="Arial"/>
                <w:color w:val="222222"/>
                <w:shd w:val="clear" w:color="auto" w:fill="FFFFFF"/>
              </w:rPr>
            </w:rPrChange>
          </w:rPr>
          <w:delText>both the state of the world and a speaker’s</w:delText>
        </w:r>
        <w:r w:rsidR="000A2027" w:rsidRPr="00CA258C" w:rsidDel="0078191B">
          <w:rPr>
            <w:rFonts w:ascii="Times New Roman" w:eastAsia="Times New Roman" w:hAnsi="Times New Roman" w:cs="Times New Roman"/>
            <w:color w:val="222222"/>
            <w:shd w:val="clear" w:color="auto" w:fill="FFFFFF"/>
            <w:rPrChange w:id="961" w:author="Justine Kao" w:date="2014-06-05T19:39:00Z">
              <w:rPr>
                <w:rFonts w:ascii="Arial" w:eastAsia="Times New Roman" w:hAnsi="Arial" w:cs="Arial"/>
                <w:color w:val="222222"/>
                <w:shd w:val="clear" w:color="auto" w:fill="FFFFFF"/>
              </w:rPr>
            </w:rPrChange>
          </w:rPr>
          <w:delText xml:space="preserve"> affective </w:delText>
        </w:r>
        <w:r w:rsidR="00FF6810" w:rsidRPr="00CA258C" w:rsidDel="0078191B">
          <w:rPr>
            <w:rFonts w:ascii="Times New Roman" w:eastAsia="Times New Roman" w:hAnsi="Times New Roman" w:cs="Times New Roman"/>
            <w:color w:val="222222"/>
            <w:shd w:val="clear" w:color="auto" w:fill="FFFFFF"/>
            <w:rPrChange w:id="962" w:author="Justine Kao" w:date="2014-06-05T19:39:00Z">
              <w:rPr>
                <w:rFonts w:ascii="Arial" w:eastAsia="Times New Roman" w:hAnsi="Arial" w:cs="Arial"/>
                <w:color w:val="222222"/>
                <w:shd w:val="clear" w:color="auto" w:fill="FFFFFF"/>
              </w:rPr>
            </w:rPrChange>
          </w:rPr>
          <w:delText>attitude</w:delText>
        </w:r>
        <w:r w:rsidRPr="00CA258C" w:rsidDel="0078191B">
          <w:rPr>
            <w:rFonts w:ascii="Times New Roman" w:eastAsia="Times New Roman" w:hAnsi="Times New Roman" w:cs="Times New Roman"/>
            <w:color w:val="222222"/>
            <w:shd w:val="clear" w:color="auto" w:fill="FFFFFF"/>
            <w:rPrChange w:id="963" w:author="Justine Kao" w:date="2014-06-05T19:39:00Z">
              <w:rPr>
                <w:rFonts w:ascii="Arial" w:eastAsia="Times New Roman" w:hAnsi="Arial" w:cs="Arial"/>
                <w:color w:val="222222"/>
                <w:shd w:val="clear" w:color="auto" w:fill="FFFFFF"/>
              </w:rPr>
            </w:rPrChange>
          </w:rPr>
          <w:delText xml:space="preserve"> towards it</w:delText>
        </w:r>
        <w:r w:rsidR="00BF2D5C" w:rsidRPr="00CA258C" w:rsidDel="0078191B">
          <w:rPr>
            <w:rFonts w:ascii="Times New Roman" w:eastAsia="Times New Roman" w:hAnsi="Times New Roman" w:cs="Times New Roman"/>
            <w:color w:val="222222"/>
            <w:shd w:val="clear" w:color="auto" w:fill="FFFFFF"/>
            <w:rPrChange w:id="964" w:author="Justine Kao" w:date="2014-06-05T19:39:00Z">
              <w:rPr>
                <w:rFonts w:ascii="Arial" w:eastAsia="Times New Roman" w:hAnsi="Arial" w:cs="Arial"/>
                <w:color w:val="222222"/>
                <w:shd w:val="clear" w:color="auto" w:fill="FFFFFF"/>
              </w:rPr>
            </w:rPrChange>
          </w:rPr>
          <w:delText>.</w:delText>
        </w:r>
        <w:r w:rsidRPr="00CA258C" w:rsidDel="0078191B">
          <w:rPr>
            <w:rFonts w:ascii="Times New Roman" w:eastAsia="Times New Roman" w:hAnsi="Times New Roman" w:cs="Times New Roman"/>
            <w:color w:val="222222"/>
            <w:shd w:val="clear" w:color="auto" w:fill="FFFFFF"/>
            <w:rPrChange w:id="965" w:author="Justine Kao" w:date="2014-06-05T19:39:00Z">
              <w:rPr>
                <w:rFonts w:ascii="Arial" w:eastAsia="Times New Roman" w:hAnsi="Arial" w:cs="Arial"/>
                <w:color w:val="222222"/>
                <w:shd w:val="clear" w:color="auto" w:fill="FFFFFF"/>
              </w:rPr>
            </w:rPrChange>
          </w:rPr>
          <w:delText xml:space="preserve"> </w:delText>
        </w:r>
        <w:r w:rsidR="00BF2D5C" w:rsidRPr="00CA258C" w:rsidDel="0078191B">
          <w:rPr>
            <w:rFonts w:ascii="Times New Roman" w:eastAsia="Times New Roman" w:hAnsi="Times New Roman" w:cs="Times New Roman"/>
            <w:color w:val="222222"/>
            <w:shd w:val="clear" w:color="auto" w:fill="FFFFFF"/>
            <w:rPrChange w:id="966" w:author="Justine Kao" w:date="2014-06-05T19:39:00Z">
              <w:rPr>
                <w:rFonts w:ascii="Arial" w:eastAsia="Times New Roman" w:hAnsi="Arial" w:cs="Arial"/>
                <w:color w:val="222222"/>
                <w:shd w:val="clear" w:color="auto" w:fill="FFFFFF"/>
              </w:rPr>
            </w:rPrChange>
          </w:rPr>
          <w:delText>A</w:delText>
        </w:r>
        <w:r w:rsidR="003F0F88" w:rsidRPr="00CA258C" w:rsidDel="0078191B">
          <w:rPr>
            <w:rFonts w:ascii="Times New Roman" w:eastAsia="Times New Roman" w:hAnsi="Times New Roman" w:cs="Times New Roman"/>
            <w:color w:val="222222"/>
            <w:shd w:val="clear" w:color="auto" w:fill="FFFFFF"/>
            <w:rPrChange w:id="967" w:author="Justine Kao" w:date="2014-06-05T19:39:00Z">
              <w:rPr>
                <w:rFonts w:ascii="Arial" w:eastAsia="Times New Roman" w:hAnsi="Arial" w:cs="Arial"/>
                <w:color w:val="222222"/>
                <w:shd w:val="clear" w:color="auto" w:fill="FFFFFF"/>
              </w:rPr>
            </w:rPrChange>
          </w:rPr>
          <w:delText xml:space="preserve">s Reviewer #2 </w:delText>
        </w:r>
        <w:r w:rsidR="00675422" w:rsidRPr="00CA258C" w:rsidDel="0078191B">
          <w:rPr>
            <w:rFonts w:ascii="Times New Roman" w:eastAsia="Times New Roman" w:hAnsi="Times New Roman" w:cs="Times New Roman"/>
            <w:color w:val="222222"/>
            <w:shd w:val="clear" w:color="auto" w:fill="FFFFFF"/>
            <w:rPrChange w:id="968" w:author="Justine Kao" w:date="2014-06-05T19:39:00Z">
              <w:rPr>
                <w:rFonts w:ascii="Arial" w:eastAsia="Times New Roman" w:hAnsi="Arial" w:cs="Arial"/>
                <w:color w:val="222222"/>
                <w:shd w:val="clear" w:color="auto" w:fill="FFFFFF"/>
              </w:rPr>
            </w:rPrChange>
          </w:rPr>
          <w:delText>noted</w:delText>
        </w:r>
        <w:r w:rsidR="00BF2D5C" w:rsidRPr="00CA258C" w:rsidDel="0078191B">
          <w:rPr>
            <w:rFonts w:ascii="Times New Roman" w:eastAsia="Times New Roman" w:hAnsi="Times New Roman" w:cs="Times New Roman"/>
            <w:color w:val="222222"/>
            <w:shd w:val="clear" w:color="auto" w:fill="FFFFFF"/>
            <w:rPrChange w:id="969" w:author="Justine Kao" w:date="2014-06-05T19:39:00Z">
              <w:rPr>
                <w:rFonts w:ascii="Arial" w:eastAsia="Times New Roman" w:hAnsi="Arial" w:cs="Arial"/>
                <w:color w:val="222222"/>
                <w:shd w:val="clear" w:color="auto" w:fill="FFFFFF"/>
              </w:rPr>
            </w:rPrChange>
          </w:rPr>
          <w:delText>, this</w:delText>
        </w:r>
        <w:r w:rsidR="003F0F88" w:rsidRPr="00CA258C" w:rsidDel="0078191B">
          <w:rPr>
            <w:rFonts w:ascii="Times New Roman" w:eastAsia="Times New Roman" w:hAnsi="Times New Roman" w:cs="Times New Roman"/>
            <w:color w:val="222222"/>
            <w:shd w:val="clear" w:color="auto" w:fill="FFFFFF"/>
            <w:rPrChange w:id="970" w:author="Justine Kao" w:date="2014-06-05T19:39:00Z">
              <w:rPr>
                <w:rFonts w:ascii="Arial" w:eastAsia="Times New Roman" w:hAnsi="Arial" w:cs="Arial"/>
                <w:color w:val="222222"/>
                <w:shd w:val="clear" w:color="auto" w:fill="FFFFFF"/>
              </w:rPr>
            </w:rPrChange>
          </w:rPr>
          <w:delText xml:space="preserve"> </w:delText>
        </w:r>
        <w:r w:rsidRPr="00CA258C" w:rsidDel="0078191B">
          <w:rPr>
            <w:rFonts w:ascii="Times New Roman" w:eastAsia="Times New Roman" w:hAnsi="Times New Roman" w:cs="Times New Roman"/>
            <w:color w:val="222222"/>
            <w:shd w:val="clear" w:color="auto" w:fill="FFFFFF"/>
            <w:rPrChange w:id="971" w:author="Justine Kao" w:date="2014-06-05T19:39:00Z">
              <w:rPr>
                <w:rFonts w:ascii="Arial" w:eastAsia="Times New Roman" w:hAnsi="Arial" w:cs="Arial"/>
                <w:color w:val="222222"/>
                <w:shd w:val="clear" w:color="auto" w:fill="FFFFFF"/>
              </w:rPr>
            </w:rPrChange>
          </w:rPr>
          <w:delText xml:space="preserve">is related to </w:delText>
        </w:r>
        <w:r w:rsidR="008425E5" w:rsidRPr="00CA258C" w:rsidDel="0078191B">
          <w:rPr>
            <w:rFonts w:ascii="Times New Roman" w:eastAsia="Times New Roman" w:hAnsi="Times New Roman" w:cs="Times New Roman"/>
            <w:color w:val="222222"/>
            <w:shd w:val="clear" w:color="auto" w:fill="FFFFFF"/>
            <w:rPrChange w:id="972" w:author="Justine Kao" w:date="2014-06-05T19:39:00Z">
              <w:rPr>
                <w:rFonts w:ascii="Arial" w:eastAsia="Times New Roman" w:hAnsi="Arial" w:cs="Arial"/>
                <w:color w:val="222222"/>
                <w:shd w:val="clear" w:color="auto" w:fill="FFFFFF"/>
              </w:rPr>
            </w:rPrChange>
          </w:rPr>
          <w:delText xml:space="preserve">Chris Potts’ work </w:delText>
        </w:r>
        <w:r w:rsidR="00261EC3" w:rsidRPr="00CA258C" w:rsidDel="0078191B">
          <w:rPr>
            <w:rFonts w:ascii="Times New Roman" w:eastAsia="Times New Roman" w:hAnsi="Times New Roman" w:cs="Times New Roman"/>
            <w:color w:val="222222"/>
            <w:shd w:val="clear" w:color="auto" w:fill="FFFFFF"/>
            <w:rPrChange w:id="973" w:author="Justine Kao" w:date="2014-06-05T19:39:00Z">
              <w:rPr>
                <w:rFonts w:ascii="Arial" w:eastAsia="Times New Roman" w:hAnsi="Arial" w:cs="Arial"/>
                <w:color w:val="222222"/>
                <w:shd w:val="clear" w:color="auto" w:fill="FFFFFF"/>
              </w:rPr>
            </w:rPrChange>
          </w:rPr>
          <w:delText>regarding</w:delText>
        </w:r>
        <w:r w:rsidR="008425E5" w:rsidRPr="00CA258C" w:rsidDel="0078191B">
          <w:rPr>
            <w:rFonts w:ascii="Times New Roman" w:eastAsia="Times New Roman" w:hAnsi="Times New Roman" w:cs="Times New Roman"/>
            <w:color w:val="222222"/>
            <w:shd w:val="clear" w:color="auto" w:fill="FFFFFF"/>
            <w:rPrChange w:id="974" w:author="Justine Kao" w:date="2014-06-05T19:39:00Z">
              <w:rPr>
                <w:rFonts w:ascii="Arial" w:eastAsia="Times New Roman" w:hAnsi="Arial" w:cs="Arial"/>
                <w:color w:val="222222"/>
                <w:shd w:val="clear" w:color="auto" w:fill="FFFFFF"/>
              </w:rPr>
            </w:rPrChange>
          </w:rPr>
          <w:delText xml:space="preserve"> </w:delText>
        </w:r>
        <w:r w:rsidR="003F0F88" w:rsidRPr="00CA258C" w:rsidDel="0078191B">
          <w:rPr>
            <w:rFonts w:ascii="Times New Roman" w:eastAsia="Times New Roman" w:hAnsi="Times New Roman" w:cs="Times New Roman"/>
            <w:color w:val="222222"/>
            <w:shd w:val="clear" w:color="auto" w:fill="FFFFFF"/>
            <w:rPrChange w:id="975" w:author="Justine Kao" w:date="2014-06-05T19:39:00Z">
              <w:rPr>
                <w:rFonts w:ascii="Arial" w:eastAsia="Times New Roman" w:hAnsi="Arial" w:cs="Arial"/>
                <w:color w:val="222222"/>
                <w:shd w:val="clear" w:color="auto" w:fill="FFFFFF"/>
              </w:rPr>
            </w:rPrChange>
          </w:rPr>
          <w:delText>the expressive dimension of language (Potts, 2006).</w:delText>
        </w:r>
        <w:r w:rsidR="008308EC" w:rsidRPr="00CA258C" w:rsidDel="0078191B">
          <w:rPr>
            <w:rFonts w:ascii="Times New Roman" w:eastAsia="Times New Roman" w:hAnsi="Times New Roman" w:cs="Times New Roman"/>
            <w:color w:val="222222"/>
            <w:shd w:val="clear" w:color="auto" w:fill="FFFFFF"/>
            <w:rPrChange w:id="976" w:author="Justine Kao" w:date="2014-06-05T19:39:00Z">
              <w:rPr>
                <w:rFonts w:ascii="Arial" w:eastAsia="Times New Roman" w:hAnsi="Arial" w:cs="Arial"/>
                <w:color w:val="222222"/>
                <w:shd w:val="clear" w:color="auto" w:fill="FFFFFF"/>
              </w:rPr>
            </w:rPrChange>
          </w:rPr>
          <w:delText xml:space="preserve"> </w:delText>
        </w:r>
        <w:r w:rsidR="005615AA" w:rsidRPr="00CA258C" w:rsidDel="0078191B">
          <w:rPr>
            <w:rFonts w:ascii="Times New Roman" w:eastAsia="Times New Roman" w:hAnsi="Times New Roman" w:cs="Times New Roman"/>
            <w:color w:val="222222"/>
            <w:shd w:val="clear" w:color="auto" w:fill="FFFFFF"/>
            <w:rPrChange w:id="977" w:author="Justine Kao" w:date="2014-06-05T19:39:00Z">
              <w:rPr>
                <w:rFonts w:ascii="Arial" w:eastAsia="Times New Roman" w:hAnsi="Arial" w:cs="Arial"/>
                <w:color w:val="222222"/>
                <w:shd w:val="clear" w:color="auto" w:fill="FFFFFF"/>
              </w:rPr>
            </w:rPrChange>
          </w:rPr>
          <w:delText xml:space="preserve">However, </w:delText>
        </w:r>
        <w:r w:rsidR="00F7319A" w:rsidRPr="00CA258C" w:rsidDel="0078191B">
          <w:rPr>
            <w:rFonts w:ascii="Times New Roman" w:eastAsia="Times New Roman" w:hAnsi="Times New Roman" w:cs="Times New Roman"/>
            <w:color w:val="222222"/>
            <w:shd w:val="clear" w:color="auto" w:fill="FFFFFF"/>
            <w:rPrChange w:id="978" w:author="Justine Kao" w:date="2014-06-05T19:39:00Z">
              <w:rPr>
                <w:rFonts w:ascii="Arial" w:eastAsia="Times New Roman" w:hAnsi="Arial" w:cs="Arial"/>
                <w:color w:val="222222"/>
                <w:shd w:val="clear" w:color="auto" w:fill="FFFFFF"/>
              </w:rPr>
            </w:rPrChange>
          </w:rPr>
          <w:delText xml:space="preserve">simply extending the representation of </w:delText>
        </w:r>
        <w:r w:rsidR="00496392" w:rsidRPr="00CA258C" w:rsidDel="0078191B">
          <w:rPr>
            <w:rFonts w:ascii="Times New Roman" w:eastAsia="Times New Roman" w:hAnsi="Times New Roman" w:cs="Times New Roman"/>
            <w:color w:val="222222"/>
            <w:shd w:val="clear" w:color="auto" w:fill="FFFFFF"/>
            <w:rPrChange w:id="979" w:author="Justine Kao" w:date="2014-06-05T19:39:00Z">
              <w:rPr>
                <w:rFonts w:ascii="Arial" w:eastAsia="Times New Roman" w:hAnsi="Arial" w:cs="Arial"/>
                <w:color w:val="222222"/>
                <w:shd w:val="clear" w:color="auto" w:fill="FFFFFF"/>
              </w:rPr>
            </w:rPrChange>
          </w:rPr>
          <w:delText>meaning</w:delText>
        </w:r>
        <w:r w:rsidR="00F90554" w:rsidRPr="00CA258C" w:rsidDel="0078191B">
          <w:rPr>
            <w:rFonts w:ascii="Times New Roman" w:eastAsia="Times New Roman" w:hAnsi="Times New Roman" w:cs="Times New Roman"/>
            <w:color w:val="222222"/>
            <w:shd w:val="clear" w:color="auto" w:fill="FFFFFF"/>
            <w:rPrChange w:id="980" w:author="Justine Kao" w:date="2014-06-05T19:39:00Z">
              <w:rPr>
                <w:rFonts w:ascii="Arial" w:eastAsia="Times New Roman" w:hAnsi="Arial" w:cs="Arial"/>
                <w:color w:val="222222"/>
                <w:shd w:val="clear" w:color="auto" w:fill="FFFFFF"/>
              </w:rPr>
            </w:rPrChange>
          </w:rPr>
          <w:delText xml:space="preserve"> to</w:delText>
        </w:r>
        <w:r w:rsidR="001E0C92" w:rsidRPr="00CA258C" w:rsidDel="0078191B">
          <w:rPr>
            <w:rFonts w:ascii="Times New Roman" w:eastAsia="Times New Roman" w:hAnsi="Times New Roman" w:cs="Times New Roman"/>
            <w:color w:val="222222"/>
            <w:shd w:val="clear" w:color="auto" w:fill="FFFFFF"/>
            <w:rPrChange w:id="981" w:author="Justine Kao" w:date="2014-06-05T19:39:00Z">
              <w:rPr>
                <w:rFonts w:ascii="Arial" w:eastAsia="Times New Roman" w:hAnsi="Arial" w:cs="Arial"/>
                <w:color w:val="222222"/>
                <w:shd w:val="clear" w:color="auto" w:fill="FFFFFF"/>
              </w:rPr>
            </w:rPrChange>
          </w:rPr>
          <w:delText xml:space="preserve"> </w:delText>
        </w:r>
        <w:r w:rsidR="00D60953" w:rsidRPr="00CA258C" w:rsidDel="0078191B">
          <w:rPr>
            <w:rFonts w:ascii="Times New Roman" w:eastAsia="Times New Roman" w:hAnsi="Times New Roman" w:cs="Times New Roman"/>
            <w:color w:val="222222"/>
            <w:shd w:val="clear" w:color="auto" w:fill="FFFFFF"/>
            <w:rPrChange w:id="982" w:author="Justine Kao" w:date="2014-06-05T19:39:00Z">
              <w:rPr>
                <w:rFonts w:ascii="Arial" w:eastAsia="Times New Roman" w:hAnsi="Arial" w:cs="Arial"/>
                <w:color w:val="222222"/>
                <w:shd w:val="clear" w:color="auto" w:fill="FFFFFF"/>
              </w:rPr>
            </w:rPrChange>
          </w:rPr>
          <w:delText>two dimensions</w:delText>
        </w:r>
        <w:r w:rsidR="007E7474" w:rsidRPr="00CA258C" w:rsidDel="0078191B">
          <w:rPr>
            <w:rFonts w:ascii="Times New Roman" w:eastAsia="Times New Roman" w:hAnsi="Times New Roman" w:cs="Times New Roman"/>
            <w:color w:val="222222"/>
            <w:shd w:val="clear" w:color="auto" w:fill="FFFFFF"/>
            <w:rPrChange w:id="983" w:author="Justine Kao" w:date="2014-06-05T19:39:00Z">
              <w:rPr>
                <w:rFonts w:ascii="Arial" w:eastAsia="Times New Roman" w:hAnsi="Arial" w:cs="Arial"/>
                <w:color w:val="222222"/>
                <w:shd w:val="clear" w:color="auto" w:fill="FFFFFF"/>
              </w:rPr>
            </w:rPrChange>
          </w:rPr>
          <w:delText xml:space="preserve"> without including communicative goals</w:delText>
        </w:r>
        <w:r w:rsidR="00D60953" w:rsidRPr="00CA258C" w:rsidDel="0078191B">
          <w:rPr>
            <w:rFonts w:ascii="Times New Roman" w:eastAsia="Times New Roman" w:hAnsi="Times New Roman" w:cs="Times New Roman"/>
            <w:color w:val="222222"/>
            <w:shd w:val="clear" w:color="auto" w:fill="FFFFFF"/>
            <w:rPrChange w:id="984" w:author="Justine Kao" w:date="2014-06-05T19:39:00Z">
              <w:rPr>
                <w:rFonts w:ascii="Arial" w:eastAsia="Times New Roman" w:hAnsi="Arial" w:cs="Arial"/>
                <w:color w:val="222222"/>
                <w:shd w:val="clear" w:color="auto" w:fill="FFFFFF"/>
              </w:rPr>
            </w:rPrChange>
          </w:rPr>
          <w:delText xml:space="preserve"> is insufficient </w:delText>
        </w:r>
        <w:r w:rsidR="008D2EED" w:rsidRPr="00CA258C" w:rsidDel="0078191B">
          <w:rPr>
            <w:rFonts w:ascii="Times New Roman" w:eastAsia="Times New Roman" w:hAnsi="Times New Roman" w:cs="Times New Roman"/>
            <w:color w:val="222222"/>
            <w:shd w:val="clear" w:color="auto" w:fill="FFFFFF"/>
            <w:rPrChange w:id="985" w:author="Justine Kao" w:date="2014-06-05T19:39:00Z">
              <w:rPr>
                <w:rFonts w:ascii="Arial" w:eastAsia="Times New Roman" w:hAnsi="Arial" w:cs="Arial"/>
                <w:color w:val="222222"/>
                <w:shd w:val="clear" w:color="auto" w:fill="FFFFFF"/>
              </w:rPr>
            </w:rPrChange>
          </w:rPr>
          <w:delText>for</w:delText>
        </w:r>
        <w:r w:rsidR="00D60953" w:rsidRPr="00CA258C" w:rsidDel="0078191B">
          <w:rPr>
            <w:rFonts w:ascii="Times New Roman" w:eastAsia="Times New Roman" w:hAnsi="Times New Roman" w:cs="Times New Roman"/>
            <w:color w:val="222222"/>
            <w:shd w:val="clear" w:color="auto" w:fill="FFFFFF"/>
            <w:rPrChange w:id="986" w:author="Justine Kao" w:date="2014-06-05T19:39:00Z">
              <w:rPr>
                <w:rFonts w:ascii="Arial" w:eastAsia="Times New Roman" w:hAnsi="Arial" w:cs="Arial"/>
                <w:color w:val="222222"/>
                <w:shd w:val="clear" w:color="auto" w:fill="FFFFFF"/>
              </w:rPr>
            </w:rPrChange>
          </w:rPr>
          <w:delText xml:space="preserve"> model</w:delText>
        </w:r>
        <w:r w:rsidR="00EA1D5B" w:rsidRPr="00CA258C" w:rsidDel="0078191B">
          <w:rPr>
            <w:rFonts w:ascii="Times New Roman" w:eastAsia="Times New Roman" w:hAnsi="Times New Roman" w:cs="Times New Roman"/>
            <w:color w:val="222222"/>
            <w:shd w:val="clear" w:color="auto" w:fill="FFFFFF"/>
            <w:rPrChange w:id="987" w:author="Justine Kao" w:date="2014-06-05T19:39:00Z">
              <w:rPr>
                <w:rFonts w:ascii="Arial" w:eastAsia="Times New Roman" w:hAnsi="Arial" w:cs="Arial"/>
                <w:color w:val="222222"/>
                <w:shd w:val="clear" w:color="auto" w:fill="FFFFFF"/>
              </w:rPr>
            </w:rPrChange>
          </w:rPr>
          <w:delText xml:space="preserve">ing the </w:delText>
        </w:r>
        <w:r w:rsidR="001E0C92" w:rsidRPr="00CA258C" w:rsidDel="0078191B">
          <w:rPr>
            <w:rFonts w:ascii="Times New Roman" w:eastAsia="Times New Roman" w:hAnsi="Times New Roman" w:cs="Times New Roman"/>
            <w:color w:val="222222"/>
            <w:shd w:val="clear" w:color="auto" w:fill="FFFFFF"/>
            <w:rPrChange w:id="988" w:author="Justine Kao" w:date="2014-06-05T19:39:00Z">
              <w:rPr>
                <w:rFonts w:ascii="Arial" w:eastAsia="Times New Roman" w:hAnsi="Arial" w:cs="Arial"/>
                <w:color w:val="222222"/>
                <w:shd w:val="clear" w:color="auto" w:fill="FFFFFF"/>
              </w:rPr>
            </w:rPrChange>
          </w:rPr>
          <w:delText>nonliteral interpretations</w:delText>
        </w:r>
        <w:r w:rsidR="00EA1D5B" w:rsidRPr="00CA258C" w:rsidDel="0078191B">
          <w:rPr>
            <w:rFonts w:ascii="Times New Roman" w:eastAsia="Times New Roman" w:hAnsi="Times New Roman" w:cs="Times New Roman"/>
            <w:color w:val="222222"/>
            <w:shd w:val="clear" w:color="auto" w:fill="FFFFFF"/>
            <w:rPrChange w:id="989" w:author="Justine Kao" w:date="2014-06-05T19:39:00Z">
              <w:rPr>
                <w:rFonts w:ascii="Arial" w:eastAsia="Times New Roman" w:hAnsi="Arial" w:cs="Arial"/>
                <w:color w:val="222222"/>
                <w:shd w:val="clear" w:color="auto" w:fill="FFFFFF"/>
              </w:rPr>
            </w:rPrChange>
          </w:rPr>
          <w:delText xml:space="preserve"> that we see in our behavioral data</w:delText>
        </w:r>
        <w:r w:rsidR="001E0C92" w:rsidRPr="00CA258C" w:rsidDel="0078191B">
          <w:rPr>
            <w:rFonts w:ascii="Times New Roman" w:eastAsia="Times New Roman" w:hAnsi="Times New Roman" w:cs="Times New Roman"/>
            <w:color w:val="222222"/>
            <w:shd w:val="clear" w:color="auto" w:fill="FFFFFF"/>
            <w:rPrChange w:id="990" w:author="Justine Kao" w:date="2014-06-05T19:39:00Z">
              <w:rPr>
                <w:rFonts w:ascii="Arial" w:eastAsia="Times New Roman" w:hAnsi="Arial" w:cs="Arial"/>
                <w:color w:val="222222"/>
                <w:shd w:val="clear" w:color="auto" w:fill="FFFFFF"/>
              </w:rPr>
            </w:rPrChange>
          </w:rPr>
          <w:delText xml:space="preserve">. </w:delText>
        </w:r>
        <w:r w:rsidR="001032A5" w:rsidRPr="00CA258C" w:rsidDel="0078191B">
          <w:rPr>
            <w:rFonts w:ascii="Times New Roman" w:eastAsia="Times New Roman" w:hAnsi="Times New Roman" w:cs="Times New Roman"/>
            <w:color w:val="222222"/>
            <w:shd w:val="clear" w:color="auto" w:fill="FFFFFF"/>
            <w:rPrChange w:id="991" w:author="Justine Kao" w:date="2014-06-05T19:39:00Z">
              <w:rPr>
                <w:rFonts w:ascii="Arial" w:eastAsia="Times New Roman" w:hAnsi="Arial" w:cs="Arial"/>
                <w:color w:val="222222"/>
                <w:shd w:val="clear" w:color="auto" w:fill="FFFFFF"/>
              </w:rPr>
            </w:rPrChange>
          </w:rPr>
          <w:delText>In a model where the listener considers both</w:delText>
        </w:r>
        <w:r w:rsidR="00496392" w:rsidRPr="00CA258C" w:rsidDel="0078191B">
          <w:rPr>
            <w:rFonts w:ascii="Times New Roman" w:eastAsia="Times New Roman" w:hAnsi="Times New Roman" w:cs="Times New Roman"/>
            <w:color w:val="222222"/>
            <w:shd w:val="clear" w:color="auto" w:fill="FFFFFF"/>
            <w:rPrChange w:id="992" w:author="Justine Kao" w:date="2014-06-05T19:39:00Z">
              <w:rPr>
                <w:rFonts w:ascii="Arial" w:eastAsia="Times New Roman" w:hAnsi="Arial" w:cs="Arial"/>
                <w:color w:val="222222"/>
                <w:shd w:val="clear" w:color="auto" w:fill="FFFFFF"/>
              </w:rPr>
            </w:rPrChange>
          </w:rPr>
          <w:delText xml:space="preserve"> the</w:delText>
        </w:r>
        <w:r w:rsidR="00675611" w:rsidRPr="00CA258C" w:rsidDel="0078191B">
          <w:rPr>
            <w:rFonts w:ascii="Times New Roman" w:eastAsia="Times New Roman" w:hAnsi="Times New Roman" w:cs="Times New Roman"/>
            <w:color w:val="222222"/>
            <w:shd w:val="clear" w:color="auto" w:fill="FFFFFF"/>
            <w:rPrChange w:id="993" w:author="Justine Kao" w:date="2014-06-05T19:39:00Z">
              <w:rPr>
                <w:rFonts w:ascii="Arial" w:eastAsia="Times New Roman" w:hAnsi="Arial" w:cs="Arial"/>
                <w:color w:val="222222"/>
                <w:shd w:val="clear" w:color="auto" w:fill="FFFFFF"/>
              </w:rPr>
            </w:rPrChange>
          </w:rPr>
          <w:delText xml:space="preserve"> state of the world and affect but does not reason about which dimension the speaker </w:delText>
        </w:r>
        <w:r w:rsidR="00AC5E9D" w:rsidRPr="00CA258C" w:rsidDel="0078191B">
          <w:rPr>
            <w:rFonts w:ascii="Times New Roman" w:eastAsia="Times New Roman" w:hAnsi="Times New Roman" w:cs="Times New Roman"/>
            <w:color w:val="222222"/>
            <w:shd w:val="clear" w:color="auto" w:fill="FFFFFF"/>
            <w:rPrChange w:id="994" w:author="Justine Kao" w:date="2014-06-05T19:39:00Z">
              <w:rPr>
                <w:rFonts w:ascii="Arial" w:eastAsia="Times New Roman" w:hAnsi="Arial" w:cs="Arial"/>
                <w:color w:val="222222"/>
                <w:shd w:val="clear" w:color="auto" w:fill="FFFFFF"/>
              </w:rPr>
            </w:rPrChange>
          </w:rPr>
          <w:delText>wants</w:delText>
        </w:r>
        <w:r w:rsidR="00675611" w:rsidRPr="00CA258C" w:rsidDel="0078191B">
          <w:rPr>
            <w:rFonts w:ascii="Times New Roman" w:eastAsia="Times New Roman" w:hAnsi="Times New Roman" w:cs="Times New Roman"/>
            <w:color w:val="222222"/>
            <w:shd w:val="clear" w:color="auto" w:fill="FFFFFF"/>
            <w:rPrChange w:id="995" w:author="Justine Kao" w:date="2014-06-05T19:39:00Z">
              <w:rPr>
                <w:rFonts w:ascii="Arial" w:eastAsia="Times New Roman" w:hAnsi="Arial" w:cs="Arial"/>
                <w:color w:val="222222"/>
                <w:shd w:val="clear" w:color="auto" w:fill="FFFFFF"/>
              </w:rPr>
            </w:rPrChange>
          </w:rPr>
          <w:delText xml:space="preserve"> to </w:delText>
        </w:r>
        <w:r w:rsidR="00AC5E9D" w:rsidRPr="00CA258C" w:rsidDel="0078191B">
          <w:rPr>
            <w:rFonts w:ascii="Times New Roman" w:eastAsia="Times New Roman" w:hAnsi="Times New Roman" w:cs="Times New Roman"/>
            <w:color w:val="222222"/>
            <w:shd w:val="clear" w:color="auto" w:fill="FFFFFF"/>
            <w:rPrChange w:id="996" w:author="Justine Kao" w:date="2014-06-05T19:39:00Z">
              <w:rPr>
                <w:rFonts w:ascii="Arial" w:eastAsia="Times New Roman" w:hAnsi="Arial" w:cs="Arial"/>
                <w:color w:val="222222"/>
                <w:shd w:val="clear" w:color="auto" w:fill="FFFFFF"/>
              </w:rPr>
            </w:rPrChange>
          </w:rPr>
          <w:delText>communicate about</w:delText>
        </w:r>
        <w:r w:rsidR="001032A5" w:rsidRPr="00CA258C" w:rsidDel="0078191B">
          <w:rPr>
            <w:rFonts w:ascii="Times New Roman" w:eastAsia="Times New Roman" w:hAnsi="Times New Roman" w:cs="Times New Roman"/>
            <w:color w:val="222222"/>
            <w:shd w:val="clear" w:color="auto" w:fill="FFFFFF"/>
            <w:rPrChange w:id="997" w:author="Justine Kao" w:date="2014-06-05T19:39:00Z">
              <w:rPr>
                <w:rFonts w:ascii="Arial" w:eastAsia="Times New Roman" w:hAnsi="Arial" w:cs="Arial"/>
                <w:color w:val="222222"/>
                <w:shd w:val="clear" w:color="auto" w:fill="FFFFFF"/>
              </w:rPr>
            </w:rPrChange>
          </w:rPr>
          <w:delText xml:space="preserve">, </w:delText>
        </w:r>
        <w:r w:rsidR="001E1B53" w:rsidRPr="00CA258C" w:rsidDel="0078191B">
          <w:rPr>
            <w:rFonts w:ascii="Times New Roman" w:eastAsia="Times New Roman" w:hAnsi="Times New Roman" w:cs="Times New Roman"/>
            <w:color w:val="222222"/>
            <w:shd w:val="clear" w:color="auto" w:fill="FFFFFF"/>
            <w:rPrChange w:id="998" w:author="Justine Kao" w:date="2014-06-05T19:39:00Z">
              <w:rPr>
                <w:rFonts w:ascii="Arial" w:eastAsia="Times New Roman" w:hAnsi="Arial" w:cs="Arial"/>
                <w:color w:val="222222"/>
                <w:shd w:val="clear" w:color="auto" w:fill="FFFFFF"/>
              </w:rPr>
            </w:rPrChange>
          </w:rPr>
          <w:delText xml:space="preserve">the listener </w:delText>
        </w:r>
        <w:r w:rsidR="0076658B" w:rsidRPr="00CA258C" w:rsidDel="0078191B">
          <w:rPr>
            <w:rFonts w:ascii="Times New Roman" w:eastAsia="Times New Roman" w:hAnsi="Times New Roman" w:cs="Times New Roman"/>
            <w:color w:val="222222"/>
            <w:shd w:val="clear" w:color="auto" w:fill="FFFFFF"/>
            <w:rPrChange w:id="999" w:author="Justine Kao" w:date="2014-06-05T19:39:00Z">
              <w:rPr>
                <w:rFonts w:ascii="Arial" w:eastAsia="Times New Roman" w:hAnsi="Arial" w:cs="Arial"/>
                <w:color w:val="222222"/>
                <w:shd w:val="clear" w:color="auto" w:fill="FFFFFF"/>
              </w:rPr>
            </w:rPrChange>
          </w:rPr>
          <w:delText>would infer that “The kettle cost 10,000 dollars” means that the speaker likely thinks it was too expensive</w:delText>
        </w:r>
        <w:r w:rsidR="005105E5" w:rsidRPr="00CA258C" w:rsidDel="0078191B">
          <w:rPr>
            <w:rFonts w:ascii="Times New Roman" w:eastAsia="Times New Roman" w:hAnsi="Times New Roman" w:cs="Times New Roman"/>
            <w:color w:val="222222"/>
            <w:shd w:val="clear" w:color="auto" w:fill="FFFFFF"/>
            <w:rPrChange w:id="1000" w:author="Justine Kao" w:date="2014-06-05T19:39:00Z">
              <w:rPr>
                <w:rFonts w:ascii="Arial" w:eastAsia="Times New Roman" w:hAnsi="Arial" w:cs="Arial"/>
                <w:color w:val="222222"/>
                <w:shd w:val="clear" w:color="auto" w:fill="FFFFFF"/>
              </w:rPr>
            </w:rPrChange>
          </w:rPr>
          <w:delText>,</w:delText>
        </w:r>
        <w:r w:rsidR="0076658B" w:rsidRPr="00CA258C" w:rsidDel="0078191B">
          <w:rPr>
            <w:rFonts w:ascii="Times New Roman" w:eastAsia="Times New Roman" w:hAnsi="Times New Roman" w:cs="Times New Roman"/>
            <w:color w:val="222222"/>
            <w:shd w:val="clear" w:color="auto" w:fill="FFFFFF"/>
            <w:rPrChange w:id="1001" w:author="Justine Kao" w:date="2014-06-05T19:39:00Z">
              <w:rPr>
                <w:rFonts w:ascii="Arial" w:eastAsia="Times New Roman" w:hAnsi="Arial" w:cs="Arial"/>
                <w:color w:val="222222"/>
                <w:shd w:val="clear" w:color="auto" w:fill="FFFFFF"/>
              </w:rPr>
            </w:rPrChange>
          </w:rPr>
          <w:delText xml:space="preserve"> because </w:delText>
        </w:r>
        <w:r w:rsidR="005105E5" w:rsidRPr="00CA258C" w:rsidDel="0078191B">
          <w:rPr>
            <w:rFonts w:ascii="Times New Roman" w:eastAsia="Times New Roman" w:hAnsi="Times New Roman" w:cs="Times New Roman"/>
            <w:color w:val="222222"/>
            <w:shd w:val="clear" w:color="auto" w:fill="FFFFFF"/>
            <w:rPrChange w:id="1002" w:author="Justine Kao" w:date="2014-06-05T19:39:00Z">
              <w:rPr>
                <w:rFonts w:ascii="Arial" w:eastAsia="Times New Roman" w:hAnsi="Arial" w:cs="Arial"/>
                <w:color w:val="222222"/>
                <w:shd w:val="clear" w:color="auto" w:fill="FFFFFF"/>
              </w:rPr>
            </w:rPrChange>
          </w:rPr>
          <w:delText>a $</w:delText>
        </w:r>
        <w:r w:rsidR="004A1780" w:rsidRPr="00CA258C" w:rsidDel="0078191B">
          <w:rPr>
            <w:rFonts w:ascii="Times New Roman" w:eastAsia="Times New Roman" w:hAnsi="Times New Roman" w:cs="Times New Roman"/>
            <w:color w:val="222222"/>
            <w:shd w:val="clear" w:color="auto" w:fill="FFFFFF"/>
            <w:rPrChange w:id="1003" w:author="Justine Kao" w:date="2014-06-05T19:39:00Z">
              <w:rPr>
                <w:rFonts w:ascii="Arial" w:eastAsia="Times New Roman" w:hAnsi="Arial" w:cs="Arial"/>
                <w:color w:val="222222"/>
                <w:shd w:val="clear" w:color="auto" w:fill="FFFFFF"/>
              </w:rPr>
            </w:rPrChange>
          </w:rPr>
          <w:delText xml:space="preserve">10,000 </w:delText>
        </w:r>
        <w:r w:rsidR="005105E5" w:rsidRPr="00CA258C" w:rsidDel="0078191B">
          <w:rPr>
            <w:rFonts w:ascii="Times New Roman" w:eastAsia="Times New Roman" w:hAnsi="Times New Roman" w:cs="Times New Roman"/>
            <w:color w:val="222222"/>
            <w:shd w:val="clear" w:color="auto" w:fill="FFFFFF"/>
            <w:rPrChange w:id="1004" w:author="Justine Kao" w:date="2014-06-05T19:39:00Z">
              <w:rPr>
                <w:rFonts w:ascii="Arial" w:eastAsia="Times New Roman" w:hAnsi="Arial" w:cs="Arial"/>
                <w:color w:val="222222"/>
                <w:shd w:val="clear" w:color="auto" w:fill="FFFFFF"/>
              </w:rPr>
            </w:rPrChange>
          </w:rPr>
          <w:delText>kettle is a priori</w:delText>
        </w:r>
        <w:r w:rsidR="004A1780" w:rsidRPr="00CA258C" w:rsidDel="0078191B">
          <w:rPr>
            <w:rFonts w:ascii="Times New Roman" w:eastAsia="Times New Roman" w:hAnsi="Times New Roman" w:cs="Times New Roman"/>
            <w:color w:val="222222"/>
            <w:shd w:val="clear" w:color="auto" w:fill="FFFFFF"/>
            <w:rPrChange w:id="1005" w:author="Justine Kao" w:date="2014-06-05T19:39:00Z">
              <w:rPr>
                <w:rFonts w:ascii="Arial" w:eastAsia="Times New Roman" w:hAnsi="Arial" w:cs="Arial"/>
                <w:color w:val="222222"/>
                <w:shd w:val="clear" w:color="auto" w:fill="FFFFFF"/>
              </w:rPr>
            </w:rPrChange>
          </w:rPr>
          <w:delText xml:space="preserve"> associated with </w:delText>
        </w:r>
        <w:r w:rsidR="00DE3422" w:rsidRPr="00CA258C" w:rsidDel="0078191B">
          <w:rPr>
            <w:rFonts w:ascii="Times New Roman" w:eastAsia="Times New Roman" w:hAnsi="Times New Roman" w:cs="Times New Roman"/>
            <w:color w:val="222222"/>
            <w:shd w:val="clear" w:color="auto" w:fill="FFFFFF"/>
            <w:rPrChange w:id="1006" w:author="Justine Kao" w:date="2014-06-05T19:39:00Z">
              <w:rPr>
                <w:rFonts w:ascii="Arial" w:eastAsia="Times New Roman" w:hAnsi="Arial" w:cs="Arial"/>
                <w:color w:val="222222"/>
                <w:shd w:val="clear" w:color="auto" w:fill="FFFFFF"/>
              </w:rPr>
            </w:rPrChange>
          </w:rPr>
          <w:delText xml:space="preserve">a </w:delText>
        </w:r>
        <w:r w:rsidR="004A1780" w:rsidRPr="00CA258C" w:rsidDel="0078191B">
          <w:rPr>
            <w:rFonts w:ascii="Times New Roman" w:eastAsia="Times New Roman" w:hAnsi="Times New Roman" w:cs="Times New Roman"/>
            <w:color w:val="222222"/>
            <w:shd w:val="clear" w:color="auto" w:fill="FFFFFF"/>
            <w:rPrChange w:id="1007" w:author="Justine Kao" w:date="2014-06-05T19:39:00Z">
              <w:rPr>
                <w:rFonts w:ascii="Arial" w:eastAsia="Times New Roman" w:hAnsi="Arial" w:cs="Arial"/>
                <w:color w:val="222222"/>
                <w:shd w:val="clear" w:color="auto" w:fill="FFFFFF"/>
              </w:rPr>
            </w:rPrChange>
          </w:rPr>
          <w:delText xml:space="preserve">high probability of affect. </w:delText>
        </w:r>
        <w:r w:rsidR="00D37AAA" w:rsidRPr="00CA258C" w:rsidDel="0078191B">
          <w:rPr>
            <w:rFonts w:ascii="Times New Roman" w:eastAsia="Times New Roman" w:hAnsi="Times New Roman" w:cs="Times New Roman"/>
            <w:color w:val="222222"/>
            <w:shd w:val="clear" w:color="auto" w:fill="FFFFFF"/>
            <w:rPrChange w:id="1008" w:author="Justine Kao" w:date="2014-06-05T19:39:00Z">
              <w:rPr>
                <w:rFonts w:ascii="Arial" w:eastAsia="Times New Roman" w:hAnsi="Arial" w:cs="Arial"/>
                <w:color w:val="222222"/>
                <w:shd w:val="clear" w:color="auto" w:fill="FFFFFF"/>
              </w:rPr>
            </w:rPrChange>
          </w:rPr>
          <w:delText>S</w:delText>
        </w:r>
        <w:r w:rsidR="005F2D75" w:rsidRPr="00CA258C" w:rsidDel="0078191B">
          <w:rPr>
            <w:rFonts w:ascii="Times New Roman" w:eastAsia="Times New Roman" w:hAnsi="Times New Roman" w:cs="Times New Roman"/>
            <w:color w:val="222222"/>
            <w:shd w:val="clear" w:color="auto" w:fill="FFFFFF"/>
            <w:rPrChange w:id="1009" w:author="Justine Kao" w:date="2014-06-05T19:39:00Z">
              <w:rPr>
                <w:rFonts w:ascii="Arial" w:eastAsia="Times New Roman" w:hAnsi="Arial" w:cs="Arial"/>
                <w:color w:val="222222"/>
                <w:shd w:val="clear" w:color="auto" w:fill="FFFFFF"/>
              </w:rPr>
            </w:rPrChange>
          </w:rPr>
          <w:delText xml:space="preserve">uch an extended model would be able to capture information about </w:delText>
        </w:r>
        <w:r w:rsidR="007E7474" w:rsidRPr="00CA258C" w:rsidDel="0078191B">
          <w:rPr>
            <w:rFonts w:ascii="Times New Roman" w:eastAsia="Times New Roman" w:hAnsi="Times New Roman" w:cs="Times New Roman"/>
            <w:color w:val="222222"/>
            <w:shd w:val="clear" w:color="auto" w:fill="FFFFFF"/>
            <w:rPrChange w:id="1010" w:author="Justine Kao" w:date="2014-06-05T19:39:00Z">
              <w:rPr>
                <w:rFonts w:ascii="Arial" w:eastAsia="Times New Roman" w:hAnsi="Arial" w:cs="Arial"/>
                <w:color w:val="222222"/>
                <w:shd w:val="clear" w:color="auto" w:fill="FFFFFF"/>
              </w:rPr>
            </w:rPrChange>
          </w:rPr>
          <w:delText xml:space="preserve">the speaker’s </w:delText>
        </w:r>
        <w:r w:rsidR="005F2D75" w:rsidRPr="00CA258C" w:rsidDel="0078191B">
          <w:rPr>
            <w:rFonts w:ascii="Times New Roman" w:eastAsia="Times New Roman" w:hAnsi="Times New Roman" w:cs="Times New Roman"/>
            <w:color w:val="222222"/>
            <w:shd w:val="clear" w:color="auto" w:fill="FFFFFF"/>
            <w:rPrChange w:id="1011" w:author="Justine Kao" w:date="2014-06-05T19:39:00Z">
              <w:rPr>
                <w:rFonts w:ascii="Arial" w:eastAsia="Times New Roman" w:hAnsi="Arial" w:cs="Arial"/>
                <w:color w:val="222222"/>
                <w:shd w:val="clear" w:color="auto" w:fill="FFFFFF"/>
              </w:rPr>
            </w:rPrChange>
          </w:rPr>
          <w:delText xml:space="preserve">affect. However, the listener under this model would still interpret </w:delText>
        </w:r>
        <w:r w:rsidR="0098167F" w:rsidRPr="00CA258C" w:rsidDel="0078191B">
          <w:rPr>
            <w:rFonts w:ascii="Times New Roman" w:eastAsia="Times New Roman" w:hAnsi="Times New Roman" w:cs="Times New Roman"/>
            <w:color w:val="222222"/>
            <w:shd w:val="clear" w:color="auto" w:fill="FFFFFF"/>
            <w:rPrChange w:id="1012" w:author="Justine Kao" w:date="2014-06-05T19:39:00Z">
              <w:rPr>
                <w:rFonts w:ascii="Arial" w:eastAsia="Times New Roman" w:hAnsi="Arial" w:cs="Arial"/>
                <w:color w:val="222222"/>
                <w:shd w:val="clear" w:color="auto" w:fill="FFFFFF"/>
              </w:rPr>
            </w:rPrChange>
          </w:rPr>
          <w:delText>the utterance</w:delText>
        </w:r>
        <w:r w:rsidR="005F2D75" w:rsidRPr="00CA258C" w:rsidDel="0078191B">
          <w:rPr>
            <w:rFonts w:ascii="Times New Roman" w:eastAsia="Times New Roman" w:hAnsi="Times New Roman" w:cs="Times New Roman"/>
            <w:color w:val="222222"/>
            <w:shd w:val="clear" w:color="auto" w:fill="FFFFFF"/>
            <w:rPrChange w:id="1013" w:author="Justine Kao" w:date="2014-06-05T19:39:00Z">
              <w:rPr>
                <w:rFonts w:ascii="Arial" w:eastAsia="Times New Roman" w:hAnsi="Arial" w:cs="Arial"/>
                <w:color w:val="222222"/>
                <w:shd w:val="clear" w:color="auto" w:fill="FFFFFF"/>
              </w:rPr>
            </w:rPrChange>
          </w:rPr>
          <w:delText xml:space="preserve"> to mean that the kettle actually cost $10,000</w:delText>
        </w:r>
        <w:r w:rsidR="00E72A7C" w:rsidRPr="00CA258C" w:rsidDel="0078191B">
          <w:rPr>
            <w:rFonts w:ascii="Times New Roman" w:eastAsia="Times New Roman" w:hAnsi="Times New Roman" w:cs="Times New Roman"/>
            <w:color w:val="222222"/>
            <w:shd w:val="clear" w:color="auto" w:fill="FFFFFF"/>
            <w:rPrChange w:id="1014" w:author="Justine Kao" w:date="2014-06-05T19:39:00Z">
              <w:rPr>
                <w:rFonts w:ascii="Arial" w:eastAsia="Times New Roman" w:hAnsi="Arial" w:cs="Arial"/>
                <w:color w:val="222222"/>
                <w:shd w:val="clear" w:color="auto" w:fill="FFFFFF"/>
              </w:rPr>
            </w:rPrChange>
          </w:rPr>
          <w:delText xml:space="preserve">, </w:delText>
        </w:r>
        <w:r w:rsidR="007E7474" w:rsidRPr="00CA258C" w:rsidDel="0078191B">
          <w:rPr>
            <w:rFonts w:ascii="Times New Roman" w:eastAsia="Times New Roman" w:hAnsi="Times New Roman" w:cs="Times New Roman"/>
            <w:color w:val="222222"/>
            <w:shd w:val="clear" w:color="auto" w:fill="FFFFFF"/>
            <w:rPrChange w:id="1015" w:author="Justine Kao" w:date="2014-06-05T19:39:00Z">
              <w:rPr>
                <w:rFonts w:ascii="Arial" w:eastAsia="Times New Roman" w:hAnsi="Arial" w:cs="Arial"/>
                <w:color w:val="222222"/>
                <w:shd w:val="clear" w:color="auto" w:fill="FFFFFF"/>
              </w:rPr>
            </w:rPrChange>
          </w:rPr>
          <w:delText xml:space="preserve">because the listener believes that the speaker wants to be informative, and there is nothing to be informative about </w:delText>
        </w:r>
        <w:r w:rsidR="000C65E5" w:rsidRPr="00CA258C" w:rsidDel="0078191B">
          <w:rPr>
            <w:rFonts w:ascii="Times New Roman" w:eastAsia="Times New Roman" w:hAnsi="Times New Roman" w:cs="Times New Roman"/>
            <w:color w:val="222222"/>
            <w:shd w:val="clear" w:color="auto" w:fill="FFFFFF"/>
            <w:rPrChange w:id="1016" w:author="Justine Kao" w:date="2014-06-05T19:39:00Z">
              <w:rPr>
                <w:rFonts w:ascii="Arial" w:eastAsia="Times New Roman" w:hAnsi="Arial" w:cs="Arial"/>
                <w:color w:val="222222"/>
                <w:shd w:val="clear" w:color="auto" w:fill="FFFFFF"/>
              </w:rPr>
            </w:rPrChange>
          </w:rPr>
          <w:delText>except</w:delText>
        </w:r>
        <w:r w:rsidR="007E7474" w:rsidRPr="00CA258C" w:rsidDel="0078191B">
          <w:rPr>
            <w:rFonts w:ascii="Times New Roman" w:eastAsia="Times New Roman" w:hAnsi="Times New Roman" w:cs="Times New Roman"/>
            <w:color w:val="222222"/>
            <w:shd w:val="clear" w:color="auto" w:fill="FFFFFF"/>
            <w:rPrChange w:id="1017" w:author="Justine Kao" w:date="2014-06-05T19:39:00Z">
              <w:rPr>
                <w:rFonts w:ascii="Arial" w:eastAsia="Times New Roman" w:hAnsi="Arial" w:cs="Arial"/>
                <w:color w:val="222222"/>
                <w:shd w:val="clear" w:color="auto" w:fill="FFFFFF"/>
              </w:rPr>
            </w:rPrChange>
          </w:rPr>
          <w:delText xml:space="preserve"> the actual price state</w:delText>
        </w:r>
        <w:r w:rsidR="00CF0FCB" w:rsidRPr="00CA258C" w:rsidDel="0078191B">
          <w:rPr>
            <w:rFonts w:ascii="Times New Roman" w:eastAsia="Times New Roman" w:hAnsi="Times New Roman" w:cs="Times New Roman"/>
            <w:color w:val="222222"/>
            <w:shd w:val="clear" w:color="auto" w:fill="FFFFFF"/>
            <w:rPrChange w:id="1018" w:author="Justine Kao" w:date="2014-06-05T19:39:00Z">
              <w:rPr>
                <w:rFonts w:ascii="Arial" w:eastAsia="Times New Roman" w:hAnsi="Arial" w:cs="Arial"/>
                <w:color w:val="222222"/>
                <w:shd w:val="clear" w:color="auto" w:fill="FFFFFF"/>
              </w:rPr>
            </w:rPrChange>
          </w:rPr>
          <w:delText xml:space="preserve">. </w:delText>
        </w:r>
        <w:r w:rsidR="0040092D" w:rsidRPr="00CA258C" w:rsidDel="0078191B">
          <w:rPr>
            <w:rFonts w:ascii="Times New Roman" w:eastAsia="Times New Roman" w:hAnsi="Times New Roman" w:cs="Times New Roman"/>
            <w:color w:val="222222"/>
            <w:shd w:val="clear" w:color="auto" w:fill="FFFFFF"/>
            <w:rPrChange w:id="1019" w:author="Justine Kao" w:date="2014-06-05T19:39:00Z">
              <w:rPr>
                <w:rFonts w:ascii="Arial" w:eastAsia="Times New Roman" w:hAnsi="Arial" w:cs="Arial"/>
                <w:color w:val="222222"/>
                <w:shd w:val="clear" w:color="auto" w:fill="FFFFFF"/>
              </w:rPr>
            </w:rPrChange>
          </w:rPr>
          <w:delText xml:space="preserve">To fully explain and model </w:delText>
        </w:r>
        <w:r w:rsidR="009856AA" w:rsidRPr="00CA258C" w:rsidDel="0078191B">
          <w:rPr>
            <w:rFonts w:ascii="Times New Roman" w:eastAsia="Times New Roman" w:hAnsi="Times New Roman" w:cs="Times New Roman"/>
            <w:color w:val="222222"/>
            <w:shd w:val="clear" w:color="auto" w:fill="FFFFFF"/>
            <w:rPrChange w:id="1020" w:author="Justine Kao" w:date="2014-06-05T19:39:00Z">
              <w:rPr>
                <w:rFonts w:ascii="Arial" w:eastAsia="Times New Roman" w:hAnsi="Arial" w:cs="Arial"/>
                <w:color w:val="222222"/>
                <w:shd w:val="clear" w:color="auto" w:fill="FFFFFF"/>
              </w:rPr>
            </w:rPrChange>
          </w:rPr>
          <w:delText xml:space="preserve">nonliteral interpretation, </w:delText>
        </w:r>
        <w:r w:rsidR="004A7D7C" w:rsidRPr="00CA258C" w:rsidDel="0078191B">
          <w:rPr>
            <w:rFonts w:ascii="Times New Roman" w:eastAsia="Times New Roman" w:hAnsi="Times New Roman" w:cs="Times New Roman"/>
            <w:color w:val="222222"/>
            <w:shd w:val="clear" w:color="auto" w:fill="FFFFFF"/>
            <w:rPrChange w:id="1021" w:author="Justine Kao" w:date="2014-06-05T19:39:00Z">
              <w:rPr>
                <w:rFonts w:ascii="Arial" w:eastAsia="Times New Roman" w:hAnsi="Arial" w:cs="Arial"/>
                <w:color w:val="222222"/>
                <w:shd w:val="clear" w:color="auto" w:fill="FFFFFF"/>
              </w:rPr>
            </w:rPrChange>
          </w:rPr>
          <w:delText xml:space="preserve">we </w:delText>
        </w:r>
        <w:r w:rsidR="00992749" w:rsidRPr="00CA258C" w:rsidDel="0078191B">
          <w:rPr>
            <w:rFonts w:ascii="Times New Roman" w:eastAsia="Times New Roman" w:hAnsi="Times New Roman" w:cs="Times New Roman"/>
            <w:color w:val="222222"/>
            <w:shd w:val="clear" w:color="auto" w:fill="FFFFFF"/>
            <w:rPrChange w:id="1022" w:author="Justine Kao" w:date="2014-06-05T19:39:00Z">
              <w:rPr>
                <w:rFonts w:ascii="Arial" w:eastAsia="Times New Roman" w:hAnsi="Arial" w:cs="Arial"/>
                <w:color w:val="222222"/>
                <w:shd w:val="clear" w:color="auto" w:fill="FFFFFF"/>
              </w:rPr>
            </w:rPrChange>
          </w:rPr>
          <w:delText>incorporated</w:delText>
        </w:r>
        <w:r w:rsidR="00B721D2" w:rsidRPr="00CA258C" w:rsidDel="0078191B">
          <w:rPr>
            <w:rFonts w:ascii="Times New Roman" w:eastAsia="Times New Roman" w:hAnsi="Times New Roman" w:cs="Times New Roman"/>
            <w:color w:val="222222"/>
            <w:shd w:val="clear" w:color="auto" w:fill="FFFFFF"/>
            <w:rPrChange w:id="1023" w:author="Justine Kao" w:date="2014-06-05T19:39:00Z">
              <w:rPr>
                <w:rFonts w:ascii="Arial" w:eastAsia="Times New Roman" w:hAnsi="Arial" w:cs="Arial"/>
                <w:color w:val="222222"/>
                <w:shd w:val="clear" w:color="auto" w:fill="FFFFFF"/>
              </w:rPr>
            </w:rPrChange>
          </w:rPr>
          <w:delText xml:space="preserve"> </w:delText>
        </w:r>
        <w:r w:rsidR="00D37AAA" w:rsidRPr="00CA258C" w:rsidDel="0078191B">
          <w:rPr>
            <w:rFonts w:ascii="Times New Roman" w:eastAsia="Times New Roman" w:hAnsi="Times New Roman" w:cs="Times New Roman"/>
            <w:color w:val="222222"/>
            <w:shd w:val="clear" w:color="auto" w:fill="FFFFFF"/>
            <w:rPrChange w:id="1024" w:author="Justine Kao" w:date="2014-06-05T19:39:00Z">
              <w:rPr>
                <w:rFonts w:ascii="Arial" w:eastAsia="Times New Roman" w:hAnsi="Arial" w:cs="Arial"/>
                <w:color w:val="222222"/>
                <w:shd w:val="clear" w:color="auto" w:fill="FFFFFF"/>
              </w:rPr>
            </w:rPrChange>
          </w:rPr>
          <w:delText xml:space="preserve">a second </w:delText>
        </w:r>
        <w:r w:rsidR="00B721D2" w:rsidRPr="00CA258C" w:rsidDel="0078191B">
          <w:rPr>
            <w:rFonts w:ascii="Times New Roman" w:eastAsia="Times New Roman" w:hAnsi="Times New Roman" w:cs="Times New Roman"/>
            <w:color w:val="222222"/>
            <w:shd w:val="clear" w:color="auto" w:fill="FFFFFF"/>
            <w:rPrChange w:id="1025" w:author="Justine Kao" w:date="2014-06-05T19:39:00Z">
              <w:rPr>
                <w:rFonts w:ascii="Arial" w:eastAsia="Times New Roman" w:hAnsi="Arial" w:cs="Arial"/>
                <w:color w:val="222222"/>
                <w:shd w:val="clear" w:color="auto" w:fill="FFFFFF"/>
              </w:rPr>
            </w:rPrChange>
          </w:rPr>
          <w:delText>critical insight</w:delText>
        </w:r>
        <w:r w:rsidR="00D37AAA" w:rsidRPr="00CA258C" w:rsidDel="0078191B">
          <w:rPr>
            <w:rFonts w:ascii="Times New Roman" w:eastAsia="Times New Roman" w:hAnsi="Times New Roman" w:cs="Times New Roman"/>
            <w:color w:val="222222"/>
            <w:shd w:val="clear" w:color="auto" w:fill="FFFFFF"/>
            <w:rPrChange w:id="1026" w:author="Justine Kao" w:date="2014-06-05T19:39:00Z">
              <w:rPr>
                <w:rFonts w:ascii="Arial" w:eastAsia="Times New Roman" w:hAnsi="Arial" w:cs="Arial"/>
                <w:color w:val="222222"/>
                <w:shd w:val="clear" w:color="auto" w:fill="FFFFFF"/>
              </w:rPr>
            </w:rPrChange>
          </w:rPr>
          <w:delText>, which is</w:delText>
        </w:r>
        <w:r w:rsidR="00B721D2" w:rsidRPr="00CA258C" w:rsidDel="0078191B">
          <w:rPr>
            <w:rFonts w:ascii="Times New Roman" w:eastAsia="Times New Roman" w:hAnsi="Times New Roman" w:cs="Times New Roman"/>
            <w:color w:val="222222"/>
            <w:shd w:val="clear" w:color="auto" w:fill="FFFFFF"/>
            <w:rPrChange w:id="1027" w:author="Justine Kao" w:date="2014-06-05T19:39:00Z">
              <w:rPr>
                <w:rFonts w:ascii="Arial" w:eastAsia="Times New Roman" w:hAnsi="Arial" w:cs="Arial"/>
                <w:color w:val="222222"/>
                <w:shd w:val="clear" w:color="auto" w:fill="FFFFFF"/>
              </w:rPr>
            </w:rPrChange>
          </w:rPr>
          <w:delText xml:space="preserve"> that </w:delText>
        </w:r>
        <w:r w:rsidR="009105B3" w:rsidRPr="00CA258C" w:rsidDel="0078191B">
          <w:rPr>
            <w:rFonts w:ascii="Times New Roman" w:eastAsia="Times New Roman" w:hAnsi="Times New Roman" w:cs="Times New Roman"/>
            <w:color w:val="222222"/>
            <w:shd w:val="clear" w:color="auto" w:fill="FFFFFF"/>
            <w:rPrChange w:id="1028" w:author="Justine Kao" w:date="2014-06-05T19:39:00Z">
              <w:rPr>
                <w:rFonts w:ascii="Arial" w:eastAsia="Times New Roman" w:hAnsi="Arial" w:cs="Arial"/>
                <w:color w:val="222222"/>
                <w:shd w:val="clear" w:color="auto" w:fill="FFFFFF"/>
              </w:rPr>
            </w:rPrChange>
          </w:rPr>
          <w:delText>the listener needs to reason about the speaker’s communicative goal, namely which dimension</w:delText>
        </w:r>
        <w:r w:rsidR="006653B5" w:rsidRPr="00CA258C" w:rsidDel="0078191B">
          <w:rPr>
            <w:rFonts w:ascii="Times New Roman" w:eastAsia="Times New Roman" w:hAnsi="Times New Roman" w:cs="Times New Roman"/>
            <w:color w:val="222222"/>
            <w:shd w:val="clear" w:color="auto" w:fill="FFFFFF"/>
            <w:rPrChange w:id="1029" w:author="Justine Kao" w:date="2014-06-05T19:39:00Z">
              <w:rPr>
                <w:rFonts w:ascii="Arial" w:eastAsia="Times New Roman" w:hAnsi="Arial" w:cs="Arial"/>
                <w:color w:val="222222"/>
                <w:shd w:val="clear" w:color="auto" w:fill="FFFFFF"/>
              </w:rPr>
            </w:rPrChange>
          </w:rPr>
          <w:delText>s</w:delText>
        </w:r>
        <w:r w:rsidR="009105B3" w:rsidRPr="00CA258C" w:rsidDel="0078191B">
          <w:rPr>
            <w:rFonts w:ascii="Times New Roman" w:eastAsia="Times New Roman" w:hAnsi="Times New Roman" w:cs="Times New Roman"/>
            <w:color w:val="222222"/>
            <w:shd w:val="clear" w:color="auto" w:fill="FFFFFF"/>
            <w:rPrChange w:id="1030" w:author="Justine Kao" w:date="2014-06-05T19:39:00Z">
              <w:rPr>
                <w:rFonts w:ascii="Arial" w:eastAsia="Times New Roman" w:hAnsi="Arial" w:cs="Arial"/>
                <w:color w:val="222222"/>
                <w:shd w:val="clear" w:color="auto" w:fill="FFFFFF"/>
              </w:rPr>
            </w:rPrChange>
          </w:rPr>
          <w:delText>—</w:delText>
        </w:r>
        <w:r w:rsidR="006653B5" w:rsidRPr="00CA258C" w:rsidDel="0078191B">
          <w:rPr>
            <w:rFonts w:ascii="Times New Roman" w:eastAsia="Times New Roman" w:hAnsi="Times New Roman" w:cs="Times New Roman"/>
            <w:color w:val="222222"/>
            <w:shd w:val="clear" w:color="auto" w:fill="FFFFFF"/>
            <w:rPrChange w:id="1031" w:author="Justine Kao" w:date="2014-06-05T19:39:00Z">
              <w:rPr>
                <w:rFonts w:ascii="Arial" w:eastAsia="Times New Roman" w:hAnsi="Arial" w:cs="Arial"/>
                <w:color w:val="222222"/>
                <w:shd w:val="clear" w:color="auto" w:fill="FFFFFF"/>
              </w:rPr>
            </w:rPrChange>
          </w:rPr>
          <w:delText>price,</w:delText>
        </w:r>
        <w:r w:rsidR="009105B3" w:rsidRPr="00CA258C" w:rsidDel="0078191B">
          <w:rPr>
            <w:rFonts w:ascii="Times New Roman" w:eastAsia="Times New Roman" w:hAnsi="Times New Roman" w:cs="Times New Roman"/>
            <w:color w:val="222222"/>
            <w:shd w:val="clear" w:color="auto" w:fill="FFFFFF"/>
            <w:rPrChange w:id="1032" w:author="Justine Kao" w:date="2014-06-05T19:39:00Z">
              <w:rPr>
                <w:rFonts w:ascii="Arial" w:eastAsia="Times New Roman" w:hAnsi="Arial" w:cs="Arial"/>
                <w:color w:val="222222"/>
                <w:shd w:val="clear" w:color="auto" w:fill="FFFFFF"/>
              </w:rPr>
            </w:rPrChange>
          </w:rPr>
          <w:delText xml:space="preserve"> affect</w:delText>
        </w:r>
        <w:r w:rsidR="006653B5" w:rsidRPr="00CA258C" w:rsidDel="0078191B">
          <w:rPr>
            <w:rFonts w:ascii="Times New Roman" w:eastAsia="Times New Roman" w:hAnsi="Times New Roman" w:cs="Times New Roman"/>
            <w:color w:val="222222"/>
            <w:shd w:val="clear" w:color="auto" w:fill="FFFFFF"/>
            <w:rPrChange w:id="1033" w:author="Justine Kao" w:date="2014-06-05T19:39:00Z">
              <w:rPr>
                <w:rFonts w:ascii="Arial" w:eastAsia="Times New Roman" w:hAnsi="Arial" w:cs="Arial"/>
                <w:color w:val="222222"/>
                <w:shd w:val="clear" w:color="auto" w:fill="FFFFFF"/>
              </w:rPr>
            </w:rPrChange>
          </w:rPr>
          <w:delText>, or both</w:delText>
        </w:r>
        <w:r w:rsidR="009105B3" w:rsidRPr="00CA258C" w:rsidDel="0078191B">
          <w:rPr>
            <w:rFonts w:ascii="Times New Roman" w:eastAsia="Times New Roman" w:hAnsi="Times New Roman" w:cs="Times New Roman"/>
            <w:color w:val="222222"/>
            <w:shd w:val="clear" w:color="auto" w:fill="FFFFFF"/>
            <w:rPrChange w:id="1034" w:author="Justine Kao" w:date="2014-06-05T19:39:00Z">
              <w:rPr>
                <w:rFonts w:ascii="Arial" w:eastAsia="Times New Roman" w:hAnsi="Arial" w:cs="Arial"/>
                <w:color w:val="222222"/>
                <w:shd w:val="clear" w:color="auto" w:fill="FFFFFF"/>
              </w:rPr>
            </w:rPrChange>
          </w:rPr>
          <w:delText>—</w:delText>
        </w:r>
        <w:r w:rsidR="002C5393" w:rsidRPr="00CA258C" w:rsidDel="0078191B">
          <w:rPr>
            <w:rFonts w:ascii="Times New Roman" w:eastAsia="Times New Roman" w:hAnsi="Times New Roman" w:cs="Times New Roman"/>
            <w:color w:val="222222"/>
            <w:shd w:val="clear" w:color="auto" w:fill="FFFFFF"/>
            <w:rPrChange w:id="1035" w:author="Justine Kao" w:date="2014-06-05T19:39:00Z">
              <w:rPr>
                <w:rFonts w:ascii="Arial" w:eastAsia="Times New Roman" w:hAnsi="Arial" w:cs="Arial"/>
                <w:color w:val="222222"/>
                <w:shd w:val="clear" w:color="auto" w:fill="FFFFFF"/>
              </w:rPr>
            </w:rPrChange>
          </w:rPr>
          <w:delText>the speaker wants</w:delText>
        </w:r>
        <w:r w:rsidR="0052287E" w:rsidRPr="00CA258C" w:rsidDel="0078191B">
          <w:rPr>
            <w:rFonts w:ascii="Times New Roman" w:eastAsia="Times New Roman" w:hAnsi="Times New Roman" w:cs="Times New Roman"/>
            <w:color w:val="222222"/>
            <w:shd w:val="clear" w:color="auto" w:fill="FFFFFF"/>
            <w:rPrChange w:id="1036" w:author="Justine Kao" w:date="2014-06-05T19:39:00Z">
              <w:rPr>
                <w:rFonts w:ascii="Arial" w:eastAsia="Times New Roman" w:hAnsi="Arial" w:cs="Arial"/>
                <w:color w:val="222222"/>
                <w:shd w:val="clear" w:color="auto" w:fill="FFFFFF"/>
              </w:rPr>
            </w:rPrChange>
          </w:rPr>
          <w:delText xml:space="preserve"> to communicate about</w:delText>
        </w:r>
        <w:r w:rsidR="009105B3" w:rsidRPr="00CA258C" w:rsidDel="0078191B">
          <w:rPr>
            <w:rFonts w:ascii="Times New Roman" w:eastAsia="Times New Roman" w:hAnsi="Times New Roman" w:cs="Times New Roman"/>
            <w:color w:val="222222"/>
            <w:shd w:val="clear" w:color="auto" w:fill="FFFFFF"/>
            <w:rPrChange w:id="1037" w:author="Justine Kao" w:date="2014-06-05T19:39:00Z">
              <w:rPr>
                <w:rFonts w:ascii="Arial" w:eastAsia="Times New Roman" w:hAnsi="Arial" w:cs="Arial"/>
                <w:color w:val="222222"/>
                <w:shd w:val="clear" w:color="auto" w:fill="FFFFFF"/>
              </w:rPr>
            </w:rPrChange>
          </w:rPr>
          <w:delText xml:space="preserve">. </w:delText>
        </w:r>
        <w:r w:rsidR="00400275" w:rsidRPr="00CA258C" w:rsidDel="0078191B">
          <w:rPr>
            <w:rFonts w:ascii="Times New Roman" w:eastAsia="Times New Roman" w:hAnsi="Times New Roman" w:cs="Times New Roman"/>
            <w:color w:val="222222"/>
            <w:shd w:val="clear" w:color="auto" w:fill="FFFFFF"/>
            <w:rPrChange w:id="1038" w:author="Justine Kao" w:date="2014-06-05T19:39:00Z">
              <w:rPr>
                <w:rFonts w:ascii="Arial" w:eastAsia="Times New Roman" w:hAnsi="Arial" w:cs="Arial"/>
                <w:color w:val="222222"/>
                <w:shd w:val="clear" w:color="auto" w:fill="FFFFFF"/>
              </w:rPr>
            </w:rPrChange>
          </w:rPr>
          <w:delText xml:space="preserve">By jointly inferring the </w:delText>
        </w:r>
        <w:r w:rsidR="00B256A2" w:rsidRPr="00CA258C" w:rsidDel="0078191B">
          <w:rPr>
            <w:rFonts w:ascii="Times New Roman" w:eastAsia="Times New Roman" w:hAnsi="Times New Roman" w:cs="Times New Roman"/>
            <w:color w:val="222222"/>
            <w:shd w:val="clear" w:color="auto" w:fill="FFFFFF"/>
            <w:rPrChange w:id="1039" w:author="Justine Kao" w:date="2014-06-05T19:39:00Z">
              <w:rPr>
                <w:rFonts w:ascii="Arial" w:eastAsia="Times New Roman" w:hAnsi="Arial" w:cs="Arial"/>
                <w:color w:val="222222"/>
                <w:shd w:val="clear" w:color="auto" w:fill="FFFFFF"/>
              </w:rPr>
            </w:rPrChange>
          </w:rPr>
          <w:delText xml:space="preserve">speaker’s </w:delText>
        </w:r>
        <w:r w:rsidR="00D14C29" w:rsidRPr="00CA258C" w:rsidDel="0078191B">
          <w:rPr>
            <w:rFonts w:ascii="Times New Roman" w:eastAsia="Times New Roman" w:hAnsi="Times New Roman" w:cs="Times New Roman"/>
            <w:color w:val="222222"/>
            <w:shd w:val="clear" w:color="auto" w:fill="FFFFFF"/>
            <w:rPrChange w:id="1040" w:author="Justine Kao" w:date="2014-06-05T19:39:00Z">
              <w:rPr>
                <w:rFonts w:ascii="Arial" w:eastAsia="Times New Roman" w:hAnsi="Arial" w:cs="Arial"/>
                <w:color w:val="222222"/>
                <w:shd w:val="clear" w:color="auto" w:fill="FFFFFF"/>
              </w:rPr>
            </w:rPrChange>
          </w:rPr>
          <w:delText xml:space="preserve">communicative goal and the </w:delText>
        </w:r>
        <w:r w:rsidR="0074152F" w:rsidRPr="00CA258C" w:rsidDel="0078191B">
          <w:rPr>
            <w:rFonts w:ascii="Times New Roman" w:eastAsia="Times New Roman" w:hAnsi="Times New Roman" w:cs="Times New Roman"/>
            <w:color w:val="222222"/>
            <w:shd w:val="clear" w:color="auto" w:fill="FFFFFF"/>
            <w:rPrChange w:id="1041" w:author="Justine Kao" w:date="2014-06-05T19:39:00Z">
              <w:rPr>
                <w:rFonts w:ascii="Arial" w:eastAsia="Times New Roman" w:hAnsi="Arial" w:cs="Arial"/>
                <w:color w:val="222222"/>
                <w:shd w:val="clear" w:color="auto" w:fill="FFFFFF"/>
              </w:rPr>
            </w:rPrChange>
          </w:rPr>
          <w:delText xml:space="preserve">price state and affect, </w:delText>
        </w:r>
        <w:r w:rsidR="00B64AB3" w:rsidRPr="00CA258C" w:rsidDel="0078191B">
          <w:rPr>
            <w:rFonts w:ascii="Times New Roman" w:eastAsia="Times New Roman" w:hAnsi="Times New Roman" w:cs="Times New Roman"/>
            <w:color w:val="222222"/>
            <w:shd w:val="clear" w:color="auto" w:fill="FFFFFF"/>
            <w:rPrChange w:id="1042" w:author="Justine Kao" w:date="2014-06-05T19:39:00Z">
              <w:rPr>
                <w:rFonts w:ascii="Arial" w:eastAsia="Times New Roman" w:hAnsi="Arial" w:cs="Arial"/>
                <w:color w:val="222222"/>
                <w:shd w:val="clear" w:color="auto" w:fill="FFFFFF"/>
              </w:rPr>
            </w:rPrChange>
          </w:rPr>
          <w:delText xml:space="preserve">the listener can now reason that “The kettle cost 10,000 dollars” is a </w:delText>
        </w:r>
        <w:r w:rsidR="003760BD" w:rsidRPr="00CA258C" w:rsidDel="0078191B">
          <w:rPr>
            <w:rFonts w:ascii="Times New Roman" w:eastAsia="Times New Roman" w:hAnsi="Times New Roman" w:cs="Times New Roman"/>
            <w:color w:val="222222"/>
            <w:shd w:val="clear" w:color="auto" w:fill="FFFFFF"/>
            <w:rPrChange w:id="1043" w:author="Justine Kao" w:date="2014-06-05T19:39:00Z">
              <w:rPr>
                <w:rFonts w:ascii="Arial" w:eastAsia="Times New Roman" w:hAnsi="Arial" w:cs="Arial"/>
                <w:color w:val="222222"/>
                <w:shd w:val="clear" w:color="auto" w:fill="FFFFFF"/>
              </w:rPr>
            </w:rPrChange>
          </w:rPr>
          <w:delText>very</w:delText>
        </w:r>
        <w:r w:rsidR="00B64AB3" w:rsidRPr="00CA258C" w:rsidDel="0078191B">
          <w:rPr>
            <w:rFonts w:ascii="Times New Roman" w:eastAsia="Times New Roman" w:hAnsi="Times New Roman" w:cs="Times New Roman"/>
            <w:color w:val="222222"/>
            <w:shd w:val="clear" w:color="auto" w:fill="FFFFFF"/>
            <w:rPrChange w:id="1044" w:author="Justine Kao" w:date="2014-06-05T19:39:00Z">
              <w:rPr>
                <w:rFonts w:ascii="Arial" w:eastAsia="Times New Roman" w:hAnsi="Arial" w:cs="Arial"/>
                <w:color w:val="222222"/>
                <w:shd w:val="clear" w:color="auto" w:fill="FFFFFF"/>
              </w:rPr>
            </w:rPrChange>
          </w:rPr>
          <w:delText xml:space="preserve"> likely utterance given that the actual price is around $50, the speaker thinks it’s too expensive, and the speaker only cares about maximizing information regarding affect. </w:delText>
        </w:r>
        <w:r w:rsidR="0029084D" w:rsidRPr="00CA258C" w:rsidDel="0078191B">
          <w:rPr>
            <w:rFonts w:ascii="Times New Roman" w:eastAsia="Times New Roman" w:hAnsi="Times New Roman" w:cs="Times New Roman"/>
            <w:color w:val="222222"/>
            <w:shd w:val="clear" w:color="auto" w:fill="FFFFFF"/>
            <w:rPrChange w:id="1045" w:author="Justine Kao" w:date="2014-06-05T19:39:00Z">
              <w:rPr>
                <w:rFonts w:ascii="Arial" w:eastAsia="Times New Roman" w:hAnsi="Arial" w:cs="Arial"/>
                <w:color w:val="222222"/>
                <w:shd w:val="clear" w:color="auto" w:fill="FFFFFF"/>
              </w:rPr>
            </w:rPrChange>
          </w:rPr>
          <w:delText xml:space="preserve">This results in an interpretation that is much closer to people’s judgments. </w:delText>
        </w:r>
        <w:r w:rsidR="0041343A" w:rsidRPr="00CA258C" w:rsidDel="0078191B">
          <w:rPr>
            <w:rFonts w:ascii="Times New Roman" w:eastAsia="Times New Roman" w:hAnsi="Times New Roman" w:cs="Times New Roman"/>
            <w:color w:val="222222"/>
            <w:shd w:val="clear" w:color="auto" w:fill="FFFFFF"/>
            <w:rPrChange w:id="1046" w:author="Justine Kao" w:date="2014-06-05T19:39:00Z">
              <w:rPr>
                <w:rFonts w:ascii="Arial" w:eastAsia="Times New Roman" w:hAnsi="Arial" w:cs="Arial"/>
                <w:color w:val="222222"/>
                <w:shd w:val="clear" w:color="auto" w:fill="FFFFFF"/>
              </w:rPr>
            </w:rPrChange>
          </w:rPr>
          <w:delText>Our</w:delText>
        </w:r>
        <w:r w:rsidR="00550946" w:rsidRPr="00CA258C" w:rsidDel="0078191B">
          <w:rPr>
            <w:rFonts w:ascii="Times New Roman" w:eastAsia="Times New Roman" w:hAnsi="Times New Roman" w:cs="Times New Roman"/>
            <w:color w:val="222222"/>
            <w:shd w:val="clear" w:color="auto" w:fill="FFFFFF"/>
            <w:rPrChange w:id="1047" w:author="Justine Kao" w:date="2014-06-05T19:39:00Z">
              <w:rPr>
                <w:rFonts w:ascii="Arial" w:eastAsia="Times New Roman" w:hAnsi="Arial" w:cs="Arial"/>
                <w:color w:val="222222"/>
                <w:shd w:val="clear" w:color="auto" w:fill="FFFFFF"/>
              </w:rPr>
            </w:rPrChange>
          </w:rPr>
          <w:delText xml:space="preserve"> insight</w:delText>
        </w:r>
        <w:r w:rsidR="0041343A" w:rsidRPr="00CA258C" w:rsidDel="0078191B">
          <w:rPr>
            <w:rFonts w:ascii="Times New Roman" w:eastAsia="Times New Roman" w:hAnsi="Times New Roman" w:cs="Times New Roman"/>
            <w:color w:val="222222"/>
            <w:shd w:val="clear" w:color="auto" w:fill="FFFFFF"/>
            <w:rPrChange w:id="1048" w:author="Justine Kao" w:date="2014-06-05T19:39:00Z">
              <w:rPr>
                <w:rFonts w:ascii="Arial" w:eastAsia="Times New Roman" w:hAnsi="Arial" w:cs="Arial"/>
                <w:color w:val="222222"/>
                <w:shd w:val="clear" w:color="auto" w:fill="FFFFFF"/>
              </w:rPr>
            </w:rPrChange>
          </w:rPr>
          <w:delText xml:space="preserve"> regarding communicative goals</w:delText>
        </w:r>
        <w:r w:rsidR="00550946" w:rsidRPr="00CA258C" w:rsidDel="0078191B">
          <w:rPr>
            <w:rFonts w:ascii="Times New Roman" w:eastAsia="Times New Roman" w:hAnsi="Times New Roman" w:cs="Times New Roman"/>
            <w:color w:val="222222"/>
            <w:shd w:val="clear" w:color="auto" w:fill="FFFFFF"/>
            <w:rPrChange w:id="1049" w:author="Justine Kao" w:date="2014-06-05T19:39:00Z">
              <w:rPr>
                <w:rFonts w:ascii="Arial" w:eastAsia="Times New Roman" w:hAnsi="Arial" w:cs="Arial"/>
                <w:color w:val="222222"/>
                <w:shd w:val="clear" w:color="auto" w:fill="FFFFFF"/>
              </w:rPr>
            </w:rPrChange>
          </w:rPr>
          <w:delText xml:space="preserve"> is </w:delText>
        </w:r>
        <w:r w:rsidR="0041343A" w:rsidRPr="00CA258C" w:rsidDel="0078191B">
          <w:rPr>
            <w:rFonts w:ascii="Times New Roman" w:eastAsia="Times New Roman" w:hAnsi="Times New Roman" w:cs="Times New Roman"/>
            <w:color w:val="222222"/>
            <w:shd w:val="clear" w:color="auto" w:fill="FFFFFF"/>
            <w:rPrChange w:id="1050" w:author="Justine Kao" w:date="2014-06-05T19:39:00Z">
              <w:rPr>
                <w:rFonts w:ascii="Arial" w:eastAsia="Times New Roman" w:hAnsi="Arial" w:cs="Arial"/>
                <w:color w:val="222222"/>
                <w:shd w:val="clear" w:color="auto" w:fill="FFFFFF"/>
              </w:rPr>
            </w:rPrChange>
          </w:rPr>
          <w:delText xml:space="preserve">closely </w:delText>
        </w:r>
        <w:r w:rsidR="00550946" w:rsidRPr="00CA258C" w:rsidDel="0078191B">
          <w:rPr>
            <w:rFonts w:ascii="Times New Roman" w:eastAsia="Times New Roman" w:hAnsi="Times New Roman" w:cs="Times New Roman"/>
            <w:color w:val="222222"/>
            <w:shd w:val="clear" w:color="auto" w:fill="FFFFFF"/>
            <w:rPrChange w:id="1051" w:author="Justine Kao" w:date="2014-06-05T19:39:00Z">
              <w:rPr>
                <w:rFonts w:ascii="Arial" w:eastAsia="Times New Roman" w:hAnsi="Arial" w:cs="Arial"/>
                <w:color w:val="222222"/>
                <w:shd w:val="clear" w:color="auto" w:fill="FFFFFF"/>
              </w:rPr>
            </w:rPrChange>
          </w:rPr>
          <w:delText>related to p</w:delText>
        </w:r>
        <w:r w:rsidR="00A948BF" w:rsidRPr="00CA258C" w:rsidDel="0078191B">
          <w:rPr>
            <w:rFonts w:ascii="Times New Roman" w:eastAsia="Times New Roman" w:hAnsi="Times New Roman" w:cs="Times New Roman"/>
            <w:color w:val="222222"/>
            <w:shd w:val="clear" w:color="auto" w:fill="FFFFFF"/>
            <w:rPrChange w:id="1052" w:author="Justine Kao" w:date="2014-06-05T19:39:00Z">
              <w:rPr>
                <w:rFonts w:ascii="Arial" w:eastAsia="Times New Roman" w:hAnsi="Arial" w:cs="Arial"/>
                <w:color w:val="222222"/>
                <w:shd w:val="clear" w:color="auto" w:fill="FFFFFF"/>
              </w:rPr>
            </w:rPrChange>
          </w:rPr>
          <w:delText xml:space="preserve">revious theoretical </w:delText>
        </w:r>
        <w:r w:rsidR="00872CD4" w:rsidRPr="00CA258C" w:rsidDel="0078191B">
          <w:rPr>
            <w:rFonts w:ascii="Times New Roman" w:eastAsia="Times New Roman" w:hAnsi="Times New Roman" w:cs="Times New Roman"/>
            <w:color w:val="222222"/>
            <w:shd w:val="clear" w:color="auto" w:fill="FFFFFF"/>
            <w:rPrChange w:id="1053" w:author="Justine Kao" w:date="2014-06-05T19:39:00Z">
              <w:rPr>
                <w:rFonts w:ascii="Arial" w:eastAsia="Times New Roman" w:hAnsi="Arial" w:cs="Arial"/>
                <w:color w:val="222222"/>
                <w:shd w:val="clear" w:color="auto" w:fill="FFFFFF"/>
              </w:rPr>
            </w:rPrChange>
          </w:rPr>
          <w:delText xml:space="preserve">and empirical </w:delText>
        </w:r>
        <w:r w:rsidR="00A948BF" w:rsidRPr="00CA258C" w:rsidDel="0078191B">
          <w:rPr>
            <w:rFonts w:ascii="Times New Roman" w:eastAsia="Times New Roman" w:hAnsi="Times New Roman" w:cs="Times New Roman"/>
            <w:color w:val="222222"/>
            <w:shd w:val="clear" w:color="auto" w:fill="FFFFFF"/>
            <w:rPrChange w:id="1054" w:author="Justine Kao" w:date="2014-06-05T19:39:00Z">
              <w:rPr>
                <w:rFonts w:ascii="Arial" w:eastAsia="Times New Roman" w:hAnsi="Arial" w:cs="Arial"/>
                <w:color w:val="222222"/>
                <w:shd w:val="clear" w:color="auto" w:fill="FFFFFF"/>
              </w:rPr>
            </w:rPrChange>
          </w:rPr>
          <w:delText>wo</w:delText>
        </w:r>
        <w:r w:rsidR="00EF0D7E" w:rsidRPr="00CA258C" w:rsidDel="0078191B">
          <w:rPr>
            <w:rFonts w:ascii="Times New Roman" w:eastAsia="Times New Roman" w:hAnsi="Times New Roman" w:cs="Times New Roman"/>
            <w:color w:val="222222"/>
            <w:shd w:val="clear" w:color="auto" w:fill="FFFFFF"/>
            <w:rPrChange w:id="1055" w:author="Justine Kao" w:date="2014-06-05T19:39:00Z">
              <w:rPr>
                <w:rFonts w:ascii="Arial" w:eastAsia="Times New Roman" w:hAnsi="Arial" w:cs="Arial"/>
                <w:color w:val="222222"/>
                <w:shd w:val="clear" w:color="auto" w:fill="FFFFFF"/>
              </w:rPr>
            </w:rPrChange>
          </w:rPr>
          <w:delText xml:space="preserve">rk </w:delText>
        </w:r>
        <w:r w:rsidR="00550946" w:rsidRPr="00CA258C" w:rsidDel="0078191B">
          <w:rPr>
            <w:rFonts w:ascii="Times New Roman" w:eastAsia="Times New Roman" w:hAnsi="Times New Roman" w:cs="Times New Roman"/>
            <w:color w:val="222222"/>
            <w:shd w:val="clear" w:color="auto" w:fill="FFFFFF"/>
            <w:rPrChange w:id="1056" w:author="Justine Kao" w:date="2014-06-05T19:39:00Z">
              <w:rPr>
                <w:rFonts w:ascii="Arial" w:eastAsia="Times New Roman" w:hAnsi="Arial" w:cs="Arial"/>
                <w:color w:val="222222"/>
                <w:shd w:val="clear" w:color="auto" w:fill="FFFFFF"/>
              </w:rPr>
            </w:rPrChange>
          </w:rPr>
          <w:delText>showing that</w:delText>
        </w:r>
        <w:r w:rsidR="00EF0D7E" w:rsidRPr="00CA258C" w:rsidDel="0078191B">
          <w:rPr>
            <w:rFonts w:ascii="Times New Roman" w:eastAsia="Times New Roman" w:hAnsi="Times New Roman" w:cs="Times New Roman"/>
            <w:color w:val="222222"/>
            <w:shd w:val="clear" w:color="auto" w:fill="FFFFFF"/>
            <w:rPrChange w:id="1057" w:author="Justine Kao" w:date="2014-06-05T19:39:00Z">
              <w:rPr>
                <w:rFonts w:ascii="Arial" w:eastAsia="Times New Roman" w:hAnsi="Arial" w:cs="Arial"/>
                <w:color w:val="222222"/>
                <w:shd w:val="clear" w:color="auto" w:fill="FFFFFF"/>
              </w:rPr>
            </w:rPrChange>
          </w:rPr>
          <w:delText xml:space="preserve"> context and questions under discussion shape </w:delText>
        </w:r>
        <w:r w:rsidR="00A93720" w:rsidRPr="00CA258C" w:rsidDel="0078191B">
          <w:rPr>
            <w:rFonts w:ascii="Times New Roman" w:eastAsia="Times New Roman" w:hAnsi="Times New Roman" w:cs="Times New Roman"/>
            <w:color w:val="222222"/>
            <w:shd w:val="clear" w:color="auto" w:fill="FFFFFF"/>
            <w:rPrChange w:id="1058" w:author="Justine Kao" w:date="2014-06-05T19:39:00Z">
              <w:rPr>
                <w:rFonts w:ascii="Arial" w:eastAsia="Times New Roman" w:hAnsi="Arial" w:cs="Arial"/>
                <w:color w:val="222222"/>
                <w:shd w:val="clear" w:color="auto" w:fill="FFFFFF"/>
              </w:rPr>
            </w:rPrChange>
          </w:rPr>
          <w:delText>people’</w:delText>
        </w:r>
        <w:r w:rsidR="00872CD4" w:rsidRPr="00CA258C" w:rsidDel="0078191B">
          <w:rPr>
            <w:rFonts w:ascii="Times New Roman" w:eastAsia="Times New Roman" w:hAnsi="Times New Roman" w:cs="Times New Roman"/>
            <w:color w:val="222222"/>
            <w:shd w:val="clear" w:color="auto" w:fill="FFFFFF"/>
            <w:rPrChange w:id="1059" w:author="Justine Kao" w:date="2014-06-05T19:39:00Z">
              <w:rPr>
                <w:rFonts w:ascii="Arial" w:eastAsia="Times New Roman" w:hAnsi="Arial" w:cs="Arial"/>
                <w:color w:val="222222"/>
                <w:shd w:val="clear" w:color="auto" w:fill="FFFFFF"/>
              </w:rPr>
            </w:rPrChange>
          </w:rPr>
          <w:delText>s interpretations of sentences</w:delText>
        </w:r>
        <w:r w:rsidR="0041343A" w:rsidRPr="00CA258C" w:rsidDel="0078191B">
          <w:rPr>
            <w:rFonts w:ascii="Times New Roman" w:eastAsia="Times New Roman" w:hAnsi="Times New Roman" w:cs="Times New Roman"/>
            <w:color w:val="222222"/>
            <w:shd w:val="clear" w:color="auto" w:fill="FFFFFF"/>
            <w:rPrChange w:id="1060" w:author="Justine Kao" w:date="2014-06-05T19:39:00Z">
              <w:rPr>
                <w:rFonts w:ascii="Arial" w:eastAsia="Times New Roman" w:hAnsi="Arial" w:cs="Arial"/>
                <w:color w:val="222222"/>
                <w:shd w:val="clear" w:color="auto" w:fill="FFFFFF"/>
              </w:rPr>
            </w:rPrChange>
          </w:rPr>
          <w:delText xml:space="preserve"> </w:delText>
        </w:r>
        <w:r w:rsidR="0041343A" w:rsidRPr="00CA258C" w:rsidDel="0078191B">
          <w:rPr>
            <w:rFonts w:ascii="Times New Roman" w:eastAsia="Times New Roman" w:hAnsi="Times New Roman" w:cs="Times New Roman"/>
            <w:color w:val="222222"/>
            <w:highlight w:val="yellow"/>
            <w:shd w:val="clear" w:color="auto" w:fill="FFFFFF"/>
            <w:rPrChange w:id="1061" w:author="Justine Kao" w:date="2014-06-05T19:39:00Z">
              <w:rPr>
                <w:rFonts w:ascii="Arial" w:eastAsia="Times New Roman" w:hAnsi="Arial" w:cs="Arial"/>
                <w:color w:val="222222"/>
                <w:highlight w:val="yellow"/>
                <w:shd w:val="clear" w:color="auto" w:fill="FFFFFF"/>
              </w:rPr>
            </w:rPrChange>
          </w:rPr>
          <w:delText>(cite)</w:delText>
        </w:r>
        <w:r w:rsidR="00872CD4" w:rsidRPr="00CA258C" w:rsidDel="0078191B">
          <w:rPr>
            <w:rFonts w:ascii="Times New Roman" w:eastAsia="Times New Roman" w:hAnsi="Times New Roman" w:cs="Times New Roman"/>
            <w:color w:val="222222"/>
            <w:shd w:val="clear" w:color="auto" w:fill="FFFFFF"/>
            <w:rPrChange w:id="1062" w:author="Justine Kao" w:date="2014-06-05T19:39:00Z">
              <w:rPr>
                <w:rFonts w:ascii="Arial" w:eastAsia="Times New Roman" w:hAnsi="Arial" w:cs="Arial"/>
                <w:color w:val="222222"/>
                <w:shd w:val="clear" w:color="auto" w:fill="FFFFFF"/>
              </w:rPr>
            </w:rPrChange>
          </w:rPr>
          <w:delText xml:space="preserve">. However, </w:delText>
        </w:r>
        <w:r w:rsidR="00100A60" w:rsidRPr="00CA258C" w:rsidDel="0078191B">
          <w:rPr>
            <w:rFonts w:ascii="Times New Roman" w:eastAsia="Times New Roman" w:hAnsi="Times New Roman" w:cs="Times New Roman"/>
            <w:color w:val="222222"/>
            <w:shd w:val="clear" w:color="auto" w:fill="FFFFFF"/>
            <w:rPrChange w:id="1063" w:author="Justine Kao" w:date="2014-06-05T19:39:00Z">
              <w:rPr>
                <w:rFonts w:ascii="Arial" w:eastAsia="Times New Roman" w:hAnsi="Arial" w:cs="Arial"/>
                <w:color w:val="222222"/>
                <w:shd w:val="clear" w:color="auto" w:fill="FFFFFF"/>
              </w:rPr>
            </w:rPrChange>
          </w:rPr>
          <w:delText xml:space="preserve">to our knowledge </w:delText>
        </w:r>
        <w:r w:rsidR="00992749" w:rsidRPr="00CA258C" w:rsidDel="0078191B">
          <w:rPr>
            <w:rFonts w:ascii="Times New Roman" w:eastAsia="Times New Roman" w:hAnsi="Times New Roman" w:cs="Times New Roman"/>
            <w:color w:val="222222"/>
            <w:shd w:val="clear" w:color="auto" w:fill="FFFFFF"/>
            <w:rPrChange w:id="1064" w:author="Justine Kao" w:date="2014-06-05T19:39:00Z">
              <w:rPr>
                <w:rFonts w:ascii="Arial" w:eastAsia="Times New Roman" w:hAnsi="Arial" w:cs="Arial"/>
                <w:color w:val="222222"/>
                <w:shd w:val="clear" w:color="auto" w:fill="FFFFFF"/>
              </w:rPr>
            </w:rPrChange>
          </w:rPr>
          <w:delText>our work is the first to formalize</w:delText>
        </w:r>
        <w:r w:rsidR="00442B8D" w:rsidRPr="00CA258C" w:rsidDel="0078191B">
          <w:rPr>
            <w:rFonts w:ascii="Times New Roman" w:eastAsia="Times New Roman" w:hAnsi="Times New Roman" w:cs="Times New Roman"/>
            <w:color w:val="222222"/>
            <w:shd w:val="clear" w:color="auto" w:fill="FFFFFF"/>
            <w:rPrChange w:id="1065" w:author="Justine Kao" w:date="2014-06-05T19:39:00Z">
              <w:rPr>
                <w:rFonts w:ascii="Arial" w:eastAsia="Times New Roman" w:hAnsi="Arial" w:cs="Arial"/>
                <w:color w:val="222222"/>
                <w:shd w:val="clear" w:color="auto" w:fill="FFFFFF"/>
              </w:rPr>
            </w:rPrChange>
          </w:rPr>
          <w:delText xml:space="preserve"> this insight and </w:delText>
        </w:r>
        <w:r w:rsidR="00992749" w:rsidRPr="00CA258C" w:rsidDel="0078191B">
          <w:rPr>
            <w:rFonts w:ascii="Times New Roman" w:eastAsia="Times New Roman" w:hAnsi="Times New Roman" w:cs="Times New Roman"/>
            <w:color w:val="222222"/>
            <w:shd w:val="clear" w:color="auto" w:fill="FFFFFF"/>
            <w:rPrChange w:id="1066" w:author="Justine Kao" w:date="2014-06-05T19:39:00Z">
              <w:rPr>
                <w:rFonts w:ascii="Arial" w:eastAsia="Times New Roman" w:hAnsi="Arial" w:cs="Arial"/>
                <w:color w:val="222222"/>
                <w:shd w:val="clear" w:color="auto" w:fill="FFFFFF"/>
              </w:rPr>
            </w:rPrChange>
          </w:rPr>
          <w:delText xml:space="preserve">incorporate it in </w:delText>
        </w:r>
        <w:r w:rsidR="00E74A16" w:rsidRPr="00CA258C" w:rsidDel="0078191B">
          <w:rPr>
            <w:rFonts w:ascii="Times New Roman" w:eastAsia="Times New Roman" w:hAnsi="Times New Roman" w:cs="Times New Roman"/>
            <w:color w:val="222222"/>
            <w:shd w:val="clear" w:color="auto" w:fill="FFFFFF"/>
            <w:rPrChange w:id="1067" w:author="Justine Kao" w:date="2014-06-05T19:39:00Z">
              <w:rPr>
                <w:rFonts w:ascii="Arial" w:eastAsia="Times New Roman" w:hAnsi="Arial" w:cs="Arial"/>
                <w:color w:val="222222"/>
                <w:shd w:val="clear" w:color="auto" w:fill="FFFFFF"/>
              </w:rPr>
            </w:rPrChange>
          </w:rPr>
          <w:delText xml:space="preserve">a model of pragmatic reasoning. </w:delText>
        </w:r>
        <w:r w:rsidR="0080797F" w:rsidRPr="00CA258C" w:rsidDel="0078191B">
          <w:rPr>
            <w:rFonts w:ascii="Times New Roman" w:eastAsia="Times New Roman" w:hAnsi="Times New Roman" w:cs="Times New Roman"/>
            <w:color w:val="222222"/>
            <w:shd w:val="clear" w:color="auto" w:fill="FFFFFF"/>
            <w:rPrChange w:id="1068" w:author="Justine Kao" w:date="2014-06-05T19:39:00Z">
              <w:rPr>
                <w:rFonts w:ascii="Arial" w:eastAsia="Times New Roman" w:hAnsi="Arial" w:cs="Arial"/>
                <w:color w:val="222222"/>
                <w:shd w:val="clear" w:color="auto" w:fill="FFFFFF"/>
              </w:rPr>
            </w:rPrChange>
          </w:rPr>
          <w:delText xml:space="preserve">This is an important and non-trivial </w:delText>
        </w:r>
        <w:r w:rsidR="00D03E60" w:rsidRPr="00CA258C" w:rsidDel="0078191B">
          <w:rPr>
            <w:rFonts w:ascii="Times New Roman" w:eastAsia="Times New Roman" w:hAnsi="Times New Roman" w:cs="Times New Roman"/>
            <w:color w:val="222222"/>
            <w:shd w:val="clear" w:color="auto" w:fill="FFFFFF"/>
            <w:rPrChange w:id="1069" w:author="Justine Kao" w:date="2014-06-05T19:39:00Z">
              <w:rPr>
                <w:rFonts w:ascii="Arial" w:eastAsia="Times New Roman" w:hAnsi="Arial" w:cs="Arial"/>
                <w:color w:val="222222"/>
                <w:shd w:val="clear" w:color="auto" w:fill="FFFFFF"/>
              </w:rPr>
            </w:rPrChange>
          </w:rPr>
          <w:delText>extension</w:delText>
        </w:r>
        <w:r w:rsidR="0080797F" w:rsidRPr="00CA258C" w:rsidDel="0078191B">
          <w:rPr>
            <w:rFonts w:ascii="Times New Roman" w:eastAsia="Times New Roman" w:hAnsi="Times New Roman" w:cs="Times New Roman"/>
            <w:color w:val="222222"/>
            <w:shd w:val="clear" w:color="auto" w:fill="FFFFFF"/>
            <w:rPrChange w:id="1070" w:author="Justine Kao" w:date="2014-06-05T19:39:00Z">
              <w:rPr>
                <w:rFonts w:ascii="Arial" w:eastAsia="Times New Roman" w:hAnsi="Arial" w:cs="Arial"/>
                <w:color w:val="222222"/>
                <w:shd w:val="clear" w:color="auto" w:fill="FFFFFF"/>
              </w:rPr>
            </w:rPrChange>
          </w:rPr>
          <w:delText xml:space="preserve"> </w:delText>
        </w:r>
        <w:r w:rsidR="003760BD" w:rsidRPr="00CA258C" w:rsidDel="0078191B">
          <w:rPr>
            <w:rFonts w:ascii="Times New Roman" w:eastAsia="Times New Roman" w:hAnsi="Times New Roman" w:cs="Times New Roman"/>
            <w:color w:val="222222"/>
            <w:shd w:val="clear" w:color="auto" w:fill="FFFFFF"/>
            <w:rPrChange w:id="1071" w:author="Justine Kao" w:date="2014-06-05T19:39:00Z">
              <w:rPr>
                <w:rFonts w:ascii="Arial" w:eastAsia="Times New Roman" w:hAnsi="Arial" w:cs="Arial"/>
                <w:color w:val="222222"/>
                <w:shd w:val="clear" w:color="auto" w:fill="FFFFFF"/>
              </w:rPr>
            </w:rPrChange>
          </w:rPr>
          <w:delText>to</w:delText>
        </w:r>
        <w:r w:rsidR="0080797F" w:rsidRPr="00CA258C" w:rsidDel="0078191B">
          <w:rPr>
            <w:rFonts w:ascii="Times New Roman" w:eastAsia="Times New Roman" w:hAnsi="Times New Roman" w:cs="Times New Roman"/>
            <w:color w:val="222222"/>
            <w:shd w:val="clear" w:color="auto" w:fill="FFFFFF"/>
            <w:rPrChange w:id="1072" w:author="Justine Kao" w:date="2014-06-05T19:39:00Z">
              <w:rPr>
                <w:rFonts w:ascii="Arial" w:eastAsia="Times New Roman" w:hAnsi="Arial" w:cs="Arial"/>
                <w:color w:val="222222"/>
                <w:shd w:val="clear" w:color="auto" w:fill="FFFFFF"/>
              </w:rPr>
            </w:rPrChange>
          </w:rPr>
          <w:delText xml:space="preserve"> the basic RSA models, a</w:delText>
        </w:r>
        <w:r w:rsidR="00991CFD" w:rsidRPr="00CA258C" w:rsidDel="0078191B">
          <w:rPr>
            <w:rFonts w:ascii="Times New Roman" w:eastAsia="Times New Roman" w:hAnsi="Times New Roman" w:cs="Times New Roman"/>
            <w:color w:val="222222"/>
            <w:shd w:val="clear" w:color="auto" w:fill="FFFFFF"/>
            <w:rPrChange w:id="1073" w:author="Justine Kao" w:date="2014-06-05T19:39:00Z">
              <w:rPr>
                <w:rFonts w:ascii="Arial" w:eastAsia="Times New Roman" w:hAnsi="Arial" w:cs="Arial"/>
                <w:color w:val="222222"/>
                <w:shd w:val="clear" w:color="auto" w:fill="FFFFFF"/>
              </w:rPr>
            </w:rPrChange>
          </w:rPr>
          <w:delText>nd it is critical for produc</w:delText>
        </w:r>
        <w:r w:rsidR="00DB5831" w:rsidRPr="00CA258C" w:rsidDel="0078191B">
          <w:rPr>
            <w:rFonts w:ascii="Times New Roman" w:eastAsia="Times New Roman" w:hAnsi="Times New Roman" w:cs="Times New Roman"/>
            <w:color w:val="222222"/>
            <w:shd w:val="clear" w:color="auto" w:fill="FFFFFF"/>
            <w:rPrChange w:id="1074" w:author="Justine Kao" w:date="2014-06-05T19:39:00Z">
              <w:rPr>
                <w:rFonts w:ascii="Arial" w:eastAsia="Times New Roman" w:hAnsi="Arial" w:cs="Arial"/>
                <w:color w:val="222222"/>
                <w:shd w:val="clear" w:color="auto" w:fill="FFFFFF"/>
              </w:rPr>
            </w:rPrChange>
          </w:rPr>
          <w:delText>ing nonliteral interpretations</w:delText>
        </w:r>
        <w:r w:rsidR="0099475B" w:rsidRPr="00CA258C" w:rsidDel="0078191B">
          <w:rPr>
            <w:rFonts w:ascii="Times New Roman" w:eastAsia="Times New Roman" w:hAnsi="Times New Roman" w:cs="Times New Roman"/>
            <w:color w:val="222222"/>
            <w:shd w:val="clear" w:color="auto" w:fill="FFFFFF"/>
            <w:rPrChange w:id="1075" w:author="Justine Kao" w:date="2014-06-05T19:39:00Z">
              <w:rPr>
                <w:rFonts w:ascii="Arial" w:eastAsia="Times New Roman" w:hAnsi="Arial" w:cs="Arial"/>
                <w:color w:val="222222"/>
                <w:shd w:val="clear" w:color="auto" w:fill="FFFFFF"/>
              </w:rPr>
            </w:rPrChange>
          </w:rPr>
          <w:delText>.</w:delText>
        </w:r>
        <w:r w:rsidR="00DB5831" w:rsidRPr="00CA258C" w:rsidDel="0078191B">
          <w:rPr>
            <w:rFonts w:ascii="Times New Roman" w:eastAsia="Times New Roman" w:hAnsi="Times New Roman" w:cs="Times New Roman"/>
            <w:color w:val="222222"/>
            <w:shd w:val="clear" w:color="auto" w:fill="FFFFFF"/>
            <w:rPrChange w:id="1076" w:author="Justine Kao" w:date="2014-06-05T19:39:00Z">
              <w:rPr>
                <w:rFonts w:ascii="Arial" w:eastAsia="Times New Roman" w:hAnsi="Arial" w:cs="Arial"/>
                <w:color w:val="222222"/>
                <w:shd w:val="clear" w:color="auto" w:fill="FFFFFF"/>
              </w:rPr>
            </w:rPrChange>
          </w:rPr>
          <w:delText xml:space="preserve"> We </w:delText>
        </w:r>
        <w:r w:rsidR="00856621" w:rsidRPr="00CA258C" w:rsidDel="0078191B">
          <w:rPr>
            <w:rFonts w:ascii="Times New Roman" w:eastAsia="Times New Roman" w:hAnsi="Times New Roman" w:cs="Times New Roman"/>
            <w:color w:val="222222"/>
            <w:shd w:val="clear" w:color="auto" w:fill="FFFFFF"/>
            <w:rPrChange w:id="1077" w:author="Justine Kao" w:date="2014-06-05T19:39:00Z">
              <w:rPr>
                <w:rFonts w:ascii="Arial" w:eastAsia="Times New Roman" w:hAnsi="Arial" w:cs="Arial"/>
                <w:color w:val="222222"/>
                <w:shd w:val="clear" w:color="auto" w:fill="FFFFFF"/>
              </w:rPr>
            </w:rPrChange>
          </w:rPr>
          <w:delText xml:space="preserve">believe that </w:delText>
        </w:r>
        <w:r w:rsidR="00DB5831" w:rsidRPr="00CA258C" w:rsidDel="0078191B">
          <w:rPr>
            <w:rFonts w:ascii="Times New Roman" w:eastAsia="Times New Roman" w:hAnsi="Times New Roman" w:cs="Times New Roman"/>
            <w:color w:val="222222"/>
            <w:shd w:val="clear" w:color="auto" w:fill="FFFFFF"/>
            <w:rPrChange w:id="1078" w:author="Justine Kao" w:date="2014-06-05T19:39:00Z">
              <w:rPr>
                <w:rFonts w:ascii="Arial" w:eastAsia="Times New Roman" w:hAnsi="Arial" w:cs="Arial"/>
                <w:color w:val="222222"/>
                <w:shd w:val="clear" w:color="auto" w:fill="FFFFFF"/>
              </w:rPr>
            </w:rPrChange>
          </w:rPr>
          <w:delText>these two insights (</w:delText>
        </w:r>
        <w:r w:rsidR="003760BD" w:rsidRPr="00CA258C" w:rsidDel="0078191B">
          <w:rPr>
            <w:rFonts w:ascii="Times New Roman" w:eastAsia="Times New Roman" w:hAnsi="Times New Roman" w:cs="Times New Roman"/>
            <w:color w:val="222222"/>
            <w:shd w:val="clear" w:color="auto" w:fill="FFFFFF"/>
            <w:rPrChange w:id="1079" w:author="Justine Kao" w:date="2014-06-05T19:39:00Z">
              <w:rPr>
                <w:rFonts w:ascii="Arial" w:eastAsia="Times New Roman" w:hAnsi="Arial" w:cs="Arial"/>
                <w:color w:val="222222"/>
                <w:shd w:val="clear" w:color="auto" w:fill="FFFFFF"/>
              </w:rPr>
            </w:rPrChange>
          </w:rPr>
          <w:delText>representing meaning as having multiple dimensions</w:delText>
        </w:r>
        <w:r w:rsidR="00056D10" w:rsidRPr="00CA258C" w:rsidDel="0078191B">
          <w:rPr>
            <w:rFonts w:ascii="Times New Roman" w:eastAsia="Times New Roman" w:hAnsi="Times New Roman" w:cs="Times New Roman"/>
            <w:color w:val="222222"/>
            <w:shd w:val="clear" w:color="auto" w:fill="FFFFFF"/>
            <w:rPrChange w:id="1080" w:author="Justine Kao" w:date="2014-06-05T19:39:00Z">
              <w:rPr>
                <w:rFonts w:ascii="Arial" w:eastAsia="Times New Roman" w:hAnsi="Arial" w:cs="Arial"/>
                <w:color w:val="222222"/>
                <w:shd w:val="clear" w:color="auto" w:fill="FFFFFF"/>
              </w:rPr>
            </w:rPrChange>
          </w:rPr>
          <w:delText xml:space="preserve"> and positing that the listener performs joint inference on </w:delText>
        </w:r>
        <w:r w:rsidR="00BC01AA" w:rsidRPr="00CA258C" w:rsidDel="0078191B">
          <w:rPr>
            <w:rFonts w:ascii="Times New Roman" w:eastAsia="Times New Roman" w:hAnsi="Times New Roman" w:cs="Times New Roman"/>
            <w:color w:val="222222"/>
            <w:shd w:val="clear" w:color="auto" w:fill="FFFFFF"/>
            <w:rPrChange w:id="1081" w:author="Justine Kao" w:date="2014-06-05T19:39:00Z">
              <w:rPr>
                <w:rFonts w:ascii="Arial" w:eastAsia="Times New Roman" w:hAnsi="Arial" w:cs="Arial"/>
                <w:color w:val="222222"/>
                <w:shd w:val="clear" w:color="auto" w:fill="FFFFFF"/>
              </w:rPr>
            </w:rPrChange>
          </w:rPr>
          <w:delText>both</w:delText>
        </w:r>
        <w:r w:rsidR="00056D10" w:rsidRPr="00CA258C" w:rsidDel="0078191B">
          <w:rPr>
            <w:rFonts w:ascii="Times New Roman" w:eastAsia="Times New Roman" w:hAnsi="Times New Roman" w:cs="Times New Roman"/>
            <w:color w:val="222222"/>
            <w:shd w:val="clear" w:color="auto" w:fill="FFFFFF"/>
            <w:rPrChange w:id="1082" w:author="Justine Kao" w:date="2014-06-05T19:39:00Z">
              <w:rPr>
                <w:rFonts w:ascii="Arial" w:eastAsia="Times New Roman" w:hAnsi="Arial" w:cs="Arial"/>
                <w:color w:val="222222"/>
                <w:shd w:val="clear" w:color="auto" w:fill="FFFFFF"/>
              </w:rPr>
            </w:rPrChange>
          </w:rPr>
          <w:delText xml:space="preserve"> meaning and the speaker’s communicative goal</w:delText>
        </w:r>
        <w:r w:rsidR="00856621" w:rsidRPr="00CA258C" w:rsidDel="0078191B">
          <w:rPr>
            <w:rFonts w:ascii="Times New Roman" w:eastAsia="Times New Roman" w:hAnsi="Times New Roman" w:cs="Times New Roman"/>
            <w:color w:val="222222"/>
            <w:shd w:val="clear" w:color="auto" w:fill="FFFFFF"/>
            <w:rPrChange w:id="1083" w:author="Justine Kao" w:date="2014-06-05T19:39:00Z">
              <w:rPr>
                <w:rFonts w:ascii="Arial" w:eastAsia="Times New Roman" w:hAnsi="Arial" w:cs="Arial"/>
                <w:color w:val="222222"/>
                <w:shd w:val="clear" w:color="auto" w:fill="FFFFFF"/>
              </w:rPr>
            </w:rPrChange>
          </w:rPr>
          <w:delText xml:space="preserve">) </w:delText>
        </w:r>
        <w:r w:rsidR="00BF3B72" w:rsidRPr="00CA258C" w:rsidDel="0078191B">
          <w:rPr>
            <w:rFonts w:ascii="Times New Roman" w:eastAsia="Times New Roman" w:hAnsi="Times New Roman" w:cs="Times New Roman"/>
            <w:color w:val="222222"/>
            <w:shd w:val="clear" w:color="auto" w:fill="FFFFFF"/>
            <w:rPrChange w:id="1084" w:author="Justine Kao" w:date="2014-06-05T19:39:00Z">
              <w:rPr>
                <w:rFonts w:ascii="Arial" w:eastAsia="Times New Roman" w:hAnsi="Arial" w:cs="Arial"/>
                <w:color w:val="222222"/>
                <w:shd w:val="clear" w:color="auto" w:fill="FFFFFF"/>
              </w:rPr>
            </w:rPrChange>
          </w:rPr>
          <w:delText xml:space="preserve">contribute significantly to </w:delText>
        </w:r>
        <w:r w:rsidR="00EC5B5E" w:rsidRPr="00CA258C" w:rsidDel="0078191B">
          <w:rPr>
            <w:rFonts w:ascii="Times New Roman" w:eastAsia="Times New Roman" w:hAnsi="Times New Roman" w:cs="Times New Roman"/>
            <w:color w:val="222222"/>
            <w:shd w:val="clear" w:color="auto" w:fill="FFFFFF"/>
            <w:rPrChange w:id="1085" w:author="Justine Kao" w:date="2014-06-05T19:39:00Z">
              <w:rPr>
                <w:rFonts w:ascii="Arial" w:eastAsia="Times New Roman" w:hAnsi="Arial" w:cs="Arial"/>
                <w:color w:val="222222"/>
                <w:shd w:val="clear" w:color="auto" w:fill="FFFFFF"/>
              </w:rPr>
            </w:rPrChange>
          </w:rPr>
          <w:delText xml:space="preserve">a </w:delText>
        </w:r>
        <w:r w:rsidR="00722E83" w:rsidRPr="00CA258C" w:rsidDel="0078191B">
          <w:rPr>
            <w:rFonts w:ascii="Times New Roman" w:eastAsia="Times New Roman" w:hAnsi="Times New Roman" w:cs="Times New Roman"/>
            <w:color w:val="222222"/>
            <w:shd w:val="clear" w:color="auto" w:fill="FFFFFF"/>
            <w:rPrChange w:id="1086" w:author="Justine Kao" w:date="2014-06-05T19:39:00Z">
              <w:rPr>
                <w:rFonts w:ascii="Arial" w:eastAsia="Times New Roman" w:hAnsi="Arial" w:cs="Arial"/>
                <w:color w:val="222222"/>
                <w:shd w:val="clear" w:color="auto" w:fill="FFFFFF"/>
              </w:rPr>
            </w:rPrChange>
          </w:rPr>
          <w:delText>sci</w:delText>
        </w:r>
        <w:r w:rsidR="00EC5B5E" w:rsidRPr="00CA258C" w:rsidDel="0078191B">
          <w:rPr>
            <w:rFonts w:ascii="Times New Roman" w:eastAsia="Times New Roman" w:hAnsi="Times New Roman" w:cs="Times New Roman"/>
            <w:color w:val="222222"/>
            <w:shd w:val="clear" w:color="auto" w:fill="FFFFFF"/>
            <w:rPrChange w:id="1087" w:author="Justine Kao" w:date="2014-06-05T19:39:00Z">
              <w:rPr>
                <w:rFonts w:ascii="Arial" w:eastAsia="Times New Roman" w:hAnsi="Arial" w:cs="Arial"/>
                <w:color w:val="222222"/>
                <w:shd w:val="clear" w:color="auto" w:fill="FFFFFF"/>
              </w:rPr>
            </w:rPrChange>
          </w:rPr>
          <w:delText>entific understan</w:delText>
        </w:r>
        <w:r w:rsidR="00BE3503" w:rsidRPr="00CA258C" w:rsidDel="0078191B">
          <w:rPr>
            <w:rFonts w:ascii="Times New Roman" w:eastAsia="Times New Roman" w:hAnsi="Times New Roman" w:cs="Times New Roman"/>
            <w:color w:val="222222"/>
            <w:shd w:val="clear" w:color="auto" w:fill="FFFFFF"/>
            <w:rPrChange w:id="1088" w:author="Justine Kao" w:date="2014-06-05T19:39:00Z">
              <w:rPr>
                <w:rFonts w:ascii="Arial" w:eastAsia="Times New Roman" w:hAnsi="Arial" w:cs="Arial"/>
                <w:color w:val="222222"/>
                <w:shd w:val="clear" w:color="auto" w:fill="FFFFFF"/>
              </w:rPr>
            </w:rPrChange>
          </w:rPr>
          <w:delText>ding of how people</w:delText>
        </w:r>
        <w:r w:rsidR="0085625E" w:rsidRPr="00CA258C" w:rsidDel="0078191B">
          <w:rPr>
            <w:rFonts w:ascii="Times New Roman" w:eastAsia="Times New Roman" w:hAnsi="Times New Roman" w:cs="Times New Roman"/>
            <w:color w:val="222222"/>
            <w:shd w:val="clear" w:color="auto" w:fill="FFFFFF"/>
            <w:rPrChange w:id="1089" w:author="Justine Kao" w:date="2014-06-05T19:39:00Z">
              <w:rPr>
                <w:rFonts w:ascii="Arial" w:eastAsia="Times New Roman" w:hAnsi="Arial" w:cs="Arial"/>
                <w:color w:val="222222"/>
                <w:shd w:val="clear" w:color="auto" w:fill="FFFFFF"/>
              </w:rPr>
            </w:rPrChange>
          </w:rPr>
          <w:delText xml:space="preserve"> understand language</w:delText>
        </w:r>
        <w:r w:rsidR="00056D10" w:rsidRPr="00CA258C" w:rsidDel="0078191B">
          <w:rPr>
            <w:rFonts w:ascii="Times New Roman" w:eastAsia="Times New Roman" w:hAnsi="Times New Roman" w:cs="Times New Roman"/>
            <w:color w:val="222222"/>
            <w:shd w:val="clear" w:color="auto" w:fill="FFFFFF"/>
            <w:rPrChange w:id="1090" w:author="Justine Kao" w:date="2014-06-05T19:39:00Z">
              <w:rPr>
                <w:rFonts w:ascii="Arial" w:eastAsia="Times New Roman" w:hAnsi="Arial" w:cs="Arial"/>
                <w:color w:val="222222"/>
                <w:shd w:val="clear" w:color="auto" w:fill="FFFFFF"/>
              </w:rPr>
            </w:rPrChange>
          </w:rPr>
          <w:delText>. W</w:delText>
        </w:r>
        <w:r w:rsidR="00BE3503" w:rsidRPr="00CA258C" w:rsidDel="0078191B">
          <w:rPr>
            <w:rFonts w:ascii="Times New Roman" w:eastAsia="Times New Roman" w:hAnsi="Times New Roman" w:cs="Times New Roman"/>
            <w:color w:val="222222"/>
            <w:shd w:val="clear" w:color="auto" w:fill="FFFFFF"/>
            <w:rPrChange w:id="1091" w:author="Justine Kao" w:date="2014-06-05T19:39:00Z">
              <w:rPr>
                <w:rFonts w:ascii="Arial" w:eastAsia="Times New Roman" w:hAnsi="Arial" w:cs="Arial"/>
                <w:color w:val="222222"/>
                <w:shd w:val="clear" w:color="auto" w:fill="FFFFFF"/>
              </w:rPr>
            </w:rPrChange>
          </w:rPr>
          <w:delText xml:space="preserve">e hope </w:delText>
        </w:r>
        <w:r w:rsidR="0083255F" w:rsidRPr="00CA258C" w:rsidDel="0078191B">
          <w:rPr>
            <w:rFonts w:ascii="Times New Roman" w:eastAsia="Times New Roman" w:hAnsi="Times New Roman" w:cs="Times New Roman"/>
            <w:color w:val="222222"/>
            <w:shd w:val="clear" w:color="auto" w:fill="FFFFFF"/>
            <w:rPrChange w:id="1092" w:author="Justine Kao" w:date="2014-06-05T19:39:00Z">
              <w:rPr>
                <w:rFonts w:ascii="Arial" w:eastAsia="Times New Roman" w:hAnsi="Arial" w:cs="Arial"/>
                <w:color w:val="222222"/>
                <w:shd w:val="clear" w:color="auto" w:fill="FFFFFF"/>
              </w:rPr>
            </w:rPrChange>
          </w:rPr>
          <w:delText xml:space="preserve">that </w:delText>
        </w:r>
        <w:r w:rsidR="00BE3503" w:rsidRPr="00CA258C" w:rsidDel="0078191B">
          <w:rPr>
            <w:rFonts w:ascii="Times New Roman" w:eastAsia="Times New Roman" w:hAnsi="Times New Roman" w:cs="Times New Roman"/>
            <w:color w:val="222222"/>
            <w:shd w:val="clear" w:color="auto" w:fill="FFFFFF"/>
            <w:rPrChange w:id="1093" w:author="Justine Kao" w:date="2014-06-05T19:39:00Z">
              <w:rPr>
                <w:rFonts w:ascii="Arial" w:eastAsia="Times New Roman" w:hAnsi="Arial" w:cs="Arial"/>
                <w:color w:val="222222"/>
                <w:shd w:val="clear" w:color="auto" w:fill="FFFFFF"/>
              </w:rPr>
            </w:rPrChange>
          </w:rPr>
          <w:delText xml:space="preserve">our revisions </w:delText>
        </w:r>
        <w:r w:rsidR="006C273B" w:rsidRPr="00CA258C" w:rsidDel="0078191B">
          <w:rPr>
            <w:rFonts w:ascii="Times New Roman" w:eastAsia="Times New Roman" w:hAnsi="Times New Roman" w:cs="Times New Roman"/>
            <w:color w:val="222222"/>
            <w:shd w:val="clear" w:color="auto" w:fill="FFFFFF"/>
            <w:rPrChange w:id="1094" w:author="Justine Kao" w:date="2014-06-05T19:39:00Z">
              <w:rPr>
                <w:rFonts w:ascii="Arial" w:eastAsia="Times New Roman" w:hAnsi="Arial" w:cs="Arial"/>
                <w:color w:val="222222"/>
                <w:shd w:val="clear" w:color="auto" w:fill="FFFFFF"/>
              </w:rPr>
            </w:rPrChange>
          </w:rPr>
          <w:delText>express</w:delText>
        </w:r>
        <w:r w:rsidR="00BE3503" w:rsidRPr="00CA258C" w:rsidDel="0078191B">
          <w:rPr>
            <w:rFonts w:ascii="Times New Roman" w:eastAsia="Times New Roman" w:hAnsi="Times New Roman" w:cs="Times New Roman"/>
            <w:color w:val="222222"/>
            <w:shd w:val="clear" w:color="auto" w:fill="FFFFFF"/>
            <w:rPrChange w:id="1095" w:author="Justine Kao" w:date="2014-06-05T19:39:00Z">
              <w:rPr>
                <w:rFonts w:ascii="Arial" w:eastAsia="Times New Roman" w:hAnsi="Arial" w:cs="Arial"/>
                <w:color w:val="222222"/>
                <w:shd w:val="clear" w:color="auto" w:fill="FFFFFF"/>
              </w:rPr>
            </w:rPrChange>
          </w:rPr>
          <w:delText xml:space="preserve"> this</w:delText>
        </w:r>
        <w:r w:rsidR="007477EC" w:rsidRPr="00CA258C" w:rsidDel="0078191B">
          <w:rPr>
            <w:rFonts w:ascii="Times New Roman" w:eastAsia="Times New Roman" w:hAnsi="Times New Roman" w:cs="Times New Roman"/>
            <w:color w:val="222222"/>
            <w:shd w:val="clear" w:color="auto" w:fill="FFFFFF"/>
            <w:rPrChange w:id="1096" w:author="Justine Kao" w:date="2014-06-05T19:39:00Z">
              <w:rPr>
                <w:rFonts w:ascii="Arial" w:eastAsia="Times New Roman" w:hAnsi="Arial" w:cs="Arial"/>
                <w:color w:val="222222"/>
                <w:shd w:val="clear" w:color="auto" w:fill="FFFFFF"/>
              </w:rPr>
            </w:rPrChange>
          </w:rPr>
          <w:delText xml:space="preserve"> significance</w:delText>
        </w:r>
        <w:r w:rsidR="00BE3503" w:rsidRPr="00CA258C" w:rsidDel="0078191B">
          <w:rPr>
            <w:rFonts w:ascii="Times New Roman" w:eastAsia="Times New Roman" w:hAnsi="Times New Roman" w:cs="Times New Roman"/>
            <w:color w:val="222222"/>
            <w:shd w:val="clear" w:color="auto" w:fill="FFFFFF"/>
            <w:rPrChange w:id="1097" w:author="Justine Kao" w:date="2014-06-05T19:39:00Z">
              <w:rPr>
                <w:rFonts w:ascii="Arial" w:eastAsia="Times New Roman" w:hAnsi="Arial" w:cs="Arial"/>
                <w:color w:val="222222"/>
                <w:shd w:val="clear" w:color="auto" w:fill="FFFFFF"/>
              </w:rPr>
            </w:rPrChange>
          </w:rPr>
          <w:delText xml:space="preserve"> more clearly.</w:delText>
        </w:r>
      </w:del>
    </w:p>
    <w:p w14:paraId="3A16181A" w14:textId="77777777" w:rsidR="009B548C" w:rsidRPr="00CA258C" w:rsidRDefault="001705B9" w:rsidP="001705B9">
      <w:pPr>
        <w:rPr>
          <w:ins w:id="1098" w:author="Noah Goodman" w:date="2014-06-05T08:12:00Z"/>
          <w:rFonts w:ascii="Times New Roman" w:eastAsia="Times New Roman" w:hAnsi="Times New Roman" w:cs="Times New Roman"/>
          <w:color w:val="222222"/>
          <w:shd w:val="clear" w:color="auto" w:fill="FFFFFF"/>
          <w:rPrChange w:id="1099" w:author="Justine Kao" w:date="2014-06-05T19:39:00Z">
            <w:rPr>
              <w:ins w:id="1100" w:author="Noah Goodman" w:date="2014-06-05T08:12:00Z"/>
              <w:rFonts w:ascii="Arial" w:eastAsia="Times New Roman" w:hAnsi="Arial" w:cs="Arial"/>
              <w:color w:val="222222"/>
              <w:shd w:val="clear" w:color="auto" w:fill="FFFFFF"/>
            </w:rPr>
          </w:rPrChange>
        </w:rPr>
      </w:pPr>
      <w:del w:id="1101" w:author="Justine Kao" w:date="2014-06-08T12:57:00Z">
        <w:r w:rsidRPr="00CA258C" w:rsidDel="004910DE">
          <w:rPr>
            <w:rFonts w:ascii="Times New Roman" w:eastAsia="Times New Roman" w:hAnsi="Times New Roman" w:cs="Times New Roman"/>
            <w:color w:val="222222"/>
            <w:rPrChange w:id="1102"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shd w:val="clear" w:color="auto" w:fill="FFFFFF"/>
          <w:rPrChange w:id="1103" w:author="Justine Kao" w:date="2014-06-05T19:39:00Z">
            <w:rPr>
              <w:rFonts w:ascii="Arial" w:eastAsia="Times New Roman" w:hAnsi="Arial" w:cs="Arial"/>
              <w:color w:val="222222"/>
              <w:shd w:val="clear" w:color="auto" w:fill="FFFFFF"/>
            </w:rPr>
          </w:rPrChange>
        </w:rPr>
        <w:t>(6) Address any of the other concerns of the two referees that you are able to. </w:t>
      </w:r>
    </w:p>
    <w:p w14:paraId="3E19AE64" w14:textId="77777777" w:rsidR="009B548C" w:rsidRPr="00CA258C" w:rsidRDefault="009B548C" w:rsidP="001705B9">
      <w:pPr>
        <w:rPr>
          <w:ins w:id="1104" w:author="Noah Goodman" w:date="2014-06-05T08:12:00Z"/>
          <w:rFonts w:ascii="Times New Roman" w:eastAsia="Times New Roman" w:hAnsi="Times New Roman" w:cs="Times New Roman"/>
          <w:color w:val="222222"/>
          <w:shd w:val="clear" w:color="auto" w:fill="FFFFFF"/>
          <w:rPrChange w:id="1105" w:author="Justine Kao" w:date="2014-06-05T19:39:00Z">
            <w:rPr>
              <w:ins w:id="1106" w:author="Noah Goodman" w:date="2014-06-05T08:12:00Z"/>
              <w:rFonts w:ascii="Arial" w:eastAsia="Times New Roman" w:hAnsi="Arial" w:cs="Arial"/>
              <w:color w:val="222222"/>
              <w:shd w:val="clear" w:color="auto" w:fill="FFFFFF"/>
            </w:rPr>
          </w:rPrChange>
        </w:rPr>
      </w:pPr>
    </w:p>
    <w:p w14:paraId="4234BE61" w14:textId="77777777" w:rsidR="009B548C" w:rsidRPr="00CA258C" w:rsidRDefault="009B548C">
      <w:pPr>
        <w:ind w:left="720"/>
        <w:rPr>
          <w:ins w:id="1107" w:author="Noah Goodman" w:date="2014-06-05T08:13:00Z"/>
          <w:rFonts w:ascii="Times New Roman" w:eastAsia="Times New Roman" w:hAnsi="Times New Roman" w:cs="Times New Roman"/>
          <w:color w:val="222222"/>
          <w:rPrChange w:id="1108" w:author="Justine Kao" w:date="2014-06-05T19:39:00Z">
            <w:rPr>
              <w:ins w:id="1109" w:author="Noah Goodman" w:date="2014-06-05T08:13:00Z"/>
              <w:rFonts w:ascii="Arial" w:eastAsia="Times New Roman" w:hAnsi="Arial" w:cs="Arial"/>
              <w:color w:val="222222"/>
            </w:rPr>
          </w:rPrChange>
        </w:rPr>
        <w:pPrChange w:id="1110" w:author="Noah Goodman" w:date="2014-06-05T08:13:00Z">
          <w:pPr/>
        </w:pPrChange>
      </w:pPr>
      <w:ins w:id="1111" w:author="Noah Goodman" w:date="2014-06-05T08:12:00Z">
        <w:r w:rsidRPr="00CA258C">
          <w:rPr>
            <w:rFonts w:ascii="Times New Roman" w:eastAsia="Times New Roman" w:hAnsi="Times New Roman" w:cs="Times New Roman"/>
            <w:color w:val="222222"/>
            <w:rPrChange w:id="1112" w:author="Justine Kao" w:date="2014-06-05T19:39:00Z">
              <w:rPr>
                <w:rFonts w:ascii="Arial" w:eastAsia="Times New Roman" w:hAnsi="Arial" w:cs="Arial"/>
                <w:color w:val="222222"/>
              </w:rPr>
            </w:rPrChange>
          </w:rPr>
          <w:t>We have done so: please see comments to specific reviewer items below.</w:t>
        </w:r>
      </w:ins>
    </w:p>
    <w:p w14:paraId="30952AC3" w14:textId="77777777" w:rsidR="009B548C" w:rsidRPr="00CA258C" w:rsidDel="007C4769" w:rsidRDefault="009B548C">
      <w:pPr>
        <w:rPr>
          <w:ins w:id="1113" w:author="Noah Goodman" w:date="2014-06-05T08:13:00Z"/>
          <w:del w:id="1114" w:author="Justine Kao" w:date="2014-06-05T19:45:00Z"/>
          <w:rFonts w:ascii="Times New Roman" w:eastAsia="Times New Roman" w:hAnsi="Times New Roman" w:cs="Times New Roman"/>
          <w:color w:val="222222"/>
          <w:rPrChange w:id="1115" w:author="Justine Kao" w:date="2014-06-05T19:39:00Z">
            <w:rPr>
              <w:ins w:id="1116" w:author="Noah Goodman" w:date="2014-06-05T08:13:00Z"/>
              <w:del w:id="1117" w:author="Justine Kao" w:date="2014-06-05T19:45:00Z"/>
              <w:rFonts w:ascii="Arial" w:eastAsia="Times New Roman" w:hAnsi="Arial" w:cs="Arial"/>
              <w:color w:val="222222"/>
            </w:rPr>
          </w:rPrChange>
        </w:rPr>
      </w:pPr>
    </w:p>
    <w:p w14:paraId="65963941" w14:textId="77777777" w:rsidR="009B548C" w:rsidRPr="00CA258C" w:rsidRDefault="009B548C">
      <w:pPr>
        <w:rPr>
          <w:ins w:id="1118" w:author="Noah Goodman" w:date="2014-06-05T08:13:00Z"/>
          <w:rFonts w:ascii="Times New Roman" w:eastAsia="Times New Roman" w:hAnsi="Times New Roman" w:cs="Times New Roman"/>
          <w:color w:val="222222"/>
          <w:rPrChange w:id="1119" w:author="Justine Kao" w:date="2014-06-05T19:39:00Z">
            <w:rPr>
              <w:ins w:id="1120" w:author="Noah Goodman" w:date="2014-06-05T08:13:00Z"/>
              <w:rFonts w:ascii="Arial" w:eastAsia="Times New Roman" w:hAnsi="Arial" w:cs="Arial"/>
              <w:color w:val="222222"/>
            </w:rPr>
          </w:rPrChange>
        </w:rPr>
      </w:pPr>
    </w:p>
    <w:p w14:paraId="7A17978B" w14:textId="7C785D03" w:rsidR="00026E81" w:rsidRPr="00CA258C" w:rsidRDefault="00C3047C">
      <w:pPr>
        <w:rPr>
          <w:rFonts w:ascii="Times New Roman" w:eastAsia="Times New Roman" w:hAnsi="Times New Roman" w:cs="Times New Roman"/>
          <w:color w:val="222222"/>
          <w:shd w:val="clear" w:color="auto" w:fill="FFFFFF"/>
          <w:rPrChange w:id="1121" w:author="Justine Kao" w:date="2014-06-05T19:39:00Z">
            <w:rPr>
              <w:rFonts w:ascii="Arial" w:eastAsia="Times New Roman" w:hAnsi="Arial" w:cs="Arial"/>
              <w:color w:val="222222"/>
              <w:shd w:val="clear" w:color="auto" w:fill="FFFFFF"/>
            </w:rPr>
          </w:rPrChange>
        </w:rPr>
      </w:pPr>
      <w:del w:id="1122" w:author="Noah Goodman" w:date="2014-06-05T08:13:00Z">
        <w:r w:rsidRPr="00CA258C" w:rsidDel="009B548C">
          <w:rPr>
            <w:rFonts w:ascii="Times New Roman" w:eastAsia="Times New Roman" w:hAnsi="Times New Roman" w:cs="Times New Roman"/>
            <w:color w:val="222222"/>
            <w:rPrChange w:id="1123" w:author="Justine Kao" w:date="2014-06-05T19:39:00Z">
              <w:rPr>
                <w:rFonts w:ascii="Arial" w:eastAsia="Times New Roman" w:hAnsi="Arial" w:cs="Arial"/>
                <w:color w:val="222222"/>
              </w:rPr>
            </w:rPrChange>
          </w:rPr>
          <w:br/>
        </w:r>
        <w:r w:rsidRPr="00CA258C" w:rsidDel="009B548C">
          <w:rPr>
            <w:rFonts w:ascii="Times New Roman" w:eastAsia="Times New Roman" w:hAnsi="Times New Roman" w:cs="Times New Roman"/>
            <w:color w:val="222222"/>
            <w:rPrChange w:id="1124" w:author="Justine Kao" w:date="2014-06-05T19:39:00Z">
              <w:rPr>
                <w:rFonts w:ascii="Arial" w:eastAsia="Times New Roman" w:hAnsi="Arial" w:cs="Arial"/>
                <w:color w:val="222222"/>
              </w:rPr>
            </w:rPrChange>
          </w:rPr>
          <w:br/>
        </w:r>
      </w:del>
      <w:del w:id="1125" w:author="Justine Kao" w:date="2014-06-08T12:58:00Z">
        <w:r w:rsidR="001705B9" w:rsidRPr="00CA258C" w:rsidDel="004910DE">
          <w:rPr>
            <w:rFonts w:ascii="Times New Roman" w:eastAsia="Times New Roman" w:hAnsi="Times New Roman" w:cs="Times New Roman"/>
            <w:color w:val="222222"/>
            <w:rPrChange w:id="1126" w:author="Justine Kao" w:date="2014-06-05T19:39:00Z">
              <w:rPr>
                <w:rFonts w:ascii="Arial" w:eastAsia="Times New Roman" w:hAnsi="Arial" w:cs="Arial"/>
                <w:color w:val="222222"/>
              </w:rPr>
            </w:rPrChange>
          </w:rPr>
          <w:br/>
        </w:r>
      </w:del>
      <w:r w:rsidR="001705B9" w:rsidRPr="00CA258C">
        <w:rPr>
          <w:rFonts w:ascii="Times New Roman" w:eastAsia="Times New Roman" w:hAnsi="Times New Roman" w:cs="Times New Roman"/>
          <w:b/>
          <w:color w:val="222222"/>
          <w:shd w:val="clear" w:color="auto" w:fill="FFFFFF"/>
          <w:rPrChange w:id="1127" w:author="Justine Kao" w:date="2014-06-05T19:39:00Z">
            <w:rPr>
              <w:rFonts w:ascii="Arial" w:eastAsia="Times New Roman" w:hAnsi="Arial" w:cs="Arial"/>
              <w:color w:val="222222"/>
              <w:shd w:val="clear" w:color="auto" w:fill="FFFFFF"/>
            </w:rPr>
          </w:rPrChange>
        </w:rPr>
        <w:t>Reviewer Comments: </w:t>
      </w:r>
      <w:r w:rsidR="001705B9" w:rsidRPr="00CA258C">
        <w:rPr>
          <w:rFonts w:ascii="Times New Roman" w:eastAsia="Times New Roman" w:hAnsi="Times New Roman" w:cs="Times New Roman"/>
          <w:color w:val="222222"/>
          <w:rPrChange w:id="1128" w:author="Justine Kao" w:date="2014-06-05T19:39:00Z">
            <w:rPr>
              <w:rFonts w:ascii="Arial" w:eastAsia="Times New Roman" w:hAnsi="Arial" w:cs="Arial"/>
              <w:color w:val="222222"/>
            </w:rPr>
          </w:rPrChange>
        </w:rPr>
        <w:br/>
      </w:r>
      <w:del w:id="1129" w:author="Noah Goodman" w:date="2014-06-05T08:13:00Z">
        <w:r w:rsidR="001705B9" w:rsidRPr="00CA258C" w:rsidDel="009B548C">
          <w:rPr>
            <w:rFonts w:ascii="Times New Roman" w:eastAsia="Times New Roman" w:hAnsi="Times New Roman" w:cs="Times New Roman"/>
            <w:color w:val="222222"/>
            <w:rPrChange w:id="1130" w:author="Justine Kao" w:date="2014-06-05T19:39:00Z">
              <w:rPr>
                <w:rFonts w:ascii="Arial" w:eastAsia="Times New Roman" w:hAnsi="Arial" w:cs="Arial"/>
                <w:color w:val="222222"/>
              </w:rPr>
            </w:rPrChange>
          </w:rPr>
          <w:br/>
        </w:r>
      </w:del>
      <w:r w:rsidR="001705B9" w:rsidRPr="00CA258C">
        <w:rPr>
          <w:rFonts w:ascii="Times New Roman" w:eastAsia="Times New Roman" w:hAnsi="Times New Roman" w:cs="Times New Roman"/>
          <w:color w:val="222222"/>
          <w:rPrChange w:id="1131" w:author="Justine Kao" w:date="2014-06-05T19:39:00Z">
            <w:rPr>
              <w:rFonts w:ascii="Arial" w:eastAsia="Times New Roman" w:hAnsi="Arial" w:cs="Arial"/>
              <w:color w:val="222222"/>
            </w:rPr>
          </w:rPrChange>
        </w:rPr>
        <w:br/>
      </w:r>
      <w:r w:rsidR="001705B9" w:rsidRPr="00CA258C">
        <w:rPr>
          <w:rFonts w:ascii="Times New Roman" w:eastAsia="Times New Roman" w:hAnsi="Times New Roman" w:cs="Times New Roman"/>
          <w:b/>
          <w:color w:val="222222"/>
          <w:shd w:val="clear" w:color="auto" w:fill="FFFFFF"/>
          <w:rPrChange w:id="1132" w:author="Justine Kao" w:date="2014-06-05T19:39:00Z">
            <w:rPr>
              <w:rFonts w:ascii="Arial" w:eastAsia="Times New Roman" w:hAnsi="Arial" w:cs="Arial"/>
              <w:color w:val="222222"/>
              <w:shd w:val="clear" w:color="auto" w:fill="FFFFFF"/>
            </w:rPr>
          </w:rPrChange>
        </w:rPr>
        <w:t>Reviewer #1: </w:t>
      </w:r>
      <w:r w:rsidR="001705B9" w:rsidRPr="00CA258C">
        <w:rPr>
          <w:rFonts w:ascii="Times New Roman" w:eastAsia="Times New Roman" w:hAnsi="Times New Roman" w:cs="Times New Roman"/>
          <w:color w:val="222222"/>
          <w:rPrChange w:id="1133" w:author="Justine Kao" w:date="2014-06-05T19:39:00Z">
            <w:rPr>
              <w:rFonts w:ascii="Arial" w:eastAsia="Times New Roman" w:hAnsi="Arial" w:cs="Arial"/>
              <w:color w:val="222222"/>
            </w:rPr>
          </w:rPrChange>
        </w:rPr>
        <w:br/>
      </w:r>
      <w:r w:rsidR="001705B9" w:rsidRPr="00CA258C">
        <w:rPr>
          <w:rFonts w:ascii="Times New Roman" w:eastAsia="Times New Roman" w:hAnsi="Times New Roman" w:cs="Times New Roman"/>
          <w:color w:val="222222"/>
          <w:rPrChange w:id="1134" w:author="Justine Kao" w:date="2014-06-05T19:39:00Z">
            <w:rPr>
              <w:rFonts w:ascii="Arial" w:eastAsia="Times New Roman" w:hAnsi="Arial" w:cs="Arial"/>
              <w:color w:val="222222"/>
            </w:rPr>
          </w:rPrChange>
        </w:rPr>
        <w:br/>
      </w:r>
      <w:r w:rsidR="001705B9" w:rsidRPr="00CA258C">
        <w:rPr>
          <w:rFonts w:ascii="Times New Roman" w:eastAsia="Times New Roman" w:hAnsi="Times New Roman" w:cs="Times New Roman"/>
          <w:color w:val="222222"/>
          <w:shd w:val="clear" w:color="auto" w:fill="FFFFFF"/>
          <w:rPrChange w:id="1135" w:author="Justine Kao" w:date="2014-06-05T19:39:00Z">
            <w:rPr>
              <w:rFonts w:ascii="Arial" w:eastAsia="Times New Roman" w:hAnsi="Arial" w:cs="Arial"/>
              <w:color w:val="222222"/>
              <w:shd w:val="clear" w:color="auto" w:fill="FFFFFF"/>
            </w:rPr>
          </w:rPrChange>
        </w:rPr>
        <w:t>Comments: </w:t>
      </w:r>
      <w:r w:rsidR="001705B9" w:rsidRPr="00CA258C">
        <w:rPr>
          <w:rFonts w:ascii="Times New Roman" w:eastAsia="Times New Roman" w:hAnsi="Times New Roman" w:cs="Times New Roman"/>
          <w:color w:val="222222"/>
          <w:rPrChange w:id="1136" w:author="Justine Kao" w:date="2014-06-05T19:39:00Z">
            <w:rPr>
              <w:rFonts w:ascii="Arial" w:eastAsia="Times New Roman" w:hAnsi="Arial" w:cs="Arial"/>
              <w:color w:val="222222"/>
            </w:rPr>
          </w:rPrChange>
        </w:rPr>
        <w:br/>
      </w:r>
    </w:p>
    <w:p w14:paraId="16068162" w14:textId="77777777" w:rsidR="00D535D0" w:rsidRDefault="00C3047C" w:rsidP="001705B9">
      <w:pPr>
        <w:rPr>
          <w:ins w:id="1137" w:author="Noah Goodman" w:date="2014-06-16T05:52:00Z"/>
          <w:rFonts w:ascii="Times New Roman" w:eastAsia="Times New Roman" w:hAnsi="Times New Roman" w:cs="Times New Roman"/>
          <w:color w:val="222222"/>
          <w:shd w:val="clear" w:color="auto" w:fill="FFFFFF"/>
        </w:rPr>
      </w:pPr>
      <w:r w:rsidRPr="00CA258C">
        <w:rPr>
          <w:rFonts w:ascii="Times New Roman" w:eastAsia="Times New Roman" w:hAnsi="Times New Roman" w:cs="Times New Roman"/>
          <w:color w:val="222222"/>
          <w:shd w:val="clear" w:color="auto" w:fill="FFFFFF"/>
          <w:rPrChange w:id="1138" w:author="Justine Kao" w:date="2014-06-05T19:39:00Z">
            <w:rPr>
              <w:rFonts w:ascii="Arial" w:eastAsia="Times New Roman" w:hAnsi="Arial" w:cs="Arial"/>
              <w:color w:val="222222"/>
              <w:shd w:val="clear" w:color="auto" w:fill="FFFFFF"/>
            </w:rPr>
          </w:rPrChange>
        </w:rPr>
        <w:t>In many ways I think this is a nice paper. The modeling is solid; the findings are well-explained; and the core result -- that nonliteral interpretations like pragmatic halo and hyperbole follow naturally if you assume that both speakers and listeners are making interpretations about the affective subtext of an utterance -- makes complete sense. The paper should definitely be published somewhere. </w:t>
      </w:r>
      <w:r w:rsidR="001705B9" w:rsidRPr="00CA258C">
        <w:rPr>
          <w:rFonts w:ascii="Times New Roman" w:eastAsia="Times New Roman" w:hAnsi="Times New Roman" w:cs="Times New Roman"/>
          <w:color w:val="222222"/>
          <w:shd w:val="clear" w:color="auto" w:fill="FFFFFF"/>
          <w:rPrChange w:id="1139" w:author="Justine Kao" w:date="2014-06-05T19:39:00Z">
            <w:rPr>
              <w:rFonts w:ascii="Arial" w:eastAsia="Times New Roman" w:hAnsi="Arial" w:cs="Arial"/>
              <w:color w:val="222222"/>
              <w:shd w:val="clear" w:color="auto" w:fill="FFFFFF"/>
            </w:rPr>
          </w:rPrChange>
        </w:rPr>
        <w:t>The core result, while it makes sense, would also come as a surprise to very few people, especially people who study pragmatics. In fact, the core result is already suggested by many existing theories of nonliteral language use, and supported by lots of other empirical data. </w:t>
      </w:r>
    </w:p>
    <w:p w14:paraId="56EE8240" w14:textId="77777777" w:rsidR="00143A30" w:rsidRPr="009A3C93" w:rsidRDefault="00143A30" w:rsidP="00143A30">
      <w:pPr>
        <w:rPr>
          <w:rFonts w:ascii="Times New Roman" w:eastAsia="Times New Roman" w:hAnsi="Times New Roman" w:cs="Times New Roman"/>
          <w:color w:val="222222"/>
          <w:shd w:val="clear" w:color="auto" w:fill="FFFFFF"/>
        </w:rPr>
      </w:pPr>
      <w:moveToRangeStart w:id="1140" w:author="Noah Goodman" w:date="2014-06-16T05:52:00Z" w:name="move264517281"/>
      <w:moveTo w:id="1141" w:author="Noah Goodman" w:date="2014-06-16T05:52:00Z">
        <w:r w:rsidRPr="009A3C93">
          <w:rPr>
            <w:rFonts w:ascii="Times New Roman" w:eastAsia="Times New Roman" w:hAnsi="Times New Roman" w:cs="Times New Roman"/>
            <w:color w:val="222222"/>
            <w:shd w:val="clear" w:color="auto" w:fill="FFFFFF"/>
          </w:rPr>
          <w:t xml:space="preserve">Thus, the contribution of the paper is not to be the first to suggest that nonliteral language use conveys emotion and emphasis (i.e., affect): many people already believe this. The contribution of the paper is simply to formalize this idea. The formalization, moreover, is a fairly straightforward extension of an existing series of models (the RSA/pedagogical models). The extension consists of simply adding the existence of an affect (and a corresponding prior P_A) into the recursive structure of the model. It then derives people's utterances and interpretations by assuming that both people involved in the conversation reason about the affect as well. </w:t>
        </w:r>
      </w:moveTo>
    </w:p>
    <w:moveToRangeEnd w:id="1140"/>
    <w:p w14:paraId="4CA0FBF3" w14:textId="77777777" w:rsidR="00143A30" w:rsidRPr="00CA258C" w:rsidRDefault="00143A30" w:rsidP="001705B9">
      <w:pPr>
        <w:rPr>
          <w:rFonts w:ascii="Times New Roman" w:eastAsia="Times New Roman" w:hAnsi="Times New Roman" w:cs="Times New Roman"/>
          <w:color w:val="222222"/>
          <w:shd w:val="clear" w:color="auto" w:fill="FFFFFF"/>
          <w:rPrChange w:id="1142" w:author="Justine Kao" w:date="2014-06-05T19:39:00Z">
            <w:rPr>
              <w:rFonts w:ascii="Arial" w:eastAsia="Times New Roman" w:hAnsi="Arial" w:cs="Arial"/>
              <w:color w:val="222222"/>
              <w:shd w:val="clear" w:color="auto" w:fill="FFFFFF"/>
            </w:rPr>
          </w:rPrChange>
        </w:rPr>
      </w:pPr>
    </w:p>
    <w:p w14:paraId="5AD0DF29" w14:textId="77777777" w:rsidR="00D535D0" w:rsidRPr="00CA258C" w:rsidRDefault="00D535D0" w:rsidP="001705B9">
      <w:pPr>
        <w:rPr>
          <w:rFonts w:ascii="Times New Roman" w:eastAsia="Times New Roman" w:hAnsi="Times New Roman" w:cs="Times New Roman"/>
          <w:color w:val="222222"/>
          <w:shd w:val="clear" w:color="auto" w:fill="FFFFFF"/>
          <w:rPrChange w:id="1143" w:author="Justine Kao" w:date="2014-06-05T19:39:00Z">
            <w:rPr>
              <w:rFonts w:ascii="Arial" w:eastAsia="Times New Roman" w:hAnsi="Arial" w:cs="Arial"/>
              <w:color w:val="222222"/>
              <w:shd w:val="clear" w:color="auto" w:fill="FFFFFF"/>
            </w:rPr>
          </w:rPrChange>
        </w:rPr>
      </w:pPr>
    </w:p>
    <w:p w14:paraId="51208A29" w14:textId="7EE4F7AD" w:rsidR="0078191B" w:rsidRPr="00CA258C" w:rsidRDefault="00D535D0" w:rsidP="00D535D0">
      <w:pPr>
        <w:ind w:left="720"/>
        <w:rPr>
          <w:ins w:id="1144" w:author="Noah Goodman" w:date="2014-06-05T08:36:00Z"/>
          <w:rFonts w:ascii="Times New Roman" w:eastAsia="Times New Roman" w:hAnsi="Times New Roman" w:cs="Times New Roman"/>
          <w:color w:val="222222"/>
          <w:shd w:val="clear" w:color="auto" w:fill="FFFFFF"/>
          <w:rPrChange w:id="1145" w:author="Justine Kao" w:date="2014-06-05T19:39:00Z">
            <w:rPr>
              <w:ins w:id="1146" w:author="Noah Goodman" w:date="2014-06-05T08:36:00Z"/>
              <w:rFonts w:ascii="Arial" w:eastAsia="Times New Roman" w:hAnsi="Arial" w:cs="Arial"/>
              <w:color w:val="222222"/>
              <w:shd w:val="clear" w:color="auto" w:fill="FFFFFF"/>
            </w:rPr>
          </w:rPrChange>
        </w:rPr>
      </w:pPr>
      <w:del w:id="1147" w:author="Noah Goodman" w:date="2014-06-05T08:37:00Z">
        <w:r w:rsidRPr="00CA258C" w:rsidDel="00BE34B3">
          <w:rPr>
            <w:rFonts w:ascii="Times New Roman" w:eastAsia="Times New Roman" w:hAnsi="Times New Roman" w:cs="Times New Roman"/>
            <w:color w:val="222222"/>
            <w:shd w:val="clear" w:color="auto" w:fill="FFFFFF"/>
            <w:rPrChange w:id="1148" w:author="Justine Kao" w:date="2014-06-05T19:39:00Z">
              <w:rPr>
                <w:rFonts w:ascii="Arial" w:eastAsia="Times New Roman" w:hAnsi="Arial" w:cs="Arial"/>
                <w:color w:val="222222"/>
                <w:shd w:val="clear" w:color="auto" w:fill="FFFFFF"/>
              </w:rPr>
            </w:rPrChange>
          </w:rPr>
          <w:delText>As described in our response to</w:delText>
        </w:r>
        <w:r w:rsidR="00315FF3" w:rsidRPr="00CA258C" w:rsidDel="00BE34B3">
          <w:rPr>
            <w:rFonts w:ascii="Times New Roman" w:eastAsia="Times New Roman" w:hAnsi="Times New Roman" w:cs="Times New Roman"/>
            <w:color w:val="222222"/>
            <w:shd w:val="clear" w:color="auto" w:fill="FFFFFF"/>
            <w:rPrChange w:id="1149" w:author="Justine Kao" w:date="2014-06-05T19:39:00Z">
              <w:rPr>
                <w:rFonts w:ascii="Arial" w:eastAsia="Times New Roman" w:hAnsi="Arial" w:cs="Arial"/>
                <w:color w:val="222222"/>
                <w:shd w:val="clear" w:color="auto" w:fill="FFFFFF"/>
              </w:rPr>
            </w:rPrChange>
          </w:rPr>
          <w:delText xml:space="preserve"> the editor’s comment</w:delText>
        </w:r>
        <w:r w:rsidRPr="00CA258C" w:rsidDel="00BE34B3">
          <w:rPr>
            <w:rFonts w:ascii="Times New Roman" w:eastAsia="Times New Roman" w:hAnsi="Times New Roman" w:cs="Times New Roman"/>
            <w:color w:val="222222"/>
            <w:shd w:val="clear" w:color="auto" w:fill="FFFFFF"/>
            <w:rPrChange w:id="1150" w:author="Justine Kao" w:date="2014-06-05T19:39:00Z">
              <w:rPr>
                <w:rFonts w:ascii="Arial" w:eastAsia="Times New Roman" w:hAnsi="Arial" w:cs="Arial"/>
                <w:color w:val="222222"/>
                <w:shd w:val="clear" w:color="auto" w:fill="FFFFFF"/>
              </w:rPr>
            </w:rPrChange>
          </w:rPr>
          <w:delText xml:space="preserve"> (5) above, the core result is two-fold— </w:delText>
        </w:r>
      </w:del>
      <w:ins w:id="1151" w:author="Noah Goodman" w:date="2014-06-05T08:37:00Z">
        <w:r w:rsidR="00BE34B3" w:rsidRPr="00CA258C">
          <w:rPr>
            <w:rFonts w:ascii="Times New Roman" w:eastAsia="Times New Roman" w:hAnsi="Times New Roman" w:cs="Times New Roman"/>
            <w:color w:val="222222"/>
            <w:shd w:val="clear" w:color="auto" w:fill="FFFFFF"/>
            <w:rPrChange w:id="1152" w:author="Justine Kao" w:date="2014-06-05T19:39:00Z">
              <w:rPr>
                <w:rFonts w:ascii="Arial" w:eastAsia="Times New Roman" w:hAnsi="Arial" w:cs="Arial"/>
                <w:color w:val="222222"/>
                <w:shd w:val="clear" w:color="auto" w:fill="FFFFFF"/>
              </w:rPr>
            </w:rPrChange>
          </w:rPr>
          <w:t>We believe our core result is more than the (pre-existing) observation that hyperbole conveys affect</w:t>
        </w:r>
      </w:ins>
      <w:ins w:id="1153" w:author="Noah Goodman" w:date="2014-06-05T08:38:00Z">
        <w:r w:rsidR="00BE34B3" w:rsidRPr="00CA258C">
          <w:rPr>
            <w:rFonts w:ascii="Times New Roman" w:eastAsia="Times New Roman" w:hAnsi="Times New Roman" w:cs="Times New Roman"/>
            <w:color w:val="222222"/>
            <w:shd w:val="clear" w:color="auto" w:fill="FFFFFF"/>
            <w:rPrChange w:id="1154" w:author="Justine Kao" w:date="2014-06-05T19:39:00Z">
              <w:rPr>
                <w:rFonts w:ascii="Arial" w:eastAsia="Times New Roman" w:hAnsi="Arial" w:cs="Arial"/>
                <w:color w:val="222222"/>
                <w:shd w:val="clear" w:color="auto" w:fill="FFFFFF"/>
              </w:rPr>
            </w:rPrChange>
          </w:rPr>
          <w:t xml:space="preserve"> or that conversational partners are reasoning about affect: it is a detailed </w:t>
        </w:r>
      </w:ins>
      <w:ins w:id="1155" w:author="Noah Goodman" w:date="2014-06-05T08:39:00Z">
        <w:r w:rsidR="00BE34B3" w:rsidRPr="00CA258C">
          <w:rPr>
            <w:rFonts w:ascii="Times New Roman" w:eastAsia="Times New Roman" w:hAnsi="Times New Roman" w:cs="Times New Roman"/>
            <w:color w:val="222222"/>
            <w:shd w:val="clear" w:color="auto" w:fill="FFFFFF"/>
            <w:rPrChange w:id="1156" w:author="Justine Kao" w:date="2014-06-05T19:39:00Z">
              <w:rPr>
                <w:rFonts w:ascii="Arial" w:eastAsia="Times New Roman" w:hAnsi="Arial" w:cs="Arial"/>
                <w:color w:val="222222"/>
                <w:shd w:val="clear" w:color="auto" w:fill="FFFFFF"/>
              </w:rPr>
            </w:rPrChange>
          </w:rPr>
          <w:t>formal analysis</w:t>
        </w:r>
      </w:ins>
      <w:ins w:id="1157" w:author="Noah Goodman" w:date="2014-06-05T08:38:00Z">
        <w:r w:rsidR="00BE34B3" w:rsidRPr="00CA258C">
          <w:rPr>
            <w:rFonts w:ascii="Times New Roman" w:eastAsia="Times New Roman" w:hAnsi="Times New Roman" w:cs="Times New Roman"/>
            <w:color w:val="222222"/>
            <w:shd w:val="clear" w:color="auto" w:fill="FFFFFF"/>
            <w:rPrChange w:id="1158" w:author="Justine Kao" w:date="2014-06-05T19:39:00Z">
              <w:rPr>
                <w:rFonts w:ascii="Arial" w:eastAsia="Times New Roman" w:hAnsi="Arial" w:cs="Arial"/>
                <w:color w:val="222222"/>
                <w:shd w:val="clear" w:color="auto" w:fill="FFFFFF"/>
              </w:rPr>
            </w:rPrChange>
          </w:rPr>
          <w:t xml:space="preserve"> of how this </w:t>
        </w:r>
      </w:ins>
      <w:ins w:id="1159" w:author="Noah Goodman" w:date="2014-06-05T08:39:00Z">
        <w:r w:rsidR="00BE34B3" w:rsidRPr="00CA258C">
          <w:rPr>
            <w:rFonts w:ascii="Times New Roman" w:eastAsia="Times New Roman" w:hAnsi="Times New Roman" w:cs="Times New Roman"/>
            <w:color w:val="222222"/>
            <w:shd w:val="clear" w:color="auto" w:fill="FFFFFF"/>
            <w:rPrChange w:id="1160" w:author="Justine Kao" w:date="2014-06-05T19:39:00Z">
              <w:rPr>
                <w:rFonts w:ascii="Arial" w:eastAsia="Times New Roman" w:hAnsi="Arial" w:cs="Arial"/>
                <w:color w:val="222222"/>
                <w:shd w:val="clear" w:color="auto" w:fill="FFFFFF"/>
              </w:rPr>
            </w:rPrChange>
          </w:rPr>
          <w:t>reasoning</w:t>
        </w:r>
      </w:ins>
      <w:ins w:id="1161" w:author="Noah Goodman" w:date="2014-06-05T08:38:00Z">
        <w:r w:rsidR="00BE34B3" w:rsidRPr="00CA258C">
          <w:rPr>
            <w:rFonts w:ascii="Times New Roman" w:eastAsia="Times New Roman" w:hAnsi="Times New Roman" w:cs="Times New Roman"/>
            <w:color w:val="222222"/>
            <w:shd w:val="clear" w:color="auto" w:fill="FFFFFF"/>
            <w:rPrChange w:id="1162" w:author="Justine Kao" w:date="2014-06-05T19:39:00Z">
              <w:rPr>
                <w:rFonts w:ascii="Arial" w:eastAsia="Times New Roman" w:hAnsi="Arial" w:cs="Arial"/>
                <w:color w:val="222222"/>
                <w:shd w:val="clear" w:color="auto" w:fill="FFFFFF"/>
              </w:rPr>
            </w:rPrChange>
          </w:rPr>
          <w:t xml:space="preserve"> </w:t>
        </w:r>
      </w:ins>
      <w:ins w:id="1163" w:author="Noah Goodman" w:date="2014-06-05T08:39:00Z">
        <w:r w:rsidR="00BE34B3" w:rsidRPr="00CA258C">
          <w:rPr>
            <w:rFonts w:ascii="Times New Roman" w:eastAsia="Times New Roman" w:hAnsi="Times New Roman" w:cs="Times New Roman"/>
            <w:color w:val="222222"/>
            <w:shd w:val="clear" w:color="auto" w:fill="FFFFFF"/>
            <w:rPrChange w:id="1164" w:author="Justine Kao" w:date="2014-06-05T19:39:00Z">
              <w:rPr>
                <w:rFonts w:ascii="Arial" w:eastAsia="Times New Roman" w:hAnsi="Arial" w:cs="Arial"/>
                <w:color w:val="222222"/>
                <w:shd w:val="clear" w:color="auto" w:fill="FFFFFF"/>
              </w:rPr>
            </w:rPrChange>
          </w:rPr>
          <w:t>proceeds,</w:t>
        </w:r>
      </w:ins>
      <w:ins w:id="1165" w:author="Noah Goodman" w:date="2014-06-05T08:57:00Z">
        <w:r w:rsidR="0095098A" w:rsidRPr="00CA258C">
          <w:rPr>
            <w:rFonts w:ascii="Times New Roman" w:eastAsia="Times New Roman" w:hAnsi="Times New Roman" w:cs="Times New Roman"/>
            <w:color w:val="222222"/>
            <w:shd w:val="clear" w:color="auto" w:fill="FFFFFF"/>
            <w:rPrChange w:id="1166" w:author="Justine Kao" w:date="2014-06-05T19:39:00Z">
              <w:rPr>
                <w:rFonts w:ascii="Arial" w:eastAsia="Times New Roman" w:hAnsi="Arial" w:cs="Arial"/>
                <w:color w:val="222222"/>
                <w:shd w:val="clear" w:color="auto" w:fill="FFFFFF"/>
              </w:rPr>
            </w:rPrChange>
          </w:rPr>
          <w:t xml:space="preserve"> </w:t>
        </w:r>
      </w:ins>
      <w:ins w:id="1167" w:author="Noah Goodman" w:date="2014-06-05T08:58:00Z">
        <w:r w:rsidR="0095098A" w:rsidRPr="00CA258C">
          <w:rPr>
            <w:rFonts w:ascii="Times New Roman" w:eastAsia="Times New Roman" w:hAnsi="Times New Roman" w:cs="Times New Roman"/>
            <w:color w:val="222222"/>
            <w:shd w:val="clear" w:color="auto" w:fill="FFFFFF"/>
            <w:rPrChange w:id="1168" w:author="Justine Kao" w:date="2014-06-05T19:39:00Z">
              <w:rPr>
                <w:rFonts w:ascii="Arial" w:eastAsia="Times New Roman" w:hAnsi="Arial" w:cs="Arial"/>
                <w:color w:val="222222"/>
                <w:shd w:val="clear" w:color="auto" w:fill="FFFFFF"/>
              </w:rPr>
            </w:rPrChange>
          </w:rPr>
          <w:t xml:space="preserve">and </w:t>
        </w:r>
      </w:ins>
      <w:ins w:id="1169" w:author="Noah Goodman" w:date="2014-06-05T08:57:00Z">
        <w:r w:rsidR="0095098A" w:rsidRPr="00CA258C">
          <w:rPr>
            <w:rFonts w:ascii="Times New Roman" w:eastAsia="Times New Roman" w:hAnsi="Times New Roman" w:cs="Times New Roman"/>
            <w:color w:val="222222"/>
            <w:shd w:val="clear" w:color="auto" w:fill="FFFFFF"/>
            <w:rPrChange w:id="1170" w:author="Justine Kao" w:date="2014-06-05T19:39:00Z">
              <w:rPr>
                <w:rFonts w:ascii="Arial" w:eastAsia="Times New Roman" w:hAnsi="Arial" w:cs="Arial"/>
                <w:color w:val="222222"/>
                <w:shd w:val="clear" w:color="auto" w:fill="FFFFFF"/>
              </w:rPr>
            </w:rPrChange>
          </w:rPr>
          <w:t>how various factors interact</w:t>
        </w:r>
      </w:ins>
      <w:ins w:id="1171" w:author="Noah Goodman" w:date="2014-06-05T08:58:00Z">
        <w:r w:rsidR="0095098A" w:rsidRPr="00CA258C">
          <w:rPr>
            <w:rFonts w:ascii="Times New Roman" w:eastAsia="Times New Roman" w:hAnsi="Times New Roman" w:cs="Times New Roman"/>
            <w:color w:val="222222"/>
            <w:shd w:val="clear" w:color="auto" w:fill="FFFFFF"/>
            <w:rPrChange w:id="1172" w:author="Justine Kao" w:date="2014-06-05T19:39:00Z">
              <w:rPr>
                <w:rFonts w:ascii="Arial" w:eastAsia="Times New Roman" w:hAnsi="Arial" w:cs="Arial"/>
                <w:color w:val="222222"/>
                <w:shd w:val="clear" w:color="auto" w:fill="FFFFFF"/>
              </w:rPr>
            </w:rPrChange>
          </w:rPr>
          <w:t xml:space="preserve"> to give rise to interpretations</w:t>
        </w:r>
      </w:ins>
      <w:ins w:id="1173" w:author="Noah Goodman" w:date="2014-06-05T08:57:00Z">
        <w:r w:rsidR="0095098A" w:rsidRPr="00CA258C">
          <w:rPr>
            <w:rFonts w:ascii="Times New Roman" w:eastAsia="Times New Roman" w:hAnsi="Times New Roman" w:cs="Times New Roman"/>
            <w:color w:val="222222"/>
            <w:shd w:val="clear" w:color="auto" w:fill="FFFFFF"/>
            <w:rPrChange w:id="1174" w:author="Justine Kao" w:date="2014-06-05T19:39:00Z">
              <w:rPr>
                <w:rFonts w:ascii="Arial" w:eastAsia="Times New Roman" w:hAnsi="Arial" w:cs="Arial"/>
                <w:color w:val="222222"/>
                <w:shd w:val="clear" w:color="auto" w:fill="FFFFFF"/>
              </w:rPr>
            </w:rPrChange>
          </w:rPr>
          <w:t>,</w:t>
        </w:r>
      </w:ins>
      <w:ins w:id="1175" w:author="Noah Goodman" w:date="2014-06-05T08:39:00Z">
        <w:r w:rsidR="00BE34B3" w:rsidRPr="00CA258C">
          <w:rPr>
            <w:rFonts w:ascii="Times New Roman" w:eastAsia="Times New Roman" w:hAnsi="Times New Roman" w:cs="Times New Roman"/>
            <w:color w:val="222222"/>
            <w:shd w:val="clear" w:color="auto" w:fill="FFFFFF"/>
            <w:rPrChange w:id="1176" w:author="Justine Kao" w:date="2014-06-05T19:39:00Z">
              <w:rPr>
                <w:rFonts w:ascii="Arial" w:eastAsia="Times New Roman" w:hAnsi="Arial" w:cs="Arial"/>
                <w:color w:val="222222"/>
                <w:shd w:val="clear" w:color="auto" w:fill="FFFFFF"/>
              </w:rPr>
            </w:rPrChange>
          </w:rPr>
          <w:t xml:space="preserve"> which is supported by quantitative agreement with experimental evidence.</w:t>
        </w:r>
      </w:ins>
    </w:p>
    <w:p w14:paraId="6F82715D" w14:textId="77777777" w:rsidR="0078191B" w:rsidRPr="00CA258C" w:rsidRDefault="0078191B" w:rsidP="00D535D0">
      <w:pPr>
        <w:ind w:left="720"/>
        <w:rPr>
          <w:ins w:id="1177" w:author="Noah Goodman" w:date="2014-06-05T08:36:00Z"/>
          <w:rFonts w:ascii="Times New Roman" w:eastAsia="Times New Roman" w:hAnsi="Times New Roman" w:cs="Times New Roman"/>
          <w:color w:val="222222"/>
          <w:shd w:val="clear" w:color="auto" w:fill="FFFFFF"/>
          <w:rPrChange w:id="1178" w:author="Justine Kao" w:date="2014-06-05T19:39:00Z">
            <w:rPr>
              <w:ins w:id="1179" w:author="Noah Goodman" w:date="2014-06-05T08:36:00Z"/>
              <w:rFonts w:ascii="Arial" w:eastAsia="Times New Roman" w:hAnsi="Arial" w:cs="Arial"/>
              <w:color w:val="222222"/>
              <w:shd w:val="clear" w:color="auto" w:fill="FFFFFF"/>
            </w:rPr>
          </w:rPrChange>
        </w:rPr>
      </w:pPr>
    </w:p>
    <w:p w14:paraId="6AF8E0FE" w14:textId="576288A4" w:rsidR="00143A30" w:rsidRDefault="00BE34B3" w:rsidP="00143A30">
      <w:pPr>
        <w:ind w:left="720"/>
        <w:rPr>
          <w:ins w:id="1180" w:author="Justine Kao" w:date="2014-06-13T14:56:00Z"/>
          <w:rFonts w:ascii="Times New Roman" w:eastAsia="Times New Roman" w:hAnsi="Times New Roman" w:cs="Times New Roman"/>
          <w:color w:val="222222"/>
          <w:shd w:val="clear" w:color="auto" w:fill="FFFFFF"/>
        </w:rPr>
        <w:pPrChange w:id="1181" w:author="Noah Goodman" w:date="2014-06-16T05:55:00Z">
          <w:pPr>
            <w:ind w:left="720"/>
          </w:pPr>
        </w:pPrChange>
      </w:pPr>
      <w:ins w:id="1182" w:author="Noah Goodman" w:date="2014-06-05T08:41:00Z">
        <w:r w:rsidRPr="00CA258C">
          <w:rPr>
            <w:rFonts w:ascii="Times New Roman" w:eastAsia="Times New Roman" w:hAnsi="Times New Roman" w:cs="Times New Roman"/>
            <w:color w:val="222222"/>
            <w:shd w:val="clear" w:color="auto" w:fill="FFFFFF"/>
            <w:rPrChange w:id="1183" w:author="Justine Kao" w:date="2014-06-05T19:39:00Z">
              <w:rPr>
                <w:rFonts w:ascii="Arial" w:eastAsia="Times New Roman" w:hAnsi="Arial" w:cs="Arial"/>
                <w:color w:val="222222"/>
                <w:shd w:val="clear" w:color="auto" w:fill="FFFFFF"/>
              </w:rPr>
            </w:rPrChange>
          </w:rPr>
          <w:lastRenderedPageBreak/>
          <w:t xml:space="preserve">We believe that a detailed formal analysis is crucial because there are alternative analyses that fit under the general </w:t>
        </w:r>
      </w:ins>
      <w:ins w:id="1184" w:author="Noah Goodman" w:date="2014-06-16T05:47:00Z">
        <w:r w:rsidR="00143A30">
          <w:rPr>
            <w:rFonts w:ascii="Times New Roman" w:eastAsia="Times New Roman" w:hAnsi="Times New Roman" w:cs="Times New Roman"/>
            <w:color w:val="222222"/>
            <w:shd w:val="clear" w:color="auto" w:fill="FFFFFF"/>
          </w:rPr>
          <w:t>idea</w:t>
        </w:r>
      </w:ins>
      <w:ins w:id="1185" w:author="Noah Goodman" w:date="2014-06-05T08:41:00Z">
        <w:r w:rsidRPr="00CA258C">
          <w:rPr>
            <w:rFonts w:ascii="Times New Roman" w:eastAsia="Times New Roman" w:hAnsi="Times New Roman" w:cs="Times New Roman"/>
            <w:color w:val="222222"/>
            <w:shd w:val="clear" w:color="auto" w:fill="FFFFFF"/>
            <w:rPrChange w:id="1186" w:author="Justine Kao" w:date="2014-06-05T19:39:00Z">
              <w:rPr>
                <w:rFonts w:ascii="Arial" w:eastAsia="Times New Roman" w:hAnsi="Arial" w:cs="Arial"/>
                <w:color w:val="222222"/>
                <w:shd w:val="clear" w:color="auto" w:fill="FFFFFF"/>
              </w:rPr>
            </w:rPrChange>
          </w:rPr>
          <w:t xml:space="preserve"> of </w:t>
        </w:r>
      </w:ins>
      <w:ins w:id="1187" w:author="Noah Goodman" w:date="2014-06-16T05:47:00Z">
        <w:r w:rsidR="00143A30">
          <w:rPr>
            <w:rFonts w:ascii="Times New Roman" w:eastAsia="Times New Roman" w:hAnsi="Times New Roman" w:cs="Times New Roman"/>
            <w:color w:val="222222"/>
            <w:shd w:val="clear" w:color="auto" w:fill="FFFFFF"/>
          </w:rPr>
          <w:t>“</w:t>
        </w:r>
      </w:ins>
      <w:ins w:id="1188" w:author="Noah Goodman" w:date="2014-06-05T08:41:00Z">
        <w:r w:rsidRPr="00CA258C">
          <w:rPr>
            <w:rFonts w:ascii="Times New Roman" w:eastAsia="Times New Roman" w:hAnsi="Times New Roman" w:cs="Times New Roman"/>
            <w:color w:val="222222"/>
            <w:shd w:val="clear" w:color="auto" w:fill="FFFFFF"/>
            <w:rPrChange w:id="1189" w:author="Justine Kao" w:date="2014-06-05T19:39:00Z">
              <w:rPr>
                <w:rFonts w:ascii="Arial" w:eastAsia="Times New Roman" w:hAnsi="Arial" w:cs="Arial"/>
                <w:color w:val="222222"/>
                <w:shd w:val="clear" w:color="auto" w:fill="FFFFFF"/>
              </w:rPr>
            </w:rPrChange>
          </w:rPr>
          <w:t>reasoning about affect</w:t>
        </w:r>
      </w:ins>
      <w:ins w:id="1190" w:author="Noah Goodman" w:date="2014-06-16T05:47:00Z">
        <w:r w:rsidR="00143A30">
          <w:rPr>
            <w:rFonts w:ascii="Times New Roman" w:eastAsia="Times New Roman" w:hAnsi="Times New Roman" w:cs="Times New Roman"/>
            <w:color w:val="222222"/>
            <w:shd w:val="clear" w:color="auto" w:fill="FFFFFF"/>
          </w:rPr>
          <w:t>”</w:t>
        </w:r>
      </w:ins>
      <w:ins w:id="1191" w:author="Noah Goodman" w:date="2014-06-05T08:41:00Z">
        <w:r w:rsidRPr="00CA258C">
          <w:rPr>
            <w:rFonts w:ascii="Times New Roman" w:eastAsia="Times New Roman" w:hAnsi="Times New Roman" w:cs="Times New Roman"/>
            <w:color w:val="222222"/>
            <w:shd w:val="clear" w:color="auto" w:fill="FFFFFF"/>
            <w:rPrChange w:id="1192" w:author="Justine Kao" w:date="2014-06-05T19:39:00Z">
              <w:rPr>
                <w:rFonts w:ascii="Arial" w:eastAsia="Times New Roman" w:hAnsi="Arial" w:cs="Arial"/>
                <w:color w:val="222222"/>
                <w:shd w:val="clear" w:color="auto" w:fill="FFFFFF"/>
              </w:rPr>
            </w:rPrChange>
          </w:rPr>
          <w:t xml:space="preserve">. Indeed the more obvious analysis, which we started with and compare to, </w:t>
        </w:r>
      </w:ins>
      <w:ins w:id="1193" w:author="Noah Goodman" w:date="2014-06-05T08:42:00Z">
        <w:r w:rsidRPr="00CA258C">
          <w:rPr>
            <w:rFonts w:ascii="Times New Roman" w:eastAsia="Times New Roman" w:hAnsi="Times New Roman" w:cs="Times New Roman"/>
            <w:color w:val="222222"/>
            <w:shd w:val="clear" w:color="auto" w:fill="FFFFFF"/>
            <w:rPrChange w:id="1194" w:author="Justine Kao" w:date="2014-06-05T19:39:00Z">
              <w:rPr>
                <w:rFonts w:ascii="Arial" w:eastAsia="Times New Roman" w:hAnsi="Arial" w:cs="Arial"/>
                <w:color w:val="222222"/>
                <w:shd w:val="clear" w:color="auto" w:fill="FFFFFF"/>
              </w:rPr>
            </w:rPrChange>
          </w:rPr>
          <w:t xml:space="preserve">simply extends the meaning representation to include an affective dimension. </w:t>
        </w:r>
      </w:ins>
      <w:ins w:id="1195" w:author="Noah Goodman" w:date="2014-06-05T08:52:00Z">
        <w:r w:rsidR="003E51F6" w:rsidRPr="00CA258C">
          <w:rPr>
            <w:rFonts w:ascii="Times New Roman" w:eastAsia="Times New Roman" w:hAnsi="Times New Roman" w:cs="Times New Roman"/>
            <w:color w:val="222222"/>
            <w:shd w:val="clear" w:color="auto" w:fill="FFFFFF"/>
            <w:rPrChange w:id="1196" w:author="Justine Kao" w:date="2014-06-05T19:39:00Z">
              <w:rPr>
                <w:rFonts w:ascii="Arial" w:eastAsia="Times New Roman" w:hAnsi="Arial" w:cs="Arial"/>
                <w:color w:val="222222"/>
                <w:shd w:val="clear" w:color="auto" w:fill="FFFFFF"/>
              </w:rPr>
            </w:rPrChange>
          </w:rPr>
          <w:t>We</w:t>
        </w:r>
      </w:ins>
      <w:ins w:id="1197" w:author="Noah Goodman" w:date="2014-06-05T08:36:00Z">
        <w:r w:rsidR="0078191B" w:rsidRPr="00CA258C">
          <w:rPr>
            <w:rFonts w:ascii="Times New Roman" w:eastAsia="Times New Roman" w:hAnsi="Times New Roman" w:cs="Times New Roman"/>
            <w:color w:val="222222"/>
            <w:shd w:val="clear" w:color="auto" w:fill="FFFFFF"/>
            <w:rPrChange w:id="1198" w:author="Justine Kao" w:date="2014-06-05T19:39:00Z">
              <w:rPr>
                <w:rFonts w:ascii="Arial" w:eastAsia="Times New Roman" w:hAnsi="Arial" w:cs="Arial"/>
                <w:color w:val="222222"/>
                <w:shd w:val="clear" w:color="auto" w:fill="FFFFFF"/>
              </w:rPr>
            </w:rPrChange>
          </w:rPr>
          <w:t xml:space="preserve"> incorporated a two-dimensional representation of meaning in the model to capture both the state of the world and a speaker’s affective attitude towards it. As Reviewer #2 noted, this is related to Chris Potts’ work regarding the expressive dimension of language (Potts, 200</w:t>
        </w:r>
      </w:ins>
      <w:ins w:id="1199" w:author="Justine Kao" w:date="2014-06-08T17:37:00Z">
        <w:r w:rsidR="000C6635">
          <w:rPr>
            <w:rFonts w:ascii="Times New Roman" w:eastAsia="Times New Roman" w:hAnsi="Times New Roman" w:cs="Times New Roman"/>
            <w:color w:val="222222"/>
            <w:shd w:val="clear" w:color="auto" w:fill="FFFFFF"/>
          </w:rPr>
          <w:t>7</w:t>
        </w:r>
      </w:ins>
      <w:ins w:id="1200" w:author="Noah Goodman" w:date="2014-06-05T08:36:00Z">
        <w:del w:id="1201" w:author="Justine Kao" w:date="2014-06-08T17:37:00Z">
          <w:r w:rsidR="0078191B" w:rsidRPr="00CA258C" w:rsidDel="000C6635">
            <w:rPr>
              <w:rFonts w:ascii="Times New Roman" w:eastAsia="Times New Roman" w:hAnsi="Times New Roman" w:cs="Times New Roman"/>
              <w:color w:val="222222"/>
              <w:shd w:val="clear" w:color="auto" w:fill="FFFFFF"/>
              <w:rPrChange w:id="1202" w:author="Justine Kao" w:date="2014-06-05T19:39:00Z">
                <w:rPr>
                  <w:rFonts w:ascii="Arial" w:eastAsia="Times New Roman" w:hAnsi="Arial" w:cs="Arial"/>
                  <w:color w:val="222222"/>
                  <w:shd w:val="clear" w:color="auto" w:fill="FFFFFF"/>
                </w:rPr>
              </w:rPrChange>
            </w:rPr>
            <w:delText>6</w:delText>
          </w:r>
        </w:del>
        <w:r w:rsidR="0078191B" w:rsidRPr="00CA258C">
          <w:rPr>
            <w:rFonts w:ascii="Times New Roman" w:eastAsia="Times New Roman" w:hAnsi="Times New Roman" w:cs="Times New Roman"/>
            <w:color w:val="222222"/>
            <w:shd w:val="clear" w:color="auto" w:fill="FFFFFF"/>
            <w:rPrChange w:id="1203" w:author="Justine Kao" w:date="2014-06-05T19:39:00Z">
              <w:rPr>
                <w:rFonts w:ascii="Arial" w:eastAsia="Times New Roman" w:hAnsi="Arial" w:cs="Arial"/>
                <w:color w:val="222222"/>
                <w:shd w:val="clear" w:color="auto" w:fill="FFFFFF"/>
              </w:rPr>
            </w:rPrChange>
          </w:rPr>
          <w:t>). However, simply extending the representation of meaning to two dimensions without including communicative goals</w:t>
        </w:r>
      </w:ins>
      <w:ins w:id="1204" w:author="Noah Goodman" w:date="2014-06-05T08:40:00Z">
        <w:r w:rsidRPr="00CA258C">
          <w:rPr>
            <w:rFonts w:ascii="Times New Roman" w:eastAsia="Times New Roman" w:hAnsi="Times New Roman" w:cs="Times New Roman"/>
            <w:color w:val="222222"/>
            <w:shd w:val="clear" w:color="auto" w:fill="FFFFFF"/>
            <w:rPrChange w:id="1205" w:author="Justine Kao" w:date="2014-06-05T19:39:00Z">
              <w:rPr>
                <w:rFonts w:ascii="Arial" w:eastAsia="Times New Roman" w:hAnsi="Arial" w:cs="Arial"/>
                <w:color w:val="222222"/>
                <w:shd w:val="clear" w:color="auto" w:fill="FFFFFF"/>
              </w:rPr>
            </w:rPrChange>
          </w:rPr>
          <w:t xml:space="preserve"> (aka </w:t>
        </w:r>
      </w:ins>
      <w:ins w:id="1206" w:author="Noah Goodman" w:date="2014-06-05T08:44:00Z">
        <w:r w:rsidRPr="00CA258C">
          <w:rPr>
            <w:rFonts w:ascii="Times New Roman" w:eastAsia="Times New Roman" w:hAnsi="Times New Roman" w:cs="Times New Roman"/>
            <w:color w:val="222222"/>
            <w:shd w:val="clear" w:color="auto" w:fill="FFFFFF"/>
            <w:rPrChange w:id="1207" w:author="Justine Kao" w:date="2014-06-05T19:39:00Z">
              <w:rPr>
                <w:rFonts w:ascii="Arial" w:eastAsia="Times New Roman" w:hAnsi="Arial" w:cs="Arial"/>
                <w:color w:val="222222"/>
                <w:shd w:val="clear" w:color="auto" w:fill="FFFFFF"/>
              </w:rPr>
            </w:rPrChange>
          </w:rPr>
          <w:t xml:space="preserve">conversational </w:t>
        </w:r>
      </w:ins>
      <w:ins w:id="1208" w:author="Noah Goodman" w:date="2014-06-05T08:40:00Z">
        <w:r w:rsidRPr="00CA258C">
          <w:rPr>
            <w:rFonts w:ascii="Times New Roman" w:eastAsia="Times New Roman" w:hAnsi="Times New Roman" w:cs="Times New Roman"/>
            <w:color w:val="222222"/>
            <w:shd w:val="clear" w:color="auto" w:fill="FFFFFF"/>
            <w:rPrChange w:id="1209" w:author="Justine Kao" w:date="2014-06-05T19:39:00Z">
              <w:rPr>
                <w:rFonts w:ascii="Arial" w:eastAsia="Times New Roman" w:hAnsi="Arial" w:cs="Arial"/>
                <w:color w:val="222222"/>
                <w:shd w:val="clear" w:color="auto" w:fill="FFFFFF"/>
              </w:rPr>
            </w:rPrChange>
          </w:rPr>
          <w:t>topic, aka question under discussion)</w:t>
        </w:r>
      </w:ins>
      <w:ins w:id="1210" w:author="Noah Goodman" w:date="2014-06-05T08:36:00Z">
        <w:r w:rsidR="0078191B" w:rsidRPr="00CA258C">
          <w:rPr>
            <w:rFonts w:ascii="Times New Roman" w:eastAsia="Times New Roman" w:hAnsi="Times New Roman" w:cs="Times New Roman"/>
            <w:color w:val="222222"/>
            <w:shd w:val="clear" w:color="auto" w:fill="FFFFFF"/>
            <w:rPrChange w:id="1211" w:author="Justine Kao" w:date="2014-06-05T19:39:00Z">
              <w:rPr>
                <w:rFonts w:ascii="Arial" w:eastAsia="Times New Roman" w:hAnsi="Arial" w:cs="Arial"/>
                <w:color w:val="222222"/>
                <w:shd w:val="clear" w:color="auto" w:fill="FFFFFF"/>
              </w:rPr>
            </w:rPrChange>
          </w:rPr>
          <w:t xml:space="preserve"> is insufficient for modeling the nonliteral interpretations that we see in our behavioral data. In a model where the listener considers both the state of the world and affect but does not reason about which dimension the speaker wants to communicate, the listener would infer that “The kettle cost 10,000 dollars” means that the speaker likely thinks it was too expensive, because a $10,000 kettle is a priori associated with a high probability of affect. Such an extended model would be able to capture information about the speaker’s affect. However, the listener under this model would still interpret the utterance to mean that the kettle actually cost $10,000</w:t>
        </w:r>
      </w:ins>
      <w:ins w:id="1212" w:author="Noah Goodman" w:date="2014-06-16T05:54:00Z">
        <w:r w:rsidR="00143A30">
          <w:rPr>
            <w:rFonts w:ascii="Times New Roman" w:eastAsia="Times New Roman" w:hAnsi="Times New Roman" w:cs="Times New Roman"/>
            <w:color w:val="222222"/>
            <w:shd w:val="clear" w:color="auto" w:fill="FFFFFF"/>
          </w:rPr>
          <w:t xml:space="preserve"> (see </w:t>
        </w:r>
        <w:r w:rsidR="00143A30" w:rsidRPr="009A3C93">
          <w:rPr>
            <w:rFonts w:ascii="Times New Roman" w:eastAsia="Times New Roman" w:hAnsi="Times New Roman" w:cs="Times New Roman"/>
          </w:rPr>
          <w:t>Figure 2a</w:t>
        </w:r>
        <w:r w:rsidR="00143A30">
          <w:rPr>
            <w:rFonts w:ascii="Times New Roman" w:eastAsia="Times New Roman" w:hAnsi="Times New Roman" w:cs="Times New Roman"/>
          </w:rPr>
          <w:t>)</w:t>
        </w:r>
      </w:ins>
      <w:ins w:id="1213" w:author="Noah Goodman" w:date="2014-06-05T08:36:00Z">
        <w:r w:rsidR="0078191B" w:rsidRPr="00CA258C">
          <w:rPr>
            <w:rFonts w:ascii="Times New Roman" w:eastAsia="Times New Roman" w:hAnsi="Times New Roman" w:cs="Times New Roman"/>
            <w:color w:val="222222"/>
            <w:shd w:val="clear" w:color="auto" w:fill="FFFFFF"/>
            <w:rPrChange w:id="1214" w:author="Justine Kao" w:date="2014-06-05T19:39:00Z">
              <w:rPr>
                <w:rFonts w:ascii="Arial" w:eastAsia="Times New Roman" w:hAnsi="Arial" w:cs="Arial"/>
                <w:color w:val="222222"/>
                <w:shd w:val="clear" w:color="auto" w:fill="FFFFFF"/>
              </w:rPr>
            </w:rPrChange>
          </w:rPr>
          <w:t>, because the listener believes that the speaker wants t</w:t>
        </w:r>
        <w:r w:rsidR="00143A30">
          <w:rPr>
            <w:rFonts w:ascii="Times New Roman" w:eastAsia="Times New Roman" w:hAnsi="Times New Roman" w:cs="Times New Roman"/>
            <w:color w:val="222222"/>
            <w:shd w:val="clear" w:color="auto" w:fill="FFFFFF"/>
            <w:rPrChange w:id="1215" w:author="Justine Kao" w:date="2014-06-05T19:39:00Z">
              <w:rPr>
                <w:rFonts w:ascii="Times New Roman" w:eastAsia="Times New Roman" w:hAnsi="Times New Roman" w:cs="Times New Roman"/>
                <w:color w:val="222222"/>
                <w:shd w:val="clear" w:color="auto" w:fill="FFFFFF"/>
              </w:rPr>
            </w:rPrChange>
          </w:rPr>
          <w:t xml:space="preserve">o be informative </w:t>
        </w:r>
        <w:r w:rsidR="00143A30" w:rsidRPr="00143A30">
          <w:rPr>
            <w:rFonts w:ascii="Times New Roman" w:eastAsia="Times New Roman" w:hAnsi="Times New Roman" w:cs="Times New Roman"/>
            <w:i/>
            <w:color w:val="222222"/>
            <w:shd w:val="clear" w:color="auto" w:fill="FFFFFF"/>
            <w:rPrChange w:id="1216" w:author="Noah Goodman" w:date="2014-06-16T05:48:00Z">
              <w:rPr>
                <w:rFonts w:ascii="Times New Roman" w:eastAsia="Times New Roman" w:hAnsi="Times New Roman" w:cs="Times New Roman"/>
                <w:color w:val="222222"/>
                <w:shd w:val="clear" w:color="auto" w:fill="FFFFFF"/>
              </w:rPr>
            </w:rPrChange>
          </w:rPr>
          <w:t>simpliciter</w:t>
        </w:r>
        <w:r w:rsidR="0078191B" w:rsidRPr="00CA258C">
          <w:rPr>
            <w:rFonts w:ascii="Times New Roman" w:eastAsia="Times New Roman" w:hAnsi="Times New Roman" w:cs="Times New Roman"/>
            <w:color w:val="222222"/>
            <w:shd w:val="clear" w:color="auto" w:fill="FFFFFF"/>
            <w:rPrChange w:id="1217" w:author="Justine Kao" w:date="2014-06-05T19:39:00Z">
              <w:rPr>
                <w:rFonts w:ascii="Arial" w:eastAsia="Times New Roman" w:hAnsi="Arial" w:cs="Arial"/>
                <w:color w:val="222222"/>
                <w:shd w:val="clear" w:color="auto" w:fill="FFFFFF"/>
              </w:rPr>
            </w:rPrChange>
          </w:rPr>
          <w:t xml:space="preserve">. To fully explain and model nonliteral interpretation, we incorporated a second critical insight, which is that the listener needs to reason about the speaker’s communicative goal, namely which dimensions—price, affect, or both—the speaker wants to communicate about. By jointly inferring the speaker’s communicative goal and the price state and affect, the listener can now reason that “The kettle cost 10,000 dollars” is a very likely utterance given that the actual price is around $50, the speaker thinks it’s too expensive, and the speaker only cares about maximizing information regarding affect. </w:t>
        </w:r>
      </w:ins>
      <w:ins w:id="1218" w:author="Noah Goodman" w:date="2014-06-16T05:53:00Z">
        <w:r w:rsidR="00143A30" w:rsidRPr="009A3C93">
          <w:rPr>
            <w:rFonts w:ascii="Times New Roman" w:eastAsia="Times New Roman" w:hAnsi="Times New Roman" w:cs="Times New Roman"/>
          </w:rPr>
          <w:t>Incorporating goal (or QUD) inference in this way is a nontrivial and important extension to RSA, and may be critical for predicting a range of rich phenomena in language understanding</w:t>
        </w:r>
      </w:ins>
      <w:ins w:id="1219" w:author="Noah Goodman" w:date="2014-06-16T05:55:00Z">
        <w:r w:rsidR="007D4A48">
          <w:rPr>
            <w:rFonts w:ascii="Times New Roman" w:eastAsia="Times New Roman" w:hAnsi="Times New Roman" w:cs="Times New Roman"/>
          </w:rPr>
          <w:t>---certainly it results in</w:t>
        </w:r>
        <w:r w:rsidR="007D4A48" w:rsidRPr="009A3C93">
          <w:rPr>
            <w:rFonts w:ascii="Times New Roman" w:eastAsia="Times New Roman" w:hAnsi="Times New Roman" w:cs="Times New Roman"/>
            <w:color w:val="222222"/>
            <w:shd w:val="clear" w:color="auto" w:fill="FFFFFF"/>
          </w:rPr>
          <w:t xml:space="preserve"> interpretation</w:t>
        </w:r>
        <w:r w:rsidR="007D4A48">
          <w:rPr>
            <w:rFonts w:ascii="Times New Roman" w:eastAsia="Times New Roman" w:hAnsi="Times New Roman" w:cs="Times New Roman"/>
            <w:color w:val="222222"/>
            <w:shd w:val="clear" w:color="auto" w:fill="FFFFFF"/>
          </w:rPr>
          <w:t>s</w:t>
        </w:r>
        <w:r w:rsidR="007D4A48" w:rsidRPr="009A3C93">
          <w:rPr>
            <w:rFonts w:ascii="Times New Roman" w:eastAsia="Times New Roman" w:hAnsi="Times New Roman" w:cs="Times New Roman"/>
            <w:color w:val="222222"/>
            <w:shd w:val="clear" w:color="auto" w:fill="FFFFFF"/>
          </w:rPr>
          <w:t xml:space="preserve"> that </w:t>
        </w:r>
        <w:r w:rsidR="007D4A48">
          <w:rPr>
            <w:rFonts w:ascii="Times New Roman" w:eastAsia="Times New Roman" w:hAnsi="Times New Roman" w:cs="Times New Roman"/>
            <w:color w:val="222222"/>
            <w:shd w:val="clear" w:color="auto" w:fill="FFFFFF"/>
          </w:rPr>
          <w:t>are</w:t>
        </w:r>
        <w:r w:rsidR="007D4A48" w:rsidRPr="009A3C93">
          <w:rPr>
            <w:rFonts w:ascii="Times New Roman" w:eastAsia="Times New Roman" w:hAnsi="Times New Roman" w:cs="Times New Roman"/>
            <w:color w:val="222222"/>
            <w:shd w:val="clear" w:color="auto" w:fill="FFFFFF"/>
          </w:rPr>
          <w:t xml:space="preserve"> much closer to people’s judgments</w:t>
        </w:r>
        <w:r w:rsidR="007D4A48">
          <w:rPr>
            <w:rFonts w:ascii="Times New Roman" w:eastAsia="Times New Roman" w:hAnsi="Times New Roman" w:cs="Times New Roman"/>
            <w:color w:val="222222"/>
            <w:shd w:val="clear" w:color="auto" w:fill="FFFFFF"/>
          </w:rPr>
          <w:t xml:space="preserve"> in our experiments</w:t>
        </w:r>
        <w:r w:rsidR="007D4A48" w:rsidRPr="009A3C93">
          <w:rPr>
            <w:rFonts w:ascii="Times New Roman" w:eastAsia="Times New Roman" w:hAnsi="Times New Roman" w:cs="Times New Roman"/>
            <w:color w:val="222222"/>
            <w:shd w:val="clear" w:color="auto" w:fill="FFFFFF"/>
          </w:rPr>
          <w:t>.</w:t>
        </w:r>
      </w:ins>
    </w:p>
    <w:p w14:paraId="56070EDD" w14:textId="77777777" w:rsidR="00451A24" w:rsidRDefault="00451A24">
      <w:pPr>
        <w:ind w:left="720"/>
        <w:rPr>
          <w:ins w:id="1220" w:author="Justine Kao" w:date="2014-06-13T14:56:00Z"/>
          <w:rFonts w:ascii="Times New Roman" w:eastAsia="Times New Roman" w:hAnsi="Times New Roman" w:cs="Times New Roman"/>
          <w:color w:val="222222"/>
          <w:shd w:val="clear" w:color="auto" w:fill="FFFFFF"/>
        </w:rPr>
      </w:pPr>
    </w:p>
    <w:p w14:paraId="2A7A3997" w14:textId="74D2CCC8" w:rsidR="003E51F6" w:rsidRPr="00CA258C" w:rsidRDefault="0078191B">
      <w:pPr>
        <w:ind w:left="720"/>
        <w:rPr>
          <w:ins w:id="1221" w:author="Noah Goodman" w:date="2014-06-05T08:55:00Z"/>
          <w:rFonts w:ascii="Times New Roman" w:eastAsia="Times New Roman" w:hAnsi="Times New Roman" w:cs="Times New Roman"/>
          <w:color w:val="222222"/>
          <w:shd w:val="clear" w:color="auto" w:fill="FFFFFF"/>
          <w:rPrChange w:id="1222" w:author="Justine Kao" w:date="2014-06-05T19:39:00Z">
            <w:rPr>
              <w:ins w:id="1223" w:author="Noah Goodman" w:date="2014-06-05T08:55:00Z"/>
              <w:rFonts w:ascii="Arial" w:eastAsia="Times New Roman" w:hAnsi="Arial" w:cs="Arial"/>
              <w:color w:val="222222"/>
              <w:shd w:val="clear" w:color="auto" w:fill="FFFFFF"/>
            </w:rPr>
          </w:rPrChange>
        </w:rPr>
      </w:pPr>
      <w:ins w:id="1224" w:author="Noah Goodman" w:date="2014-06-05T08:36:00Z">
        <w:r w:rsidRPr="00CA258C">
          <w:rPr>
            <w:rFonts w:ascii="Times New Roman" w:eastAsia="Times New Roman" w:hAnsi="Times New Roman" w:cs="Times New Roman"/>
            <w:color w:val="222222"/>
            <w:shd w:val="clear" w:color="auto" w:fill="FFFFFF"/>
            <w:rPrChange w:id="1225" w:author="Justine Kao" w:date="2014-06-05T19:39:00Z">
              <w:rPr>
                <w:rFonts w:ascii="Arial" w:eastAsia="Times New Roman" w:hAnsi="Arial" w:cs="Arial"/>
                <w:color w:val="222222"/>
                <w:shd w:val="clear" w:color="auto" w:fill="FFFFFF"/>
              </w:rPr>
            </w:rPrChange>
          </w:rPr>
          <w:t xml:space="preserve">Our insight regarding communicative goals is closely related to previous theoretical and empirical work showing that context and questions under discussion shape people’s interpretations of sentences </w:t>
        </w:r>
        <w:r w:rsidRPr="00CB1B3E">
          <w:rPr>
            <w:rFonts w:ascii="Times New Roman" w:eastAsia="Times New Roman" w:hAnsi="Times New Roman" w:cs="Times New Roman"/>
            <w:color w:val="222222"/>
            <w:shd w:val="clear" w:color="auto" w:fill="FFFFFF"/>
            <w:rPrChange w:id="1226" w:author="Justine Kao" w:date="2014-06-13T14:54:00Z">
              <w:rPr>
                <w:rFonts w:ascii="Arial" w:eastAsia="Times New Roman" w:hAnsi="Arial" w:cs="Arial"/>
                <w:color w:val="222222"/>
                <w:highlight w:val="yellow"/>
                <w:shd w:val="clear" w:color="auto" w:fill="FFFFFF"/>
              </w:rPr>
            </w:rPrChange>
          </w:rPr>
          <w:t>(</w:t>
        </w:r>
      </w:ins>
      <w:ins w:id="1227" w:author="Justine Kao" w:date="2014-06-05T20:16:00Z">
        <w:r w:rsidR="00906407" w:rsidRPr="00CB1B3E">
          <w:rPr>
            <w:rFonts w:ascii="Times New Roman" w:eastAsia="Times New Roman" w:hAnsi="Times New Roman" w:cs="Times New Roman"/>
            <w:color w:val="222222"/>
            <w:shd w:val="clear" w:color="auto" w:fill="FFFFFF"/>
            <w:rPrChange w:id="1228" w:author="Justine Kao" w:date="2014-06-13T14:54:00Z">
              <w:rPr>
                <w:rFonts w:ascii="Times New Roman" w:eastAsia="Times New Roman" w:hAnsi="Times New Roman" w:cs="Times New Roman"/>
                <w:color w:val="222222"/>
                <w:highlight w:val="yellow"/>
                <w:shd w:val="clear" w:color="auto" w:fill="FFFFFF"/>
              </w:rPr>
            </w:rPrChange>
          </w:rPr>
          <w:t xml:space="preserve">e.g. </w:t>
        </w:r>
      </w:ins>
      <w:ins w:id="1229" w:author="Justine Kao" w:date="2014-06-05T19:48:00Z">
        <w:r w:rsidR="00776203" w:rsidRPr="00CB1B3E">
          <w:rPr>
            <w:rFonts w:ascii="Times New Roman" w:eastAsia="Times New Roman" w:hAnsi="Times New Roman" w:cs="Times New Roman"/>
            <w:color w:val="222222"/>
            <w:shd w:val="clear" w:color="auto" w:fill="FFFFFF"/>
            <w:rPrChange w:id="1230" w:author="Justine Kao" w:date="2014-06-13T14:54:00Z">
              <w:rPr>
                <w:rFonts w:ascii="Times New Roman" w:eastAsia="Times New Roman" w:hAnsi="Times New Roman" w:cs="Times New Roman"/>
                <w:color w:val="222222"/>
                <w:highlight w:val="yellow"/>
                <w:shd w:val="clear" w:color="auto" w:fill="FFFFFF"/>
              </w:rPr>
            </w:rPrChange>
          </w:rPr>
          <w:t>Wilson &amp; Carston, 2006;</w:t>
        </w:r>
      </w:ins>
      <w:ins w:id="1231" w:author="Justine Kao" w:date="2014-06-05T20:02:00Z">
        <w:r w:rsidR="00ED4013" w:rsidRPr="00CB1B3E">
          <w:rPr>
            <w:rFonts w:ascii="Times New Roman" w:eastAsia="Times New Roman" w:hAnsi="Times New Roman" w:cs="Times New Roman"/>
            <w:color w:val="222222"/>
            <w:shd w:val="clear" w:color="auto" w:fill="FFFFFF"/>
            <w:rPrChange w:id="1232" w:author="Justine Kao" w:date="2014-06-13T14:54:00Z">
              <w:rPr>
                <w:rFonts w:ascii="Times New Roman" w:eastAsia="Times New Roman" w:hAnsi="Times New Roman" w:cs="Times New Roman"/>
                <w:color w:val="222222"/>
                <w:highlight w:val="yellow"/>
                <w:shd w:val="clear" w:color="auto" w:fill="FFFFFF"/>
              </w:rPr>
            </w:rPrChange>
          </w:rPr>
          <w:t xml:space="preserve"> </w:t>
        </w:r>
      </w:ins>
      <w:ins w:id="1233" w:author="Justine Kao" w:date="2014-06-05T20:08:00Z">
        <w:r w:rsidR="00C901CF" w:rsidRPr="00CB1B3E">
          <w:rPr>
            <w:rFonts w:ascii="新細明體" w:eastAsia="新細明體" w:hAnsi="新細明體" w:cs="新細明體"/>
            <w:color w:val="222222"/>
            <w:shd w:val="clear" w:color="auto" w:fill="FFFFFF"/>
            <w:lang w:eastAsia="zh-TW"/>
            <w:rPrChange w:id="1234" w:author="Justine Kao" w:date="2014-06-13T14:54:00Z">
              <w:rPr>
                <w:rFonts w:ascii="新細明體" w:eastAsia="新細明體" w:hAnsi="新細明體" w:cs="新細明體"/>
                <w:color w:val="222222"/>
                <w:highlight w:val="yellow"/>
                <w:shd w:val="clear" w:color="auto" w:fill="FFFFFF"/>
                <w:lang w:eastAsia="zh-TW"/>
              </w:rPr>
            </w:rPrChange>
          </w:rPr>
          <w:t>Duranti et al., 1992;</w:t>
        </w:r>
      </w:ins>
      <w:ins w:id="1235" w:author="Justine Kao" w:date="2014-06-05T20:15:00Z">
        <w:r w:rsidR="00906407" w:rsidRPr="00CB1B3E">
          <w:rPr>
            <w:rFonts w:ascii="新細明體" w:eastAsia="新細明體" w:hAnsi="新細明體" w:cs="新細明體"/>
            <w:color w:val="222222"/>
            <w:shd w:val="clear" w:color="auto" w:fill="FFFFFF"/>
            <w:lang w:eastAsia="zh-TW"/>
            <w:rPrChange w:id="1236" w:author="Justine Kao" w:date="2014-06-13T14:54:00Z">
              <w:rPr>
                <w:rFonts w:ascii="新細明體" w:eastAsia="新細明體" w:hAnsi="新細明體" w:cs="新細明體"/>
                <w:color w:val="222222"/>
                <w:highlight w:val="yellow"/>
                <w:shd w:val="clear" w:color="auto" w:fill="FFFFFF"/>
                <w:lang w:eastAsia="zh-TW"/>
              </w:rPr>
            </w:rPrChange>
          </w:rPr>
          <w:t xml:space="preserve"> Garrod &amp; Sanford, </w:t>
        </w:r>
      </w:ins>
      <w:ins w:id="1237" w:author="Justine Kao" w:date="2014-06-05T20:16:00Z">
        <w:r w:rsidR="00906407" w:rsidRPr="00CB1B3E">
          <w:rPr>
            <w:rFonts w:ascii="新細明體" w:eastAsia="新細明體" w:hAnsi="新細明體" w:cs="新細明體"/>
            <w:color w:val="222222"/>
            <w:shd w:val="clear" w:color="auto" w:fill="FFFFFF"/>
            <w:lang w:eastAsia="zh-TW"/>
            <w:rPrChange w:id="1238" w:author="Justine Kao" w:date="2014-06-13T14:54:00Z">
              <w:rPr>
                <w:rFonts w:ascii="新細明體" w:eastAsia="新細明體" w:hAnsi="新細明體" w:cs="新細明體"/>
                <w:color w:val="222222"/>
                <w:highlight w:val="yellow"/>
                <w:shd w:val="clear" w:color="auto" w:fill="FFFFFF"/>
                <w:lang w:eastAsia="zh-TW"/>
              </w:rPr>
            </w:rPrChange>
          </w:rPr>
          <w:t>1994</w:t>
        </w:r>
      </w:ins>
      <w:ins w:id="1239" w:author="Noah Goodman" w:date="2014-06-05T08:36:00Z">
        <w:del w:id="1240" w:author="Justine Kao" w:date="2014-06-05T19:48:00Z">
          <w:r w:rsidRPr="00CB1B3E" w:rsidDel="00776203">
            <w:rPr>
              <w:rFonts w:ascii="Times New Roman" w:eastAsia="Times New Roman" w:hAnsi="Times New Roman" w:cs="Times New Roman"/>
              <w:color w:val="222222"/>
              <w:shd w:val="clear" w:color="auto" w:fill="FFFFFF"/>
              <w:rPrChange w:id="1241" w:author="Justine Kao" w:date="2014-06-13T14:54:00Z">
                <w:rPr>
                  <w:rFonts w:ascii="Arial" w:eastAsia="Times New Roman" w:hAnsi="Arial" w:cs="Arial"/>
                  <w:color w:val="222222"/>
                  <w:highlight w:val="yellow"/>
                  <w:shd w:val="clear" w:color="auto" w:fill="FFFFFF"/>
                </w:rPr>
              </w:rPrChange>
            </w:rPr>
            <w:delText>cite</w:delText>
          </w:r>
        </w:del>
        <w:r w:rsidRPr="00CB1B3E">
          <w:rPr>
            <w:rFonts w:ascii="Times New Roman" w:eastAsia="Times New Roman" w:hAnsi="Times New Roman" w:cs="Times New Roman"/>
            <w:color w:val="222222"/>
            <w:shd w:val="clear" w:color="auto" w:fill="FFFFFF"/>
            <w:rPrChange w:id="1242" w:author="Justine Kao" w:date="2014-06-13T14:54:00Z">
              <w:rPr>
                <w:rFonts w:ascii="Arial" w:eastAsia="Times New Roman" w:hAnsi="Arial" w:cs="Arial"/>
                <w:color w:val="222222"/>
                <w:highlight w:val="yellow"/>
                <w:shd w:val="clear" w:color="auto" w:fill="FFFFFF"/>
              </w:rPr>
            </w:rPrChange>
          </w:rPr>
          <w:t>)</w:t>
        </w:r>
        <w:r w:rsidRPr="00CA258C">
          <w:rPr>
            <w:rFonts w:ascii="Times New Roman" w:eastAsia="Times New Roman" w:hAnsi="Times New Roman" w:cs="Times New Roman"/>
            <w:color w:val="222222"/>
            <w:shd w:val="clear" w:color="auto" w:fill="FFFFFF"/>
            <w:rPrChange w:id="1243" w:author="Justine Kao" w:date="2014-06-05T19:39:00Z">
              <w:rPr>
                <w:rFonts w:ascii="Arial" w:eastAsia="Times New Roman" w:hAnsi="Arial" w:cs="Arial"/>
                <w:color w:val="222222"/>
                <w:shd w:val="clear" w:color="auto" w:fill="FFFFFF"/>
              </w:rPr>
            </w:rPrChange>
          </w:rPr>
          <w:t xml:space="preserve">. However, to our knowledge our work is the first to formalize this insight and </w:t>
        </w:r>
      </w:ins>
      <w:del w:id="1244" w:author="Noah Goodman" w:date="2014-06-05T08:47:00Z">
        <w:r w:rsidR="00D535D0" w:rsidRPr="00CA258C" w:rsidDel="00767437">
          <w:rPr>
            <w:rFonts w:ascii="Times New Roman" w:eastAsia="Times New Roman" w:hAnsi="Times New Roman" w:cs="Times New Roman"/>
            <w:color w:val="222222"/>
            <w:shd w:val="clear" w:color="auto" w:fill="FFFFFF"/>
            <w:rPrChange w:id="1245" w:author="Justine Kao" w:date="2014-06-05T19:39:00Z">
              <w:rPr>
                <w:rFonts w:ascii="Arial" w:eastAsia="Times New Roman" w:hAnsi="Arial" w:cs="Arial"/>
                <w:color w:val="222222"/>
                <w:shd w:val="clear" w:color="auto" w:fill="FFFFFF"/>
              </w:rPr>
            </w:rPrChange>
          </w:rPr>
          <w:delText xml:space="preserve">that nonliteral interpretations </w:delText>
        </w:r>
        <w:r w:rsidR="004F422A" w:rsidRPr="00CA258C" w:rsidDel="00767437">
          <w:rPr>
            <w:rFonts w:ascii="Times New Roman" w:eastAsia="Times New Roman" w:hAnsi="Times New Roman" w:cs="Times New Roman"/>
            <w:color w:val="222222"/>
            <w:shd w:val="clear" w:color="auto" w:fill="FFFFFF"/>
            <w:rPrChange w:id="1246" w:author="Justine Kao" w:date="2014-06-05T19:39:00Z">
              <w:rPr>
                <w:rFonts w:ascii="Arial" w:eastAsia="Times New Roman" w:hAnsi="Arial" w:cs="Arial"/>
                <w:color w:val="222222"/>
                <w:shd w:val="clear" w:color="auto" w:fill="FFFFFF"/>
              </w:rPr>
            </w:rPrChange>
          </w:rPr>
          <w:delText xml:space="preserve">can arise from the listener reasoning about </w:delText>
        </w:r>
        <w:r w:rsidR="00D535D0" w:rsidRPr="00CA258C" w:rsidDel="00767437">
          <w:rPr>
            <w:rFonts w:ascii="Times New Roman" w:eastAsia="Times New Roman" w:hAnsi="Times New Roman" w:cs="Times New Roman"/>
            <w:color w:val="222222"/>
            <w:shd w:val="clear" w:color="auto" w:fill="FFFFFF"/>
            <w:rPrChange w:id="1247" w:author="Justine Kao" w:date="2014-06-05T19:39:00Z">
              <w:rPr>
                <w:rFonts w:ascii="Arial" w:eastAsia="Times New Roman" w:hAnsi="Arial" w:cs="Arial"/>
                <w:color w:val="222222"/>
                <w:shd w:val="clear" w:color="auto" w:fill="FFFFFF"/>
              </w:rPr>
            </w:rPrChange>
          </w:rPr>
          <w:delText xml:space="preserve">the affective subtext of an utterance, and critically, that the listener jointly infers the speaker’s communicative goal and the two-dimensional meaning of an utterance. </w:delText>
        </w:r>
      </w:del>
      <w:del w:id="1248" w:author="Noah Goodman" w:date="2014-06-05T08:48:00Z">
        <w:r w:rsidR="00D535D0" w:rsidRPr="00CA258C" w:rsidDel="00767437">
          <w:rPr>
            <w:rFonts w:ascii="Times New Roman" w:eastAsia="Times New Roman" w:hAnsi="Times New Roman" w:cs="Times New Roman"/>
            <w:color w:val="222222"/>
            <w:shd w:val="clear" w:color="auto" w:fill="FFFFFF"/>
            <w:rPrChange w:id="1249" w:author="Justine Kao" w:date="2014-06-05T19:39:00Z">
              <w:rPr>
                <w:rFonts w:ascii="Arial" w:eastAsia="Times New Roman" w:hAnsi="Arial" w:cs="Arial"/>
                <w:color w:val="222222"/>
                <w:shd w:val="clear" w:color="auto" w:fill="FFFFFF"/>
              </w:rPr>
            </w:rPrChange>
          </w:rPr>
          <w:delText xml:space="preserve">While there has been theoretical and empirical work that supports these ideas, to our knowledge our work is </w:delText>
        </w:r>
      </w:del>
      <w:r w:rsidR="00D535D0" w:rsidRPr="00CA258C">
        <w:rPr>
          <w:rFonts w:ascii="Times New Roman" w:eastAsia="Times New Roman" w:hAnsi="Times New Roman" w:cs="Times New Roman"/>
          <w:color w:val="222222"/>
          <w:shd w:val="clear" w:color="auto" w:fill="FFFFFF"/>
          <w:rPrChange w:id="1250" w:author="Justine Kao" w:date="2014-06-05T19:39:00Z">
            <w:rPr>
              <w:rFonts w:ascii="Arial" w:eastAsia="Times New Roman" w:hAnsi="Arial" w:cs="Arial"/>
              <w:color w:val="222222"/>
              <w:shd w:val="clear" w:color="auto" w:fill="FFFFFF"/>
            </w:rPr>
          </w:rPrChange>
        </w:rPr>
        <w:t xml:space="preserve">the first to provide concrete evidence that both elements are crucial for producing nonliteral interpretations. </w:t>
      </w:r>
      <w:r w:rsidR="00B274CA" w:rsidRPr="00CA258C">
        <w:rPr>
          <w:rFonts w:ascii="Times New Roman" w:eastAsia="Times New Roman" w:hAnsi="Times New Roman" w:cs="Times New Roman"/>
          <w:color w:val="222222"/>
          <w:shd w:val="clear" w:color="auto" w:fill="FFFFFF"/>
          <w:rPrChange w:id="1251" w:author="Justine Kao" w:date="2014-06-05T19:39:00Z">
            <w:rPr>
              <w:rFonts w:ascii="Arial" w:eastAsia="Times New Roman" w:hAnsi="Arial" w:cs="Arial"/>
              <w:color w:val="222222"/>
              <w:shd w:val="clear" w:color="auto" w:fill="FFFFFF"/>
            </w:rPr>
          </w:rPrChange>
        </w:rPr>
        <w:t xml:space="preserve">It is not </w:t>
      </w:r>
      <w:del w:id="1252" w:author="Noah Goodman" w:date="2014-06-05T08:53:00Z">
        <w:r w:rsidR="00616B39" w:rsidRPr="00CA258C" w:rsidDel="003E51F6">
          <w:rPr>
            <w:rFonts w:ascii="Times New Roman" w:eastAsia="Times New Roman" w:hAnsi="Times New Roman" w:cs="Times New Roman"/>
            <w:color w:val="222222"/>
            <w:shd w:val="clear" w:color="auto" w:fill="FFFFFF"/>
            <w:rPrChange w:id="1253" w:author="Justine Kao" w:date="2014-06-05T19:39:00Z">
              <w:rPr>
                <w:rFonts w:ascii="Arial" w:eastAsia="Times New Roman" w:hAnsi="Arial" w:cs="Arial"/>
                <w:color w:val="222222"/>
                <w:shd w:val="clear" w:color="auto" w:fill="FFFFFF"/>
              </w:rPr>
            </w:rPrChange>
          </w:rPr>
          <w:delText xml:space="preserve">entirely </w:delText>
        </w:r>
        <w:r w:rsidR="00B274CA" w:rsidRPr="00CA258C" w:rsidDel="003E51F6">
          <w:rPr>
            <w:rFonts w:ascii="Times New Roman" w:eastAsia="Times New Roman" w:hAnsi="Times New Roman" w:cs="Times New Roman"/>
            <w:color w:val="222222"/>
            <w:shd w:val="clear" w:color="auto" w:fill="FFFFFF"/>
            <w:rPrChange w:id="1254" w:author="Justine Kao" w:date="2014-06-05T19:39:00Z">
              <w:rPr>
                <w:rFonts w:ascii="Arial" w:eastAsia="Times New Roman" w:hAnsi="Arial" w:cs="Arial"/>
                <w:color w:val="222222"/>
                <w:shd w:val="clear" w:color="auto" w:fill="FFFFFF"/>
              </w:rPr>
            </w:rPrChange>
          </w:rPr>
          <w:delText>obvious</w:delText>
        </w:r>
      </w:del>
      <w:ins w:id="1255" w:author="Noah Goodman" w:date="2014-06-05T08:53:00Z">
        <w:r w:rsidR="003E51F6" w:rsidRPr="00CA258C">
          <w:rPr>
            <w:rFonts w:ascii="Times New Roman" w:eastAsia="Times New Roman" w:hAnsi="Times New Roman" w:cs="Times New Roman"/>
            <w:color w:val="222222"/>
            <w:shd w:val="clear" w:color="auto" w:fill="FFFFFF"/>
            <w:rPrChange w:id="1256" w:author="Justine Kao" w:date="2014-06-05T19:39:00Z">
              <w:rPr>
                <w:rFonts w:ascii="Arial" w:eastAsia="Times New Roman" w:hAnsi="Arial" w:cs="Arial"/>
                <w:color w:val="222222"/>
                <w:shd w:val="clear" w:color="auto" w:fill="FFFFFF"/>
              </w:rPr>
            </w:rPrChange>
          </w:rPr>
          <w:t>clear</w:t>
        </w:r>
      </w:ins>
      <w:r w:rsidR="00B274CA" w:rsidRPr="00CA258C">
        <w:rPr>
          <w:rFonts w:ascii="Times New Roman" w:eastAsia="Times New Roman" w:hAnsi="Times New Roman" w:cs="Times New Roman"/>
          <w:color w:val="222222"/>
          <w:shd w:val="clear" w:color="auto" w:fill="FFFFFF"/>
          <w:rPrChange w:id="1257" w:author="Justine Kao" w:date="2014-06-05T19:39:00Z">
            <w:rPr>
              <w:rFonts w:ascii="Arial" w:eastAsia="Times New Roman" w:hAnsi="Arial" w:cs="Arial"/>
              <w:color w:val="222222"/>
              <w:shd w:val="clear" w:color="auto" w:fill="FFFFFF"/>
            </w:rPr>
          </w:rPrChange>
        </w:rPr>
        <w:t xml:space="preserve"> from previous work</w:t>
      </w:r>
      <w:r w:rsidR="004D0B61" w:rsidRPr="00CA258C">
        <w:rPr>
          <w:rFonts w:ascii="Times New Roman" w:eastAsia="Times New Roman" w:hAnsi="Times New Roman" w:cs="Times New Roman"/>
          <w:color w:val="222222"/>
          <w:shd w:val="clear" w:color="auto" w:fill="FFFFFF"/>
          <w:rPrChange w:id="1258" w:author="Justine Kao" w:date="2014-06-05T19:39:00Z">
            <w:rPr>
              <w:rFonts w:ascii="Arial" w:eastAsia="Times New Roman" w:hAnsi="Arial" w:cs="Arial"/>
              <w:color w:val="222222"/>
              <w:shd w:val="clear" w:color="auto" w:fill="FFFFFF"/>
            </w:rPr>
          </w:rPrChange>
        </w:rPr>
        <w:t>, at least to our knowledge,</w:t>
      </w:r>
      <w:r w:rsidR="00B274CA" w:rsidRPr="00CA258C">
        <w:rPr>
          <w:rFonts w:ascii="Times New Roman" w:eastAsia="Times New Roman" w:hAnsi="Times New Roman" w:cs="Times New Roman"/>
          <w:color w:val="222222"/>
          <w:shd w:val="clear" w:color="auto" w:fill="FFFFFF"/>
          <w:rPrChange w:id="1259" w:author="Justine Kao" w:date="2014-06-05T19:39:00Z">
            <w:rPr>
              <w:rFonts w:ascii="Arial" w:eastAsia="Times New Roman" w:hAnsi="Arial" w:cs="Arial"/>
              <w:color w:val="222222"/>
              <w:shd w:val="clear" w:color="auto" w:fill="FFFFFF"/>
            </w:rPr>
          </w:rPrChange>
        </w:rPr>
        <w:t xml:space="preserve"> </w:t>
      </w:r>
      <w:r w:rsidR="004D0B61" w:rsidRPr="00CA258C">
        <w:rPr>
          <w:rFonts w:ascii="Times New Roman" w:eastAsia="Times New Roman" w:hAnsi="Times New Roman" w:cs="Times New Roman"/>
          <w:color w:val="222222"/>
          <w:shd w:val="clear" w:color="auto" w:fill="FFFFFF"/>
          <w:rPrChange w:id="1260" w:author="Justine Kao" w:date="2014-06-05T19:39:00Z">
            <w:rPr>
              <w:rFonts w:ascii="Arial" w:eastAsia="Times New Roman" w:hAnsi="Arial" w:cs="Arial"/>
              <w:color w:val="222222"/>
              <w:shd w:val="clear" w:color="auto" w:fill="FFFFFF"/>
            </w:rPr>
          </w:rPrChange>
        </w:rPr>
        <w:t>that the listener’s uncertainty about the question under discussion is a critical part of what drives nonliteral interpretation.</w:t>
      </w:r>
      <w:ins w:id="1261" w:author="Noah Goodman" w:date="2014-06-05T08:53:00Z">
        <w:r w:rsidR="003E51F6" w:rsidRPr="00CA258C">
          <w:rPr>
            <w:rFonts w:ascii="Times New Roman" w:eastAsia="Times New Roman" w:hAnsi="Times New Roman" w:cs="Times New Roman"/>
            <w:color w:val="222222"/>
            <w:shd w:val="clear" w:color="auto" w:fill="FFFFFF"/>
            <w:rPrChange w:id="1262" w:author="Justine Kao" w:date="2014-06-05T19:39:00Z">
              <w:rPr>
                <w:rFonts w:ascii="Arial" w:eastAsia="Times New Roman" w:hAnsi="Arial" w:cs="Arial"/>
                <w:color w:val="222222"/>
                <w:shd w:val="clear" w:color="auto" w:fill="FFFFFF"/>
              </w:rPr>
            </w:rPrChange>
          </w:rPr>
          <w:t xml:space="preserve"> </w:t>
        </w:r>
      </w:ins>
    </w:p>
    <w:p w14:paraId="55C5AD45" w14:textId="77777777" w:rsidR="003E51F6" w:rsidRPr="00CA258C" w:rsidRDefault="003E51F6">
      <w:pPr>
        <w:ind w:left="720"/>
        <w:rPr>
          <w:ins w:id="1263" w:author="Noah Goodman" w:date="2014-06-05T08:55:00Z"/>
          <w:rFonts w:ascii="Times New Roman" w:eastAsia="Times New Roman" w:hAnsi="Times New Roman" w:cs="Times New Roman"/>
          <w:color w:val="222222"/>
          <w:shd w:val="clear" w:color="auto" w:fill="FFFFFF"/>
          <w:rPrChange w:id="1264" w:author="Justine Kao" w:date="2014-06-05T19:39:00Z">
            <w:rPr>
              <w:ins w:id="1265" w:author="Noah Goodman" w:date="2014-06-05T08:55:00Z"/>
              <w:rFonts w:ascii="Arial" w:eastAsia="Times New Roman" w:hAnsi="Arial" w:cs="Arial"/>
              <w:color w:val="222222"/>
              <w:shd w:val="clear" w:color="auto" w:fill="FFFFFF"/>
            </w:rPr>
          </w:rPrChange>
        </w:rPr>
      </w:pPr>
    </w:p>
    <w:p w14:paraId="5CAA38C5" w14:textId="3A50603B" w:rsidR="003E51F6" w:rsidRPr="00CA258C" w:rsidRDefault="003E51F6">
      <w:pPr>
        <w:ind w:left="720"/>
        <w:rPr>
          <w:ins w:id="1266" w:author="Noah Goodman" w:date="2014-06-05T09:01:00Z"/>
          <w:rFonts w:ascii="Times New Roman" w:eastAsia="Times New Roman" w:hAnsi="Times New Roman" w:cs="Times New Roman"/>
          <w:color w:val="222222"/>
          <w:shd w:val="clear" w:color="auto" w:fill="FFFFFF"/>
          <w:rPrChange w:id="1267" w:author="Justine Kao" w:date="2014-06-05T19:39:00Z">
            <w:rPr>
              <w:ins w:id="1268" w:author="Noah Goodman" w:date="2014-06-05T09:01:00Z"/>
              <w:rFonts w:ascii="Arial" w:eastAsia="Times New Roman" w:hAnsi="Arial" w:cs="Arial"/>
              <w:color w:val="222222"/>
              <w:shd w:val="clear" w:color="auto" w:fill="FFFFFF"/>
            </w:rPr>
          </w:rPrChange>
        </w:rPr>
      </w:pPr>
      <w:ins w:id="1269" w:author="Noah Goodman" w:date="2014-06-05T08:53:00Z">
        <w:r w:rsidRPr="00CA258C">
          <w:rPr>
            <w:rFonts w:ascii="Times New Roman" w:eastAsia="Times New Roman" w:hAnsi="Times New Roman" w:cs="Times New Roman"/>
            <w:color w:val="222222"/>
            <w:shd w:val="clear" w:color="auto" w:fill="FFFFFF"/>
            <w:rPrChange w:id="1270" w:author="Justine Kao" w:date="2014-06-05T19:39:00Z">
              <w:rPr>
                <w:rFonts w:ascii="Arial" w:eastAsia="Times New Roman" w:hAnsi="Arial" w:cs="Arial"/>
                <w:color w:val="222222"/>
                <w:shd w:val="clear" w:color="auto" w:fill="FFFFFF"/>
              </w:rPr>
            </w:rPrChange>
          </w:rPr>
          <w:t xml:space="preserve">It is also </w:t>
        </w:r>
      </w:ins>
      <w:ins w:id="1271" w:author="Noah Goodman" w:date="2014-06-05T08:55:00Z">
        <w:r w:rsidRPr="00CA258C">
          <w:rPr>
            <w:rFonts w:ascii="Times New Roman" w:eastAsia="Times New Roman" w:hAnsi="Times New Roman" w:cs="Times New Roman"/>
            <w:color w:val="222222"/>
            <w:shd w:val="clear" w:color="auto" w:fill="FFFFFF"/>
            <w:rPrChange w:id="1272" w:author="Justine Kao" w:date="2014-06-05T19:39:00Z">
              <w:rPr>
                <w:rFonts w:ascii="Arial" w:eastAsia="Times New Roman" w:hAnsi="Arial" w:cs="Arial"/>
                <w:color w:val="222222"/>
                <w:shd w:val="clear" w:color="auto" w:fill="FFFFFF"/>
              </w:rPr>
            </w:rPrChange>
          </w:rPr>
          <w:t>far from</w:t>
        </w:r>
      </w:ins>
      <w:ins w:id="1273" w:author="Noah Goodman" w:date="2014-06-05T08:53:00Z">
        <w:r w:rsidRPr="00CA258C">
          <w:rPr>
            <w:rFonts w:ascii="Times New Roman" w:eastAsia="Times New Roman" w:hAnsi="Times New Roman" w:cs="Times New Roman"/>
            <w:color w:val="222222"/>
            <w:shd w:val="clear" w:color="auto" w:fill="FFFFFF"/>
            <w:rPrChange w:id="1274" w:author="Justine Kao" w:date="2014-06-05T19:39:00Z">
              <w:rPr>
                <w:rFonts w:ascii="Arial" w:eastAsia="Times New Roman" w:hAnsi="Arial" w:cs="Arial"/>
                <w:color w:val="222222"/>
                <w:shd w:val="clear" w:color="auto" w:fill="FFFFFF"/>
              </w:rPr>
            </w:rPrChange>
          </w:rPr>
          <w:t xml:space="preserve"> clear from previous theories how various factors – background knowledge, </w:t>
        </w:r>
      </w:ins>
      <w:ins w:id="1275" w:author="Noah Goodman" w:date="2014-06-05T08:54:00Z">
        <w:r w:rsidRPr="00CA258C">
          <w:rPr>
            <w:rFonts w:ascii="Times New Roman" w:eastAsia="Times New Roman" w:hAnsi="Times New Roman" w:cs="Times New Roman"/>
            <w:color w:val="222222"/>
            <w:shd w:val="clear" w:color="auto" w:fill="FFFFFF"/>
            <w:rPrChange w:id="1276" w:author="Justine Kao" w:date="2014-06-05T19:39:00Z">
              <w:rPr>
                <w:rFonts w:ascii="Arial" w:eastAsia="Times New Roman" w:hAnsi="Arial" w:cs="Arial"/>
                <w:color w:val="222222"/>
                <w:shd w:val="clear" w:color="auto" w:fill="FFFFFF"/>
              </w:rPr>
            </w:rPrChange>
          </w:rPr>
          <w:t xml:space="preserve">literal meaning, </w:t>
        </w:r>
      </w:ins>
      <w:ins w:id="1277" w:author="Noah Goodman" w:date="2014-06-05T08:53:00Z">
        <w:r w:rsidRPr="00CA258C">
          <w:rPr>
            <w:rFonts w:ascii="Times New Roman" w:eastAsia="Times New Roman" w:hAnsi="Times New Roman" w:cs="Times New Roman"/>
            <w:color w:val="222222"/>
            <w:shd w:val="clear" w:color="auto" w:fill="FFFFFF"/>
            <w:rPrChange w:id="1278" w:author="Justine Kao" w:date="2014-06-05T19:39:00Z">
              <w:rPr>
                <w:rFonts w:ascii="Arial" w:eastAsia="Times New Roman" w:hAnsi="Arial" w:cs="Arial"/>
                <w:color w:val="222222"/>
                <w:shd w:val="clear" w:color="auto" w:fill="FFFFFF"/>
              </w:rPr>
            </w:rPrChange>
          </w:rPr>
          <w:t>affective dimensions, question under discussion</w:t>
        </w:r>
      </w:ins>
      <w:ins w:id="1279" w:author="Noah Goodman" w:date="2014-06-05T08:54:00Z">
        <w:r w:rsidRPr="00CA258C">
          <w:rPr>
            <w:rFonts w:ascii="Times New Roman" w:eastAsia="Times New Roman" w:hAnsi="Times New Roman" w:cs="Times New Roman"/>
            <w:color w:val="222222"/>
            <w:shd w:val="clear" w:color="auto" w:fill="FFFFFF"/>
            <w:rPrChange w:id="1280" w:author="Justine Kao" w:date="2014-06-05T19:39:00Z">
              <w:rPr>
                <w:rFonts w:ascii="Arial" w:eastAsia="Times New Roman" w:hAnsi="Arial" w:cs="Arial"/>
                <w:color w:val="222222"/>
                <w:shd w:val="clear" w:color="auto" w:fill="FFFFFF"/>
              </w:rPr>
            </w:rPrChange>
          </w:rPr>
          <w:t xml:space="preserve"> – should be integrated together in language understanding</w:t>
        </w:r>
      </w:ins>
      <w:ins w:id="1281" w:author="Noah Goodman" w:date="2014-06-05T08:56:00Z">
        <w:r w:rsidRPr="00CA258C">
          <w:rPr>
            <w:rFonts w:ascii="Times New Roman" w:eastAsia="Times New Roman" w:hAnsi="Times New Roman" w:cs="Times New Roman"/>
            <w:color w:val="222222"/>
            <w:shd w:val="clear" w:color="auto" w:fill="FFFFFF"/>
            <w:rPrChange w:id="1282" w:author="Justine Kao" w:date="2014-06-05T19:39:00Z">
              <w:rPr>
                <w:rFonts w:ascii="Arial" w:eastAsia="Times New Roman" w:hAnsi="Arial" w:cs="Arial"/>
                <w:color w:val="222222"/>
                <w:shd w:val="clear" w:color="auto" w:fill="FFFFFF"/>
              </w:rPr>
            </w:rPrChange>
          </w:rPr>
          <w:t xml:space="preserve"> to give rise to the </w:t>
        </w:r>
      </w:ins>
      <w:ins w:id="1283" w:author="Noah Goodman" w:date="2014-06-05T08:57:00Z">
        <w:r w:rsidRPr="00CA258C">
          <w:rPr>
            <w:rFonts w:ascii="Times New Roman" w:eastAsia="Times New Roman" w:hAnsi="Times New Roman" w:cs="Times New Roman"/>
            <w:color w:val="222222"/>
            <w:shd w:val="clear" w:color="auto" w:fill="FFFFFF"/>
            <w:rPrChange w:id="1284" w:author="Justine Kao" w:date="2014-06-05T19:39:00Z">
              <w:rPr>
                <w:rFonts w:ascii="Arial" w:eastAsia="Times New Roman" w:hAnsi="Arial" w:cs="Arial"/>
                <w:color w:val="222222"/>
                <w:shd w:val="clear" w:color="auto" w:fill="FFFFFF"/>
              </w:rPr>
            </w:rPrChange>
          </w:rPr>
          <w:t>particular</w:t>
        </w:r>
      </w:ins>
      <w:ins w:id="1285" w:author="Noah Goodman" w:date="2014-06-05T08:56:00Z">
        <w:r w:rsidRPr="00CA258C">
          <w:rPr>
            <w:rFonts w:ascii="Times New Roman" w:eastAsia="Times New Roman" w:hAnsi="Times New Roman" w:cs="Times New Roman"/>
            <w:color w:val="222222"/>
            <w:shd w:val="clear" w:color="auto" w:fill="FFFFFF"/>
            <w:rPrChange w:id="1286" w:author="Justine Kao" w:date="2014-06-05T19:39:00Z">
              <w:rPr>
                <w:rFonts w:ascii="Arial" w:eastAsia="Times New Roman" w:hAnsi="Arial" w:cs="Arial"/>
                <w:color w:val="222222"/>
                <w:shd w:val="clear" w:color="auto" w:fill="FFFFFF"/>
              </w:rPr>
            </w:rPrChange>
          </w:rPr>
          <w:t>,</w:t>
        </w:r>
      </w:ins>
      <w:ins w:id="1287" w:author="Noah Goodman" w:date="2014-06-05T08:57:00Z">
        <w:r w:rsidRPr="00CA258C">
          <w:rPr>
            <w:rFonts w:ascii="Times New Roman" w:eastAsia="Times New Roman" w:hAnsi="Times New Roman" w:cs="Times New Roman"/>
            <w:color w:val="222222"/>
            <w:shd w:val="clear" w:color="auto" w:fill="FFFFFF"/>
            <w:rPrChange w:id="1288" w:author="Justine Kao" w:date="2014-06-05T19:39:00Z">
              <w:rPr>
                <w:rFonts w:ascii="Arial" w:eastAsia="Times New Roman" w:hAnsi="Arial" w:cs="Arial"/>
                <w:color w:val="222222"/>
                <w:shd w:val="clear" w:color="auto" w:fill="FFFFFF"/>
              </w:rPr>
            </w:rPrChange>
          </w:rPr>
          <w:t xml:space="preserve"> graded interpretations that people arrive at</w:t>
        </w:r>
      </w:ins>
      <w:ins w:id="1289" w:author="Noah Goodman" w:date="2014-06-05T08:54:00Z">
        <w:r w:rsidRPr="00CA258C">
          <w:rPr>
            <w:rFonts w:ascii="Times New Roman" w:eastAsia="Times New Roman" w:hAnsi="Times New Roman" w:cs="Times New Roman"/>
            <w:color w:val="222222"/>
            <w:shd w:val="clear" w:color="auto" w:fill="FFFFFF"/>
            <w:rPrChange w:id="1290" w:author="Justine Kao" w:date="2014-06-05T19:39:00Z">
              <w:rPr>
                <w:rFonts w:ascii="Arial" w:eastAsia="Times New Roman" w:hAnsi="Arial" w:cs="Arial"/>
                <w:color w:val="222222"/>
                <w:shd w:val="clear" w:color="auto" w:fill="FFFFFF"/>
              </w:rPr>
            </w:rPrChange>
          </w:rPr>
          <w:t>.</w:t>
        </w:r>
      </w:ins>
      <w:ins w:id="1291" w:author="Noah Goodman" w:date="2014-06-05T08:55:00Z">
        <w:r w:rsidRPr="00CA258C">
          <w:rPr>
            <w:rFonts w:ascii="Times New Roman" w:eastAsia="Times New Roman" w:hAnsi="Times New Roman" w:cs="Times New Roman"/>
            <w:color w:val="222222"/>
            <w:shd w:val="clear" w:color="auto" w:fill="FFFFFF"/>
            <w:rPrChange w:id="1292" w:author="Justine Kao" w:date="2014-06-05T19:39:00Z">
              <w:rPr>
                <w:rFonts w:ascii="Arial" w:eastAsia="Times New Roman" w:hAnsi="Arial" w:cs="Arial"/>
                <w:color w:val="222222"/>
                <w:shd w:val="clear" w:color="auto" w:fill="FFFFFF"/>
              </w:rPr>
            </w:rPrChange>
          </w:rPr>
          <w:t xml:space="preserve"> Indeed, we believe that quantitative theories and data go hand-in-hand in </w:t>
        </w:r>
      </w:ins>
      <w:ins w:id="1293" w:author="Noah Goodman" w:date="2014-06-05T08:56:00Z">
        <w:r w:rsidRPr="00CA258C">
          <w:rPr>
            <w:rFonts w:ascii="Times New Roman" w:eastAsia="Times New Roman" w:hAnsi="Times New Roman" w:cs="Times New Roman"/>
            <w:color w:val="222222"/>
            <w:shd w:val="clear" w:color="auto" w:fill="FFFFFF"/>
            <w:rPrChange w:id="1294" w:author="Justine Kao" w:date="2014-06-05T19:39:00Z">
              <w:rPr>
                <w:rFonts w:ascii="Arial" w:eastAsia="Times New Roman" w:hAnsi="Arial" w:cs="Arial"/>
                <w:color w:val="222222"/>
                <w:shd w:val="clear" w:color="auto" w:fill="FFFFFF"/>
              </w:rPr>
            </w:rPrChange>
          </w:rPr>
          <w:t>shouldering</w:t>
        </w:r>
      </w:ins>
      <w:ins w:id="1295" w:author="Noah Goodman" w:date="2014-06-05T08:55:00Z">
        <w:r w:rsidRPr="00CA258C">
          <w:rPr>
            <w:rFonts w:ascii="Times New Roman" w:eastAsia="Times New Roman" w:hAnsi="Times New Roman" w:cs="Times New Roman"/>
            <w:color w:val="222222"/>
            <w:shd w:val="clear" w:color="auto" w:fill="FFFFFF"/>
            <w:rPrChange w:id="1296" w:author="Justine Kao" w:date="2014-06-05T19:39:00Z">
              <w:rPr>
                <w:rFonts w:ascii="Arial" w:eastAsia="Times New Roman" w:hAnsi="Arial" w:cs="Arial"/>
                <w:color w:val="222222"/>
                <w:shd w:val="clear" w:color="auto" w:fill="FFFFFF"/>
              </w:rPr>
            </w:rPrChange>
          </w:rPr>
          <w:t xml:space="preserve"> </w:t>
        </w:r>
      </w:ins>
      <w:ins w:id="1297" w:author="Noah Goodman" w:date="2014-06-05T08:57:00Z">
        <w:r w:rsidR="00143A30">
          <w:rPr>
            <w:rFonts w:ascii="Times New Roman" w:eastAsia="Times New Roman" w:hAnsi="Times New Roman" w:cs="Times New Roman"/>
            <w:color w:val="222222"/>
            <w:shd w:val="clear" w:color="auto" w:fill="FFFFFF"/>
            <w:rPrChange w:id="1298" w:author="Justine Kao" w:date="2014-06-05T19:39:00Z">
              <w:rPr>
                <w:rFonts w:ascii="Times New Roman" w:eastAsia="Times New Roman" w:hAnsi="Times New Roman" w:cs="Times New Roman"/>
                <w:color w:val="222222"/>
                <w:shd w:val="clear" w:color="auto" w:fill="FFFFFF"/>
              </w:rPr>
            </w:rPrChange>
          </w:rPr>
          <w:t xml:space="preserve">a critical </w:t>
        </w:r>
      </w:ins>
      <w:ins w:id="1299" w:author="Noah Goodman" w:date="2014-06-05T08:56:00Z">
        <w:r w:rsidRPr="00CA258C">
          <w:rPr>
            <w:rFonts w:ascii="Times New Roman" w:eastAsia="Times New Roman" w:hAnsi="Times New Roman" w:cs="Times New Roman"/>
            <w:color w:val="222222"/>
            <w:shd w:val="clear" w:color="auto" w:fill="FFFFFF"/>
            <w:rPrChange w:id="1300" w:author="Justine Kao" w:date="2014-06-05T19:39:00Z">
              <w:rPr>
                <w:rFonts w:ascii="Arial" w:eastAsia="Times New Roman" w:hAnsi="Arial" w:cs="Arial"/>
                <w:color w:val="222222"/>
                <w:shd w:val="clear" w:color="auto" w:fill="FFFFFF"/>
              </w:rPr>
            </w:rPrChange>
          </w:rPr>
          <w:t xml:space="preserve">explanatory: </w:t>
        </w:r>
      </w:ins>
      <w:ins w:id="1301" w:author="Noah Goodman" w:date="2014-06-05T08:59:00Z">
        <w:r w:rsidR="0095098A" w:rsidRPr="00CA258C">
          <w:rPr>
            <w:rFonts w:ascii="Times New Roman" w:eastAsia="Times New Roman" w:hAnsi="Times New Roman" w:cs="Times New Roman"/>
            <w:color w:val="222222"/>
            <w:shd w:val="clear" w:color="auto" w:fill="FFFFFF"/>
            <w:rPrChange w:id="1302" w:author="Justine Kao" w:date="2014-06-05T19:39:00Z">
              <w:rPr>
                <w:rFonts w:ascii="Arial" w:eastAsia="Times New Roman" w:hAnsi="Arial" w:cs="Arial"/>
                <w:color w:val="222222"/>
                <w:shd w:val="clear" w:color="auto" w:fill="FFFFFF"/>
              </w:rPr>
            </w:rPrChange>
          </w:rPr>
          <w:t>they achieve a level of precision which helps us</w:t>
        </w:r>
      </w:ins>
      <w:ins w:id="1303" w:author="Noah Goodman" w:date="2014-06-05T09:00:00Z">
        <w:r w:rsidR="0095098A" w:rsidRPr="00CA258C">
          <w:rPr>
            <w:rFonts w:ascii="Times New Roman" w:eastAsia="Times New Roman" w:hAnsi="Times New Roman" w:cs="Times New Roman"/>
            <w:color w:val="222222"/>
            <w:shd w:val="clear" w:color="auto" w:fill="FFFFFF"/>
            <w:rPrChange w:id="1304" w:author="Justine Kao" w:date="2014-06-05T19:39:00Z">
              <w:rPr>
                <w:rFonts w:ascii="Arial" w:eastAsia="Times New Roman" w:hAnsi="Arial" w:cs="Arial"/>
                <w:color w:val="222222"/>
                <w:shd w:val="clear" w:color="auto" w:fill="FFFFFF"/>
              </w:rPr>
            </w:rPrChange>
          </w:rPr>
          <w:t xml:space="preserve"> </w:t>
        </w:r>
      </w:ins>
      <w:ins w:id="1305" w:author="Noah Goodman" w:date="2014-06-05T08:59:00Z">
        <w:r w:rsidR="0095098A" w:rsidRPr="00CA258C">
          <w:rPr>
            <w:rFonts w:ascii="Times New Roman" w:eastAsia="Times New Roman" w:hAnsi="Times New Roman" w:cs="Times New Roman"/>
            <w:color w:val="222222"/>
            <w:shd w:val="clear" w:color="auto" w:fill="FFFFFF"/>
            <w:rPrChange w:id="1306" w:author="Justine Kao" w:date="2014-06-05T19:39:00Z">
              <w:rPr>
                <w:rFonts w:ascii="Arial" w:eastAsia="Times New Roman" w:hAnsi="Arial" w:cs="Arial"/>
                <w:color w:val="222222"/>
                <w:shd w:val="clear" w:color="auto" w:fill="FFFFFF"/>
              </w:rPr>
            </w:rPrChange>
          </w:rPr>
          <w:t xml:space="preserve">move beyond </w:t>
        </w:r>
      </w:ins>
      <w:ins w:id="1307" w:author="Noah Goodman" w:date="2014-06-05T09:00:00Z">
        <w:r w:rsidR="0095098A" w:rsidRPr="00CA258C">
          <w:rPr>
            <w:rFonts w:ascii="Times New Roman" w:eastAsia="Times New Roman" w:hAnsi="Times New Roman" w:cs="Times New Roman"/>
            <w:color w:val="222222"/>
            <w:shd w:val="clear" w:color="auto" w:fill="FFFFFF"/>
            <w:rPrChange w:id="1308" w:author="Justine Kao" w:date="2014-06-05T19:39:00Z">
              <w:rPr>
                <w:rFonts w:ascii="Arial" w:eastAsia="Times New Roman" w:hAnsi="Arial" w:cs="Arial"/>
                <w:color w:val="222222"/>
                <w:shd w:val="clear" w:color="auto" w:fill="FFFFFF"/>
              </w:rPr>
            </w:rPrChange>
          </w:rPr>
          <w:t xml:space="preserve">the illusion of understanding engendered by ‘obvious’ intuitions or the, real but coarser, understanding </w:t>
        </w:r>
      </w:ins>
      <w:ins w:id="1309" w:author="Noah Goodman" w:date="2014-06-05T09:01:00Z">
        <w:r w:rsidR="00CF25EA" w:rsidRPr="00CA258C">
          <w:rPr>
            <w:rFonts w:ascii="Times New Roman" w:eastAsia="Times New Roman" w:hAnsi="Times New Roman" w:cs="Times New Roman"/>
            <w:color w:val="222222"/>
            <w:shd w:val="clear" w:color="auto" w:fill="FFFFFF"/>
            <w:rPrChange w:id="1310" w:author="Justine Kao" w:date="2014-06-05T19:39:00Z">
              <w:rPr>
                <w:rFonts w:ascii="Arial" w:eastAsia="Times New Roman" w:hAnsi="Arial" w:cs="Arial"/>
                <w:color w:val="222222"/>
                <w:shd w:val="clear" w:color="auto" w:fill="FFFFFF"/>
              </w:rPr>
            </w:rPrChange>
          </w:rPr>
          <w:t>enabled</w:t>
        </w:r>
        <w:r w:rsidR="0095098A" w:rsidRPr="00CA258C">
          <w:rPr>
            <w:rFonts w:ascii="Times New Roman" w:eastAsia="Times New Roman" w:hAnsi="Times New Roman" w:cs="Times New Roman"/>
            <w:color w:val="222222"/>
            <w:shd w:val="clear" w:color="auto" w:fill="FFFFFF"/>
            <w:rPrChange w:id="1311" w:author="Justine Kao" w:date="2014-06-05T19:39:00Z">
              <w:rPr>
                <w:rFonts w:ascii="Arial" w:eastAsia="Times New Roman" w:hAnsi="Arial" w:cs="Arial"/>
                <w:color w:val="222222"/>
                <w:shd w:val="clear" w:color="auto" w:fill="FFFFFF"/>
              </w:rPr>
            </w:rPrChange>
          </w:rPr>
          <w:t xml:space="preserve"> by informal theories and qualitative data.</w:t>
        </w:r>
      </w:ins>
    </w:p>
    <w:p w14:paraId="088F8BD4" w14:textId="648DAEDD" w:rsidR="00767437" w:rsidRPr="00CA258C" w:rsidDel="00421F59" w:rsidRDefault="004D0B61" w:rsidP="00D535D0">
      <w:pPr>
        <w:ind w:left="720"/>
        <w:rPr>
          <w:del w:id="1312" w:author="Noah Goodman" w:date="2014-06-05T09:02:00Z"/>
          <w:rFonts w:ascii="Times New Roman" w:eastAsia="Times New Roman" w:hAnsi="Times New Roman" w:cs="Times New Roman"/>
          <w:color w:val="222222"/>
          <w:shd w:val="clear" w:color="auto" w:fill="FFFFFF"/>
          <w:rPrChange w:id="1313" w:author="Justine Kao" w:date="2014-06-05T19:39:00Z">
            <w:rPr>
              <w:del w:id="1314" w:author="Noah Goodman" w:date="2014-06-05T09:02:00Z"/>
              <w:rFonts w:ascii="Arial" w:eastAsia="Times New Roman" w:hAnsi="Arial" w:cs="Arial"/>
              <w:color w:val="222222"/>
              <w:shd w:val="clear" w:color="auto" w:fill="FFFFFF"/>
            </w:rPr>
          </w:rPrChange>
        </w:rPr>
      </w:pPr>
      <w:del w:id="1315" w:author="Noah Goodman" w:date="2014-06-05T08:54:00Z">
        <w:r w:rsidRPr="00CA258C" w:rsidDel="003E51F6">
          <w:rPr>
            <w:rFonts w:ascii="Times New Roman" w:eastAsia="Times New Roman" w:hAnsi="Times New Roman" w:cs="Times New Roman"/>
            <w:color w:val="222222"/>
            <w:shd w:val="clear" w:color="auto" w:fill="FFFFFF"/>
            <w:rPrChange w:id="1316" w:author="Justine Kao" w:date="2014-06-05T19:39:00Z">
              <w:rPr>
                <w:rFonts w:ascii="Arial" w:eastAsia="Times New Roman" w:hAnsi="Arial" w:cs="Arial"/>
                <w:color w:val="222222"/>
                <w:shd w:val="clear" w:color="auto" w:fill="FFFFFF"/>
              </w:rPr>
            </w:rPrChange>
          </w:rPr>
          <w:delText xml:space="preserve"> We believe that the empirical evidence and model we present </w:delText>
        </w:r>
        <w:r w:rsidR="00616B39" w:rsidRPr="00CA258C" w:rsidDel="003E51F6">
          <w:rPr>
            <w:rFonts w:ascii="Times New Roman" w:eastAsia="Times New Roman" w:hAnsi="Times New Roman" w:cs="Times New Roman"/>
            <w:color w:val="222222"/>
            <w:shd w:val="clear" w:color="auto" w:fill="FFFFFF"/>
            <w:rPrChange w:id="1317" w:author="Justine Kao" w:date="2014-06-05T19:39:00Z">
              <w:rPr>
                <w:rFonts w:ascii="Arial" w:eastAsia="Times New Roman" w:hAnsi="Arial" w:cs="Arial"/>
                <w:color w:val="222222"/>
                <w:shd w:val="clear" w:color="auto" w:fill="FFFFFF"/>
              </w:rPr>
            </w:rPrChange>
          </w:rPr>
          <w:delText xml:space="preserve">introduces novel ideas about the nature of nonliteral language understanding </w:delText>
        </w:r>
        <w:r w:rsidR="00BE792B" w:rsidRPr="00CA258C" w:rsidDel="003E51F6">
          <w:rPr>
            <w:rFonts w:ascii="Times New Roman" w:eastAsia="Times New Roman" w:hAnsi="Times New Roman" w:cs="Times New Roman"/>
            <w:color w:val="222222"/>
            <w:shd w:val="clear" w:color="auto" w:fill="FFFFFF"/>
            <w:rPrChange w:id="1318" w:author="Justine Kao" w:date="2014-06-05T19:39:00Z">
              <w:rPr>
                <w:rFonts w:ascii="Arial" w:eastAsia="Times New Roman" w:hAnsi="Arial" w:cs="Arial"/>
                <w:color w:val="222222"/>
                <w:shd w:val="clear" w:color="auto" w:fill="FFFFFF"/>
              </w:rPr>
            </w:rPrChange>
          </w:rPr>
          <w:delText>(namely that meaning is multidimensional, and a listener reasons about which dimension is relevant in the given context in a rational manner). As a result, we believe that our work makes</w:delText>
        </w:r>
        <w:r w:rsidR="00D535D0" w:rsidRPr="00CA258C" w:rsidDel="003E51F6">
          <w:rPr>
            <w:rFonts w:ascii="Times New Roman" w:eastAsia="Times New Roman" w:hAnsi="Times New Roman" w:cs="Times New Roman"/>
            <w:color w:val="222222"/>
            <w:shd w:val="clear" w:color="auto" w:fill="FFFFFF"/>
            <w:rPrChange w:id="1319" w:author="Justine Kao" w:date="2014-06-05T19:39:00Z">
              <w:rPr>
                <w:rFonts w:ascii="Arial" w:eastAsia="Times New Roman" w:hAnsi="Arial" w:cs="Arial"/>
                <w:color w:val="222222"/>
                <w:shd w:val="clear" w:color="auto" w:fill="FFFFFF"/>
              </w:rPr>
            </w:rPrChange>
          </w:rPr>
          <w:delText xml:space="preserve"> a contribution </w:delText>
        </w:r>
        <w:r w:rsidRPr="00CA258C" w:rsidDel="003E51F6">
          <w:rPr>
            <w:rFonts w:ascii="Times New Roman" w:eastAsia="Times New Roman" w:hAnsi="Times New Roman" w:cs="Times New Roman"/>
            <w:color w:val="222222"/>
            <w:shd w:val="clear" w:color="auto" w:fill="FFFFFF"/>
            <w:rPrChange w:id="1320" w:author="Justine Kao" w:date="2014-06-05T19:39:00Z">
              <w:rPr>
                <w:rFonts w:ascii="Arial" w:eastAsia="Times New Roman" w:hAnsi="Arial" w:cs="Arial"/>
                <w:color w:val="222222"/>
                <w:shd w:val="clear" w:color="auto" w:fill="FFFFFF"/>
              </w:rPr>
            </w:rPrChange>
          </w:rPr>
          <w:delText xml:space="preserve">to the field </w:delText>
        </w:r>
        <w:r w:rsidR="00D535D0" w:rsidRPr="00CA258C" w:rsidDel="003E51F6">
          <w:rPr>
            <w:rFonts w:ascii="Times New Roman" w:eastAsia="Times New Roman" w:hAnsi="Times New Roman" w:cs="Times New Roman"/>
            <w:color w:val="222222"/>
            <w:shd w:val="clear" w:color="auto" w:fill="FFFFFF"/>
            <w:rPrChange w:id="1321" w:author="Justine Kao" w:date="2014-06-05T19:39:00Z">
              <w:rPr>
                <w:rFonts w:ascii="Arial" w:eastAsia="Times New Roman" w:hAnsi="Arial" w:cs="Arial"/>
                <w:color w:val="222222"/>
                <w:shd w:val="clear" w:color="auto" w:fill="FFFFFF"/>
              </w:rPr>
            </w:rPrChange>
          </w:rPr>
          <w:delText xml:space="preserve">above and beyond confirming existing theories. </w:delText>
        </w:r>
      </w:del>
    </w:p>
    <w:p w14:paraId="0DB00B7B" w14:textId="2F6EB71D" w:rsidR="00BE792B" w:rsidRPr="00CA258C" w:rsidDel="00143A30" w:rsidRDefault="00BE792B">
      <w:pPr>
        <w:ind w:left="720"/>
        <w:rPr>
          <w:del w:id="1322" w:author="Noah Goodman" w:date="2014-06-16T05:53:00Z"/>
          <w:rFonts w:ascii="Times New Roman" w:eastAsia="Times New Roman" w:hAnsi="Times New Roman" w:cs="Times New Roman"/>
          <w:color w:val="222222"/>
          <w:rPrChange w:id="1323" w:author="Justine Kao" w:date="2014-06-05T19:39:00Z">
            <w:rPr>
              <w:del w:id="1324" w:author="Noah Goodman" w:date="2014-06-16T05:53:00Z"/>
              <w:rFonts w:ascii="Arial" w:eastAsia="Times New Roman" w:hAnsi="Arial" w:cs="Arial"/>
              <w:color w:val="222222"/>
            </w:rPr>
          </w:rPrChange>
        </w:rPr>
        <w:pPrChange w:id="1325" w:author="Noah Goodman" w:date="2014-06-05T09:02:00Z">
          <w:pPr/>
        </w:pPrChange>
      </w:pPr>
    </w:p>
    <w:p w14:paraId="35B51D7D" w14:textId="64CF9E79" w:rsidR="00BE792B" w:rsidRPr="00CA258C" w:rsidDel="00143A30" w:rsidRDefault="00BE792B" w:rsidP="00BE792B">
      <w:pPr>
        <w:rPr>
          <w:del w:id="1326" w:author="Noah Goodman" w:date="2014-06-16T05:53:00Z"/>
          <w:rFonts w:ascii="Times New Roman" w:eastAsia="Times New Roman" w:hAnsi="Times New Roman" w:cs="Times New Roman"/>
          <w:color w:val="222222"/>
          <w:shd w:val="clear" w:color="auto" w:fill="FFFFFF"/>
          <w:rPrChange w:id="1327" w:author="Justine Kao" w:date="2014-06-05T19:39:00Z">
            <w:rPr>
              <w:del w:id="1328" w:author="Noah Goodman" w:date="2014-06-16T05:53:00Z"/>
              <w:rFonts w:ascii="Arial" w:eastAsia="Times New Roman" w:hAnsi="Arial" w:cs="Arial"/>
              <w:color w:val="222222"/>
              <w:shd w:val="clear" w:color="auto" w:fill="FFFFFF"/>
            </w:rPr>
          </w:rPrChange>
        </w:rPr>
      </w:pPr>
      <w:moveFromRangeStart w:id="1329" w:author="Noah Goodman" w:date="2014-06-16T05:52:00Z" w:name="move264517281"/>
      <w:moveFrom w:id="1330" w:author="Noah Goodman" w:date="2014-06-16T05:52:00Z">
        <w:del w:id="1331" w:author="Noah Goodman" w:date="2014-06-16T05:53:00Z">
          <w:r w:rsidRPr="00CA258C" w:rsidDel="00143A30">
            <w:rPr>
              <w:rFonts w:ascii="Times New Roman" w:eastAsia="Times New Roman" w:hAnsi="Times New Roman" w:cs="Times New Roman"/>
              <w:color w:val="222222"/>
              <w:shd w:val="clear" w:color="auto" w:fill="FFFFFF"/>
              <w:rPrChange w:id="1332" w:author="Justine Kao" w:date="2014-06-05T19:39:00Z">
                <w:rPr>
                  <w:rFonts w:ascii="Arial" w:eastAsia="Times New Roman" w:hAnsi="Arial" w:cs="Arial"/>
                  <w:color w:val="222222"/>
                  <w:shd w:val="clear" w:color="auto" w:fill="FFFFFF"/>
                </w:rPr>
              </w:rPrChange>
            </w:rPr>
            <w:delText xml:space="preserve">Thus, the contribution of the paper is not to be the first to suggest that nonliteral language use conveys emotion and emphasis (i.e., affect): many people already believe this. The contribution of the paper is simply to formalize this idea. The formalization, moreover, is a fairly straightforward extension of an existing series of models (the RSA/pedagogical models). The extension consists of simply adding the existence of an affect (and a corresponding prior P_A) into the recursive structure of the model. It then derives people's utterances and interpretations by assuming that both people involved in the conversation reason about the affect as well. </w:delText>
          </w:r>
        </w:del>
      </w:moveFrom>
    </w:p>
    <w:moveFromRangeEnd w:id="1329"/>
    <w:p w14:paraId="629FAD89" w14:textId="0BFF8158" w:rsidR="00767437" w:rsidRPr="00CA258C" w:rsidDel="00143A30" w:rsidRDefault="00767437" w:rsidP="00BE792B">
      <w:pPr>
        <w:rPr>
          <w:del w:id="1333" w:author="Noah Goodman" w:date="2014-06-16T05:53:00Z"/>
          <w:rFonts w:ascii="Times New Roman" w:eastAsia="Times New Roman" w:hAnsi="Times New Roman" w:cs="Times New Roman"/>
          <w:color w:val="222222"/>
          <w:shd w:val="clear" w:color="auto" w:fill="FFFFFF"/>
          <w:rPrChange w:id="1334" w:author="Justine Kao" w:date="2014-06-05T19:39:00Z">
            <w:rPr>
              <w:del w:id="1335" w:author="Noah Goodman" w:date="2014-06-16T05:53:00Z"/>
              <w:rFonts w:ascii="Arial" w:eastAsia="Times New Roman" w:hAnsi="Arial" w:cs="Arial"/>
              <w:color w:val="222222"/>
              <w:shd w:val="clear" w:color="auto" w:fill="FFFFFF"/>
            </w:rPr>
          </w:rPrChange>
        </w:rPr>
      </w:pPr>
    </w:p>
    <w:p w14:paraId="69A8BE92" w14:textId="48CFE7B5" w:rsidR="00421F59" w:rsidRPr="00CA258C" w:rsidDel="00143A30" w:rsidRDefault="00BE792B">
      <w:pPr>
        <w:ind w:left="720"/>
        <w:rPr>
          <w:del w:id="1336" w:author="Noah Goodman" w:date="2014-06-16T05:53:00Z"/>
          <w:rFonts w:ascii="Times New Roman" w:eastAsia="Times New Roman" w:hAnsi="Times New Roman" w:cs="Times New Roman"/>
          <w:rPrChange w:id="1337" w:author="Justine Kao" w:date="2014-06-05T19:39:00Z">
            <w:rPr>
              <w:del w:id="1338" w:author="Noah Goodman" w:date="2014-06-16T05:53:00Z"/>
              <w:rFonts w:ascii="Arial" w:eastAsia="Times New Roman" w:hAnsi="Arial" w:cs="Arial"/>
            </w:rPr>
          </w:rPrChange>
        </w:rPr>
      </w:pPr>
      <w:del w:id="1339" w:author="Noah Goodman" w:date="2014-06-16T05:53:00Z">
        <w:r w:rsidRPr="00CA258C" w:rsidDel="00143A30">
          <w:rPr>
            <w:rFonts w:ascii="Times New Roman" w:eastAsia="Times New Roman" w:hAnsi="Times New Roman" w:cs="Times New Roman"/>
            <w:rPrChange w:id="1340" w:author="Justine Kao" w:date="2014-06-05T19:39:00Z">
              <w:rPr>
                <w:rFonts w:ascii="Arial" w:eastAsia="Times New Roman" w:hAnsi="Arial" w:cs="Arial"/>
              </w:rPr>
            </w:rPrChange>
          </w:rPr>
          <w:delText xml:space="preserve">As described </w:delText>
        </w:r>
      </w:del>
      <w:del w:id="1341" w:author="Noah Goodman" w:date="2014-06-05T09:02:00Z">
        <w:r w:rsidRPr="00CA258C" w:rsidDel="00421F59">
          <w:rPr>
            <w:rFonts w:ascii="Times New Roman" w:eastAsia="Times New Roman" w:hAnsi="Times New Roman" w:cs="Times New Roman"/>
            <w:rPrChange w:id="1342" w:author="Justine Kao" w:date="2014-06-05T19:39:00Z">
              <w:rPr>
                <w:rFonts w:ascii="Arial" w:eastAsia="Times New Roman" w:hAnsi="Arial" w:cs="Arial"/>
              </w:rPr>
            </w:rPrChange>
          </w:rPr>
          <w:delText xml:space="preserve">in our response to </w:delText>
        </w:r>
        <w:r w:rsidR="00315FF3" w:rsidRPr="00CA258C" w:rsidDel="00421F59">
          <w:rPr>
            <w:rFonts w:ascii="Times New Roman" w:eastAsia="Times New Roman" w:hAnsi="Times New Roman" w:cs="Times New Roman"/>
            <w:rPrChange w:id="1343" w:author="Justine Kao" w:date="2014-06-05T19:39:00Z">
              <w:rPr>
                <w:rFonts w:ascii="Arial" w:eastAsia="Times New Roman" w:hAnsi="Arial" w:cs="Arial"/>
              </w:rPr>
            </w:rPrChange>
          </w:rPr>
          <w:delText xml:space="preserve">the editor’s comment </w:delText>
        </w:r>
        <w:r w:rsidRPr="00CA258C" w:rsidDel="00421F59">
          <w:rPr>
            <w:rFonts w:ascii="Times New Roman" w:eastAsia="Times New Roman" w:hAnsi="Times New Roman" w:cs="Times New Roman"/>
            <w:rPrChange w:id="1344" w:author="Justine Kao" w:date="2014-06-05T19:39:00Z">
              <w:rPr>
                <w:rFonts w:ascii="Arial" w:eastAsia="Times New Roman" w:hAnsi="Arial" w:cs="Arial"/>
              </w:rPr>
            </w:rPrChange>
          </w:rPr>
          <w:delText>(5)</w:delText>
        </w:r>
      </w:del>
      <w:del w:id="1345" w:author="Noah Goodman" w:date="2014-06-16T05:53:00Z">
        <w:r w:rsidRPr="00CA258C" w:rsidDel="00143A30">
          <w:rPr>
            <w:rFonts w:ascii="Times New Roman" w:eastAsia="Times New Roman" w:hAnsi="Times New Roman" w:cs="Times New Roman"/>
            <w:rPrChange w:id="1346" w:author="Justine Kao" w:date="2014-06-05T19:39:00Z">
              <w:rPr>
                <w:rFonts w:ascii="Arial" w:eastAsia="Times New Roman" w:hAnsi="Arial" w:cs="Arial"/>
              </w:rPr>
            </w:rPrChange>
          </w:rPr>
          <w:delText xml:space="preserve">, simply adding </w:delText>
        </w:r>
        <w:r w:rsidR="00A52458" w:rsidRPr="00CA258C" w:rsidDel="00143A30">
          <w:rPr>
            <w:rFonts w:ascii="Times New Roman" w:eastAsia="Times New Roman" w:hAnsi="Times New Roman" w:cs="Times New Roman"/>
            <w:rPrChange w:id="1347" w:author="Justine Kao" w:date="2014-06-05T19:39:00Z">
              <w:rPr>
                <w:rFonts w:ascii="Arial" w:eastAsia="Times New Roman" w:hAnsi="Arial" w:cs="Arial"/>
              </w:rPr>
            </w:rPrChange>
          </w:rPr>
          <w:delText xml:space="preserve">an </w:delText>
        </w:r>
        <w:r w:rsidRPr="00CA258C" w:rsidDel="00143A30">
          <w:rPr>
            <w:rFonts w:ascii="Times New Roman" w:eastAsia="Times New Roman" w:hAnsi="Times New Roman" w:cs="Times New Roman"/>
            <w:rPrChange w:id="1348" w:author="Justine Kao" w:date="2014-06-05T19:39:00Z">
              <w:rPr>
                <w:rFonts w:ascii="Arial" w:eastAsia="Times New Roman" w:hAnsi="Arial" w:cs="Arial"/>
              </w:rPr>
            </w:rPrChange>
          </w:rPr>
          <w:delText>affect</w:delText>
        </w:r>
        <w:r w:rsidR="00A52458" w:rsidRPr="00CA258C" w:rsidDel="00143A30">
          <w:rPr>
            <w:rFonts w:ascii="Times New Roman" w:eastAsia="Times New Roman" w:hAnsi="Times New Roman" w:cs="Times New Roman"/>
            <w:rPrChange w:id="1349" w:author="Justine Kao" w:date="2014-06-05T19:39:00Z">
              <w:rPr>
                <w:rFonts w:ascii="Arial" w:eastAsia="Times New Roman" w:hAnsi="Arial" w:cs="Arial"/>
              </w:rPr>
            </w:rPrChange>
          </w:rPr>
          <w:delText xml:space="preserve"> dimension</w:delText>
        </w:r>
        <w:r w:rsidRPr="00CA258C" w:rsidDel="00143A30">
          <w:rPr>
            <w:rFonts w:ascii="Times New Roman" w:eastAsia="Times New Roman" w:hAnsi="Times New Roman" w:cs="Times New Roman"/>
            <w:rPrChange w:id="1350" w:author="Justine Kao" w:date="2014-06-05T19:39:00Z">
              <w:rPr>
                <w:rFonts w:ascii="Arial" w:eastAsia="Times New Roman" w:hAnsi="Arial" w:cs="Arial"/>
              </w:rPr>
            </w:rPrChange>
          </w:rPr>
          <w:delText xml:space="preserve"> to the </w:delText>
        </w:r>
        <w:r w:rsidR="008169B3" w:rsidRPr="00CA258C" w:rsidDel="00143A30">
          <w:rPr>
            <w:rFonts w:ascii="Times New Roman" w:eastAsia="Times New Roman" w:hAnsi="Times New Roman" w:cs="Times New Roman"/>
            <w:rPrChange w:id="1351" w:author="Justine Kao" w:date="2014-06-05T19:39:00Z">
              <w:rPr>
                <w:rFonts w:ascii="Arial" w:eastAsia="Times New Roman" w:hAnsi="Arial" w:cs="Arial"/>
              </w:rPr>
            </w:rPrChange>
          </w:rPr>
          <w:delText>recursive structure of the model</w:delText>
        </w:r>
        <w:r w:rsidRPr="00CA258C" w:rsidDel="00143A30">
          <w:rPr>
            <w:rFonts w:ascii="Times New Roman" w:eastAsia="Times New Roman" w:hAnsi="Times New Roman" w:cs="Times New Roman"/>
            <w:rPrChange w:id="1352" w:author="Justine Kao" w:date="2014-06-05T19:39:00Z">
              <w:rPr>
                <w:rFonts w:ascii="Arial" w:eastAsia="Times New Roman" w:hAnsi="Arial" w:cs="Arial"/>
              </w:rPr>
            </w:rPrChange>
          </w:rPr>
          <w:delText xml:space="preserve"> is insufficient </w:delText>
        </w:r>
        <w:r w:rsidR="00CD5D00" w:rsidRPr="00CA258C" w:rsidDel="00143A30">
          <w:rPr>
            <w:rFonts w:ascii="Times New Roman" w:eastAsia="Times New Roman" w:hAnsi="Times New Roman" w:cs="Times New Roman"/>
            <w:rPrChange w:id="1353" w:author="Justine Kao" w:date="2014-06-05T19:39:00Z">
              <w:rPr>
                <w:rFonts w:ascii="Arial" w:eastAsia="Times New Roman" w:hAnsi="Arial" w:cs="Arial"/>
              </w:rPr>
            </w:rPrChange>
          </w:rPr>
          <w:delText>for capturing</w:delText>
        </w:r>
        <w:r w:rsidR="000B698D" w:rsidRPr="00CA258C" w:rsidDel="00143A30">
          <w:rPr>
            <w:rFonts w:ascii="Times New Roman" w:eastAsia="Times New Roman" w:hAnsi="Times New Roman" w:cs="Times New Roman"/>
            <w:rPrChange w:id="1354" w:author="Justine Kao" w:date="2014-06-05T19:39:00Z">
              <w:rPr>
                <w:rFonts w:ascii="Arial" w:eastAsia="Times New Roman" w:hAnsi="Arial" w:cs="Arial"/>
              </w:rPr>
            </w:rPrChange>
          </w:rPr>
          <w:delText xml:space="preserve"> nonliteral language understanding. </w:delText>
        </w:r>
        <w:r w:rsidR="00820A1C" w:rsidRPr="00CA258C" w:rsidDel="00143A30">
          <w:rPr>
            <w:rFonts w:ascii="Times New Roman" w:eastAsia="Times New Roman" w:hAnsi="Times New Roman" w:cs="Times New Roman"/>
            <w:rPrChange w:id="1355" w:author="Justine Kao" w:date="2014-06-05T19:39:00Z">
              <w:rPr>
                <w:rFonts w:ascii="Arial" w:eastAsia="Times New Roman" w:hAnsi="Arial" w:cs="Arial"/>
              </w:rPr>
            </w:rPrChange>
          </w:rPr>
          <w:delText xml:space="preserve">As shown in Figure 2a, </w:delText>
        </w:r>
        <w:r w:rsidR="00A52458" w:rsidRPr="00CA258C" w:rsidDel="00143A30">
          <w:rPr>
            <w:rFonts w:ascii="Times New Roman" w:eastAsia="Times New Roman" w:hAnsi="Times New Roman" w:cs="Times New Roman"/>
            <w:rPrChange w:id="1356" w:author="Justine Kao" w:date="2014-06-05T19:39:00Z">
              <w:rPr>
                <w:rFonts w:ascii="Arial" w:eastAsia="Times New Roman" w:hAnsi="Arial" w:cs="Arial"/>
              </w:rPr>
            </w:rPrChange>
          </w:rPr>
          <w:delText xml:space="preserve">a model that has the affect dimension but </w:delText>
        </w:r>
        <w:r w:rsidR="00D17821" w:rsidRPr="00CA258C" w:rsidDel="00143A30">
          <w:rPr>
            <w:rFonts w:ascii="Times New Roman" w:eastAsia="Times New Roman" w:hAnsi="Times New Roman" w:cs="Times New Roman"/>
            <w:rPrChange w:id="1357" w:author="Justine Kao" w:date="2014-06-05T19:39:00Z">
              <w:rPr>
                <w:rFonts w:ascii="Arial" w:eastAsia="Times New Roman" w:hAnsi="Arial" w:cs="Arial"/>
              </w:rPr>
            </w:rPrChange>
          </w:rPr>
          <w:delText>does not reason</w:delText>
        </w:r>
        <w:r w:rsidR="00A52458" w:rsidRPr="00CA258C" w:rsidDel="00143A30">
          <w:rPr>
            <w:rFonts w:ascii="Times New Roman" w:eastAsia="Times New Roman" w:hAnsi="Times New Roman" w:cs="Times New Roman"/>
            <w:rPrChange w:id="1358" w:author="Justine Kao" w:date="2014-06-05T19:39:00Z">
              <w:rPr>
                <w:rFonts w:ascii="Arial" w:eastAsia="Times New Roman" w:hAnsi="Arial" w:cs="Arial"/>
              </w:rPr>
            </w:rPrChange>
          </w:rPr>
          <w:delText xml:space="preserve"> about the speaker’s goals interprets “The electric kettle cost 1000 dollars” as meaning that the kettle actually cost $1000 dollars</w:delText>
        </w:r>
        <w:r w:rsidR="00927277" w:rsidRPr="00CA258C" w:rsidDel="00143A30">
          <w:rPr>
            <w:rFonts w:ascii="Times New Roman" w:eastAsia="Times New Roman" w:hAnsi="Times New Roman" w:cs="Times New Roman"/>
            <w:rPrChange w:id="1359" w:author="Justine Kao" w:date="2014-06-05T19:39:00Z">
              <w:rPr>
                <w:rFonts w:ascii="Arial" w:eastAsia="Times New Roman" w:hAnsi="Arial" w:cs="Arial"/>
              </w:rPr>
            </w:rPrChange>
          </w:rPr>
          <w:delText>, which is clearly not how people interpret the utterance</w:delText>
        </w:r>
        <w:r w:rsidR="00A52458" w:rsidRPr="00CA258C" w:rsidDel="00143A30">
          <w:rPr>
            <w:rFonts w:ascii="Times New Roman" w:eastAsia="Times New Roman" w:hAnsi="Times New Roman" w:cs="Times New Roman"/>
            <w:rPrChange w:id="1360" w:author="Justine Kao" w:date="2014-06-05T19:39:00Z">
              <w:rPr>
                <w:rFonts w:ascii="Arial" w:eastAsia="Times New Roman" w:hAnsi="Arial" w:cs="Arial"/>
              </w:rPr>
            </w:rPrChange>
          </w:rPr>
          <w:delText xml:space="preserve">. This is because </w:delText>
        </w:r>
        <w:r w:rsidR="00927277" w:rsidRPr="00CA258C" w:rsidDel="00143A30">
          <w:rPr>
            <w:rFonts w:ascii="Times New Roman" w:eastAsia="Times New Roman" w:hAnsi="Times New Roman" w:cs="Times New Roman"/>
            <w:rPrChange w:id="1361" w:author="Justine Kao" w:date="2014-06-05T19:39:00Z">
              <w:rPr>
                <w:rFonts w:ascii="Arial" w:eastAsia="Times New Roman" w:hAnsi="Arial" w:cs="Arial"/>
              </w:rPr>
            </w:rPrChange>
          </w:rPr>
          <w:delText>while</w:delText>
        </w:r>
        <w:r w:rsidR="00CD5D00" w:rsidRPr="00CA258C" w:rsidDel="00143A30">
          <w:rPr>
            <w:rFonts w:ascii="Times New Roman" w:eastAsia="Times New Roman" w:hAnsi="Times New Roman" w:cs="Times New Roman"/>
            <w:rPrChange w:id="1362" w:author="Justine Kao" w:date="2014-06-05T19:39:00Z">
              <w:rPr>
                <w:rFonts w:ascii="Arial" w:eastAsia="Times New Roman" w:hAnsi="Arial" w:cs="Arial"/>
              </w:rPr>
            </w:rPrChange>
          </w:rPr>
          <w:delText xml:space="preserve"> </w:delText>
        </w:r>
        <w:r w:rsidR="00D17821" w:rsidRPr="00CA258C" w:rsidDel="00143A30">
          <w:rPr>
            <w:rFonts w:ascii="Times New Roman" w:eastAsia="Times New Roman" w:hAnsi="Times New Roman" w:cs="Times New Roman"/>
            <w:rPrChange w:id="1363" w:author="Justine Kao" w:date="2014-06-05T19:39:00Z">
              <w:rPr>
                <w:rFonts w:ascii="Arial" w:eastAsia="Times New Roman" w:hAnsi="Arial" w:cs="Arial"/>
              </w:rPr>
            </w:rPrChange>
          </w:rPr>
          <w:delText xml:space="preserve">the </w:delText>
        </w:r>
        <w:r w:rsidR="00927277" w:rsidRPr="00CA258C" w:rsidDel="00143A30">
          <w:rPr>
            <w:rFonts w:ascii="Times New Roman" w:eastAsia="Times New Roman" w:hAnsi="Times New Roman" w:cs="Times New Roman"/>
            <w:rPrChange w:id="1364" w:author="Justine Kao" w:date="2014-06-05T19:39:00Z">
              <w:rPr>
                <w:rFonts w:ascii="Arial" w:eastAsia="Times New Roman" w:hAnsi="Arial" w:cs="Arial"/>
              </w:rPr>
            </w:rPrChange>
          </w:rPr>
          <w:delText xml:space="preserve">“No goals” </w:delText>
        </w:r>
        <w:r w:rsidR="00D17821" w:rsidRPr="00CA258C" w:rsidDel="00143A30">
          <w:rPr>
            <w:rFonts w:ascii="Times New Roman" w:eastAsia="Times New Roman" w:hAnsi="Times New Roman" w:cs="Times New Roman"/>
            <w:rPrChange w:id="1365" w:author="Justine Kao" w:date="2014-06-05T19:39:00Z">
              <w:rPr>
                <w:rFonts w:ascii="Arial" w:eastAsia="Times New Roman" w:hAnsi="Arial" w:cs="Arial"/>
              </w:rPr>
            </w:rPrChange>
          </w:rPr>
          <w:delText xml:space="preserve">model is aware of the affective dimension, it is not </w:delText>
        </w:r>
        <w:r w:rsidR="00CD5D00" w:rsidRPr="00CA258C" w:rsidDel="00143A30">
          <w:rPr>
            <w:rFonts w:ascii="Times New Roman" w:eastAsia="Times New Roman" w:hAnsi="Times New Roman" w:cs="Times New Roman"/>
            <w:rPrChange w:id="1366" w:author="Justine Kao" w:date="2014-06-05T19:39:00Z">
              <w:rPr>
                <w:rFonts w:ascii="Arial" w:eastAsia="Times New Roman" w:hAnsi="Arial" w:cs="Arial"/>
              </w:rPr>
            </w:rPrChange>
          </w:rPr>
          <w:delText xml:space="preserve">able to reason about which dimension is more likely to be relevant, and </w:delText>
        </w:r>
        <w:r w:rsidR="002A150E" w:rsidRPr="00CA258C" w:rsidDel="00143A30">
          <w:rPr>
            <w:rFonts w:ascii="Times New Roman" w:eastAsia="Times New Roman" w:hAnsi="Times New Roman" w:cs="Times New Roman"/>
            <w:rPrChange w:id="1367" w:author="Justine Kao" w:date="2014-06-05T19:39:00Z">
              <w:rPr>
                <w:rFonts w:ascii="Arial" w:eastAsia="Times New Roman" w:hAnsi="Arial" w:cs="Arial"/>
              </w:rPr>
            </w:rPrChange>
          </w:rPr>
          <w:delText xml:space="preserve">thus is not able to reason about which dimension is less </w:delText>
        </w:r>
      </w:del>
      <w:ins w:id="1368" w:author="Justine Kao" w:date="2014-06-05T20:20:00Z">
        <w:del w:id="1369" w:author="Noah Goodman" w:date="2014-06-16T05:53:00Z">
          <w:r w:rsidR="00906407" w:rsidDel="00143A30">
            <w:rPr>
              <w:rFonts w:ascii="Times New Roman" w:eastAsia="Times New Roman" w:hAnsi="Times New Roman" w:cs="Times New Roman"/>
            </w:rPr>
            <w:delText>un</w:delText>
          </w:r>
        </w:del>
      </w:ins>
      <w:del w:id="1370" w:author="Noah Goodman" w:date="2014-06-16T05:53:00Z">
        <w:r w:rsidR="002A150E" w:rsidRPr="00CA258C" w:rsidDel="00143A30">
          <w:rPr>
            <w:rFonts w:ascii="Times New Roman" w:eastAsia="Times New Roman" w:hAnsi="Times New Roman" w:cs="Times New Roman"/>
            <w:rPrChange w:id="1371" w:author="Justine Kao" w:date="2014-06-05T19:39:00Z">
              <w:rPr>
                <w:rFonts w:ascii="Arial" w:eastAsia="Times New Roman" w:hAnsi="Arial" w:cs="Arial"/>
              </w:rPr>
            </w:rPrChange>
          </w:rPr>
          <w:delText>likely to be literally true.</w:delText>
        </w:r>
      </w:del>
      <w:ins w:id="1372" w:author="Justine Kao" w:date="2014-06-05T20:23:00Z">
        <w:del w:id="1373" w:author="Noah Goodman" w:date="2014-06-16T05:53:00Z">
          <w:r w:rsidR="00CF30AA" w:rsidDel="00143A30">
            <w:rPr>
              <w:rFonts w:ascii="Times New Roman" w:eastAsia="Times New Roman" w:hAnsi="Times New Roman" w:cs="Times New Roman"/>
            </w:rPr>
            <w:delText>s</w:delText>
          </w:r>
        </w:del>
      </w:ins>
      <w:del w:id="1374" w:author="Noah Goodman" w:date="2014-06-16T05:53:00Z">
        <w:r w:rsidR="002A150E" w:rsidRPr="00CA258C" w:rsidDel="00143A30">
          <w:rPr>
            <w:rFonts w:ascii="Times New Roman" w:eastAsia="Times New Roman" w:hAnsi="Times New Roman" w:cs="Times New Roman"/>
            <w:rPrChange w:id="1375" w:author="Justine Kao" w:date="2014-06-05T19:39:00Z">
              <w:rPr>
                <w:rFonts w:ascii="Arial" w:eastAsia="Times New Roman" w:hAnsi="Arial" w:cs="Arial"/>
              </w:rPr>
            </w:rPrChange>
          </w:rPr>
          <w:delText xml:space="preserve"> </w:delText>
        </w:r>
      </w:del>
      <w:del w:id="1376" w:author="Noah Goodman" w:date="2014-06-05T09:03:00Z">
        <w:r w:rsidR="00371597" w:rsidRPr="00CA258C" w:rsidDel="00421F59">
          <w:rPr>
            <w:rFonts w:ascii="Times New Roman" w:eastAsia="Times New Roman" w:hAnsi="Times New Roman" w:cs="Times New Roman"/>
            <w:rPrChange w:id="1377" w:author="Justine Kao" w:date="2014-06-05T19:39:00Z">
              <w:rPr>
                <w:rFonts w:ascii="Arial" w:eastAsia="Times New Roman" w:hAnsi="Arial" w:cs="Arial"/>
              </w:rPr>
            </w:rPrChange>
          </w:rPr>
          <w:delText>We believe that this incorporation</w:delText>
        </w:r>
      </w:del>
      <w:del w:id="1378" w:author="Noah Goodman" w:date="2014-06-16T05:53:00Z">
        <w:r w:rsidR="00371597" w:rsidRPr="00CA258C" w:rsidDel="00143A30">
          <w:rPr>
            <w:rFonts w:ascii="Times New Roman" w:eastAsia="Times New Roman" w:hAnsi="Times New Roman" w:cs="Times New Roman"/>
            <w:rPrChange w:id="1379" w:author="Justine Kao" w:date="2014-06-05T19:39:00Z">
              <w:rPr>
                <w:rFonts w:ascii="Arial" w:eastAsia="Times New Roman" w:hAnsi="Arial" w:cs="Arial"/>
              </w:rPr>
            </w:rPrChange>
          </w:rPr>
          <w:delText xml:space="preserve"> </w:delText>
        </w:r>
      </w:del>
      <w:del w:id="1380" w:author="Noah Goodman" w:date="2014-06-05T09:03:00Z">
        <w:r w:rsidR="00371597" w:rsidRPr="00CA258C" w:rsidDel="00421F59">
          <w:rPr>
            <w:rFonts w:ascii="Times New Roman" w:eastAsia="Times New Roman" w:hAnsi="Times New Roman" w:cs="Times New Roman"/>
            <w:rPrChange w:id="1381" w:author="Justine Kao" w:date="2014-06-05T19:39:00Z">
              <w:rPr>
                <w:rFonts w:ascii="Arial" w:eastAsia="Times New Roman" w:hAnsi="Arial" w:cs="Arial"/>
              </w:rPr>
            </w:rPrChange>
          </w:rPr>
          <w:delText xml:space="preserve">of </w:delText>
        </w:r>
      </w:del>
      <w:del w:id="1382" w:author="Noah Goodman" w:date="2014-06-16T05:53:00Z">
        <w:r w:rsidR="00371597" w:rsidRPr="00CA258C" w:rsidDel="00143A30">
          <w:rPr>
            <w:rFonts w:ascii="Times New Roman" w:eastAsia="Times New Roman" w:hAnsi="Times New Roman" w:cs="Times New Roman"/>
            <w:rPrChange w:id="1383" w:author="Justine Kao" w:date="2014-06-05T19:39:00Z">
              <w:rPr>
                <w:rFonts w:ascii="Arial" w:eastAsia="Times New Roman" w:hAnsi="Arial" w:cs="Arial"/>
              </w:rPr>
            </w:rPrChange>
          </w:rPr>
          <w:delText xml:space="preserve">goal inference is a nontrivial and important extension to </w:delText>
        </w:r>
      </w:del>
      <w:del w:id="1384" w:author="Noah Goodman" w:date="2014-06-05T09:03:00Z">
        <w:r w:rsidR="00371597" w:rsidRPr="00CA258C" w:rsidDel="00421F59">
          <w:rPr>
            <w:rFonts w:ascii="Times New Roman" w:eastAsia="Times New Roman" w:hAnsi="Times New Roman" w:cs="Times New Roman"/>
            <w:rPrChange w:id="1385" w:author="Justine Kao" w:date="2014-06-05T19:39:00Z">
              <w:rPr>
                <w:rFonts w:ascii="Arial" w:eastAsia="Times New Roman" w:hAnsi="Arial" w:cs="Arial"/>
              </w:rPr>
            </w:rPrChange>
          </w:rPr>
          <w:delText xml:space="preserve">the </w:delText>
        </w:r>
      </w:del>
      <w:del w:id="1386" w:author="Noah Goodman" w:date="2014-06-16T05:53:00Z">
        <w:r w:rsidR="00371597" w:rsidRPr="00CA258C" w:rsidDel="00143A30">
          <w:rPr>
            <w:rFonts w:ascii="Times New Roman" w:eastAsia="Times New Roman" w:hAnsi="Times New Roman" w:cs="Times New Roman"/>
            <w:rPrChange w:id="1387" w:author="Justine Kao" w:date="2014-06-05T19:39:00Z">
              <w:rPr>
                <w:rFonts w:ascii="Arial" w:eastAsia="Times New Roman" w:hAnsi="Arial" w:cs="Arial"/>
              </w:rPr>
            </w:rPrChange>
          </w:rPr>
          <w:delText>RSA</w:delText>
        </w:r>
      </w:del>
      <w:del w:id="1388" w:author="Noah Goodman" w:date="2014-06-05T09:03:00Z">
        <w:r w:rsidR="00371597" w:rsidRPr="00CA258C" w:rsidDel="00421F59">
          <w:rPr>
            <w:rFonts w:ascii="Times New Roman" w:eastAsia="Times New Roman" w:hAnsi="Times New Roman" w:cs="Times New Roman"/>
            <w:rPrChange w:id="1389" w:author="Justine Kao" w:date="2014-06-05T19:39:00Z">
              <w:rPr>
                <w:rFonts w:ascii="Arial" w:eastAsia="Times New Roman" w:hAnsi="Arial" w:cs="Arial"/>
              </w:rPr>
            </w:rPrChange>
          </w:rPr>
          <w:delText xml:space="preserve"> models</w:delText>
        </w:r>
      </w:del>
      <w:del w:id="1390" w:author="Noah Goodman" w:date="2014-06-16T05:53:00Z">
        <w:r w:rsidR="00371597" w:rsidRPr="00CA258C" w:rsidDel="00143A30">
          <w:rPr>
            <w:rFonts w:ascii="Times New Roman" w:eastAsia="Times New Roman" w:hAnsi="Times New Roman" w:cs="Times New Roman"/>
            <w:rPrChange w:id="1391" w:author="Justine Kao" w:date="2014-06-05T19:39:00Z">
              <w:rPr>
                <w:rFonts w:ascii="Arial" w:eastAsia="Times New Roman" w:hAnsi="Arial" w:cs="Arial"/>
              </w:rPr>
            </w:rPrChange>
          </w:rPr>
          <w:delText>, and may be critical for predicting a range of rich phenomena in language understanding.</w:delText>
        </w:r>
      </w:del>
    </w:p>
    <w:p w14:paraId="003919E8" w14:textId="77777777" w:rsidR="00BE792B" w:rsidRPr="00CA258C" w:rsidRDefault="00BE792B" w:rsidP="00BE792B">
      <w:pPr>
        <w:rPr>
          <w:rFonts w:ascii="Times New Roman" w:eastAsia="Times New Roman" w:hAnsi="Times New Roman" w:cs="Times New Roman"/>
          <w:color w:val="222222"/>
          <w:shd w:val="clear" w:color="auto" w:fill="FFFFFF"/>
          <w:rPrChange w:id="1392" w:author="Justine Kao" w:date="2014-06-05T19:39:00Z">
            <w:rPr>
              <w:rFonts w:ascii="Arial" w:eastAsia="Times New Roman" w:hAnsi="Arial" w:cs="Arial"/>
              <w:color w:val="222222"/>
              <w:shd w:val="clear" w:color="auto" w:fill="FFFFFF"/>
            </w:rPr>
          </w:rPrChange>
        </w:rPr>
      </w:pPr>
    </w:p>
    <w:p w14:paraId="55D68587" w14:textId="77777777" w:rsidR="00E23985" w:rsidRPr="00CA258C" w:rsidRDefault="00BE792B" w:rsidP="001705B9">
      <w:pPr>
        <w:rPr>
          <w:rFonts w:ascii="Times New Roman" w:eastAsia="Times New Roman" w:hAnsi="Times New Roman" w:cs="Times New Roman"/>
          <w:color w:val="222222"/>
          <w:shd w:val="clear" w:color="auto" w:fill="FFFFFF"/>
          <w:rPrChange w:id="1393"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394" w:author="Justine Kao" w:date="2014-06-05T19:39:00Z">
            <w:rPr>
              <w:rFonts w:ascii="Arial" w:eastAsia="Times New Roman" w:hAnsi="Arial" w:cs="Arial"/>
              <w:color w:val="222222"/>
              <w:shd w:val="clear" w:color="auto" w:fill="FFFFFF"/>
            </w:rPr>
          </w:rPrChange>
        </w:rPr>
        <w:t>A model should, ideally, tell us something new, or at least clarify and extend existing beliefs.</w:t>
      </w:r>
    </w:p>
    <w:p w14:paraId="5E773008" w14:textId="77777777" w:rsidR="00E23985" w:rsidRPr="00CA258C" w:rsidRDefault="00E23985" w:rsidP="001705B9">
      <w:pPr>
        <w:rPr>
          <w:rFonts w:ascii="Times New Roman" w:eastAsia="Times New Roman" w:hAnsi="Times New Roman" w:cs="Times New Roman"/>
          <w:color w:val="222222"/>
          <w:shd w:val="clear" w:color="auto" w:fill="FFFFFF"/>
          <w:rPrChange w:id="1395" w:author="Justine Kao" w:date="2014-06-05T19:39:00Z">
            <w:rPr>
              <w:rFonts w:ascii="Arial" w:eastAsia="Times New Roman" w:hAnsi="Arial" w:cs="Arial"/>
              <w:color w:val="222222"/>
              <w:shd w:val="clear" w:color="auto" w:fill="FFFFFF"/>
            </w:rPr>
          </w:rPrChange>
        </w:rPr>
      </w:pPr>
    </w:p>
    <w:p w14:paraId="4B5F97D9" w14:textId="449ACF10" w:rsidR="00E23985" w:rsidRPr="00CA258C" w:rsidRDefault="00E23985" w:rsidP="00E23985">
      <w:pPr>
        <w:ind w:left="720"/>
        <w:rPr>
          <w:rFonts w:ascii="Times New Roman" w:eastAsia="Times New Roman" w:hAnsi="Times New Roman" w:cs="Times New Roman"/>
          <w:color w:val="222222"/>
          <w:rPrChange w:id="1396"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1397" w:author="Justine Kao" w:date="2014-06-05T19:39:00Z">
            <w:rPr>
              <w:rFonts w:ascii="Arial" w:eastAsia="Times New Roman" w:hAnsi="Arial" w:cs="Arial"/>
              <w:color w:val="222222"/>
            </w:rPr>
          </w:rPrChange>
        </w:rPr>
        <w:t>We have</w:t>
      </w:r>
      <w:ins w:id="1398" w:author="Noah Goodman" w:date="2014-06-05T08:50:00Z">
        <w:r w:rsidR="00767437" w:rsidRPr="00CA258C">
          <w:rPr>
            <w:rFonts w:ascii="Times New Roman" w:eastAsia="Times New Roman" w:hAnsi="Times New Roman" w:cs="Times New Roman"/>
            <w:color w:val="222222"/>
            <w:rPrChange w:id="1399" w:author="Justine Kao" w:date="2014-06-05T19:39:00Z">
              <w:rPr>
                <w:rFonts w:ascii="Arial" w:eastAsia="Times New Roman" w:hAnsi="Arial" w:cs="Arial"/>
                <w:color w:val="222222"/>
              </w:rPr>
            </w:rPrChange>
          </w:rPr>
          <w:t xml:space="preserve"> attempted to</w:t>
        </w:r>
      </w:ins>
      <w:r w:rsidRPr="00CA258C">
        <w:rPr>
          <w:rFonts w:ascii="Times New Roman" w:eastAsia="Times New Roman" w:hAnsi="Times New Roman" w:cs="Times New Roman"/>
          <w:color w:val="222222"/>
          <w:rPrChange w:id="1400" w:author="Justine Kao" w:date="2014-06-05T19:39:00Z">
            <w:rPr>
              <w:rFonts w:ascii="Arial" w:eastAsia="Times New Roman" w:hAnsi="Arial" w:cs="Arial"/>
              <w:color w:val="222222"/>
            </w:rPr>
          </w:rPrChange>
        </w:rPr>
        <w:t xml:space="preserve"> </w:t>
      </w:r>
      <w:r w:rsidR="00C56283" w:rsidRPr="00CA258C">
        <w:rPr>
          <w:rFonts w:ascii="Times New Roman" w:eastAsia="Times New Roman" w:hAnsi="Times New Roman" w:cs="Times New Roman"/>
          <w:color w:val="222222"/>
          <w:rPrChange w:id="1401" w:author="Justine Kao" w:date="2014-06-05T19:39:00Z">
            <w:rPr>
              <w:rFonts w:ascii="Arial" w:eastAsia="Times New Roman" w:hAnsi="Arial" w:cs="Arial"/>
              <w:color w:val="222222"/>
            </w:rPr>
          </w:rPrChange>
        </w:rPr>
        <w:t>revise</w:t>
      </w:r>
      <w:del w:id="1402" w:author="Noah Goodman" w:date="2014-06-05T08:51:00Z">
        <w:r w:rsidR="00C56283" w:rsidRPr="00CA258C" w:rsidDel="003E51F6">
          <w:rPr>
            <w:rFonts w:ascii="Times New Roman" w:eastAsia="Times New Roman" w:hAnsi="Times New Roman" w:cs="Times New Roman"/>
            <w:color w:val="222222"/>
            <w:rPrChange w:id="1403" w:author="Justine Kao" w:date="2014-06-05T19:39:00Z">
              <w:rPr>
                <w:rFonts w:ascii="Arial" w:eastAsia="Times New Roman" w:hAnsi="Arial" w:cs="Arial"/>
                <w:color w:val="222222"/>
              </w:rPr>
            </w:rPrChange>
          </w:rPr>
          <w:delText>d</w:delText>
        </w:r>
      </w:del>
      <w:r w:rsidR="00C56283" w:rsidRPr="00CA258C">
        <w:rPr>
          <w:rFonts w:ascii="Times New Roman" w:eastAsia="Times New Roman" w:hAnsi="Times New Roman" w:cs="Times New Roman"/>
          <w:color w:val="222222"/>
          <w:rPrChange w:id="1404" w:author="Justine Kao" w:date="2014-06-05T19:39:00Z">
            <w:rPr>
              <w:rFonts w:ascii="Arial" w:eastAsia="Times New Roman" w:hAnsi="Arial" w:cs="Arial"/>
              <w:color w:val="222222"/>
            </w:rPr>
          </w:rPrChange>
        </w:rPr>
        <w:t xml:space="preserve"> the main text to </w:t>
      </w:r>
      <w:ins w:id="1405" w:author="Noah Goodman" w:date="2014-06-05T08:50:00Z">
        <w:r w:rsidR="00767437" w:rsidRPr="00CA258C">
          <w:rPr>
            <w:rFonts w:ascii="Times New Roman" w:eastAsia="Times New Roman" w:hAnsi="Times New Roman" w:cs="Times New Roman"/>
            <w:color w:val="222222"/>
            <w:rPrChange w:id="1406" w:author="Justine Kao" w:date="2014-06-05T19:39:00Z">
              <w:rPr>
                <w:rFonts w:ascii="Arial" w:eastAsia="Times New Roman" w:hAnsi="Arial" w:cs="Arial"/>
                <w:color w:val="222222"/>
              </w:rPr>
            </w:rPrChange>
          </w:rPr>
          <w:t xml:space="preserve">highlight the </w:t>
        </w:r>
      </w:ins>
      <w:del w:id="1407" w:author="Noah Goodman" w:date="2014-06-05T08:50:00Z">
        <w:r w:rsidR="00C56283" w:rsidRPr="00CA258C" w:rsidDel="00767437">
          <w:rPr>
            <w:rFonts w:ascii="Times New Roman" w:eastAsia="Times New Roman" w:hAnsi="Times New Roman" w:cs="Times New Roman"/>
            <w:color w:val="222222"/>
            <w:rPrChange w:id="1408" w:author="Justine Kao" w:date="2014-06-05T19:39:00Z">
              <w:rPr>
                <w:rFonts w:ascii="Arial" w:eastAsia="Times New Roman" w:hAnsi="Arial" w:cs="Arial"/>
                <w:color w:val="222222"/>
              </w:rPr>
            </w:rPrChange>
          </w:rPr>
          <w:delText xml:space="preserve">clarify that our model does say something </w:delText>
        </w:r>
      </w:del>
      <w:ins w:id="1409" w:author="Noah Goodman" w:date="2014-06-05T09:06:00Z">
        <w:r w:rsidR="00421F59" w:rsidRPr="00CA258C">
          <w:rPr>
            <w:rFonts w:ascii="Times New Roman" w:eastAsia="Times New Roman" w:hAnsi="Times New Roman" w:cs="Times New Roman"/>
            <w:color w:val="222222"/>
            <w:rPrChange w:id="1410" w:author="Justine Kao" w:date="2014-06-05T19:39:00Z">
              <w:rPr>
                <w:rFonts w:ascii="Arial" w:eastAsia="Times New Roman" w:hAnsi="Arial" w:cs="Arial"/>
                <w:color w:val="222222"/>
              </w:rPr>
            </w:rPrChange>
          </w:rPr>
          <w:t>novel contributions, clarifications, and extensions contributed by the model presented in this paper</w:t>
        </w:r>
      </w:ins>
      <w:ins w:id="1411" w:author="Justine Kao" w:date="2014-06-13T14:57:00Z">
        <w:r w:rsidR="00451A24">
          <w:rPr>
            <w:rFonts w:ascii="Times New Roman" w:eastAsia="Times New Roman" w:hAnsi="Times New Roman" w:cs="Times New Roman"/>
            <w:color w:val="222222"/>
          </w:rPr>
          <w:t xml:space="preserve"> (see introduction on page 1 and discussion on page 5)</w:t>
        </w:r>
      </w:ins>
      <w:del w:id="1412" w:author="Noah Goodman" w:date="2014-06-05T09:06:00Z">
        <w:r w:rsidR="00C56283" w:rsidRPr="00CA258C" w:rsidDel="00421F59">
          <w:rPr>
            <w:rFonts w:ascii="Times New Roman" w:eastAsia="Times New Roman" w:hAnsi="Times New Roman" w:cs="Times New Roman"/>
            <w:color w:val="222222"/>
            <w:rPrChange w:id="1413" w:author="Justine Kao" w:date="2014-06-05T19:39:00Z">
              <w:rPr>
                <w:rFonts w:ascii="Arial" w:eastAsia="Times New Roman" w:hAnsi="Arial" w:cs="Arial"/>
                <w:color w:val="222222"/>
              </w:rPr>
            </w:rPrChange>
          </w:rPr>
          <w:delText xml:space="preserve">new about language understanding beyond </w:delText>
        </w:r>
      </w:del>
      <w:del w:id="1414" w:author="Noah Goodman" w:date="2014-06-05T08:51:00Z">
        <w:r w:rsidR="00C56283" w:rsidRPr="00CA258C" w:rsidDel="00767437">
          <w:rPr>
            <w:rFonts w:ascii="Times New Roman" w:eastAsia="Times New Roman" w:hAnsi="Times New Roman" w:cs="Times New Roman"/>
            <w:color w:val="222222"/>
            <w:rPrChange w:id="1415" w:author="Justine Kao" w:date="2014-06-05T19:39:00Z">
              <w:rPr>
                <w:rFonts w:ascii="Arial" w:eastAsia="Times New Roman" w:hAnsi="Arial" w:cs="Arial"/>
                <w:color w:val="222222"/>
              </w:rPr>
            </w:rPrChange>
          </w:rPr>
          <w:delText xml:space="preserve">confirming </w:delText>
        </w:r>
      </w:del>
      <w:del w:id="1416" w:author="Noah Goodman" w:date="2014-06-05T09:06:00Z">
        <w:r w:rsidR="00C56283" w:rsidRPr="00CA258C" w:rsidDel="00421F59">
          <w:rPr>
            <w:rFonts w:ascii="Times New Roman" w:eastAsia="Times New Roman" w:hAnsi="Times New Roman" w:cs="Times New Roman"/>
            <w:color w:val="222222"/>
            <w:rPrChange w:id="1417" w:author="Justine Kao" w:date="2014-06-05T19:39:00Z">
              <w:rPr>
                <w:rFonts w:ascii="Arial" w:eastAsia="Times New Roman" w:hAnsi="Arial" w:cs="Arial"/>
                <w:color w:val="222222"/>
              </w:rPr>
            </w:rPrChange>
          </w:rPr>
          <w:delText xml:space="preserve">existing theories </w:delText>
        </w:r>
      </w:del>
      <w:del w:id="1418" w:author="Noah Goodman" w:date="2014-06-05T08:51:00Z">
        <w:r w:rsidR="00C56283" w:rsidRPr="00CA258C" w:rsidDel="00767437">
          <w:rPr>
            <w:rFonts w:ascii="Times New Roman" w:eastAsia="Times New Roman" w:hAnsi="Times New Roman" w:cs="Times New Roman"/>
            <w:color w:val="222222"/>
            <w:rPrChange w:id="1419" w:author="Justine Kao" w:date="2014-06-05T19:39:00Z">
              <w:rPr>
                <w:rFonts w:ascii="Arial" w:eastAsia="Times New Roman" w:hAnsi="Arial" w:cs="Arial"/>
                <w:color w:val="222222"/>
              </w:rPr>
            </w:rPrChange>
          </w:rPr>
          <w:delText>that may seem</w:delText>
        </w:r>
      </w:del>
      <w:del w:id="1420" w:author="Noah Goodman" w:date="2014-06-05T09:06:00Z">
        <w:r w:rsidR="00C56283" w:rsidRPr="00CA258C" w:rsidDel="00421F59">
          <w:rPr>
            <w:rFonts w:ascii="Times New Roman" w:eastAsia="Times New Roman" w:hAnsi="Times New Roman" w:cs="Times New Roman"/>
            <w:color w:val="222222"/>
            <w:rPrChange w:id="1421" w:author="Justine Kao" w:date="2014-06-05T19:39:00Z">
              <w:rPr>
                <w:rFonts w:ascii="Arial" w:eastAsia="Times New Roman" w:hAnsi="Arial" w:cs="Arial"/>
                <w:color w:val="222222"/>
              </w:rPr>
            </w:rPrChange>
          </w:rPr>
          <w:delText xml:space="preserve"> obvious </w:delText>
        </w:r>
      </w:del>
      <w:del w:id="1422" w:author="Noah Goodman" w:date="2014-06-05T08:51:00Z">
        <w:r w:rsidR="00C56283" w:rsidRPr="00CA258C" w:rsidDel="00767437">
          <w:rPr>
            <w:rFonts w:ascii="Times New Roman" w:eastAsia="Times New Roman" w:hAnsi="Times New Roman" w:cs="Times New Roman"/>
            <w:color w:val="222222"/>
            <w:rPrChange w:id="1423" w:author="Justine Kao" w:date="2014-06-05T19:39:00Z">
              <w:rPr>
                <w:rFonts w:ascii="Arial" w:eastAsia="Times New Roman" w:hAnsi="Arial" w:cs="Arial"/>
                <w:color w:val="222222"/>
              </w:rPr>
            </w:rPrChange>
          </w:rPr>
          <w:delText xml:space="preserve">or </w:delText>
        </w:r>
      </w:del>
      <w:del w:id="1424" w:author="Noah Goodman" w:date="2014-06-05T09:06:00Z">
        <w:r w:rsidR="00C56283" w:rsidRPr="00CA258C" w:rsidDel="00421F59">
          <w:rPr>
            <w:rFonts w:ascii="Times New Roman" w:eastAsia="Times New Roman" w:hAnsi="Times New Roman" w:cs="Times New Roman"/>
            <w:color w:val="222222"/>
            <w:rPrChange w:id="1425" w:author="Justine Kao" w:date="2014-06-05T19:39:00Z">
              <w:rPr>
                <w:rFonts w:ascii="Arial" w:eastAsia="Times New Roman" w:hAnsi="Arial" w:cs="Arial"/>
                <w:color w:val="222222"/>
              </w:rPr>
            </w:rPrChange>
          </w:rPr>
          <w:delText>int</w:delText>
        </w:r>
      </w:del>
      <w:del w:id="1426" w:author="Noah Goodman" w:date="2014-06-05T08:51:00Z">
        <w:r w:rsidR="00C56283" w:rsidRPr="00CA258C" w:rsidDel="00767437">
          <w:rPr>
            <w:rFonts w:ascii="Times New Roman" w:eastAsia="Times New Roman" w:hAnsi="Times New Roman" w:cs="Times New Roman"/>
            <w:color w:val="222222"/>
            <w:rPrChange w:id="1427" w:author="Justine Kao" w:date="2014-06-05T19:39:00Z">
              <w:rPr>
                <w:rFonts w:ascii="Arial" w:eastAsia="Times New Roman" w:hAnsi="Arial" w:cs="Arial"/>
                <w:color w:val="222222"/>
              </w:rPr>
            </w:rPrChange>
          </w:rPr>
          <w:delText>uitive</w:delText>
        </w:r>
      </w:del>
      <w:r w:rsidR="00C56283" w:rsidRPr="00CA258C">
        <w:rPr>
          <w:rFonts w:ascii="Times New Roman" w:eastAsia="Times New Roman" w:hAnsi="Times New Roman" w:cs="Times New Roman"/>
          <w:color w:val="222222"/>
          <w:rPrChange w:id="1428" w:author="Justine Kao" w:date="2014-06-05T19:39:00Z">
            <w:rPr>
              <w:rFonts w:ascii="Arial" w:eastAsia="Times New Roman" w:hAnsi="Arial" w:cs="Arial"/>
              <w:color w:val="222222"/>
            </w:rPr>
          </w:rPrChange>
        </w:rPr>
        <w:t>.</w:t>
      </w:r>
      <w:ins w:id="1429" w:author="Noah Goodman" w:date="2014-06-16T05:56:00Z">
        <w:r w:rsidR="00361E9E">
          <w:rPr>
            <w:rFonts w:ascii="Times New Roman" w:eastAsia="Times New Roman" w:hAnsi="Times New Roman" w:cs="Times New Roman"/>
            <w:color w:val="222222"/>
          </w:rPr>
          <w:t xml:space="preserve"> While significance is certainly a subjective </w:t>
        </w:r>
      </w:ins>
      <w:ins w:id="1430" w:author="Noah Goodman" w:date="2014-06-16T05:57:00Z">
        <w:r w:rsidR="00361E9E">
          <w:rPr>
            <w:rFonts w:ascii="Times New Roman" w:eastAsia="Times New Roman" w:hAnsi="Times New Roman" w:cs="Times New Roman"/>
            <w:color w:val="222222"/>
          </w:rPr>
          <w:t>judgment</w:t>
        </w:r>
      </w:ins>
      <w:ins w:id="1431" w:author="Noah Goodman" w:date="2014-06-16T05:56:00Z">
        <w:r w:rsidR="00361E9E">
          <w:rPr>
            <w:rFonts w:ascii="Times New Roman" w:eastAsia="Times New Roman" w:hAnsi="Times New Roman" w:cs="Times New Roman"/>
            <w:color w:val="222222"/>
          </w:rPr>
          <w:t>, we hope that the reviewer will be won over</w:t>
        </w:r>
      </w:ins>
      <w:ins w:id="1432" w:author="Noah Goodman" w:date="2014-06-16T05:57:00Z">
        <w:r w:rsidR="00361E9E">
          <w:rPr>
            <w:rFonts w:ascii="Times New Roman" w:eastAsia="Times New Roman" w:hAnsi="Times New Roman" w:cs="Times New Roman"/>
            <w:color w:val="222222"/>
          </w:rPr>
          <w:t xml:space="preserve"> by these clearer statements of the value in this work!</w:t>
        </w:r>
      </w:ins>
    </w:p>
    <w:p w14:paraId="67D21803" w14:textId="77777777" w:rsidR="00451A24" w:rsidRDefault="00451A24" w:rsidP="001705B9">
      <w:pPr>
        <w:rPr>
          <w:ins w:id="1433" w:author="Justine Kao" w:date="2014-06-13T14:57:00Z"/>
          <w:rFonts w:ascii="Times New Roman" w:eastAsia="Times New Roman" w:hAnsi="Times New Roman" w:cs="Times New Roman"/>
          <w:color w:val="222222"/>
        </w:rPr>
      </w:pPr>
    </w:p>
    <w:p w14:paraId="752D5CA4" w14:textId="21CD5D0B" w:rsidR="009808D3" w:rsidRPr="00CA258C" w:rsidRDefault="001705B9" w:rsidP="001705B9">
      <w:pPr>
        <w:rPr>
          <w:rFonts w:ascii="Times New Roman" w:eastAsia="Times New Roman" w:hAnsi="Times New Roman" w:cs="Times New Roman"/>
          <w:color w:val="222222"/>
          <w:shd w:val="clear" w:color="auto" w:fill="FFFFFF"/>
          <w:rPrChange w:id="1434" w:author="Justine Kao" w:date="2014-06-05T19:39:00Z">
            <w:rPr>
              <w:rFonts w:ascii="Arial" w:eastAsia="Times New Roman" w:hAnsi="Arial" w:cs="Arial"/>
              <w:color w:val="222222"/>
              <w:shd w:val="clear" w:color="auto" w:fill="FFFFFF"/>
            </w:rPr>
          </w:rPrChange>
        </w:rPr>
      </w:pPr>
      <w:del w:id="1435" w:author="Justine Kao" w:date="2014-06-08T12:58:00Z">
        <w:r w:rsidRPr="00CA258C" w:rsidDel="004910DE">
          <w:rPr>
            <w:rFonts w:ascii="Times New Roman" w:eastAsia="Times New Roman" w:hAnsi="Times New Roman" w:cs="Times New Roman"/>
            <w:color w:val="222222"/>
            <w:rPrChange w:id="1436" w:author="Justine Kao" w:date="2014-06-05T19:39:00Z">
              <w:rPr>
                <w:rFonts w:ascii="Arial" w:eastAsia="Times New Roman" w:hAnsi="Arial" w:cs="Arial"/>
                <w:color w:val="222222"/>
              </w:rPr>
            </w:rPrChange>
          </w:rPr>
          <w:br/>
        </w:r>
        <w:r w:rsidRPr="00CA258C" w:rsidDel="004910DE">
          <w:rPr>
            <w:rFonts w:ascii="Times New Roman" w:eastAsia="Times New Roman" w:hAnsi="Times New Roman" w:cs="Times New Roman"/>
            <w:color w:val="222222"/>
            <w:rPrChange w:id="1437"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shd w:val="clear" w:color="auto" w:fill="FFFFFF"/>
          <w:rPrChange w:id="1438" w:author="Justine Kao" w:date="2014-06-05T19:39:00Z">
            <w:rPr>
              <w:rFonts w:ascii="Arial" w:eastAsia="Times New Roman" w:hAnsi="Arial" w:cs="Arial"/>
              <w:color w:val="222222"/>
              <w:shd w:val="clear" w:color="auto" w:fill="FFFFFF"/>
            </w:rPr>
          </w:rPrChange>
        </w:rPr>
        <w:t>On less subjective matters: </w:t>
      </w:r>
      <w:r w:rsidRPr="00CA258C">
        <w:rPr>
          <w:rFonts w:ascii="Times New Roman" w:eastAsia="Times New Roman" w:hAnsi="Times New Roman" w:cs="Times New Roman"/>
          <w:color w:val="222222"/>
          <w:rPrChange w:id="1439"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rPrChange w:id="1440"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441" w:author="Justine Kao" w:date="2014-06-05T19:39:00Z">
            <w:rPr>
              <w:rFonts w:ascii="Arial" w:eastAsia="Times New Roman" w:hAnsi="Arial" w:cs="Arial"/>
              <w:color w:val="222222"/>
              <w:shd w:val="clear" w:color="auto" w:fill="FFFFFF"/>
            </w:rPr>
          </w:rPrChange>
        </w:rPr>
        <w:t>1. I really didn't see how the model captures pragmatic halo. (That is to say, it didn't look to me like it did, but I might be missing something). According to the main text, Figure 1 apparently shows the pragmatic halo effect, but as far as I can tell, it doesn't - at most it shows an extremely small effect that is hardly visible on the graph at all. Looking at the "fuzzy" row (which I believe corresponds to the times that the model interpreted the utterance as "fuzzy"), it appears to me that for all the price pairs (e.g., 50/51, 100/101, etc) there is no difference between the probability assigned to the exact one and the probability assigned to the fuzzy one. Why would an exact utterance like 51 be equally likely to be interpreted by the model as fuzzy as an utterance like 50? Similarly, in the "exact" row the probability that the model interpreted it as "exact" if it was 51 is only very very slightly more than if it was 50 (this difference is hardly visible at all). This</w:t>
      </w:r>
      <w:r w:rsidR="009808D3" w:rsidRPr="00CA258C">
        <w:rPr>
          <w:rFonts w:ascii="Times New Roman" w:eastAsia="新細明體" w:hAnsi="Times New Roman" w:cs="Times New Roman"/>
          <w:color w:val="222222"/>
          <w:lang w:eastAsia="zh-TW"/>
          <w:rPrChange w:id="1442" w:author="Justine Kao" w:date="2014-06-05T19:39:00Z">
            <w:rPr>
              <w:rFonts w:ascii="Arial" w:eastAsia="新細明體" w:hAnsi="Arial" w:cs="Arial"/>
              <w:color w:val="222222"/>
              <w:lang w:eastAsia="zh-TW"/>
            </w:rPr>
          </w:rPrChange>
        </w:rPr>
        <w:t xml:space="preserve"> </w:t>
      </w:r>
      <w:r w:rsidRPr="00CA258C">
        <w:rPr>
          <w:rFonts w:ascii="Times New Roman" w:eastAsia="Times New Roman" w:hAnsi="Times New Roman" w:cs="Times New Roman"/>
          <w:color w:val="222222"/>
          <w:shd w:val="clear" w:color="auto" w:fill="FFFFFF"/>
          <w:rPrChange w:id="1443" w:author="Justine Kao" w:date="2014-06-05T19:39:00Z">
            <w:rPr>
              <w:rFonts w:ascii="Arial" w:eastAsia="Times New Roman" w:hAnsi="Arial" w:cs="Arial"/>
              <w:color w:val="222222"/>
              <w:shd w:val="clear" w:color="auto" w:fill="FFFFFF"/>
            </w:rPr>
          </w:rPrChange>
        </w:rPr>
        <w:t xml:space="preserve">certainly doesn't seem to capture the effect very strongly. </w:t>
      </w:r>
    </w:p>
    <w:p w14:paraId="29FEF1EE" w14:textId="77777777" w:rsidR="009808D3" w:rsidRPr="00CA258C" w:rsidRDefault="009808D3" w:rsidP="001705B9">
      <w:pPr>
        <w:rPr>
          <w:rFonts w:ascii="Times New Roman" w:eastAsia="Times New Roman" w:hAnsi="Times New Roman" w:cs="Times New Roman"/>
          <w:color w:val="222222"/>
          <w:shd w:val="clear" w:color="auto" w:fill="FFFFFF"/>
          <w:rPrChange w:id="1444" w:author="Justine Kao" w:date="2014-06-05T19:39:00Z">
            <w:rPr>
              <w:rFonts w:ascii="Arial" w:eastAsia="Times New Roman" w:hAnsi="Arial" w:cs="Arial"/>
              <w:color w:val="222222"/>
              <w:shd w:val="clear" w:color="auto" w:fill="FFFFFF"/>
            </w:rPr>
          </w:rPrChange>
        </w:rPr>
      </w:pPr>
    </w:p>
    <w:p w14:paraId="1E296165" w14:textId="256FDA9C" w:rsidR="00160EF4" w:rsidRPr="00CA258C" w:rsidRDefault="00315FF3" w:rsidP="002F46D3">
      <w:pPr>
        <w:ind w:left="720"/>
        <w:rPr>
          <w:rFonts w:ascii="Times New Roman" w:eastAsia="Times New Roman" w:hAnsi="Times New Roman" w:cs="Times New Roman"/>
          <w:color w:val="222222"/>
          <w:shd w:val="clear" w:color="auto" w:fill="FFFFFF"/>
          <w:rPrChange w:id="1445" w:author="Justine Kao" w:date="2014-06-05T19:39:00Z">
            <w:rPr>
              <w:rFonts w:ascii="Arial" w:eastAsia="Times New Roman" w:hAnsi="Arial" w:cs="Arial"/>
              <w:color w:val="222222"/>
              <w:shd w:val="clear" w:color="auto" w:fill="FFFFFF"/>
            </w:rPr>
          </w:rPrChange>
        </w:rPr>
      </w:pPr>
      <w:del w:id="1446" w:author="Noah Goodman" w:date="2014-06-13T11:09:00Z">
        <w:r w:rsidRPr="00CA258C" w:rsidDel="00BF41EC">
          <w:rPr>
            <w:rFonts w:ascii="Times New Roman" w:eastAsia="Times New Roman" w:hAnsi="Times New Roman" w:cs="Times New Roman"/>
            <w:color w:val="222222"/>
            <w:shd w:val="clear" w:color="auto" w:fill="FFFFFF"/>
            <w:rPrChange w:id="1447" w:author="Justine Kao" w:date="2014-06-05T19:39:00Z">
              <w:rPr>
                <w:rFonts w:ascii="Arial" w:eastAsia="Times New Roman" w:hAnsi="Arial" w:cs="Arial"/>
                <w:color w:val="222222"/>
                <w:shd w:val="clear" w:color="auto" w:fill="FFFFFF"/>
              </w:rPr>
            </w:rPrChange>
          </w:rPr>
          <w:delText>As described in</w:delText>
        </w:r>
      </w:del>
      <w:ins w:id="1448" w:author="Noah Goodman" w:date="2014-06-13T11:09:00Z">
        <w:r w:rsidR="00BF41EC">
          <w:rPr>
            <w:rFonts w:ascii="Times New Roman" w:eastAsia="Times New Roman" w:hAnsi="Times New Roman" w:cs="Times New Roman"/>
            <w:color w:val="222222"/>
            <w:shd w:val="clear" w:color="auto" w:fill="FFFFFF"/>
          </w:rPr>
          <w:t>Please see</w:t>
        </w:r>
      </w:ins>
      <w:r w:rsidRPr="00CA258C">
        <w:rPr>
          <w:rFonts w:ascii="Times New Roman" w:eastAsia="Times New Roman" w:hAnsi="Times New Roman" w:cs="Times New Roman"/>
          <w:color w:val="222222"/>
          <w:shd w:val="clear" w:color="auto" w:fill="FFFFFF"/>
          <w:rPrChange w:id="1449" w:author="Justine Kao" w:date="2014-06-05T19:39:00Z">
            <w:rPr>
              <w:rFonts w:ascii="Arial" w:eastAsia="Times New Roman" w:hAnsi="Arial" w:cs="Arial"/>
              <w:color w:val="222222"/>
              <w:shd w:val="clear" w:color="auto" w:fill="FFFFFF"/>
            </w:rPr>
          </w:rPrChange>
        </w:rPr>
        <w:t xml:space="preserve"> our response to the editor’</w:t>
      </w:r>
      <w:r w:rsidR="00D25C5C" w:rsidRPr="00CA258C">
        <w:rPr>
          <w:rFonts w:ascii="Times New Roman" w:eastAsia="Times New Roman" w:hAnsi="Times New Roman" w:cs="Times New Roman"/>
          <w:color w:val="222222"/>
          <w:shd w:val="clear" w:color="auto" w:fill="FFFFFF"/>
          <w:rPrChange w:id="1450" w:author="Justine Kao" w:date="2014-06-05T19:39:00Z">
            <w:rPr>
              <w:rFonts w:ascii="Arial" w:eastAsia="Times New Roman" w:hAnsi="Arial" w:cs="Arial"/>
              <w:color w:val="222222"/>
              <w:shd w:val="clear" w:color="auto" w:fill="FFFFFF"/>
            </w:rPr>
          </w:rPrChange>
        </w:rPr>
        <w:t>s comment (1)</w:t>
      </w:r>
      <w:ins w:id="1451" w:author="Justine Kao" w:date="2014-06-13T14:57:00Z">
        <w:r w:rsidR="00451A24">
          <w:rPr>
            <w:rFonts w:ascii="Times New Roman" w:eastAsia="Times New Roman" w:hAnsi="Times New Roman" w:cs="Times New Roman"/>
            <w:color w:val="222222"/>
            <w:shd w:val="clear" w:color="auto" w:fill="FFFFFF"/>
          </w:rPr>
          <w:t>.</w:t>
        </w:r>
      </w:ins>
      <w:del w:id="1452" w:author="Justine Kao" w:date="2014-06-13T14:57:00Z">
        <w:r w:rsidR="00D25C5C" w:rsidRPr="00CA258C" w:rsidDel="00451A24">
          <w:rPr>
            <w:rFonts w:ascii="Times New Roman" w:eastAsia="Times New Roman" w:hAnsi="Times New Roman" w:cs="Times New Roman"/>
            <w:color w:val="222222"/>
            <w:shd w:val="clear" w:color="auto" w:fill="FFFFFF"/>
            <w:rPrChange w:id="1453" w:author="Justine Kao" w:date="2014-06-05T19:39:00Z">
              <w:rPr>
                <w:rFonts w:ascii="Arial" w:eastAsia="Times New Roman" w:hAnsi="Arial" w:cs="Arial"/>
                <w:color w:val="222222"/>
                <w:shd w:val="clear" w:color="auto" w:fill="FFFFFF"/>
              </w:rPr>
            </w:rPrChange>
          </w:rPr>
          <w:delText>,</w:delText>
        </w:r>
      </w:del>
      <w:r w:rsidR="00D25C5C" w:rsidRPr="00CA258C">
        <w:rPr>
          <w:rFonts w:ascii="Times New Roman" w:eastAsia="Times New Roman" w:hAnsi="Times New Roman" w:cs="Times New Roman"/>
          <w:color w:val="222222"/>
          <w:shd w:val="clear" w:color="auto" w:fill="FFFFFF"/>
          <w:rPrChange w:id="1454" w:author="Justine Kao" w:date="2014-06-05T19:39:00Z">
            <w:rPr>
              <w:rFonts w:ascii="Arial" w:eastAsia="Times New Roman" w:hAnsi="Arial" w:cs="Arial"/>
              <w:color w:val="222222"/>
              <w:shd w:val="clear" w:color="auto" w:fill="FFFFFF"/>
            </w:rPr>
          </w:rPrChange>
        </w:rPr>
        <w:t xml:space="preserve"> </w:t>
      </w:r>
      <w:ins w:id="1455" w:author="Justine Kao" w:date="2014-06-13T14:57:00Z">
        <w:r w:rsidR="00451A24">
          <w:rPr>
            <w:rFonts w:ascii="Times New Roman" w:eastAsia="Times New Roman" w:hAnsi="Times New Roman" w:cs="Times New Roman"/>
            <w:color w:val="222222"/>
            <w:shd w:val="clear" w:color="auto" w:fill="FFFFFF"/>
          </w:rPr>
          <w:t>W</w:t>
        </w:r>
      </w:ins>
      <w:ins w:id="1456" w:author="Noah Goodman" w:date="2014-06-13T11:09:00Z">
        <w:del w:id="1457" w:author="Justine Kao" w:date="2014-06-13T14:57:00Z">
          <w:r w:rsidR="00BF41EC" w:rsidDel="00451A24">
            <w:rPr>
              <w:rFonts w:ascii="Times New Roman" w:eastAsia="Times New Roman" w:hAnsi="Times New Roman" w:cs="Times New Roman"/>
              <w:color w:val="222222"/>
              <w:shd w:val="clear" w:color="auto" w:fill="FFFFFF"/>
            </w:rPr>
            <w:delText>w</w:delText>
          </w:r>
        </w:del>
        <w:r w:rsidR="00BF41EC">
          <w:rPr>
            <w:rFonts w:ascii="Times New Roman" w:eastAsia="Times New Roman" w:hAnsi="Times New Roman" w:cs="Times New Roman"/>
            <w:color w:val="222222"/>
            <w:shd w:val="clear" w:color="auto" w:fill="FFFFFF"/>
          </w:rPr>
          <w:t xml:space="preserve">e believe it is now clearer that </w:t>
        </w:r>
      </w:ins>
      <w:ins w:id="1458" w:author="Noah Goodman" w:date="2014-06-13T11:10:00Z">
        <w:r w:rsidR="00BF41EC">
          <w:rPr>
            <w:rFonts w:ascii="Times New Roman" w:eastAsia="Times New Roman" w:hAnsi="Times New Roman" w:cs="Times New Roman"/>
            <w:color w:val="222222"/>
            <w:shd w:val="clear" w:color="auto" w:fill="FFFFFF"/>
          </w:rPr>
          <w:t>(</w:t>
        </w:r>
      </w:ins>
      <w:ins w:id="1459" w:author="Noah Goodman" w:date="2014-06-13T11:09:00Z">
        <w:r w:rsidR="00BF41EC">
          <w:rPr>
            <w:rFonts w:ascii="Times New Roman" w:eastAsia="Times New Roman" w:hAnsi="Times New Roman" w:cs="Times New Roman"/>
            <w:color w:val="222222"/>
            <w:shd w:val="clear" w:color="auto" w:fill="FFFFFF"/>
          </w:rPr>
          <w:t>and how</w:t>
        </w:r>
      </w:ins>
      <w:ins w:id="1460" w:author="Noah Goodman" w:date="2014-06-13T11:10:00Z">
        <w:r w:rsidR="00BF41EC">
          <w:rPr>
            <w:rFonts w:ascii="Times New Roman" w:eastAsia="Times New Roman" w:hAnsi="Times New Roman" w:cs="Times New Roman"/>
            <w:color w:val="222222"/>
            <w:shd w:val="clear" w:color="auto" w:fill="FFFFFF"/>
          </w:rPr>
          <w:t>)</w:t>
        </w:r>
      </w:ins>
      <w:ins w:id="1461" w:author="Noah Goodman" w:date="2014-06-13T11:09:00Z">
        <w:r w:rsidR="00BF41EC">
          <w:rPr>
            <w:rFonts w:ascii="Times New Roman" w:eastAsia="Times New Roman" w:hAnsi="Times New Roman" w:cs="Times New Roman"/>
            <w:color w:val="222222"/>
            <w:shd w:val="clear" w:color="auto" w:fill="FFFFFF"/>
          </w:rPr>
          <w:t xml:space="preserve"> the halo effect is captured by the model</w:t>
        </w:r>
      </w:ins>
      <w:ins w:id="1462" w:author="Noah Goodman" w:date="2014-06-13T11:10:00Z">
        <w:r w:rsidR="00BF41EC">
          <w:rPr>
            <w:rFonts w:ascii="Times New Roman" w:eastAsia="Times New Roman" w:hAnsi="Times New Roman" w:cs="Times New Roman"/>
            <w:color w:val="222222"/>
            <w:shd w:val="clear" w:color="auto" w:fill="FFFFFF"/>
          </w:rPr>
          <w:t>.</w:t>
        </w:r>
      </w:ins>
      <w:del w:id="1463" w:author="Noah Goodman" w:date="2014-06-13T11:09:00Z">
        <w:r w:rsidR="00CA1033" w:rsidRPr="00CA258C" w:rsidDel="00BF41EC">
          <w:rPr>
            <w:rFonts w:ascii="Times New Roman" w:eastAsia="Times New Roman" w:hAnsi="Times New Roman" w:cs="Times New Roman"/>
            <w:color w:val="222222"/>
            <w:shd w:val="clear" w:color="auto" w:fill="FFFFFF"/>
            <w:rPrChange w:id="1464" w:author="Justine Kao" w:date="2014-06-05T19:39:00Z">
              <w:rPr>
                <w:rFonts w:ascii="Arial" w:eastAsia="Times New Roman" w:hAnsi="Arial" w:cs="Arial"/>
                <w:color w:val="222222"/>
                <w:shd w:val="clear" w:color="auto" w:fill="FFFFFF"/>
              </w:rPr>
            </w:rPrChange>
          </w:rPr>
          <w:delText xml:space="preserve">we have modified the presentation of Figure 1 to make our model predictions </w:delText>
        </w:r>
        <w:r w:rsidR="00C9316C" w:rsidRPr="00CA258C" w:rsidDel="00BF41EC">
          <w:rPr>
            <w:rFonts w:ascii="Times New Roman" w:eastAsia="Times New Roman" w:hAnsi="Times New Roman" w:cs="Times New Roman"/>
            <w:color w:val="222222"/>
            <w:shd w:val="clear" w:color="auto" w:fill="FFFFFF"/>
            <w:rPrChange w:id="1465" w:author="Justine Kao" w:date="2014-06-05T19:39:00Z">
              <w:rPr>
                <w:rFonts w:ascii="Arial" w:eastAsia="Times New Roman" w:hAnsi="Arial" w:cs="Arial"/>
                <w:color w:val="222222"/>
                <w:shd w:val="clear" w:color="auto" w:fill="FFFFFF"/>
              </w:rPr>
            </w:rPrChange>
          </w:rPr>
          <w:delText>clearer and easier</w:delText>
        </w:r>
        <w:r w:rsidR="00CA1033" w:rsidRPr="00CA258C" w:rsidDel="00BF41EC">
          <w:rPr>
            <w:rFonts w:ascii="Times New Roman" w:eastAsia="Times New Roman" w:hAnsi="Times New Roman" w:cs="Times New Roman"/>
            <w:color w:val="222222"/>
            <w:shd w:val="clear" w:color="auto" w:fill="FFFFFF"/>
            <w:rPrChange w:id="1466" w:author="Justine Kao" w:date="2014-06-05T19:39:00Z">
              <w:rPr>
                <w:rFonts w:ascii="Arial" w:eastAsia="Times New Roman" w:hAnsi="Arial" w:cs="Arial"/>
                <w:color w:val="222222"/>
                <w:shd w:val="clear" w:color="auto" w:fill="FFFFFF"/>
              </w:rPr>
            </w:rPrChange>
          </w:rPr>
          <w:delText xml:space="preserve"> </w:delText>
        </w:r>
        <w:r w:rsidR="002F46D3" w:rsidRPr="00CA258C" w:rsidDel="00BF41EC">
          <w:rPr>
            <w:rFonts w:ascii="Times New Roman" w:eastAsia="Times New Roman" w:hAnsi="Times New Roman" w:cs="Times New Roman"/>
            <w:color w:val="222222"/>
            <w:shd w:val="clear" w:color="auto" w:fill="FFFFFF"/>
            <w:rPrChange w:id="1467" w:author="Justine Kao" w:date="2014-06-05T19:39:00Z">
              <w:rPr>
                <w:rFonts w:ascii="Arial" w:eastAsia="Times New Roman" w:hAnsi="Arial" w:cs="Arial"/>
                <w:color w:val="222222"/>
                <w:shd w:val="clear" w:color="auto" w:fill="FFFFFF"/>
              </w:rPr>
            </w:rPrChange>
          </w:rPr>
          <w:delText xml:space="preserve">to interpret. </w:delText>
        </w:r>
      </w:del>
    </w:p>
    <w:p w14:paraId="348A1F02" w14:textId="77777777" w:rsidR="00160EF4" w:rsidRPr="00CA258C" w:rsidRDefault="00160EF4" w:rsidP="001705B9">
      <w:pPr>
        <w:rPr>
          <w:rFonts w:ascii="Times New Roman" w:eastAsia="Times New Roman" w:hAnsi="Times New Roman" w:cs="Times New Roman"/>
          <w:color w:val="222222"/>
          <w:shd w:val="clear" w:color="auto" w:fill="FFFFFF"/>
          <w:rPrChange w:id="1468" w:author="Justine Kao" w:date="2014-06-05T19:39:00Z">
            <w:rPr>
              <w:rFonts w:ascii="Arial" w:eastAsia="Times New Roman" w:hAnsi="Arial" w:cs="Arial"/>
              <w:color w:val="222222"/>
              <w:shd w:val="clear" w:color="auto" w:fill="FFFFFF"/>
            </w:rPr>
          </w:rPrChange>
        </w:rPr>
      </w:pPr>
    </w:p>
    <w:p w14:paraId="31D455DC" w14:textId="77777777" w:rsidR="00160EF4" w:rsidRPr="00CA258C" w:rsidRDefault="001705B9" w:rsidP="001705B9">
      <w:pPr>
        <w:rPr>
          <w:rFonts w:ascii="Times New Roman" w:eastAsia="Times New Roman" w:hAnsi="Times New Roman" w:cs="Times New Roman"/>
          <w:color w:val="222222"/>
          <w:shd w:val="clear" w:color="auto" w:fill="FFFFFF"/>
          <w:rPrChange w:id="1469"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470" w:author="Justine Kao" w:date="2014-06-05T19:39:00Z">
            <w:rPr>
              <w:rFonts w:ascii="Arial" w:eastAsia="Times New Roman" w:hAnsi="Arial" w:cs="Arial"/>
              <w:color w:val="222222"/>
              <w:shd w:val="clear" w:color="auto" w:fill="FFFFFF"/>
            </w:rPr>
          </w:rPrChange>
        </w:rPr>
        <w:lastRenderedPageBreak/>
        <w:t>[Relatedly, are the axes for the model in Figure 3b the same as for humans? If so I'm quite surprised given Figure 1, and I think I must be misinterpreting Figure 1. If not, then it really needs to show the model axes as well because otherwise it may be quite misleading about the magnitude of the predictions made by the model vis-a-vis the magnitude of the effect in humans.] </w:t>
      </w:r>
    </w:p>
    <w:p w14:paraId="1563B37B" w14:textId="77777777" w:rsidR="00160EF4" w:rsidRPr="00CA258C" w:rsidRDefault="00160EF4" w:rsidP="001705B9">
      <w:pPr>
        <w:rPr>
          <w:rFonts w:ascii="Times New Roman" w:eastAsia="Times New Roman" w:hAnsi="Times New Roman" w:cs="Times New Roman"/>
          <w:color w:val="222222"/>
          <w:shd w:val="clear" w:color="auto" w:fill="FFFFFF"/>
          <w:rPrChange w:id="1471" w:author="Justine Kao" w:date="2014-06-05T19:39:00Z">
            <w:rPr>
              <w:rFonts w:ascii="Arial" w:eastAsia="Times New Roman" w:hAnsi="Arial" w:cs="Arial"/>
              <w:color w:val="222222"/>
              <w:shd w:val="clear" w:color="auto" w:fill="FFFFFF"/>
            </w:rPr>
          </w:rPrChange>
        </w:rPr>
      </w:pPr>
    </w:p>
    <w:p w14:paraId="42ADB4CF" w14:textId="3A5C382C" w:rsidR="002F46D3" w:rsidRPr="00CA258C" w:rsidRDefault="002F46D3" w:rsidP="002F46D3">
      <w:pPr>
        <w:ind w:left="720"/>
        <w:rPr>
          <w:rFonts w:ascii="Times New Roman" w:eastAsia="Times New Roman" w:hAnsi="Times New Roman" w:cs="Times New Roman"/>
          <w:color w:val="222222"/>
          <w:rPrChange w:id="1472"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1473" w:author="Justine Kao" w:date="2014-06-05T19:39:00Z">
            <w:rPr>
              <w:rFonts w:ascii="Arial" w:eastAsia="Times New Roman" w:hAnsi="Arial" w:cs="Arial"/>
              <w:color w:val="222222"/>
            </w:rPr>
          </w:rPrChange>
        </w:rPr>
        <w:t xml:space="preserve">The axes in Figure 3b are identical for the model and for humans. </w:t>
      </w:r>
      <w:r w:rsidR="008521BD" w:rsidRPr="00CA258C">
        <w:rPr>
          <w:rFonts w:ascii="Times New Roman" w:eastAsia="Times New Roman" w:hAnsi="Times New Roman" w:cs="Times New Roman"/>
          <w:color w:val="222222"/>
          <w:rPrChange w:id="1474" w:author="Justine Kao" w:date="2014-06-05T19:39:00Z">
            <w:rPr>
              <w:rFonts w:ascii="Arial" w:eastAsia="Times New Roman" w:hAnsi="Arial" w:cs="Arial"/>
              <w:color w:val="222222"/>
            </w:rPr>
          </w:rPrChange>
        </w:rPr>
        <w:t>T</w:t>
      </w:r>
      <w:r w:rsidR="00E62556" w:rsidRPr="00CA258C">
        <w:rPr>
          <w:rFonts w:ascii="Times New Roman" w:eastAsia="Times New Roman" w:hAnsi="Times New Roman" w:cs="Times New Roman"/>
          <w:color w:val="222222"/>
          <w:rPrChange w:id="1475" w:author="Justine Kao" w:date="2014-06-05T19:39:00Z">
            <w:rPr>
              <w:rFonts w:ascii="Arial" w:eastAsia="Times New Roman" w:hAnsi="Arial" w:cs="Arial"/>
              <w:color w:val="222222"/>
            </w:rPr>
          </w:rPrChange>
        </w:rPr>
        <w:t xml:space="preserve">he magnitude of the predictions made by the model </w:t>
      </w:r>
      <w:r w:rsidR="008521BD" w:rsidRPr="00CA258C">
        <w:rPr>
          <w:rFonts w:ascii="Times New Roman" w:eastAsia="Times New Roman" w:hAnsi="Times New Roman" w:cs="Times New Roman"/>
          <w:color w:val="222222"/>
          <w:rPrChange w:id="1476" w:author="Justine Kao" w:date="2014-06-05T19:39:00Z">
            <w:rPr>
              <w:rFonts w:ascii="Arial" w:eastAsia="Times New Roman" w:hAnsi="Arial" w:cs="Arial"/>
              <w:color w:val="222222"/>
            </w:rPr>
          </w:rPrChange>
        </w:rPr>
        <w:t>very closely align</w:t>
      </w:r>
      <w:r w:rsidR="00B3776B" w:rsidRPr="00CA258C">
        <w:rPr>
          <w:rFonts w:ascii="Times New Roman" w:eastAsia="Times New Roman" w:hAnsi="Times New Roman" w:cs="Times New Roman"/>
          <w:color w:val="222222"/>
          <w:rPrChange w:id="1477" w:author="Justine Kao" w:date="2014-06-05T19:39:00Z">
            <w:rPr>
              <w:rFonts w:ascii="Arial" w:eastAsia="Times New Roman" w:hAnsi="Arial" w:cs="Arial"/>
              <w:color w:val="222222"/>
            </w:rPr>
          </w:rPrChange>
        </w:rPr>
        <w:t>s</w:t>
      </w:r>
      <w:r w:rsidR="008521BD" w:rsidRPr="00CA258C">
        <w:rPr>
          <w:rFonts w:ascii="Times New Roman" w:eastAsia="Times New Roman" w:hAnsi="Times New Roman" w:cs="Times New Roman"/>
          <w:color w:val="222222"/>
          <w:rPrChange w:id="1478" w:author="Justine Kao" w:date="2014-06-05T19:39:00Z">
            <w:rPr>
              <w:rFonts w:ascii="Arial" w:eastAsia="Times New Roman" w:hAnsi="Arial" w:cs="Arial"/>
              <w:color w:val="222222"/>
            </w:rPr>
          </w:rPrChange>
        </w:rPr>
        <w:t xml:space="preserve"> with</w:t>
      </w:r>
      <w:r w:rsidR="00E62556" w:rsidRPr="00CA258C">
        <w:rPr>
          <w:rFonts w:ascii="Times New Roman" w:eastAsia="Times New Roman" w:hAnsi="Times New Roman" w:cs="Times New Roman"/>
          <w:color w:val="222222"/>
          <w:rPrChange w:id="1479" w:author="Justine Kao" w:date="2014-06-05T19:39:00Z">
            <w:rPr>
              <w:rFonts w:ascii="Arial" w:eastAsia="Times New Roman" w:hAnsi="Arial" w:cs="Arial"/>
              <w:color w:val="222222"/>
            </w:rPr>
          </w:rPrChange>
        </w:rPr>
        <w:t xml:space="preserve"> the magnitude of the </w:t>
      </w:r>
      <w:ins w:id="1480" w:author="Noah Goodman" w:date="2014-06-05T09:08:00Z">
        <w:r w:rsidR="00204C78" w:rsidRPr="00CA258C">
          <w:rPr>
            <w:rFonts w:ascii="Times New Roman" w:eastAsia="Times New Roman" w:hAnsi="Times New Roman" w:cs="Times New Roman"/>
            <w:color w:val="222222"/>
            <w:rPrChange w:id="1481" w:author="Justine Kao" w:date="2014-06-05T19:39:00Z">
              <w:rPr>
                <w:rFonts w:ascii="Arial" w:eastAsia="Times New Roman" w:hAnsi="Arial" w:cs="Arial"/>
                <w:color w:val="222222"/>
              </w:rPr>
            </w:rPrChange>
          </w:rPr>
          <w:t xml:space="preserve">effect </w:t>
        </w:r>
      </w:ins>
      <w:del w:id="1482" w:author="Noah Goodman" w:date="2014-06-05T09:08:00Z">
        <w:r w:rsidR="00E62556" w:rsidRPr="00CA258C" w:rsidDel="00204C78">
          <w:rPr>
            <w:rFonts w:ascii="Times New Roman" w:eastAsia="Times New Roman" w:hAnsi="Times New Roman" w:cs="Times New Roman"/>
            <w:color w:val="222222"/>
            <w:rPrChange w:id="1483" w:author="Justine Kao" w:date="2014-06-05T19:39:00Z">
              <w:rPr>
                <w:rFonts w:ascii="Arial" w:eastAsia="Times New Roman" w:hAnsi="Arial" w:cs="Arial"/>
                <w:color w:val="222222"/>
              </w:rPr>
            </w:rPrChange>
          </w:rPr>
          <w:delText>predictions made by</w:delText>
        </w:r>
      </w:del>
      <w:ins w:id="1484" w:author="Noah Goodman" w:date="2014-06-05T09:08:00Z">
        <w:r w:rsidR="00204C78" w:rsidRPr="00CA258C">
          <w:rPr>
            <w:rFonts w:ascii="Times New Roman" w:eastAsia="Times New Roman" w:hAnsi="Times New Roman" w:cs="Times New Roman"/>
            <w:color w:val="222222"/>
            <w:rPrChange w:id="1485" w:author="Justine Kao" w:date="2014-06-05T19:39:00Z">
              <w:rPr>
                <w:rFonts w:ascii="Arial" w:eastAsia="Times New Roman" w:hAnsi="Arial" w:cs="Arial"/>
                <w:color w:val="222222"/>
              </w:rPr>
            </w:rPrChange>
          </w:rPr>
          <w:t>in</w:t>
        </w:r>
      </w:ins>
      <w:r w:rsidR="00E62556" w:rsidRPr="00CA258C">
        <w:rPr>
          <w:rFonts w:ascii="Times New Roman" w:eastAsia="Times New Roman" w:hAnsi="Times New Roman" w:cs="Times New Roman"/>
          <w:color w:val="222222"/>
          <w:rPrChange w:id="1486" w:author="Justine Kao" w:date="2014-06-05T19:39:00Z">
            <w:rPr>
              <w:rFonts w:ascii="Arial" w:eastAsia="Times New Roman" w:hAnsi="Arial" w:cs="Arial"/>
              <w:color w:val="222222"/>
            </w:rPr>
          </w:rPrChange>
        </w:rPr>
        <w:t xml:space="preserve"> human</w:t>
      </w:r>
      <w:ins w:id="1487" w:author="Noah Goodman" w:date="2014-06-05T09:08:00Z">
        <w:r w:rsidR="00204C78" w:rsidRPr="00CA258C">
          <w:rPr>
            <w:rFonts w:ascii="Times New Roman" w:eastAsia="Times New Roman" w:hAnsi="Times New Roman" w:cs="Times New Roman"/>
            <w:color w:val="222222"/>
            <w:rPrChange w:id="1488" w:author="Justine Kao" w:date="2014-06-05T19:39:00Z">
              <w:rPr>
                <w:rFonts w:ascii="Arial" w:eastAsia="Times New Roman" w:hAnsi="Arial" w:cs="Arial"/>
                <w:color w:val="222222"/>
              </w:rPr>
            </w:rPrChange>
          </w:rPr>
          <w:t xml:space="preserve"> judg</w:t>
        </w:r>
        <w:del w:id="1489" w:author="Justine Kao" w:date="2014-06-05T20:24:00Z">
          <w:r w:rsidR="00204C78" w:rsidRPr="00CA258C" w:rsidDel="00814740">
            <w:rPr>
              <w:rFonts w:ascii="Times New Roman" w:eastAsia="Times New Roman" w:hAnsi="Times New Roman" w:cs="Times New Roman"/>
              <w:color w:val="222222"/>
              <w:rPrChange w:id="1490" w:author="Justine Kao" w:date="2014-06-05T19:39:00Z">
                <w:rPr>
                  <w:rFonts w:ascii="Arial" w:eastAsia="Times New Roman" w:hAnsi="Arial" w:cs="Arial"/>
                  <w:color w:val="222222"/>
                </w:rPr>
              </w:rPrChange>
            </w:rPr>
            <w:delText>e</w:delText>
          </w:r>
        </w:del>
        <w:r w:rsidR="00204C78" w:rsidRPr="00CA258C">
          <w:rPr>
            <w:rFonts w:ascii="Times New Roman" w:eastAsia="Times New Roman" w:hAnsi="Times New Roman" w:cs="Times New Roman"/>
            <w:color w:val="222222"/>
            <w:rPrChange w:id="1491" w:author="Justine Kao" w:date="2014-06-05T19:39:00Z">
              <w:rPr>
                <w:rFonts w:ascii="Arial" w:eastAsia="Times New Roman" w:hAnsi="Arial" w:cs="Arial"/>
                <w:color w:val="222222"/>
              </w:rPr>
            </w:rPrChange>
          </w:rPr>
          <w:t>ments</w:t>
        </w:r>
      </w:ins>
      <w:del w:id="1492" w:author="Noah Goodman" w:date="2014-06-05T09:08:00Z">
        <w:r w:rsidR="00E62556" w:rsidRPr="00CA258C" w:rsidDel="00204C78">
          <w:rPr>
            <w:rFonts w:ascii="Times New Roman" w:eastAsia="Times New Roman" w:hAnsi="Times New Roman" w:cs="Times New Roman"/>
            <w:color w:val="222222"/>
            <w:rPrChange w:id="1493" w:author="Justine Kao" w:date="2014-06-05T19:39:00Z">
              <w:rPr>
                <w:rFonts w:ascii="Arial" w:eastAsia="Times New Roman" w:hAnsi="Arial" w:cs="Arial"/>
                <w:color w:val="222222"/>
              </w:rPr>
            </w:rPrChange>
          </w:rPr>
          <w:delText>s</w:delText>
        </w:r>
      </w:del>
      <w:r w:rsidR="00E62556" w:rsidRPr="00CA258C">
        <w:rPr>
          <w:rFonts w:ascii="Times New Roman" w:eastAsia="Times New Roman" w:hAnsi="Times New Roman" w:cs="Times New Roman"/>
          <w:color w:val="222222"/>
          <w:rPrChange w:id="1494" w:author="Justine Kao" w:date="2014-06-05T19:39:00Z">
            <w:rPr>
              <w:rFonts w:ascii="Arial" w:eastAsia="Times New Roman" w:hAnsi="Arial" w:cs="Arial"/>
              <w:color w:val="222222"/>
            </w:rPr>
          </w:rPrChange>
        </w:rPr>
        <w:t xml:space="preserve">. </w:t>
      </w:r>
      <w:r w:rsidR="00B3776B" w:rsidRPr="00CA258C">
        <w:rPr>
          <w:rFonts w:ascii="Times New Roman" w:eastAsia="Times New Roman" w:hAnsi="Times New Roman" w:cs="Times New Roman"/>
          <w:color w:val="222222"/>
          <w:rPrChange w:id="1495" w:author="Justine Kao" w:date="2014-06-05T19:39:00Z">
            <w:rPr>
              <w:rFonts w:ascii="Arial" w:eastAsia="Times New Roman" w:hAnsi="Arial" w:cs="Arial"/>
              <w:color w:val="222222"/>
            </w:rPr>
          </w:rPrChange>
        </w:rPr>
        <w:t>What may have been confusing in the presentation i</w:t>
      </w:r>
      <w:r w:rsidR="00E62556" w:rsidRPr="00CA258C">
        <w:rPr>
          <w:rFonts w:ascii="Times New Roman" w:eastAsia="Times New Roman" w:hAnsi="Times New Roman" w:cs="Times New Roman"/>
          <w:color w:val="222222"/>
          <w:rPrChange w:id="1496" w:author="Justine Kao" w:date="2014-06-05T19:39:00Z">
            <w:rPr>
              <w:rFonts w:ascii="Arial" w:eastAsia="Times New Roman" w:hAnsi="Arial" w:cs="Arial"/>
              <w:color w:val="222222"/>
            </w:rPr>
          </w:rPrChange>
        </w:rPr>
        <w:t xml:space="preserve">s that the axes in Figure 3b is the </w:t>
      </w:r>
      <w:r w:rsidR="00E62556" w:rsidRPr="00CA258C">
        <w:rPr>
          <w:rFonts w:ascii="Times New Roman" w:eastAsia="Times New Roman" w:hAnsi="Times New Roman" w:cs="Times New Roman"/>
          <w:i/>
          <w:color w:val="222222"/>
          <w:rPrChange w:id="1497" w:author="Justine Kao" w:date="2014-06-05T19:39:00Z">
            <w:rPr>
              <w:rFonts w:ascii="Arial" w:eastAsia="Times New Roman" w:hAnsi="Arial" w:cs="Arial"/>
              <w:i/>
              <w:color w:val="222222"/>
            </w:rPr>
          </w:rPrChange>
        </w:rPr>
        <w:t>difference</w:t>
      </w:r>
      <w:r w:rsidR="00E62556" w:rsidRPr="00CA258C">
        <w:rPr>
          <w:rFonts w:ascii="Times New Roman" w:eastAsia="Times New Roman" w:hAnsi="Times New Roman" w:cs="Times New Roman"/>
          <w:color w:val="222222"/>
          <w:rPrChange w:id="1498" w:author="Justine Kao" w:date="2014-06-05T19:39:00Z">
            <w:rPr>
              <w:rFonts w:ascii="Arial" w:eastAsia="Times New Roman" w:hAnsi="Arial" w:cs="Arial"/>
              <w:color w:val="222222"/>
            </w:rPr>
          </w:rPrChange>
        </w:rPr>
        <w:t xml:space="preserve"> in probability between an exact interpretation and a fuzzy interpretation of an utterance, while the axis for Figure 1 is the absolute probability of exact and fuzzy interpretations. </w:t>
      </w:r>
      <w:r w:rsidR="00B3776B" w:rsidRPr="00CA258C">
        <w:rPr>
          <w:rFonts w:ascii="Times New Roman" w:eastAsia="Times New Roman" w:hAnsi="Times New Roman" w:cs="Times New Roman"/>
          <w:color w:val="222222"/>
          <w:rPrChange w:id="1499" w:author="Justine Kao" w:date="2014-06-05T19:39:00Z">
            <w:rPr>
              <w:rFonts w:ascii="Arial" w:eastAsia="Times New Roman" w:hAnsi="Arial" w:cs="Arial"/>
              <w:color w:val="222222"/>
            </w:rPr>
          </w:rPrChange>
        </w:rPr>
        <w:t xml:space="preserve">We have changed the axis label for Figure 3b to </w:t>
      </w:r>
      <w:r w:rsidR="009E348D" w:rsidRPr="00CA258C">
        <w:rPr>
          <w:rFonts w:ascii="Times New Roman" w:eastAsia="Times New Roman" w:hAnsi="Times New Roman" w:cs="Times New Roman"/>
          <w:color w:val="222222"/>
          <w:rPrChange w:id="1500" w:author="Justine Kao" w:date="2014-06-05T19:39:00Z">
            <w:rPr>
              <w:rFonts w:ascii="Arial" w:eastAsia="Times New Roman" w:hAnsi="Arial" w:cs="Arial"/>
              <w:color w:val="222222"/>
            </w:rPr>
          </w:rPrChange>
        </w:rPr>
        <w:t>make this</w:t>
      </w:r>
      <w:r w:rsidR="00B3776B" w:rsidRPr="00CA258C">
        <w:rPr>
          <w:rFonts w:ascii="Times New Roman" w:eastAsia="Times New Roman" w:hAnsi="Times New Roman" w:cs="Times New Roman"/>
          <w:color w:val="222222"/>
          <w:rPrChange w:id="1501" w:author="Justine Kao" w:date="2014-06-05T19:39:00Z">
            <w:rPr>
              <w:rFonts w:ascii="Arial" w:eastAsia="Times New Roman" w:hAnsi="Arial" w:cs="Arial"/>
              <w:color w:val="222222"/>
            </w:rPr>
          </w:rPrChange>
        </w:rPr>
        <w:t xml:space="preserve"> clearer. </w:t>
      </w:r>
      <w:r w:rsidR="00E62556" w:rsidRPr="00CA258C">
        <w:rPr>
          <w:rFonts w:ascii="Times New Roman" w:eastAsia="Times New Roman" w:hAnsi="Times New Roman" w:cs="Times New Roman"/>
          <w:color w:val="222222"/>
          <w:rPrChange w:id="1502" w:author="Justine Kao" w:date="2014-06-05T19:39:00Z">
            <w:rPr>
              <w:rFonts w:ascii="Arial" w:eastAsia="Times New Roman" w:hAnsi="Arial" w:cs="Arial"/>
              <w:color w:val="222222"/>
            </w:rPr>
          </w:rPrChange>
        </w:rPr>
        <w:t>Also, note that the scales for Figure 3b are relatively small and fine-grained (0.04 ~ 0.10</w:t>
      </w:r>
      <w:r w:rsidR="00E017C0" w:rsidRPr="00CA258C">
        <w:rPr>
          <w:rFonts w:ascii="Times New Roman" w:eastAsia="Times New Roman" w:hAnsi="Times New Roman" w:cs="Times New Roman"/>
          <w:color w:val="222222"/>
          <w:rPrChange w:id="1503" w:author="Justine Kao" w:date="2014-06-05T19:39:00Z">
            <w:rPr>
              <w:rFonts w:ascii="Arial" w:eastAsia="Times New Roman" w:hAnsi="Arial" w:cs="Arial"/>
              <w:color w:val="222222"/>
            </w:rPr>
          </w:rPrChange>
        </w:rPr>
        <w:t>, 0.02 intervals</w:t>
      </w:r>
      <w:r w:rsidR="00E62556" w:rsidRPr="00CA258C">
        <w:rPr>
          <w:rFonts w:ascii="Times New Roman" w:eastAsia="Times New Roman" w:hAnsi="Times New Roman" w:cs="Times New Roman"/>
          <w:color w:val="222222"/>
          <w:rPrChange w:id="1504" w:author="Justine Kao" w:date="2014-06-05T19:39:00Z">
            <w:rPr>
              <w:rFonts w:ascii="Arial" w:eastAsia="Times New Roman" w:hAnsi="Arial" w:cs="Arial"/>
              <w:color w:val="222222"/>
            </w:rPr>
          </w:rPrChange>
        </w:rPr>
        <w:t>), while the scales for Figure 1 are larger and more course-grained (0 ~ 0.8</w:t>
      </w:r>
      <w:r w:rsidR="00E017C0" w:rsidRPr="00CA258C">
        <w:rPr>
          <w:rFonts w:ascii="Times New Roman" w:eastAsia="Times New Roman" w:hAnsi="Times New Roman" w:cs="Times New Roman"/>
          <w:color w:val="222222"/>
          <w:rPrChange w:id="1505" w:author="Justine Kao" w:date="2014-06-05T19:39:00Z">
            <w:rPr>
              <w:rFonts w:ascii="Arial" w:eastAsia="Times New Roman" w:hAnsi="Arial" w:cs="Arial"/>
              <w:color w:val="222222"/>
            </w:rPr>
          </w:rPrChange>
        </w:rPr>
        <w:t>, 0.2 intervals</w:t>
      </w:r>
      <w:r w:rsidR="00E62556" w:rsidRPr="00CA258C">
        <w:rPr>
          <w:rFonts w:ascii="Times New Roman" w:eastAsia="Times New Roman" w:hAnsi="Times New Roman" w:cs="Times New Roman"/>
          <w:color w:val="222222"/>
          <w:rPrChange w:id="1506" w:author="Justine Kao" w:date="2014-06-05T19:39:00Z">
            <w:rPr>
              <w:rFonts w:ascii="Arial" w:eastAsia="Times New Roman" w:hAnsi="Arial" w:cs="Arial"/>
              <w:color w:val="222222"/>
            </w:rPr>
          </w:rPrChange>
        </w:rPr>
        <w:t xml:space="preserve">). </w:t>
      </w:r>
      <w:r w:rsidR="00E017C0" w:rsidRPr="00BF41EC">
        <w:rPr>
          <w:rFonts w:ascii="Times New Roman" w:eastAsia="Times New Roman" w:hAnsi="Times New Roman" w:cs="Times New Roman"/>
          <w:color w:val="222222"/>
          <w:rPrChange w:id="1507" w:author="Noah Goodman" w:date="2014-06-13T11:11:00Z">
            <w:rPr>
              <w:rFonts w:ascii="Arial" w:eastAsia="Times New Roman" w:hAnsi="Arial" w:cs="Arial"/>
              <w:color w:val="222222"/>
            </w:rPr>
          </w:rPrChange>
        </w:rPr>
        <w:t xml:space="preserve">We have adjusted the scales for Figure </w:t>
      </w:r>
      <w:del w:id="1508" w:author="Noah Goodman" w:date="2014-06-13T11:11:00Z">
        <w:r w:rsidR="00E017C0" w:rsidRPr="00BF41EC" w:rsidDel="00BF41EC">
          <w:rPr>
            <w:rFonts w:ascii="Times New Roman" w:eastAsia="Times New Roman" w:hAnsi="Times New Roman" w:cs="Times New Roman"/>
            <w:color w:val="222222"/>
            <w:rPrChange w:id="1509" w:author="Noah Goodman" w:date="2014-06-13T11:11:00Z">
              <w:rPr>
                <w:rFonts w:ascii="Arial" w:eastAsia="Times New Roman" w:hAnsi="Arial" w:cs="Arial"/>
                <w:color w:val="222222"/>
              </w:rPr>
            </w:rPrChange>
          </w:rPr>
          <w:delText xml:space="preserve">1 to </w:delText>
        </w:r>
        <w:r w:rsidR="008521BD" w:rsidRPr="00BF41EC" w:rsidDel="00BF41EC">
          <w:rPr>
            <w:rFonts w:ascii="Times New Roman" w:eastAsia="Times New Roman" w:hAnsi="Times New Roman" w:cs="Times New Roman"/>
            <w:color w:val="222222"/>
            <w:rPrChange w:id="1510" w:author="Noah Goodman" w:date="2014-06-13T11:11:00Z">
              <w:rPr>
                <w:rFonts w:ascii="Arial" w:eastAsia="Times New Roman" w:hAnsi="Arial" w:cs="Arial"/>
                <w:color w:val="222222"/>
              </w:rPr>
            </w:rPrChange>
          </w:rPr>
          <w:delText>be smaller and more fine-grained for e</w:delText>
        </w:r>
        <w:r w:rsidR="009E348D" w:rsidRPr="00BF41EC" w:rsidDel="00BF41EC">
          <w:rPr>
            <w:rFonts w:ascii="Times New Roman" w:eastAsia="Times New Roman" w:hAnsi="Times New Roman" w:cs="Times New Roman"/>
            <w:color w:val="222222"/>
            <w:rPrChange w:id="1511" w:author="Noah Goodman" w:date="2014-06-13T11:11:00Z">
              <w:rPr>
                <w:rFonts w:ascii="Arial" w:eastAsia="Times New Roman" w:hAnsi="Arial" w:cs="Arial"/>
                <w:color w:val="222222"/>
              </w:rPr>
            </w:rPrChange>
          </w:rPr>
          <w:delText>xact and fuzzy interpretations</w:delText>
        </w:r>
      </w:del>
      <w:ins w:id="1512" w:author="Noah Goodman" w:date="2014-06-13T11:11:00Z">
        <w:r w:rsidR="00BF41EC">
          <w:rPr>
            <w:rFonts w:ascii="Times New Roman" w:eastAsia="Times New Roman" w:hAnsi="Times New Roman" w:cs="Times New Roman"/>
            <w:color w:val="222222"/>
          </w:rPr>
          <w:t>1</w:t>
        </w:r>
      </w:ins>
      <w:r w:rsidR="009E348D" w:rsidRPr="00BF41EC">
        <w:rPr>
          <w:rFonts w:ascii="Times New Roman" w:eastAsia="Times New Roman" w:hAnsi="Times New Roman" w:cs="Times New Roman"/>
          <w:color w:val="222222"/>
          <w:rPrChange w:id="1513" w:author="Noah Goodman" w:date="2014-06-13T11:11:00Z">
            <w:rPr>
              <w:rFonts w:ascii="Arial" w:eastAsia="Times New Roman" w:hAnsi="Arial" w:cs="Arial"/>
              <w:color w:val="222222"/>
            </w:rPr>
          </w:rPrChange>
        </w:rPr>
        <w:t>, so that the magnitude</w:t>
      </w:r>
      <w:ins w:id="1514" w:author="Justine Kao" w:date="2014-06-13T15:01:00Z">
        <w:r w:rsidR="006C4799">
          <w:rPr>
            <w:rFonts w:ascii="Times New Roman" w:eastAsia="Times New Roman" w:hAnsi="Times New Roman" w:cs="Times New Roman"/>
            <w:color w:val="222222"/>
          </w:rPr>
          <w:t>s</w:t>
        </w:r>
      </w:ins>
      <w:r w:rsidR="009E348D" w:rsidRPr="00BF41EC">
        <w:rPr>
          <w:rFonts w:ascii="Times New Roman" w:eastAsia="Times New Roman" w:hAnsi="Times New Roman" w:cs="Times New Roman"/>
          <w:color w:val="222222"/>
          <w:rPrChange w:id="1515" w:author="Noah Goodman" w:date="2014-06-13T11:11:00Z">
            <w:rPr>
              <w:rFonts w:ascii="Arial" w:eastAsia="Times New Roman" w:hAnsi="Arial" w:cs="Arial"/>
              <w:color w:val="222222"/>
            </w:rPr>
          </w:rPrChange>
        </w:rPr>
        <w:t xml:space="preserve"> in Figure 1 and Figure 3b </w:t>
      </w:r>
      <w:ins w:id="1516" w:author="Justine Kao" w:date="2014-06-13T15:01:00Z">
        <w:r w:rsidR="006C4799">
          <w:rPr>
            <w:rFonts w:ascii="Times New Roman" w:eastAsia="Times New Roman" w:hAnsi="Times New Roman" w:cs="Times New Roman"/>
            <w:color w:val="222222"/>
          </w:rPr>
          <w:t xml:space="preserve">are </w:t>
        </w:r>
      </w:ins>
      <w:del w:id="1517" w:author="Justine Kao" w:date="2014-06-13T15:01:00Z">
        <w:r w:rsidR="009E348D" w:rsidRPr="00BF41EC" w:rsidDel="006C4799">
          <w:rPr>
            <w:rFonts w:ascii="Times New Roman" w:eastAsia="Times New Roman" w:hAnsi="Times New Roman" w:cs="Times New Roman"/>
            <w:color w:val="222222"/>
            <w:rPrChange w:id="1518" w:author="Noah Goodman" w:date="2014-06-13T11:11:00Z">
              <w:rPr>
                <w:rFonts w:ascii="Arial" w:eastAsia="Times New Roman" w:hAnsi="Arial" w:cs="Arial"/>
                <w:color w:val="222222"/>
              </w:rPr>
            </w:rPrChange>
          </w:rPr>
          <w:delText xml:space="preserve">may be </w:delText>
        </w:r>
      </w:del>
      <w:r w:rsidR="009E348D" w:rsidRPr="00BF41EC">
        <w:rPr>
          <w:rFonts w:ascii="Times New Roman" w:eastAsia="Times New Roman" w:hAnsi="Times New Roman" w:cs="Times New Roman"/>
          <w:color w:val="222222"/>
          <w:rPrChange w:id="1519" w:author="Noah Goodman" w:date="2014-06-13T11:11:00Z">
            <w:rPr>
              <w:rFonts w:ascii="Arial" w:eastAsia="Times New Roman" w:hAnsi="Arial" w:cs="Arial"/>
              <w:color w:val="222222"/>
            </w:rPr>
          </w:rPrChange>
        </w:rPr>
        <w:t>visually more comparable.</w:t>
      </w:r>
      <w:r w:rsidR="009E348D" w:rsidRPr="00CA258C">
        <w:rPr>
          <w:rFonts w:ascii="Times New Roman" w:eastAsia="Times New Roman" w:hAnsi="Times New Roman" w:cs="Times New Roman"/>
          <w:color w:val="222222"/>
          <w:rPrChange w:id="1520" w:author="Justine Kao" w:date="2014-06-05T19:39:00Z">
            <w:rPr>
              <w:rFonts w:ascii="Arial" w:eastAsia="Times New Roman" w:hAnsi="Arial" w:cs="Arial"/>
              <w:color w:val="222222"/>
            </w:rPr>
          </w:rPrChange>
        </w:rPr>
        <w:t xml:space="preserve"> </w:t>
      </w:r>
    </w:p>
    <w:p w14:paraId="2CE92E1B" w14:textId="77777777" w:rsidR="00160EF4" w:rsidRPr="00CA258C" w:rsidRDefault="001705B9" w:rsidP="001705B9">
      <w:pPr>
        <w:rPr>
          <w:rFonts w:ascii="Times New Roman" w:eastAsia="Times New Roman" w:hAnsi="Times New Roman" w:cs="Times New Roman"/>
          <w:color w:val="222222"/>
          <w:shd w:val="clear" w:color="auto" w:fill="FFFFFF"/>
          <w:rPrChange w:id="1521" w:author="Justine Kao" w:date="2014-06-05T19:39:00Z">
            <w:rPr>
              <w:rFonts w:ascii="Arial" w:eastAsia="Times New Roman" w:hAnsi="Arial" w:cs="Arial"/>
              <w:color w:val="222222"/>
              <w:shd w:val="clear" w:color="auto" w:fill="FFFFFF"/>
            </w:rPr>
          </w:rPrChange>
        </w:rPr>
      </w:pPr>
      <w:del w:id="1522" w:author="Justine Kao" w:date="2014-06-05T20:26:00Z">
        <w:r w:rsidRPr="00CA258C" w:rsidDel="00D1388B">
          <w:rPr>
            <w:rFonts w:ascii="Times New Roman" w:eastAsia="Times New Roman" w:hAnsi="Times New Roman" w:cs="Times New Roman"/>
            <w:color w:val="222222"/>
            <w:rPrChange w:id="1523"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rPrChange w:id="1524"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525" w:author="Justine Kao" w:date="2014-06-05T19:39:00Z">
            <w:rPr>
              <w:rFonts w:ascii="Arial" w:eastAsia="Times New Roman" w:hAnsi="Arial" w:cs="Arial"/>
              <w:color w:val="222222"/>
              <w:shd w:val="clear" w:color="auto" w:fill="FFFFFF"/>
            </w:rPr>
          </w:rPrChange>
        </w:rPr>
        <w:t xml:space="preserve">2. A key question I have reading this paper is how much of the model performance is due to the prior probabilities P_A and P_S. </w:t>
      </w:r>
    </w:p>
    <w:p w14:paraId="2D076FDA" w14:textId="77777777" w:rsidR="00160EF4" w:rsidRPr="00CA258C" w:rsidRDefault="00160EF4" w:rsidP="001705B9">
      <w:pPr>
        <w:rPr>
          <w:rFonts w:ascii="Times New Roman" w:eastAsia="Times New Roman" w:hAnsi="Times New Roman" w:cs="Times New Roman"/>
          <w:color w:val="222222"/>
          <w:shd w:val="clear" w:color="auto" w:fill="FFFFFF"/>
          <w:rPrChange w:id="1526" w:author="Justine Kao" w:date="2014-06-05T19:39:00Z">
            <w:rPr>
              <w:rFonts w:ascii="Arial" w:eastAsia="Times New Roman" w:hAnsi="Arial" w:cs="Arial"/>
              <w:color w:val="222222"/>
              <w:shd w:val="clear" w:color="auto" w:fill="FFFFFF"/>
            </w:rPr>
          </w:rPrChange>
        </w:rPr>
      </w:pPr>
    </w:p>
    <w:p w14:paraId="622AD65A" w14:textId="750487AB" w:rsidR="00942E13" w:rsidRPr="00CA258C" w:rsidRDefault="00942E13" w:rsidP="00942E13">
      <w:pPr>
        <w:ind w:left="720"/>
        <w:rPr>
          <w:rFonts w:ascii="Times New Roman" w:eastAsia="Times New Roman" w:hAnsi="Times New Roman" w:cs="Times New Roman"/>
          <w:color w:val="222222"/>
          <w:shd w:val="clear" w:color="auto" w:fill="FFFFFF"/>
          <w:rPrChange w:id="1527"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528" w:author="Justine Kao" w:date="2014-06-05T19:39:00Z">
            <w:rPr>
              <w:rFonts w:ascii="Arial" w:eastAsia="Times New Roman" w:hAnsi="Arial" w:cs="Arial"/>
              <w:color w:val="222222"/>
              <w:shd w:val="clear" w:color="auto" w:fill="FFFFFF"/>
            </w:rPr>
          </w:rPrChange>
        </w:rPr>
        <w:t xml:space="preserve">As described in our response to the editor’s comment (4), the prior probabilities P_A and P_S are indeed extremely important for the model’s performance. This is </w:t>
      </w:r>
      <w:del w:id="1529" w:author="Noah Goodman" w:date="2014-06-05T09:09:00Z">
        <w:r w:rsidRPr="00CA258C" w:rsidDel="00204C78">
          <w:rPr>
            <w:rFonts w:ascii="Times New Roman" w:eastAsia="Times New Roman" w:hAnsi="Times New Roman" w:cs="Times New Roman"/>
            <w:color w:val="222222"/>
            <w:shd w:val="clear" w:color="auto" w:fill="FFFFFF"/>
            <w:rPrChange w:id="1530" w:author="Justine Kao" w:date="2014-06-05T19:39:00Z">
              <w:rPr>
                <w:rFonts w:ascii="Arial" w:eastAsia="Times New Roman" w:hAnsi="Arial" w:cs="Arial"/>
                <w:color w:val="222222"/>
                <w:shd w:val="clear" w:color="auto" w:fill="FFFFFF"/>
              </w:rPr>
            </w:rPrChange>
          </w:rPr>
          <w:delText xml:space="preserve">precisely </w:delText>
        </w:r>
      </w:del>
      <w:ins w:id="1531" w:author="Noah Goodman" w:date="2014-06-05T09:09:00Z">
        <w:r w:rsidR="00204C78" w:rsidRPr="00CA258C">
          <w:rPr>
            <w:rFonts w:ascii="Times New Roman" w:eastAsia="Times New Roman" w:hAnsi="Times New Roman" w:cs="Times New Roman"/>
            <w:color w:val="222222"/>
            <w:shd w:val="clear" w:color="auto" w:fill="FFFFFF"/>
            <w:rPrChange w:id="1532" w:author="Justine Kao" w:date="2014-06-05T19:39:00Z">
              <w:rPr>
                <w:rFonts w:ascii="Arial" w:eastAsia="Times New Roman" w:hAnsi="Arial" w:cs="Arial"/>
                <w:color w:val="222222"/>
                <w:shd w:val="clear" w:color="auto" w:fill="FFFFFF"/>
              </w:rPr>
            </w:rPrChange>
          </w:rPr>
          <w:t>ap</w:t>
        </w:r>
      </w:ins>
      <w:ins w:id="1533" w:author="Justine Kao" w:date="2014-06-05T20:25:00Z">
        <w:r w:rsidR="00D1388B">
          <w:rPr>
            <w:rFonts w:ascii="Times New Roman" w:eastAsia="Times New Roman" w:hAnsi="Times New Roman" w:cs="Times New Roman"/>
            <w:color w:val="222222"/>
            <w:shd w:val="clear" w:color="auto" w:fill="FFFFFF"/>
          </w:rPr>
          <w:t>p</w:t>
        </w:r>
      </w:ins>
      <w:ins w:id="1534" w:author="Noah Goodman" w:date="2014-06-05T09:09:00Z">
        <w:r w:rsidR="00204C78" w:rsidRPr="00CA258C">
          <w:rPr>
            <w:rFonts w:ascii="Times New Roman" w:eastAsia="Times New Roman" w:hAnsi="Times New Roman" w:cs="Times New Roman"/>
            <w:color w:val="222222"/>
            <w:shd w:val="clear" w:color="auto" w:fill="FFFFFF"/>
            <w:rPrChange w:id="1535" w:author="Justine Kao" w:date="2014-06-05T19:39:00Z">
              <w:rPr>
                <w:rFonts w:ascii="Arial" w:eastAsia="Times New Roman" w:hAnsi="Arial" w:cs="Arial"/>
                <w:color w:val="222222"/>
                <w:shd w:val="clear" w:color="auto" w:fill="FFFFFF"/>
              </w:rPr>
            </w:rPrChange>
          </w:rPr>
          <w:t xml:space="preserve">ropriate </w:t>
        </w:r>
      </w:ins>
      <w:r w:rsidRPr="00CA258C">
        <w:rPr>
          <w:rFonts w:ascii="Times New Roman" w:eastAsia="Times New Roman" w:hAnsi="Times New Roman" w:cs="Times New Roman"/>
          <w:color w:val="222222"/>
          <w:shd w:val="clear" w:color="auto" w:fill="FFFFFF"/>
          <w:rPrChange w:id="1536" w:author="Justine Kao" w:date="2014-06-05T19:39:00Z">
            <w:rPr>
              <w:rFonts w:ascii="Arial" w:eastAsia="Times New Roman" w:hAnsi="Arial" w:cs="Arial"/>
              <w:color w:val="222222"/>
              <w:shd w:val="clear" w:color="auto" w:fill="FFFFFF"/>
            </w:rPr>
          </w:rPrChange>
        </w:rPr>
        <w:t xml:space="preserve">because we believe the background knowledge captured by these prior probabilities </w:t>
      </w:r>
      <w:del w:id="1537" w:author="Noah Goodman" w:date="2014-06-05T09:09:00Z">
        <w:r w:rsidRPr="00CA258C" w:rsidDel="00204C78">
          <w:rPr>
            <w:rFonts w:ascii="Times New Roman" w:eastAsia="Times New Roman" w:hAnsi="Times New Roman" w:cs="Times New Roman"/>
            <w:color w:val="222222"/>
            <w:shd w:val="clear" w:color="auto" w:fill="FFFFFF"/>
            <w:rPrChange w:id="1538" w:author="Justine Kao" w:date="2014-06-05T19:39:00Z">
              <w:rPr>
                <w:rFonts w:ascii="Arial" w:eastAsia="Times New Roman" w:hAnsi="Arial" w:cs="Arial"/>
                <w:color w:val="222222"/>
                <w:shd w:val="clear" w:color="auto" w:fill="FFFFFF"/>
              </w:rPr>
            </w:rPrChange>
          </w:rPr>
          <w:delText xml:space="preserve">are </w:delText>
        </w:r>
      </w:del>
      <w:ins w:id="1539" w:author="Noah Goodman" w:date="2014-06-05T09:09:00Z">
        <w:r w:rsidR="00204C78" w:rsidRPr="00CA258C">
          <w:rPr>
            <w:rFonts w:ascii="Times New Roman" w:eastAsia="Times New Roman" w:hAnsi="Times New Roman" w:cs="Times New Roman"/>
            <w:color w:val="222222"/>
            <w:shd w:val="clear" w:color="auto" w:fill="FFFFFF"/>
            <w:rPrChange w:id="1540" w:author="Justine Kao" w:date="2014-06-05T19:39:00Z">
              <w:rPr>
                <w:rFonts w:ascii="Arial" w:eastAsia="Times New Roman" w:hAnsi="Arial" w:cs="Arial"/>
                <w:color w:val="222222"/>
                <w:shd w:val="clear" w:color="auto" w:fill="FFFFFF"/>
              </w:rPr>
            </w:rPrChange>
          </w:rPr>
          <w:t xml:space="preserve">is </w:t>
        </w:r>
      </w:ins>
      <w:r w:rsidRPr="00CA258C">
        <w:rPr>
          <w:rFonts w:ascii="Times New Roman" w:eastAsia="Times New Roman" w:hAnsi="Times New Roman" w:cs="Times New Roman"/>
          <w:color w:val="222222"/>
          <w:shd w:val="clear" w:color="auto" w:fill="FFFFFF"/>
          <w:rPrChange w:id="1541" w:author="Justine Kao" w:date="2014-06-05T19:39:00Z">
            <w:rPr>
              <w:rFonts w:ascii="Arial" w:eastAsia="Times New Roman" w:hAnsi="Arial" w:cs="Arial"/>
              <w:color w:val="222222"/>
              <w:shd w:val="clear" w:color="auto" w:fill="FFFFFF"/>
            </w:rPr>
          </w:rPrChange>
        </w:rPr>
        <w:t xml:space="preserve">extremely important for </w:t>
      </w:r>
      <w:del w:id="1542" w:author="Noah Goodman" w:date="2014-06-05T09:09:00Z">
        <w:r w:rsidRPr="00CA258C" w:rsidDel="00204C78">
          <w:rPr>
            <w:rFonts w:ascii="Times New Roman" w:eastAsia="Times New Roman" w:hAnsi="Times New Roman" w:cs="Times New Roman"/>
            <w:color w:val="222222"/>
            <w:shd w:val="clear" w:color="auto" w:fill="FFFFFF"/>
            <w:rPrChange w:id="1543" w:author="Justine Kao" w:date="2014-06-05T19:39:00Z">
              <w:rPr>
                <w:rFonts w:ascii="Arial" w:eastAsia="Times New Roman" w:hAnsi="Arial" w:cs="Arial"/>
                <w:color w:val="222222"/>
                <w:shd w:val="clear" w:color="auto" w:fill="FFFFFF"/>
              </w:rPr>
            </w:rPrChange>
          </w:rPr>
          <w:delText>people’s interpretations as well</w:delText>
        </w:r>
      </w:del>
      <w:ins w:id="1544" w:author="Noah Goodman" w:date="2014-06-05T09:09:00Z">
        <w:r w:rsidR="00204C78" w:rsidRPr="00CA258C">
          <w:rPr>
            <w:rFonts w:ascii="Times New Roman" w:eastAsia="Times New Roman" w:hAnsi="Times New Roman" w:cs="Times New Roman"/>
            <w:color w:val="222222"/>
            <w:shd w:val="clear" w:color="auto" w:fill="FFFFFF"/>
            <w:rPrChange w:id="1545" w:author="Justine Kao" w:date="2014-06-05T19:39:00Z">
              <w:rPr>
                <w:rFonts w:ascii="Arial" w:eastAsia="Times New Roman" w:hAnsi="Arial" w:cs="Arial"/>
                <w:color w:val="222222"/>
                <w:shd w:val="clear" w:color="auto" w:fill="FFFFFF"/>
              </w:rPr>
            </w:rPrChange>
          </w:rPr>
          <w:t>the language understanding process</w:t>
        </w:r>
      </w:ins>
      <w:r w:rsidRPr="00CA258C">
        <w:rPr>
          <w:rFonts w:ascii="Times New Roman" w:eastAsia="Times New Roman" w:hAnsi="Times New Roman" w:cs="Times New Roman"/>
          <w:color w:val="222222"/>
          <w:shd w:val="clear" w:color="auto" w:fill="FFFFFF"/>
          <w:rPrChange w:id="1546" w:author="Justine Kao" w:date="2014-06-05T19:39:00Z">
            <w:rPr>
              <w:rFonts w:ascii="Arial" w:eastAsia="Times New Roman" w:hAnsi="Arial" w:cs="Arial"/>
              <w:color w:val="222222"/>
              <w:shd w:val="clear" w:color="auto" w:fill="FFFFFF"/>
            </w:rPr>
          </w:rPrChange>
        </w:rPr>
        <w:t>.</w:t>
      </w:r>
    </w:p>
    <w:p w14:paraId="3A5ECEA8" w14:textId="77777777" w:rsidR="00942E13" w:rsidDel="004910DE" w:rsidRDefault="00942E13" w:rsidP="001705B9">
      <w:pPr>
        <w:rPr>
          <w:del w:id="1547" w:author="Justine Kao" w:date="2014-06-08T12:58:00Z"/>
          <w:rFonts w:ascii="Times New Roman" w:eastAsia="Times New Roman" w:hAnsi="Times New Roman" w:cs="Times New Roman"/>
          <w:color w:val="222222"/>
          <w:shd w:val="clear" w:color="auto" w:fill="FFFFFF"/>
        </w:rPr>
      </w:pPr>
    </w:p>
    <w:p w14:paraId="7048C783" w14:textId="77777777" w:rsidR="004910DE" w:rsidRPr="00CA258C" w:rsidRDefault="004910DE" w:rsidP="001705B9">
      <w:pPr>
        <w:rPr>
          <w:ins w:id="1548" w:author="Justine Kao" w:date="2014-06-08T12:58:00Z"/>
          <w:rFonts w:ascii="Times New Roman" w:eastAsia="Times New Roman" w:hAnsi="Times New Roman" w:cs="Times New Roman"/>
          <w:color w:val="222222"/>
          <w:shd w:val="clear" w:color="auto" w:fill="FFFFFF"/>
          <w:rPrChange w:id="1549" w:author="Justine Kao" w:date="2014-06-05T19:39:00Z">
            <w:rPr>
              <w:ins w:id="1550" w:author="Justine Kao" w:date="2014-06-08T12:58:00Z"/>
              <w:rFonts w:ascii="Arial" w:eastAsia="Times New Roman" w:hAnsi="Arial" w:cs="Arial"/>
              <w:color w:val="222222"/>
              <w:shd w:val="clear" w:color="auto" w:fill="FFFFFF"/>
            </w:rPr>
          </w:rPrChange>
        </w:rPr>
      </w:pPr>
    </w:p>
    <w:p w14:paraId="49AFE772" w14:textId="77777777" w:rsidR="00160EF4" w:rsidRPr="00CA258C" w:rsidRDefault="001705B9" w:rsidP="001705B9">
      <w:pPr>
        <w:rPr>
          <w:rFonts w:ascii="Times New Roman" w:eastAsia="Times New Roman" w:hAnsi="Times New Roman" w:cs="Times New Roman"/>
          <w:color w:val="222222"/>
          <w:shd w:val="clear" w:color="auto" w:fill="FFFFFF"/>
          <w:rPrChange w:id="1551"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552" w:author="Justine Kao" w:date="2014-06-05T19:39:00Z">
            <w:rPr>
              <w:rFonts w:ascii="Arial" w:eastAsia="Times New Roman" w:hAnsi="Arial" w:cs="Arial"/>
              <w:color w:val="222222"/>
              <w:shd w:val="clear" w:color="auto" w:fill="FFFFFF"/>
            </w:rPr>
          </w:rPrChange>
        </w:rPr>
        <w:t xml:space="preserve">Put another way, how much of this could be explained assuming a model that didn't have this recursion </w:t>
      </w:r>
      <w:r w:rsidR="00160EF4" w:rsidRPr="00CA258C">
        <w:rPr>
          <w:rFonts w:ascii="Times New Roman" w:eastAsia="Times New Roman" w:hAnsi="Times New Roman" w:cs="Times New Roman"/>
          <w:color w:val="222222"/>
          <w:shd w:val="clear" w:color="auto" w:fill="FFFFFF"/>
          <w:rPrChange w:id="1553" w:author="Justine Kao" w:date="2014-06-05T19:39:00Z">
            <w:rPr>
              <w:rFonts w:ascii="Arial" w:eastAsia="Times New Roman" w:hAnsi="Arial" w:cs="Arial"/>
              <w:color w:val="222222"/>
              <w:shd w:val="clear" w:color="auto" w:fill="FFFFFF"/>
            </w:rPr>
          </w:rPrChange>
        </w:rPr>
        <w:t>(i.e., just stopped after model</w:t>
      </w:r>
      <w:r w:rsidRPr="00CA258C">
        <w:rPr>
          <w:rFonts w:ascii="Times New Roman" w:eastAsia="Times New Roman" w:hAnsi="Times New Roman" w:cs="Times New Roman"/>
          <w:color w:val="222222"/>
          <w:shd w:val="clear" w:color="auto" w:fill="FFFFFF"/>
          <w:rPrChange w:id="1554" w:author="Justine Kao" w:date="2014-06-05T19:39:00Z">
            <w:rPr>
              <w:rFonts w:ascii="Arial" w:eastAsia="Times New Roman" w:hAnsi="Arial" w:cs="Arial"/>
              <w:color w:val="222222"/>
              <w:shd w:val="clear" w:color="auto" w:fill="FFFFFF"/>
            </w:rPr>
          </w:rPrChange>
        </w:rPr>
        <w:t xml:space="preserve">ing the speaker assuming a literal listener, i.e., stopped at the base case of the recursion)? </w:t>
      </w:r>
    </w:p>
    <w:p w14:paraId="759C7DDD" w14:textId="77777777" w:rsidR="00160EF4" w:rsidRPr="00CA258C" w:rsidRDefault="00160EF4" w:rsidP="001705B9">
      <w:pPr>
        <w:rPr>
          <w:rFonts w:ascii="Times New Roman" w:eastAsia="Times New Roman" w:hAnsi="Times New Roman" w:cs="Times New Roman"/>
          <w:color w:val="222222"/>
          <w:shd w:val="clear" w:color="auto" w:fill="FFFFFF"/>
          <w:rPrChange w:id="1555" w:author="Justine Kao" w:date="2014-06-05T19:39:00Z">
            <w:rPr>
              <w:rFonts w:ascii="Arial" w:eastAsia="Times New Roman" w:hAnsi="Arial" w:cs="Arial"/>
              <w:color w:val="222222"/>
              <w:shd w:val="clear" w:color="auto" w:fill="FFFFFF"/>
            </w:rPr>
          </w:rPrChange>
        </w:rPr>
      </w:pPr>
    </w:p>
    <w:p w14:paraId="34C6A762" w14:textId="4F028E8A" w:rsidR="00204C78" w:rsidRPr="00CA258C" w:rsidRDefault="009B3499">
      <w:pPr>
        <w:ind w:left="720"/>
        <w:rPr>
          <w:rFonts w:ascii="Times New Roman" w:eastAsia="Times New Roman" w:hAnsi="Times New Roman" w:cs="Times New Roman"/>
          <w:color w:val="222222"/>
          <w:shd w:val="clear" w:color="auto" w:fill="FFFFFF"/>
          <w:rPrChange w:id="1556"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557" w:author="Justine Kao" w:date="2014-06-05T19:39:00Z">
            <w:rPr>
              <w:rFonts w:ascii="Arial" w:eastAsia="Times New Roman" w:hAnsi="Arial" w:cs="Arial"/>
              <w:color w:val="222222"/>
              <w:shd w:val="clear" w:color="auto" w:fill="FFFFFF"/>
            </w:rPr>
          </w:rPrChange>
        </w:rPr>
        <w:t>O</w:t>
      </w:r>
      <w:r w:rsidR="00286CF5" w:rsidRPr="00CA258C">
        <w:rPr>
          <w:rFonts w:ascii="Times New Roman" w:eastAsia="Times New Roman" w:hAnsi="Times New Roman" w:cs="Times New Roman"/>
          <w:color w:val="222222"/>
          <w:shd w:val="clear" w:color="auto" w:fill="FFFFFF"/>
          <w:rPrChange w:id="1558" w:author="Justine Kao" w:date="2014-06-05T19:39:00Z">
            <w:rPr>
              <w:rFonts w:ascii="Arial" w:eastAsia="Times New Roman" w:hAnsi="Arial" w:cs="Arial"/>
              <w:color w:val="222222"/>
              <w:shd w:val="clear" w:color="auto" w:fill="FFFFFF"/>
            </w:rPr>
          </w:rPrChange>
        </w:rPr>
        <w:t xml:space="preserve">ur model </w:t>
      </w:r>
      <w:del w:id="1559" w:author="Noah Goodman" w:date="2014-06-05T09:10:00Z">
        <w:r w:rsidR="00286CF5" w:rsidRPr="00CA258C" w:rsidDel="00204C78">
          <w:rPr>
            <w:rFonts w:ascii="Times New Roman" w:eastAsia="Times New Roman" w:hAnsi="Times New Roman" w:cs="Times New Roman"/>
            <w:color w:val="222222"/>
            <w:shd w:val="clear" w:color="auto" w:fill="FFFFFF"/>
            <w:rPrChange w:id="1560" w:author="Justine Kao" w:date="2014-06-05T19:39:00Z">
              <w:rPr>
                <w:rFonts w:ascii="Arial" w:eastAsia="Times New Roman" w:hAnsi="Arial" w:cs="Arial"/>
                <w:color w:val="222222"/>
                <w:shd w:val="clear" w:color="auto" w:fill="FFFFFF"/>
              </w:rPr>
            </w:rPrChange>
          </w:rPr>
          <w:delText>(and all RSA models</w:delText>
        </w:r>
        <w:r w:rsidR="00A25B5B" w:rsidRPr="00CA258C" w:rsidDel="00204C78">
          <w:rPr>
            <w:rFonts w:ascii="Times New Roman" w:eastAsia="Times New Roman" w:hAnsi="Times New Roman" w:cs="Times New Roman"/>
            <w:color w:val="222222"/>
            <w:shd w:val="clear" w:color="auto" w:fill="FFFFFF"/>
            <w:rPrChange w:id="1561" w:author="Justine Kao" w:date="2014-06-05T19:39:00Z">
              <w:rPr>
                <w:rFonts w:ascii="Arial" w:eastAsia="Times New Roman" w:hAnsi="Arial" w:cs="Arial"/>
                <w:color w:val="222222"/>
                <w:shd w:val="clear" w:color="auto" w:fill="FFFFFF"/>
              </w:rPr>
            </w:rPrChange>
          </w:rPr>
          <w:delText xml:space="preserve"> published</w:delText>
        </w:r>
        <w:r w:rsidR="00286CF5" w:rsidRPr="00CA258C" w:rsidDel="00204C78">
          <w:rPr>
            <w:rFonts w:ascii="Times New Roman" w:eastAsia="Times New Roman" w:hAnsi="Times New Roman" w:cs="Times New Roman"/>
            <w:color w:val="222222"/>
            <w:shd w:val="clear" w:color="auto" w:fill="FFFFFF"/>
            <w:rPrChange w:id="1562" w:author="Justine Kao" w:date="2014-06-05T19:39:00Z">
              <w:rPr>
                <w:rFonts w:ascii="Arial" w:eastAsia="Times New Roman" w:hAnsi="Arial" w:cs="Arial"/>
                <w:color w:val="222222"/>
                <w:shd w:val="clear" w:color="auto" w:fill="FFFFFF"/>
              </w:rPr>
            </w:rPrChange>
          </w:rPr>
          <w:delText xml:space="preserve"> thus far) is meant to model</w:delText>
        </w:r>
      </w:del>
      <w:ins w:id="1563" w:author="Noah Goodman" w:date="2014-06-05T09:10:00Z">
        <w:r w:rsidR="00204C78" w:rsidRPr="00CA258C">
          <w:rPr>
            <w:rFonts w:ascii="Times New Roman" w:eastAsia="Times New Roman" w:hAnsi="Times New Roman" w:cs="Times New Roman"/>
            <w:color w:val="222222"/>
            <w:shd w:val="clear" w:color="auto" w:fill="FFFFFF"/>
            <w:rPrChange w:id="1564" w:author="Justine Kao" w:date="2014-06-05T19:39:00Z">
              <w:rPr>
                <w:rFonts w:ascii="Arial" w:eastAsia="Times New Roman" w:hAnsi="Arial" w:cs="Arial"/>
                <w:color w:val="222222"/>
                <w:shd w:val="clear" w:color="auto" w:fill="FFFFFF"/>
              </w:rPr>
            </w:rPrChange>
          </w:rPr>
          <w:t>describes</w:t>
        </w:r>
      </w:ins>
      <w:r w:rsidR="00286CF5" w:rsidRPr="00CA258C">
        <w:rPr>
          <w:rFonts w:ascii="Times New Roman" w:eastAsia="Times New Roman" w:hAnsi="Times New Roman" w:cs="Times New Roman"/>
          <w:color w:val="222222"/>
          <w:shd w:val="clear" w:color="auto" w:fill="FFFFFF"/>
          <w:rPrChange w:id="1565" w:author="Justine Kao" w:date="2014-06-05T19:39:00Z">
            <w:rPr>
              <w:rFonts w:ascii="Arial" w:eastAsia="Times New Roman" w:hAnsi="Arial" w:cs="Arial"/>
              <w:color w:val="222222"/>
              <w:shd w:val="clear" w:color="auto" w:fill="FFFFFF"/>
            </w:rPr>
          </w:rPrChange>
        </w:rPr>
        <w:t xml:space="preserve"> the listener</w:t>
      </w:r>
      <w:r w:rsidRPr="00CA258C">
        <w:rPr>
          <w:rFonts w:ascii="Times New Roman" w:eastAsia="Times New Roman" w:hAnsi="Times New Roman" w:cs="Times New Roman"/>
          <w:color w:val="222222"/>
          <w:shd w:val="clear" w:color="auto" w:fill="FFFFFF"/>
          <w:rPrChange w:id="1566" w:author="Justine Kao" w:date="2014-06-05T19:39:00Z">
            <w:rPr>
              <w:rFonts w:ascii="Arial" w:eastAsia="Times New Roman" w:hAnsi="Arial" w:cs="Arial"/>
              <w:color w:val="222222"/>
              <w:shd w:val="clear" w:color="auto" w:fill="FFFFFF"/>
            </w:rPr>
          </w:rPrChange>
        </w:rPr>
        <w:t>’s interpretation</w:t>
      </w:r>
      <w:r w:rsidR="00286CF5" w:rsidRPr="00CA258C">
        <w:rPr>
          <w:rFonts w:ascii="Times New Roman" w:eastAsia="Times New Roman" w:hAnsi="Times New Roman" w:cs="Times New Roman"/>
          <w:color w:val="222222"/>
          <w:shd w:val="clear" w:color="auto" w:fill="FFFFFF"/>
          <w:rPrChange w:id="1567" w:author="Justine Kao" w:date="2014-06-05T19:39:00Z">
            <w:rPr>
              <w:rFonts w:ascii="Arial" w:eastAsia="Times New Roman" w:hAnsi="Arial" w:cs="Arial"/>
              <w:color w:val="222222"/>
              <w:shd w:val="clear" w:color="auto" w:fill="FFFFFF"/>
            </w:rPr>
          </w:rPrChange>
        </w:rPr>
        <w:t xml:space="preserve"> </w:t>
      </w:r>
      <w:r w:rsidRPr="00CA258C">
        <w:rPr>
          <w:rFonts w:ascii="Times New Roman" w:eastAsia="Times New Roman" w:hAnsi="Times New Roman" w:cs="Times New Roman"/>
          <w:color w:val="222222"/>
          <w:shd w:val="clear" w:color="auto" w:fill="FFFFFF"/>
          <w:rPrChange w:id="1568" w:author="Justine Kao" w:date="2014-06-05T19:39:00Z">
            <w:rPr>
              <w:rFonts w:ascii="Arial" w:eastAsia="Times New Roman" w:hAnsi="Arial" w:cs="Arial"/>
              <w:color w:val="222222"/>
              <w:shd w:val="clear" w:color="auto" w:fill="FFFFFF"/>
            </w:rPr>
          </w:rPrChange>
        </w:rPr>
        <w:t xml:space="preserve">distribution </w:t>
      </w:r>
      <w:r w:rsidR="00286CF5" w:rsidRPr="00CA258C">
        <w:rPr>
          <w:rFonts w:ascii="Times New Roman" w:eastAsia="Times New Roman" w:hAnsi="Times New Roman" w:cs="Times New Roman"/>
          <w:color w:val="222222"/>
          <w:shd w:val="clear" w:color="auto" w:fill="FFFFFF"/>
          <w:rPrChange w:id="1569" w:author="Justine Kao" w:date="2014-06-05T19:39:00Z">
            <w:rPr>
              <w:rFonts w:ascii="Arial" w:eastAsia="Times New Roman" w:hAnsi="Arial" w:cs="Arial"/>
              <w:color w:val="222222"/>
              <w:shd w:val="clear" w:color="auto" w:fill="FFFFFF"/>
            </w:rPr>
          </w:rPrChange>
        </w:rPr>
        <w:t>and not the speaker</w:t>
      </w:r>
      <w:r w:rsidRPr="00CA258C">
        <w:rPr>
          <w:rFonts w:ascii="Times New Roman" w:eastAsia="Times New Roman" w:hAnsi="Times New Roman" w:cs="Times New Roman"/>
          <w:color w:val="222222"/>
          <w:shd w:val="clear" w:color="auto" w:fill="FFFFFF"/>
          <w:rPrChange w:id="1570" w:author="Justine Kao" w:date="2014-06-05T19:39:00Z">
            <w:rPr>
              <w:rFonts w:ascii="Arial" w:eastAsia="Times New Roman" w:hAnsi="Arial" w:cs="Arial"/>
              <w:color w:val="222222"/>
              <w:shd w:val="clear" w:color="auto" w:fill="FFFFFF"/>
            </w:rPr>
          </w:rPrChange>
        </w:rPr>
        <w:t>’s utterance distribution</w:t>
      </w:r>
      <w:r w:rsidR="0024383D" w:rsidRPr="00CA258C">
        <w:rPr>
          <w:rFonts w:ascii="Times New Roman" w:eastAsia="Times New Roman" w:hAnsi="Times New Roman" w:cs="Times New Roman"/>
          <w:color w:val="222222"/>
          <w:shd w:val="clear" w:color="auto" w:fill="FFFFFF"/>
          <w:rPrChange w:id="1571" w:author="Justine Kao" w:date="2014-06-05T19:39:00Z">
            <w:rPr>
              <w:rFonts w:ascii="Arial" w:eastAsia="Times New Roman" w:hAnsi="Arial" w:cs="Arial"/>
              <w:color w:val="222222"/>
              <w:shd w:val="clear" w:color="auto" w:fill="FFFFFF"/>
            </w:rPr>
          </w:rPrChange>
        </w:rPr>
        <w:t xml:space="preserve">. </w:t>
      </w:r>
      <w:ins w:id="1572" w:author="Noah Goodman" w:date="2014-06-05T09:11:00Z">
        <w:r w:rsidR="00204C78" w:rsidRPr="00CA258C">
          <w:rPr>
            <w:rFonts w:ascii="Times New Roman" w:eastAsia="Times New Roman" w:hAnsi="Times New Roman" w:cs="Times New Roman"/>
            <w:color w:val="222222"/>
            <w:shd w:val="clear" w:color="auto" w:fill="FFFFFF"/>
            <w:rPrChange w:id="1573" w:author="Justine Kao" w:date="2014-06-05T19:39:00Z">
              <w:rPr>
                <w:rFonts w:ascii="Arial" w:eastAsia="Times New Roman" w:hAnsi="Arial" w:cs="Arial"/>
                <w:color w:val="222222"/>
                <w:shd w:val="clear" w:color="auto" w:fill="FFFFFF"/>
              </w:rPr>
            </w:rPrChange>
          </w:rPr>
          <w:t>The base case (with no recursion) then is the literal listener</w:t>
        </w:r>
      </w:ins>
      <w:ins w:id="1574" w:author="Noah Goodman" w:date="2014-06-05T09:12:00Z">
        <w:r w:rsidR="00204C78" w:rsidRPr="00CA258C">
          <w:rPr>
            <w:rFonts w:ascii="Times New Roman" w:eastAsia="Times New Roman" w:hAnsi="Times New Roman" w:cs="Times New Roman"/>
            <w:color w:val="222222"/>
            <w:shd w:val="clear" w:color="auto" w:fill="FFFFFF"/>
            <w:rPrChange w:id="1575" w:author="Justine Kao" w:date="2014-06-05T19:39:00Z">
              <w:rPr>
                <w:rFonts w:ascii="Arial" w:eastAsia="Times New Roman" w:hAnsi="Arial" w:cs="Arial"/>
                <w:color w:val="222222"/>
                <w:shd w:val="clear" w:color="auto" w:fill="FFFFFF"/>
              </w:rPr>
            </w:rPrChange>
          </w:rPr>
          <w:t>.</w:t>
        </w:r>
      </w:ins>
      <w:ins w:id="1576" w:author="Noah Goodman" w:date="2014-06-05T09:13:00Z">
        <w:r w:rsidR="00204C78" w:rsidRPr="00CA258C">
          <w:rPr>
            <w:rFonts w:ascii="Times New Roman" w:eastAsia="Times New Roman" w:hAnsi="Times New Roman" w:cs="Times New Roman"/>
            <w:color w:val="222222"/>
            <w:shd w:val="clear" w:color="auto" w:fill="FFFFFF"/>
            <w:rPrChange w:id="1577" w:author="Justine Kao" w:date="2014-06-05T19:39:00Z">
              <w:rPr>
                <w:rFonts w:ascii="Arial" w:eastAsia="Times New Roman" w:hAnsi="Arial" w:cs="Arial"/>
                <w:color w:val="222222"/>
                <w:shd w:val="clear" w:color="auto" w:fill="FFFFFF"/>
              </w:rPr>
            </w:rPrChange>
          </w:rPr>
          <w:t xml:space="preserve"> </w:t>
        </w:r>
      </w:ins>
      <w:moveToRangeStart w:id="1578" w:author="Noah Goodman" w:date="2014-06-05T09:12:00Z" w:name="move263578859"/>
      <w:moveTo w:id="1579" w:author="Noah Goodman" w:date="2014-06-05T09:12:00Z">
        <w:del w:id="1580" w:author="Noah Goodman" w:date="2014-06-05T09:12:00Z">
          <w:r w:rsidR="00204C78" w:rsidRPr="00CA258C" w:rsidDel="00204C78">
            <w:rPr>
              <w:rFonts w:ascii="Times New Roman" w:eastAsia="Times New Roman" w:hAnsi="Times New Roman" w:cs="Times New Roman"/>
              <w:color w:val="222222"/>
              <w:shd w:val="clear" w:color="auto" w:fill="FFFFFF"/>
              <w:rPrChange w:id="1581" w:author="Justine Kao" w:date="2014-06-05T19:39:00Z">
                <w:rPr>
                  <w:rFonts w:ascii="Arial" w:eastAsia="Times New Roman" w:hAnsi="Arial" w:cs="Arial"/>
                  <w:color w:val="222222"/>
                  <w:shd w:val="clear" w:color="auto" w:fill="FFFFFF"/>
                </w:rPr>
              </w:rPrChange>
            </w:rPr>
            <w:delText>Since a literal listener is by definition literal, he</w:delText>
          </w:r>
        </w:del>
      </w:moveTo>
      <w:ins w:id="1582" w:author="Noah Goodman" w:date="2014-06-05T09:12:00Z">
        <w:r w:rsidR="00204C78" w:rsidRPr="00CA258C">
          <w:rPr>
            <w:rFonts w:ascii="Times New Roman" w:eastAsia="Times New Roman" w:hAnsi="Times New Roman" w:cs="Times New Roman"/>
            <w:color w:val="222222"/>
            <w:shd w:val="clear" w:color="auto" w:fill="FFFFFF"/>
            <w:rPrChange w:id="1583" w:author="Justine Kao" w:date="2014-06-05T19:39:00Z">
              <w:rPr>
                <w:rFonts w:ascii="Arial" w:eastAsia="Times New Roman" w:hAnsi="Arial" w:cs="Arial"/>
                <w:color w:val="222222"/>
                <w:shd w:val="clear" w:color="auto" w:fill="FFFFFF"/>
              </w:rPr>
            </w:rPrChange>
          </w:rPr>
          <w:t>The literal listener</w:t>
        </w:r>
      </w:ins>
      <w:moveTo w:id="1584" w:author="Noah Goodman" w:date="2014-06-05T09:12:00Z">
        <w:r w:rsidR="00204C78" w:rsidRPr="00CA258C">
          <w:rPr>
            <w:rFonts w:ascii="Times New Roman" w:eastAsia="Times New Roman" w:hAnsi="Times New Roman" w:cs="Times New Roman"/>
            <w:color w:val="222222"/>
            <w:shd w:val="clear" w:color="auto" w:fill="FFFFFF"/>
            <w:rPrChange w:id="1585" w:author="Justine Kao" w:date="2014-06-05T19:39:00Z">
              <w:rPr>
                <w:rFonts w:ascii="Arial" w:eastAsia="Times New Roman" w:hAnsi="Arial" w:cs="Arial"/>
                <w:color w:val="222222"/>
                <w:shd w:val="clear" w:color="auto" w:fill="FFFFFF"/>
              </w:rPr>
            </w:rPrChange>
          </w:rPr>
          <w:t xml:space="preserve"> </w:t>
        </w:r>
      </w:moveTo>
      <w:ins w:id="1586" w:author="Noah Goodman" w:date="2014-06-05T09:13:00Z">
        <w:r w:rsidR="00204C78" w:rsidRPr="00CA258C">
          <w:rPr>
            <w:rFonts w:ascii="Times New Roman" w:eastAsia="Times New Roman" w:hAnsi="Times New Roman" w:cs="Times New Roman"/>
            <w:color w:val="222222"/>
            <w:shd w:val="clear" w:color="auto" w:fill="FFFFFF"/>
            <w:rPrChange w:id="1587" w:author="Justine Kao" w:date="2014-06-05T19:39:00Z">
              <w:rPr>
                <w:rFonts w:ascii="Arial" w:eastAsia="Times New Roman" w:hAnsi="Arial" w:cs="Arial"/>
                <w:color w:val="222222"/>
                <w:shd w:val="clear" w:color="auto" w:fill="FFFFFF"/>
              </w:rPr>
            </w:rPrChange>
          </w:rPr>
          <w:t xml:space="preserve">modeled by RSA </w:t>
        </w:r>
      </w:ins>
      <w:moveTo w:id="1588" w:author="Noah Goodman" w:date="2014-06-05T09:12:00Z">
        <w:del w:id="1589" w:author="Noah Goodman" w:date="2014-06-05T09:13:00Z">
          <w:r w:rsidR="00204C78" w:rsidRPr="00CA258C" w:rsidDel="00204C78">
            <w:rPr>
              <w:rFonts w:ascii="Times New Roman" w:eastAsia="Times New Roman" w:hAnsi="Times New Roman" w:cs="Times New Roman"/>
              <w:color w:val="222222"/>
              <w:shd w:val="clear" w:color="auto" w:fill="FFFFFF"/>
              <w:rPrChange w:id="1590" w:author="Justine Kao" w:date="2014-06-05T19:39:00Z">
                <w:rPr>
                  <w:rFonts w:ascii="Arial" w:eastAsia="Times New Roman" w:hAnsi="Arial" w:cs="Arial"/>
                  <w:color w:val="222222"/>
                  <w:shd w:val="clear" w:color="auto" w:fill="FFFFFF"/>
                </w:rPr>
              </w:rPrChange>
            </w:rPr>
            <w:delText xml:space="preserve">will </w:delText>
          </w:r>
        </w:del>
      </w:moveTo>
      <w:ins w:id="1591" w:author="Noah Goodman" w:date="2014-06-05T09:12:00Z">
        <w:r w:rsidR="00204C78" w:rsidRPr="00CA258C">
          <w:rPr>
            <w:rFonts w:ascii="Times New Roman" w:eastAsia="Times New Roman" w:hAnsi="Times New Roman" w:cs="Times New Roman"/>
            <w:color w:val="222222"/>
            <w:shd w:val="clear" w:color="auto" w:fill="FFFFFF"/>
            <w:rPrChange w:id="1592" w:author="Justine Kao" w:date="2014-06-05T19:39:00Z">
              <w:rPr>
                <w:rFonts w:ascii="Arial" w:eastAsia="Times New Roman" w:hAnsi="Arial" w:cs="Arial"/>
                <w:color w:val="222222"/>
                <w:shd w:val="clear" w:color="auto" w:fill="FFFFFF"/>
              </w:rPr>
            </w:rPrChange>
          </w:rPr>
          <w:t>incorporate</w:t>
        </w:r>
      </w:ins>
      <w:ins w:id="1593" w:author="Noah Goodman" w:date="2014-06-05T09:13:00Z">
        <w:r w:rsidR="00204C78" w:rsidRPr="00CA258C">
          <w:rPr>
            <w:rFonts w:ascii="Times New Roman" w:eastAsia="Times New Roman" w:hAnsi="Times New Roman" w:cs="Times New Roman"/>
            <w:color w:val="222222"/>
            <w:shd w:val="clear" w:color="auto" w:fill="FFFFFF"/>
            <w:rPrChange w:id="1594" w:author="Justine Kao" w:date="2014-06-05T19:39:00Z">
              <w:rPr>
                <w:rFonts w:ascii="Arial" w:eastAsia="Times New Roman" w:hAnsi="Arial" w:cs="Arial"/>
                <w:color w:val="222222"/>
                <w:shd w:val="clear" w:color="auto" w:fill="FFFFFF"/>
              </w:rPr>
            </w:rPrChange>
          </w:rPr>
          <w:t>s</w:t>
        </w:r>
      </w:ins>
      <w:ins w:id="1595" w:author="Noah Goodman" w:date="2014-06-05T09:12:00Z">
        <w:r w:rsidR="00204C78" w:rsidRPr="00CA258C">
          <w:rPr>
            <w:rFonts w:ascii="Times New Roman" w:eastAsia="Times New Roman" w:hAnsi="Times New Roman" w:cs="Times New Roman"/>
            <w:color w:val="222222"/>
            <w:shd w:val="clear" w:color="auto" w:fill="FFFFFF"/>
            <w:rPrChange w:id="1596" w:author="Justine Kao" w:date="2014-06-05T19:39:00Z">
              <w:rPr>
                <w:rFonts w:ascii="Arial" w:eastAsia="Times New Roman" w:hAnsi="Arial" w:cs="Arial"/>
                <w:color w:val="222222"/>
                <w:shd w:val="clear" w:color="auto" w:fill="FFFFFF"/>
              </w:rPr>
            </w:rPrChange>
          </w:rPr>
          <w:t xml:space="preserve"> background knowledge to weight interpretations </w:t>
        </w:r>
        <w:del w:id="1597" w:author="Justine Kao" w:date="2014-06-05T20:28:00Z">
          <w:r w:rsidR="00204C78" w:rsidRPr="00CA258C" w:rsidDel="002D7AE9">
            <w:rPr>
              <w:rFonts w:ascii="Times New Roman" w:eastAsia="Times New Roman" w:hAnsi="Times New Roman" w:cs="Times New Roman"/>
              <w:color w:val="222222"/>
              <w:shd w:val="clear" w:color="auto" w:fill="FFFFFF"/>
              <w:rPrChange w:id="1598" w:author="Justine Kao" w:date="2014-06-05T19:39:00Z">
                <w:rPr>
                  <w:rFonts w:ascii="Arial" w:eastAsia="Times New Roman" w:hAnsi="Arial" w:cs="Arial"/>
                  <w:color w:val="222222"/>
                  <w:shd w:val="clear" w:color="auto" w:fill="FFFFFF"/>
                </w:rPr>
              </w:rPrChange>
            </w:rPr>
            <w:delText>which</w:delText>
          </w:r>
        </w:del>
      </w:ins>
      <w:ins w:id="1599" w:author="Justine Kao" w:date="2014-06-05T20:28:00Z">
        <w:r w:rsidR="002D7AE9">
          <w:rPr>
            <w:rFonts w:ascii="Times New Roman" w:eastAsia="Times New Roman" w:hAnsi="Times New Roman" w:cs="Times New Roman"/>
            <w:color w:val="222222"/>
            <w:shd w:val="clear" w:color="auto" w:fill="FFFFFF"/>
          </w:rPr>
          <w:t>that</w:t>
        </w:r>
      </w:ins>
      <w:ins w:id="1600" w:author="Noah Goodman" w:date="2014-06-05T09:12:00Z">
        <w:r w:rsidR="00204C78" w:rsidRPr="00CA258C">
          <w:rPr>
            <w:rFonts w:ascii="Times New Roman" w:eastAsia="Times New Roman" w:hAnsi="Times New Roman" w:cs="Times New Roman"/>
            <w:color w:val="222222"/>
            <w:shd w:val="clear" w:color="auto" w:fill="FFFFFF"/>
            <w:rPrChange w:id="1601" w:author="Justine Kao" w:date="2014-06-05T19:39:00Z">
              <w:rPr>
                <w:rFonts w:ascii="Arial" w:eastAsia="Times New Roman" w:hAnsi="Arial" w:cs="Arial"/>
                <w:color w:val="222222"/>
                <w:shd w:val="clear" w:color="auto" w:fill="FFFFFF"/>
              </w:rPr>
            </w:rPrChange>
          </w:rPr>
          <w:t xml:space="preserve"> are possible given the literal </w:t>
        </w:r>
      </w:ins>
      <w:ins w:id="1602" w:author="Noah Goodman" w:date="2014-06-05T09:14:00Z">
        <w:r w:rsidR="00204C78" w:rsidRPr="00CA258C">
          <w:rPr>
            <w:rFonts w:ascii="Times New Roman" w:eastAsia="Times New Roman" w:hAnsi="Times New Roman" w:cs="Times New Roman"/>
            <w:color w:val="222222"/>
            <w:shd w:val="clear" w:color="auto" w:fill="FFFFFF"/>
            <w:rPrChange w:id="1603" w:author="Justine Kao" w:date="2014-06-05T19:39:00Z">
              <w:rPr>
                <w:rFonts w:ascii="Arial" w:eastAsia="Times New Roman" w:hAnsi="Arial" w:cs="Arial"/>
                <w:color w:val="222222"/>
                <w:shd w:val="clear" w:color="auto" w:fill="FFFFFF"/>
              </w:rPr>
            </w:rPrChange>
          </w:rPr>
          <w:t>meaning</w:t>
        </w:r>
      </w:ins>
      <w:ins w:id="1604" w:author="Noah Goodman" w:date="2014-06-05T09:12:00Z">
        <w:r w:rsidR="00204C78" w:rsidRPr="00CA258C">
          <w:rPr>
            <w:rFonts w:ascii="Times New Roman" w:eastAsia="Times New Roman" w:hAnsi="Times New Roman" w:cs="Times New Roman"/>
            <w:color w:val="222222"/>
            <w:shd w:val="clear" w:color="auto" w:fill="FFFFFF"/>
            <w:rPrChange w:id="1605" w:author="Justine Kao" w:date="2014-06-05T19:39:00Z">
              <w:rPr>
                <w:rFonts w:ascii="Arial" w:eastAsia="Times New Roman" w:hAnsi="Arial" w:cs="Arial"/>
                <w:color w:val="222222"/>
                <w:shd w:val="clear" w:color="auto" w:fill="FFFFFF"/>
              </w:rPr>
            </w:rPrChange>
          </w:rPr>
          <w:t>; but this listener has no means by which to arrive at a meaning inconsistent with the literal meaning. Indeed, it is the addition of the goals (or QUD) and the inference about these goals, which can first happen at the level of the pragmatic listener</w:t>
        </w:r>
      </w:ins>
      <w:ins w:id="1606" w:author="Justine Kao" w:date="2014-06-05T20:33:00Z">
        <w:r w:rsidR="007C7137">
          <w:rPr>
            <w:rFonts w:ascii="Times New Roman" w:eastAsia="Times New Roman" w:hAnsi="Times New Roman" w:cs="Times New Roman"/>
            <w:color w:val="222222"/>
            <w:shd w:val="clear" w:color="auto" w:fill="FFFFFF"/>
          </w:rPr>
          <w:t>,</w:t>
        </w:r>
      </w:ins>
      <w:ins w:id="1607" w:author="Noah Goodman" w:date="2014-06-05T09:12:00Z">
        <w:r w:rsidR="00204C78" w:rsidRPr="00CA258C">
          <w:rPr>
            <w:rFonts w:ascii="Times New Roman" w:eastAsia="Times New Roman" w:hAnsi="Times New Roman" w:cs="Times New Roman"/>
            <w:color w:val="222222"/>
            <w:shd w:val="clear" w:color="auto" w:fill="FFFFFF"/>
            <w:rPrChange w:id="1608" w:author="Justine Kao" w:date="2014-06-05T19:39:00Z">
              <w:rPr>
                <w:rFonts w:ascii="Arial" w:eastAsia="Times New Roman" w:hAnsi="Arial" w:cs="Arial"/>
                <w:color w:val="222222"/>
                <w:shd w:val="clear" w:color="auto" w:fill="FFFFFF"/>
              </w:rPr>
            </w:rPrChange>
          </w:rPr>
          <w:t xml:space="preserve"> </w:t>
        </w:r>
        <w:del w:id="1609" w:author="Justine Kao" w:date="2014-06-05T20:33:00Z">
          <w:r w:rsidR="00204C78" w:rsidRPr="00CA258C" w:rsidDel="007C7137">
            <w:rPr>
              <w:rFonts w:ascii="Times New Roman" w:eastAsia="Times New Roman" w:hAnsi="Times New Roman" w:cs="Times New Roman"/>
              <w:color w:val="222222"/>
              <w:shd w:val="clear" w:color="auto" w:fill="FFFFFF"/>
              <w:rPrChange w:id="1610" w:author="Justine Kao" w:date="2014-06-05T19:39:00Z">
                <w:rPr>
                  <w:rFonts w:ascii="Arial" w:eastAsia="Times New Roman" w:hAnsi="Arial" w:cs="Arial"/>
                  <w:color w:val="222222"/>
                  <w:shd w:val="clear" w:color="auto" w:fill="FFFFFF"/>
                </w:rPr>
              </w:rPrChange>
            </w:rPr>
            <w:delText>whic</w:delText>
          </w:r>
        </w:del>
      </w:ins>
      <w:ins w:id="1611" w:author="Justine Kao" w:date="2014-06-05T20:33:00Z">
        <w:r w:rsidR="007C7137">
          <w:rPr>
            <w:rFonts w:ascii="Times New Roman" w:eastAsia="Times New Roman" w:hAnsi="Times New Roman" w:cs="Times New Roman"/>
            <w:color w:val="222222"/>
            <w:shd w:val="clear" w:color="auto" w:fill="FFFFFF"/>
          </w:rPr>
          <w:t>that</w:t>
        </w:r>
      </w:ins>
      <w:ins w:id="1612" w:author="Noah Goodman" w:date="2014-06-05T09:12:00Z">
        <w:del w:id="1613" w:author="Justine Kao" w:date="2014-06-05T20:33:00Z">
          <w:r w:rsidR="00204C78" w:rsidRPr="00CA258C" w:rsidDel="007C7137">
            <w:rPr>
              <w:rFonts w:ascii="Times New Roman" w:eastAsia="Times New Roman" w:hAnsi="Times New Roman" w:cs="Times New Roman"/>
              <w:color w:val="222222"/>
              <w:shd w:val="clear" w:color="auto" w:fill="FFFFFF"/>
              <w:rPrChange w:id="1614" w:author="Justine Kao" w:date="2014-06-05T19:39:00Z">
                <w:rPr>
                  <w:rFonts w:ascii="Arial" w:eastAsia="Times New Roman" w:hAnsi="Arial" w:cs="Arial"/>
                  <w:color w:val="222222"/>
                  <w:shd w:val="clear" w:color="auto" w:fill="FFFFFF"/>
                </w:rPr>
              </w:rPrChange>
            </w:rPr>
            <w:delText>h</w:delText>
          </w:r>
        </w:del>
        <w:r w:rsidR="00204C78" w:rsidRPr="00CA258C">
          <w:rPr>
            <w:rFonts w:ascii="Times New Roman" w:eastAsia="Times New Roman" w:hAnsi="Times New Roman" w:cs="Times New Roman"/>
            <w:color w:val="222222"/>
            <w:shd w:val="clear" w:color="auto" w:fill="FFFFFF"/>
            <w:rPrChange w:id="1615" w:author="Justine Kao" w:date="2014-06-05T19:39:00Z">
              <w:rPr>
                <w:rFonts w:ascii="Arial" w:eastAsia="Times New Roman" w:hAnsi="Arial" w:cs="Arial"/>
                <w:color w:val="222222"/>
                <w:shd w:val="clear" w:color="auto" w:fill="FFFFFF"/>
              </w:rPr>
            </w:rPrChange>
          </w:rPr>
          <w:t xml:space="preserve"> </w:t>
        </w:r>
      </w:ins>
      <w:ins w:id="1616" w:author="Noah Goodman" w:date="2014-06-05T09:15:00Z">
        <w:r w:rsidR="00204C78" w:rsidRPr="00CA258C">
          <w:rPr>
            <w:rFonts w:ascii="Times New Roman" w:eastAsia="Times New Roman" w:hAnsi="Times New Roman" w:cs="Times New Roman"/>
            <w:color w:val="222222"/>
            <w:shd w:val="clear" w:color="auto" w:fill="FFFFFF"/>
            <w:rPrChange w:id="1617" w:author="Justine Kao" w:date="2014-06-05T19:39:00Z">
              <w:rPr>
                <w:rFonts w:ascii="Arial" w:eastAsia="Times New Roman" w:hAnsi="Arial" w:cs="Arial"/>
                <w:color w:val="222222"/>
                <w:shd w:val="clear" w:color="auto" w:fill="FFFFFF"/>
              </w:rPr>
            </w:rPrChange>
          </w:rPr>
          <w:t>enables</w:t>
        </w:r>
      </w:ins>
      <w:ins w:id="1618" w:author="Noah Goodman" w:date="2014-06-05T09:12:00Z">
        <w:r w:rsidR="00204C78" w:rsidRPr="00CA258C">
          <w:rPr>
            <w:rFonts w:ascii="Times New Roman" w:eastAsia="Times New Roman" w:hAnsi="Times New Roman" w:cs="Times New Roman"/>
            <w:color w:val="222222"/>
            <w:shd w:val="clear" w:color="auto" w:fill="FFFFFF"/>
            <w:rPrChange w:id="1619" w:author="Justine Kao" w:date="2014-06-05T19:39:00Z">
              <w:rPr>
                <w:rFonts w:ascii="Arial" w:eastAsia="Times New Roman" w:hAnsi="Arial" w:cs="Arial"/>
                <w:color w:val="222222"/>
                <w:shd w:val="clear" w:color="auto" w:fill="FFFFFF"/>
              </w:rPr>
            </w:rPrChange>
          </w:rPr>
          <w:t xml:space="preserve"> non-li</w:t>
        </w:r>
      </w:ins>
      <w:ins w:id="1620" w:author="Noah Goodman" w:date="2014-06-05T09:15:00Z">
        <w:r w:rsidR="00204C78" w:rsidRPr="00CA258C">
          <w:rPr>
            <w:rFonts w:ascii="Times New Roman" w:eastAsia="Times New Roman" w:hAnsi="Times New Roman" w:cs="Times New Roman"/>
            <w:color w:val="222222"/>
            <w:shd w:val="clear" w:color="auto" w:fill="FFFFFF"/>
            <w:rPrChange w:id="1621" w:author="Justine Kao" w:date="2014-06-05T19:39:00Z">
              <w:rPr>
                <w:rFonts w:ascii="Arial" w:eastAsia="Times New Roman" w:hAnsi="Arial" w:cs="Arial"/>
                <w:color w:val="222222"/>
                <w:shd w:val="clear" w:color="auto" w:fill="FFFFFF"/>
              </w:rPr>
            </w:rPrChange>
          </w:rPr>
          <w:t>t</w:t>
        </w:r>
      </w:ins>
      <w:ins w:id="1622" w:author="Noah Goodman" w:date="2014-06-05T09:12:00Z">
        <w:r w:rsidR="00204C78" w:rsidRPr="00CA258C">
          <w:rPr>
            <w:rFonts w:ascii="Times New Roman" w:eastAsia="Times New Roman" w:hAnsi="Times New Roman" w:cs="Times New Roman"/>
            <w:color w:val="222222"/>
            <w:shd w:val="clear" w:color="auto" w:fill="FFFFFF"/>
            <w:rPrChange w:id="1623" w:author="Justine Kao" w:date="2014-06-05T19:39:00Z">
              <w:rPr>
                <w:rFonts w:ascii="Arial" w:eastAsia="Times New Roman" w:hAnsi="Arial" w:cs="Arial"/>
                <w:color w:val="222222"/>
                <w:shd w:val="clear" w:color="auto" w:fill="FFFFFF"/>
              </w:rPr>
            </w:rPrChange>
          </w:rPr>
          <w:t>eral interpretation.</w:t>
        </w:r>
      </w:ins>
      <w:ins w:id="1624" w:author="Noah Goodman" w:date="2014-06-05T09:16:00Z">
        <w:r w:rsidR="00204C78" w:rsidRPr="00CA258C">
          <w:rPr>
            <w:rFonts w:ascii="Times New Roman" w:eastAsia="Times New Roman" w:hAnsi="Times New Roman" w:cs="Times New Roman"/>
            <w:color w:val="222222"/>
            <w:shd w:val="clear" w:color="auto" w:fill="FFFFFF"/>
            <w:rPrChange w:id="1625" w:author="Justine Kao" w:date="2014-06-05T19:39:00Z">
              <w:rPr>
                <w:rFonts w:ascii="Arial" w:eastAsia="Times New Roman" w:hAnsi="Arial" w:cs="Arial"/>
                <w:color w:val="222222"/>
                <w:shd w:val="clear" w:color="auto" w:fill="FFFFFF"/>
              </w:rPr>
            </w:rPrChange>
          </w:rPr>
          <w:t xml:space="preserve"> If we stop at the literal listener, even including the same prior knowledge,</w:t>
        </w:r>
      </w:ins>
      <w:moveTo w:id="1626" w:author="Noah Goodman" w:date="2014-06-05T09:12:00Z">
        <w:del w:id="1627" w:author="Noah Goodman" w:date="2014-06-05T09:16:00Z">
          <w:r w:rsidR="00204C78" w:rsidRPr="00CA258C" w:rsidDel="00204C78">
            <w:rPr>
              <w:rFonts w:ascii="Times New Roman" w:eastAsia="Times New Roman" w:hAnsi="Times New Roman" w:cs="Times New Roman"/>
              <w:color w:val="222222"/>
              <w:shd w:val="clear" w:color="auto" w:fill="FFFFFF"/>
              <w:rPrChange w:id="1628" w:author="Justine Kao" w:date="2014-06-05T19:39:00Z">
                <w:rPr>
                  <w:rFonts w:ascii="Arial" w:eastAsia="Times New Roman" w:hAnsi="Arial" w:cs="Arial"/>
                  <w:color w:val="222222"/>
                  <w:shd w:val="clear" w:color="auto" w:fill="FFFFFF"/>
                </w:rPr>
              </w:rPrChange>
            </w:rPr>
            <w:delText>always interpret utterances literally with no consideration of prior probabilities, utterance costs, or other dimensions that the speaker may wish to communicate about. This clearly would not be able to explain the nonliteral interpretations that we see in the human data, since</w:delText>
          </w:r>
        </w:del>
        <w:r w:rsidR="00204C78" w:rsidRPr="00CA258C">
          <w:rPr>
            <w:rFonts w:ascii="Times New Roman" w:eastAsia="Times New Roman" w:hAnsi="Times New Roman" w:cs="Times New Roman"/>
            <w:color w:val="222222"/>
            <w:shd w:val="clear" w:color="auto" w:fill="FFFFFF"/>
            <w:rPrChange w:id="1629" w:author="Justine Kao" w:date="2014-06-05T19:39:00Z">
              <w:rPr>
                <w:rFonts w:ascii="Arial" w:eastAsia="Times New Roman" w:hAnsi="Arial" w:cs="Arial"/>
                <w:color w:val="222222"/>
                <w:shd w:val="clear" w:color="auto" w:fill="FFFFFF"/>
              </w:rPr>
            </w:rPrChange>
          </w:rPr>
          <w:t xml:space="preserve"> “10,000 dollars” would always be interpreted as meaning $10,000 with probability 1. As a result, the recursive step in which the listener reasons about a speaker and, importantly, the speaker’s goals</w:t>
        </w:r>
      </w:moveTo>
      <w:ins w:id="1630" w:author="Noah Goodman" w:date="2014-06-05T09:16:00Z">
        <w:r w:rsidR="00204C78" w:rsidRPr="00CA258C">
          <w:rPr>
            <w:rFonts w:ascii="Times New Roman" w:eastAsia="Times New Roman" w:hAnsi="Times New Roman" w:cs="Times New Roman"/>
            <w:color w:val="222222"/>
            <w:shd w:val="clear" w:color="auto" w:fill="FFFFFF"/>
            <w:rPrChange w:id="1631" w:author="Justine Kao" w:date="2014-06-05T19:39:00Z">
              <w:rPr>
                <w:rFonts w:ascii="Arial" w:eastAsia="Times New Roman" w:hAnsi="Arial" w:cs="Arial"/>
                <w:color w:val="222222"/>
                <w:shd w:val="clear" w:color="auto" w:fill="FFFFFF"/>
              </w:rPr>
            </w:rPrChange>
          </w:rPr>
          <w:t>,</w:t>
        </w:r>
      </w:ins>
      <w:moveTo w:id="1632" w:author="Noah Goodman" w:date="2014-06-05T09:12:00Z">
        <w:r w:rsidR="00204C78" w:rsidRPr="00CA258C">
          <w:rPr>
            <w:rFonts w:ascii="Times New Roman" w:eastAsia="Times New Roman" w:hAnsi="Times New Roman" w:cs="Times New Roman"/>
            <w:color w:val="222222"/>
            <w:shd w:val="clear" w:color="auto" w:fill="FFFFFF"/>
            <w:rPrChange w:id="1633" w:author="Justine Kao" w:date="2014-06-05T19:39:00Z">
              <w:rPr>
                <w:rFonts w:ascii="Arial" w:eastAsia="Times New Roman" w:hAnsi="Arial" w:cs="Arial"/>
                <w:color w:val="222222"/>
                <w:shd w:val="clear" w:color="auto" w:fill="FFFFFF"/>
              </w:rPr>
            </w:rPrChange>
          </w:rPr>
          <w:t xml:space="preserve"> is necessary for producing </w:t>
        </w:r>
      </w:moveTo>
      <w:ins w:id="1634" w:author="Noah Goodman" w:date="2014-06-05T09:16:00Z">
        <w:r w:rsidR="00204C78" w:rsidRPr="00CA258C">
          <w:rPr>
            <w:rFonts w:ascii="Times New Roman" w:eastAsia="Times New Roman" w:hAnsi="Times New Roman" w:cs="Times New Roman"/>
            <w:color w:val="222222"/>
            <w:shd w:val="clear" w:color="auto" w:fill="FFFFFF"/>
            <w:rPrChange w:id="1635" w:author="Justine Kao" w:date="2014-06-05T19:39:00Z">
              <w:rPr>
                <w:rFonts w:ascii="Arial" w:eastAsia="Times New Roman" w:hAnsi="Arial" w:cs="Arial"/>
                <w:color w:val="222222"/>
                <w:shd w:val="clear" w:color="auto" w:fill="FFFFFF"/>
              </w:rPr>
            </w:rPrChange>
          </w:rPr>
          <w:t>hyperbole</w:t>
        </w:r>
      </w:ins>
      <w:moveTo w:id="1636" w:author="Noah Goodman" w:date="2014-06-05T09:12:00Z">
        <w:del w:id="1637" w:author="Noah Goodman" w:date="2014-06-05T09:16:00Z">
          <w:r w:rsidR="00204C78" w:rsidRPr="00CA258C" w:rsidDel="00204C78">
            <w:rPr>
              <w:rFonts w:ascii="Times New Roman" w:eastAsia="Times New Roman" w:hAnsi="Times New Roman" w:cs="Times New Roman"/>
              <w:color w:val="222222"/>
              <w:shd w:val="clear" w:color="auto" w:fill="FFFFFF"/>
              <w:rPrChange w:id="1638" w:author="Justine Kao" w:date="2014-06-05T19:39:00Z">
                <w:rPr>
                  <w:rFonts w:ascii="Arial" w:eastAsia="Times New Roman" w:hAnsi="Arial" w:cs="Arial"/>
                  <w:color w:val="222222"/>
                  <w:shd w:val="clear" w:color="auto" w:fill="FFFFFF"/>
                </w:rPr>
              </w:rPrChange>
            </w:rPr>
            <w:delText>these results</w:delText>
          </w:r>
        </w:del>
        <w:r w:rsidR="00204C78" w:rsidRPr="00CA258C">
          <w:rPr>
            <w:rFonts w:ascii="Times New Roman" w:eastAsia="Times New Roman" w:hAnsi="Times New Roman" w:cs="Times New Roman"/>
            <w:color w:val="222222"/>
            <w:shd w:val="clear" w:color="auto" w:fill="FFFFFF"/>
            <w:rPrChange w:id="1639" w:author="Justine Kao" w:date="2014-06-05T19:39:00Z">
              <w:rPr>
                <w:rFonts w:ascii="Arial" w:eastAsia="Times New Roman" w:hAnsi="Arial" w:cs="Arial"/>
                <w:color w:val="222222"/>
                <w:shd w:val="clear" w:color="auto" w:fill="FFFFFF"/>
              </w:rPr>
            </w:rPrChange>
          </w:rPr>
          <w:t>.</w:t>
        </w:r>
      </w:moveTo>
    </w:p>
    <w:moveToRangeEnd w:id="1578"/>
    <w:p w14:paraId="46334ADF" w14:textId="4078B8CB" w:rsidR="00942E13" w:rsidRPr="00CA258C" w:rsidDel="007351DA" w:rsidRDefault="0024383D" w:rsidP="00942E13">
      <w:pPr>
        <w:ind w:left="720"/>
        <w:rPr>
          <w:del w:id="1640" w:author="Justine Kao" w:date="2014-06-05T20:33:00Z"/>
          <w:rFonts w:ascii="Times New Roman" w:eastAsia="Times New Roman" w:hAnsi="Times New Roman" w:cs="Times New Roman"/>
          <w:color w:val="222222"/>
          <w:shd w:val="clear" w:color="auto" w:fill="FFFFFF"/>
          <w:rPrChange w:id="1641" w:author="Justine Kao" w:date="2014-06-05T19:39:00Z">
            <w:rPr>
              <w:del w:id="1642" w:author="Justine Kao" w:date="2014-06-05T20:33:00Z"/>
              <w:rFonts w:ascii="Arial" w:eastAsia="Times New Roman" w:hAnsi="Arial" w:cs="Arial"/>
              <w:color w:val="222222"/>
              <w:shd w:val="clear" w:color="auto" w:fill="FFFFFF"/>
            </w:rPr>
          </w:rPrChange>
        </w:rPr>
      </w:pPr>
      <w:del w:id="1643" w:author="Noah Goodman" w:date="2014-06-05T09:17:00Z">
        <w:r w:rsidRPr="00CA258C" w:rsidDel="00204C78">
          <w:rPr>
            <w:rFonts w:ascii="Times New Roman" w:eastAsia="Times New Roman" w:hAnsi="Times New Roman" w:cs="Times New Roman"/>
            <w:color w:val="222222"/>
            <w:shd w:val="clear" w:color="auto" w:fill="FFFFFF"/>
            <w:rPrChange w:id="1644" w:author="Justine Kao" w:date="2014-06-05T19:39:00Z">
              <w:rPr>
                <w:rFonts w:ascii="Arial" w:eastAsia="Times New Roman" w:hAnsi="Arial" w:cs="Arial"/>
                <w:color w:val="222222"/>
                <w:shd w:val="clear" w:color="auto" w:fill="FFFFFF"/>
              </w:rPr>
            </w:rPrChange>
          </w:rPr>
          <w:delText xml:space="preserve">Although it would be interesting in the future to examine whether the speaker model matches people’s performance in language production tasks, </w:delText>
        </w:r>
        <w:r w:rsidR="006C049F" w:rsidRPr="00CA258C" w:rsidDel="00204C78">
          <w:rPr>
            <w:rFonts w:ascii="Times New Roman" w:eastAsia="Times New Roman" w:hAnsi="Times New Roman" w:cs="Times New Roman"/>
            <w:color w:val="222222"/>
            <w:shd w:val="clear" w:color="auto" w:fill="FFFFFF"/>
            <w:rPrChange w:id="1645" w:author="Justine Kao" w:date="2014-06-05T19:39:00Z">
              <w:rPr>
                <w:rFonts w:ascii="Arial" w:eastAsia="Times New Roman" w:hAnsi="Arial" w:cs="Arial"/>
                <w:color w:val="222222"/>
                <w:shd w:val="clear" w:color="auto" w:fill="FFFFFF"/>
              </w:rPr>
            </w:rPrChange>
          </w:rPr>
          <w:delText>that</w:delText>
        </w:r>
        <w:r w:rsidRPr="00CA258C" w:rsidDel="00204C78">
          <w:rPr>
            <w:rFonts w:ascii="Times New Roman" w:eastAsia="Times New Roman" w:hAnsi="Times New Roman" w:cs="Times New Roman"/>
            <w:color w:val="222222"/>
            <w:shd w:val="clear" w:color="auto" w:fill="FFFFFF"/>
            <w:rPrChange w:id="1646" w:author="Justine Kao" w:date="2014-06-05T19:39:00Z">
              <w:rPr>
                <w:rFonts w:ascii="Arial" w:eastAsia="Times New Roman" w:hAnsi="Arial" w:cs="Arial"/>
                <w:color w:val="222222"/>
                <w:shd w:val="clear" w:color="auto" w:fill="FFFFFF"/>
              </w:rPr>
            </w:rPrChange>
          </w:rPr>
          <w:delText xml:space="preserve"> is beyond the scope of the current paper.</w:delText>
        </w:r>
        <w:r w:rsidR="009B3499" w:rsidRPr="00CA258C" w:rsidDel="00204C78">
          <w:rPr>
            <w:rFonts w:ascii="Times New Roman" w:eastAsia="Times New Roman" w:hAnsi="Times New Roman" w:cs="Times New Roman"/>
            <w:color w:val="222222"/>
            <w:shd w:val="clear" w:color="auto" w:fill="FFFFFF"/>
            <w:rPrChange w:id="1647" w:author="Justine Kao" w:date="2014-06-05T19:39:00Z">
              <w:rPr>
                <w:rFonts w:ascii="Arial" w:eastAsia="Times New Roman" w:hAnsi="Arial" w:cs="Arial"/>
                <w:color w:val="222222"/>
                <w:shd w:val="clear" w:color="auto" w:fill="FFFFFF"/>
              </w:rPr>
            </w:rPrChange>
          </w:rPr>
          <w:delText xml:space="preserve"> As a result,</w:delText>
        </w:r>
        <w:r w:rsidR="00A25B5B" w:rsidRPr="00CA258C" w:rsidDel="00204C78">
          <w:rPr>
            <w:rFonts w:ascii="Times New Roman" w:eastAsia="Times New Roman" w:hAnsi="Times New Roman" w:cs="Times New Roman"/>
            <w:color w:val="222222"/>
            <w:shd w:val="clear" w:color="auto" w:fill="FFFFFF"/>
            <w:rPrChange w:id="1648" w:author="Justine Kao" w:date="2014-06-05T19:39:00Z">
              <w:rPr>
                <w:rFonts w:ascii="Arial" w:eastAsia="Times New Roman" w:hAnsi="Arial" w:cs="Arial"/>
                <w:color w:val="222222"/>
                <w:shd w:val="clear" w:color="auto" w:fill="FFFFFF"/>
              </w:rPr>
            </w:rPrChange>
          </w:rPr>
          <w:delText xml:space="preserve"> </w:delText>
        </w:r>
        <w:r w:rsidRPr="00CA258C" w:rsidDel="00204C78">
          <w:rPr>
            <w:rFonts w:ascii="Times New Roman" w:eastAsia="Times New Roman" w:hAnsi="Times New Roman" w:cs="Times New Roman"/>
            <w:color w:val="222222"/>
            <w:shd w:val="clear" w:color="auto" w:fill="FFFFFF"/>
            <w:rPrChange w:id="1649" w:author="Justine Kao" w:date="2014-06-05T19:39:00Z">
              <w:rPr>
                <w:rFonts w:ascii="Arial" w:eastAsia="Times New Roman" w:hAnsi="Arial" w:cs="Arial"/>
                <w:color w:val="222222"/>
                <w:shd w:val="clear" w:color="auto" w:fill="FFFFFF"/>
              </w:rPr>
            </w:rPrChange>
          </w:rPr>
          <w:delText xml:space="preserve">we </w:delText>
        </w:r>
        <w:r w:rsidR="00A25B5B" w:rsidRPr="00CA258C" w:rsidDel="00204C78">
          <w:rPr>
            <w:rFonts w:ascii="Times New Roman" w:eastAsia="Times New Roman" w:hAnsi="Times New Roman" w:cs="Times New Roman"/>
            <w:color w:val="222222"/>
            <w:shd w:val="clear" w:color="auto" w:fill="FFFFFF"/>
            <w:rPrChange w:id="1650" w:author="Justine Kao" w:date="2014-06-05T19:39:00Z">
              <w:rPr>
                <w:rFonts w:ascii="Arial" w:eastAsia="Times New Roman" w:hAnsi="Arial" w:cs="Arial"/>
                <w:color w:val="222222"/>
                <w:shd w:val="clear" w:color="auto" w:fill="FFFFFF"/>
              </w:rPr>
            </w:rPrChange>
          </w:rPr>
          <w:delText>cannot stop after modeling the speaker assuming a literal listener</w:delText>
        </w:r>
        <w:r w:rsidR="000E4F2E" w:rsidRPr="00CA258C" w:rsidDel="00204C78">
          <w:rPr>
            <w:rFonts w:ascii="Times New Roman" w:eastAsia="Times New Roman" w:hAnsi="Times New Roman" w:cs="Times New Roman"/>
            <w:color w:val="222222"/>
            <w:shd w:val="clear" w:color="auto" w:fill="FFFFFF"/>
            <w:rPrChange w:id="1651" w:author="Justine Kao" w:date="2014-06-05T19:39:00Z">
              <w:rPr>
                <w:rFonts w:ascii="Arial" w:eastAsia="Times New Roman" w:hAnsi="Arial" w:cs="Arial"/>
                <w:color w:val="222222"/>
                <w:shd w:val="clear" w:color="auto" w:fill="FFFFFF"/>
              </w:rPr>
            </w:rPrChange>
          </w:rPr>
          <w:delText xml:space="preserve"> as Reviewer #1 suggested. W</w:delText>
        </w:r>
        <w:r w:rsidR="00A25B5B" w:rsidRPr="00CA258C" w:rsidDel="00204C78">
          <w:rPr>
            <w:rFonts w:ascii="Times New Roman" w:eastAsia="Times New Roman" w:hAnsi="Times New Roman" w:cs="Times New Roman"/>
            <w:color w:val="222222"/>
            <w:shd w:val="clear" w:color="auto" w:fill="FFFFFF"/>
            <w:rPrChange w:id="1652" w:author="Justine Kao" w:date="2014-06-05T19:39:00Z">
              <w:rPr>
                <w:rFonts w:ascii="Arial" w:eastAsia="Times New Roman" w:hAnsi="Arial" w:cs="Arial"/>
                <w:color w:val="222222"/>
                <w:shd w:val="clear" w:color="auto" w:fill="FFFFFF"/>
              </w:rPr>
            </w:rPrChange>
          </w:rPr>
          <w:delText xml:space="preserve">e have to either go up one more level and model a pragmatic listener reasoning about a speaker who reasons about a literal listener, which is what we did in this paper; </w:delText>
        </w:r>
        <w:r w:rsidR="009B3499" w:rsidRPr="00CA258C" w:rsidDel="00204C78">
          <w:rPr>
            <w:rFonts w:ascii="Times New Roman" w:eastAsia="Times New Roman" w:hAnsi="Times New Roman" w:cs="Times New Roman"/>
            <w:color w:val="222222"/>
            <w:shd w:val="clear" w:color="auto" w:fill="FFFFFF"/>
            <w:rPrChange w:id="1653" w:author="Justine Kao" w:date="2014-06-05T19:39:00Z">
              <w:rPr>
                <w:rFonts w:ascii="Arial" w:eastAsia="Times New Roman" w:hAnsi="Arial" w:cs="Arial"/>
                <w:color w:val="222222"/>
                <w:shd w:val="clear" w:color="auto" w:fill="FFFFFF"/>
              </w:rPr>
            </w:rPrChange>
          </w:rPr>
          <w:delText>or,</w:delText>
        </w:r>
        <w:r w:rsidR="00A25B5B" w:rsidRPr="00CA258C" w:rsidDel="00204C78">
          <w:rPr>
            <w:rFonts w:ascii="Times New Roman" w:eastAsia="Times New Roman" w:hAnsi="Times New Roman" w:cs="Times New Roman"/>
            <w:color w:val="222222"/>
            <w:shd w:val="clear" w:color="auto" w:fill="FFFFFF"/>
            <w:rPrChange w:id="1654" w:author="Justine Kao" w:date="2014-06-05T19:39:00Z">
              <w:rPr>
                <w:rFonts w:ascii="Arial" w:eastAsia="Times New Roman" w:hAnsi="Arial" w:cs="Arial"/>
                <w:color w:val="222222"/>
                <w:shd w:val="clear" w:color="auto" w:fill="FFFFFF"/>
              </w:rPr>
            </w:rPrChange>
          </w:rPr>
          <w:delText xml:space="preserve"> we have to stop at the true base case, which is just a literal listener. </w:delText>
        </w:r>
      </w:del>
      <w:moveFromRangeStart w:id="1655" w:author="Noah Goodman" w:date="2014-06-05T09:12:00Z" w:name="move263578859"/>
      <w:moveFrom w:id="1656" w:author="Noah Goodman" w:date="2014-06-05T09:12:00Z">
        <w:r w:rsidR="00A25B5B" w:rsidRPr="00CA258C" w:rsidDel="00204C78">
          <w:rPr>
            <w:rFonts w:ascii="Times New Roman" w:eastAsia="Times New Roman" w:hAnsi="Times New Roman" w:cs="Times New Roman"/>
            <w:color w:val="222222"/>
            <w:shd w:val="clear" w:color="auto" w:fill="FFFFFF"/>
            <w:rPrChange w:id="1657" w:author="Justine Kao" w:date="2014-06-05T19:39:00Z">
              <w:rPr>
                <w:rFonts w:ascii="Arial" w:eastAsia="Times New Roman" w:hAnsi="Arial" w:cs="Arial"/>
                <w:color w:val="222222"/>
                <w:shd w:val="clear" w:color="auto" w:fill="FFFFFF"/>
              </w:rPr>
            </w:rPrChange>
          </w:rPr>
          <w:t xml:space="preserve">Since a literal listener is by definition literal, he will always </w:t>
        </w:r>
        <w:r w:rsidR="00C90006" w:rsidRPr="00CA258C" w:rsidDel="00204C78">
          <w:rPr>
            <w:rFonts w:ascii="Times New Roman" w:eastAsia="Times New Roman" w:hAnsi="Times New Roman" w:cs="Times New Roman"/>
            <w:color w:val="222222"/>
            <w:shd w:val="clear" w:color="auto" w:fill="FFFFFF"/>
            <w:rPrChange w:id="1658" w:author="Justine Kao" w:date="2014-06-05T19:39:00Z">
              <w:rPr>
                <w:rFonts w:ascii="Arial" w:eastAsia="Times New Roman" w:hAnsi="Arial" w:cs="Arial"/>
                <w:color w:val="222222"/>
                <w:shd w:val="clear" w:color="auto" w:fill="FFFFFF"/>
              </w:rPr>
            </w:rPrChange>
          </w:rPr>
          <w:t xml:space="preserve">interpret utterances literally with no consideration of prior probabilities, </w:t>
        </w:r>
        <w:r w:rsidR="000E4F2E" w:rsidRPr="00CA258C" w:rsidDel="00204C78">
          <w:rPr>
            <w:rFonts w:ascii="Times New Roman" w:eastAsia="Times New Roman" w:hAnsi="Times New Roman" w:cs="Times New Roman"/>
            <w:color w:val="222222"/>
            <w:shd w:val="clear" w:color="auto" w:fill="FFFFFF"/>
            <w:rPrChange w:id="1659" w:author="Justine Kao" w:date="2014-06-05T19:39:00Z">
              <w:rPr>
                <w:rFonts w:ascii="Arial" w:eastAsia="Times New Roman" w:hAnsi="Arial" w:cs="Arial"/>
                <w:color w:val="222222"/>
                <w:shd w:val="clear" w:color="auto" w:fill="FFFFFF"/>
              </w:rPr>
            </w:rPrChange>
          </w:rPr>
          <w:t xml:space="preserve">utterance costs, or </w:t>
        </w:r>
        <w:r w:rsidR="00D2005B" w:rsidRPr="00CA258C" w:rsidDel="00204C78">
          <w:rPr>
            <w:rFonts w:ascii="Times New Roman" w:eastAsia="Times New Roman" w:hAnsi="Times New Roman" w:cs="Times New Roman"/>
            <w:color w:val="222222"/>
            <w:shd w:val="clear" w:color="auto" w:fill="FFFFFF"/>
            <w:rPrChange w:id="1660" w:author="Justine Kao" w:date="2014-06-05T19:39:00Z">
              <w:rPr>
                <w:rFonts w:ascii="Arial" w:eastAsia="Times New Roman" w:hAnsi="Arial" w:cs="Arial"/>
                <w:color w:val="222222"/>
                <w:shd w:val="clear" w:color="auto" w:fill="FFFFFF"/>
              </w:rPr>
            </w:rPrChange>
          </w:rPr>
          <w:t>other</w:t>
        </w:r>
        <w:r w:rsidR="00C90006" w:rsidRPr="00CA258C" w:rsidDel="00204C78">
          <w:rPr>
            <w:rFonts w:ascii="Times New Roman" w:eastAsia="Times New Roman" w:hAnsi="Times New Roman" w:cs="Times New Roman"/>
            <w:color w:val="222222"/>
            <w:shd w:val="clear" w:color="auto" w:fill="FFFFFF"/>
            <w:rPrChange w:id="1661" w:author="Justine Kao" w:date="2014-06-05T19:39:00Z">
              <w:rPr>
                <w:rFonts w:ascii="Arial" w:eastAsia="Times New Roman" w:hAnsi="Arial" w:cs="Arial"/>
                <w:color w:val="222222"/>
                <w:shd w:val="clear" w:color="auto" w:fill="FFFFFF"/>
              </w:rPr>
            </w:rPrChange>
          </w:rPr>
          <w:t xml:space="preserve"> dimensions that the speaker may wish to communicate about. This clearly would not be able to explain the nonliteral interpretations that we see in the human data</w:t>
        </w:r>
        <w:r w:rsidR="000E4F2E" w:rsidRPr="00CA258C" w:rsidDel="00204C78">
          <w:rPr>
            <w:rFonts w:ascii="Times New Roman" w:eastAsia="Times New Roman" w:hAnsi="Times New Roman" w:cs="Times New Roman"/>
            <w:color w:val="222222"/>
            <w:shd w:val="clear" w:color="auto" w:fill="FFFFFF"/>
            <w:rPrChange w:id="1662" w:author="Justine Kao" w:date="2014-06-05T19:39:00Z">
              <w:rPr>
                <w:rFonts w:ascii="Arial" w:eastAsia="Times New Roman" w:hAnsi="Arial" w:cs="Arial"/>
                <w:color w:val="222222"/>
                <w:shd w:val="clear" w:color="auto" w:fill="FFFFFF"/>
              </w:rPr>
            </w:rPrChange>
          </w:rPr>
          <w:t>, since “10,000 dollars” would always be interpreted as meaning $10,000 with probability 1</w:t>
        </w:r>
        <w:r w:rsidR="00C90006" w:rsidRPr="00CA258C" w:rsidDel="00204C78">
          <w:rPr>
            <w:rFonts w:ascii="Times New Roman" w:eastAsia="Times New Roman" w:hAnsi="Times New Roman" w:cs="Times New Roman"/>
            <w:color w:val="222222"/>
            <w:shd w:val="clear" w:color="auto" w:fill="FFFFFF"/>
            <w:rPrChange w:id="1663" w:author="Justine Kao" w:date="2014-06-05T19:39:00Z">
              <w:rPr>
                <w:rFonts w:ascii="Arial" w:eastAsia="Times New Roman" w:hAnsi="Arial" w:cs="Arial"/>
                <w:color w:val="222222"/>
                <w:shd w:val="clear" w:color="auto" w:fill="FFFFFF"/>
              </w:rPr>
            </w:rPrChange>
          </w:rPr>
          <w:t xml:space="preserve">. As a result, the recursive step in which </w:t>
        </w:r>
        <w:r w:rsidR="00892C1E" w:rsidRPr="00CA258C" w:rsidDel="00204C78">
          <w:rPr>
            <w:rFonts w:ascii="Times New Roman" w:eastAsia="Times New Roman" w:hAnsi="Times New Roman" w:cs="Times New Roman"/>
            <w:color w:val="222222"/>
            <w:shd w:val="clear" w:color="auto" w:fill="FFFFFF"/>
            <w:rPrChange w:id="1664" w:author="Justine Kao" w:date="2014-06-05T19:39:00Z">
              <w:rPr>
                <w:rFonts w:ascii="Arial" w:eastAsia="Times New Roman" w:hAnsi="Arial" w:cs="Arial"/>
                <w:color w:val="222222"/>
                <w:shd w:val="clear" w:color="auto" w:fill="FFFFFF"/>
              </w:rPr>
            </w:rPrChange>
          </w:rPr>
          <w:t>the listener reasons about a speaker and, importantly, the speaker’s goals is necessary for producing these results.</w:t>
        </w:r>
      </w:moveFrom>
    </w:p>
    <w:moveFromRangeEnd w:id="1655"/>
    <w:p w14:paraId="0F957D27" w14:textId="77777777" w:rsidR="00160EF4" w:rsidRPr="007351DA" w:rsidRDefault="00160EF4">
      <w:pPr>
        <w:ind w:left="720"/>
        <w:rPr>
          <w:rFonts w:ascii="新細明體" w:eastAsia="新細明體" w:hAnsi="新細明體" w:cs="新細明體"/>
          <w:color w:val="222222"/>
          <w:shd w:val="clear" w:color="auto" w:fill="FFFFFF"/>
          <w:lang w:eastAsia="zh-TW"/>
          <w:rPrChange w:id="1665" w:author="Justine Kao" w:date="2014-06-05T20:33:00Z">
            <w:rPr>
              <w:rFonts w:ascii="Arial" w:eastAsia="Times New Roman" w:hAnsi="Arial" w:cs="Arial"/>
              <w:color w:val="222222"/>
              <w:shd w:val="clear" w:color="auto" w:fill="FFFFFF"/>
            </w:rPr>
          </w:rPrChange>
        </w:rPr>
        <w:pPrChange w:id="1666" w:author="Justine Kao" w:date="2014-06-05T20:33:00Z">
          <w:pPr/>
        </w:pPrChange>
      </w:pPr>
    </w:p>
    <w:p w14:paraId="74EEEA00" w14:textId="1FEAF9FB" w:rsidR="00160EF4" w:rsidRPr="00CA258C" w:rsidRDefault="001705B9" w:rsidP="001705B9">
      <w:pPr>
        <w:rPr>
          <w:rFonts w:ascii="Times New Roman" w:eastAsia="Times New Roman" w:hAnsi="Times New Roman" w:cs="Times New Roman"/>
          <w:color w:val="222222"/>
          <w:shd w:val="clear" w:color="auto" w:fill="FFFFFF"/>
          <w:rPrChange w:id="1667"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668" w:author="Justine Kao" w:date="2014-06-05T19:39:00Z">
            <w:rPr>
              <w:rFonts w:ascii="Arial" w:eastAsia="Times New Roman" w:hAnsi="Arial" w:cs="Arial"/>
              <w:color w:val="222222"/>
              <w:shd w:val="clear" w:color="auto" w:fill="FFFFFF"/>
            </w:rPr>
          </w:rPrChange>
        </w:rPr>
        <w:t xml:space="preserve">More generally, it would also be interesting to just see the priors for each, because I have the strong impression that a great deal depends on having the correct ones (indeed, Figure 4 suggests this). </w:t>
      </w:r>
    </w:p>
    <w:p w14:paraId="60E27610" w14:textId="77777777" w:rsidR="00892C1E" w:rsidRPr="00CA258C" w:rsidRDefault="00892C1E" w:rsidP="001705B9">
      <w:pPr>
        <w:rPr>
          <w:rFonts w:ascii="Times New Roman" w:eastAsia="Times New Roman" w:hAnsi="Times New Roman" w:cs="Times New Roman"/>
          <w:color w:val="222222"/>
          <w:shd w:val="clear" w:color="auto" w:fill="FFFFFF"/>
          <w:rPrChange w:id="1669" w:author="Justine Kao" w:date="2014-06-05T19:39:00Z">
            <w:rPr>
              <w:rFonts w:ascii="Arial" w:eastAsia="Times New Roman" w:hAnsi="Arial" w:cs="Arial"/>
              <w:color w:val="222222"/>
              <w:shd w:val="clear" w:color="auto" w:fill="FFFFFF"/>
            </w:rPr>
          </w:rPrChange>
        </w:rPr>
      </w:pPr>
    </w:p>
    <w:p w14:paraId="6AD83314" w14:textId="58F46C34" w:rsidR="00892C1E" w:rsidRPr="00CA258C" w:rsidRDefault="00C01843" w:rsidP="008B5BC1">
      <w:pPr>
        <w:ind w:left="720"/>
        <w:rPr>
          <w:rFonts w:ascii="Times New Roman" w:eastAsia="Times New Roman" w:hAnsi="Times New Roman" w:cs="Times New Roman"/>
          <w:color w:val="222222"/>
          <w:shd w:val="clear" w:color="auto" w:fill="FFFFFF"/>
          <w:rPrChange w:id="1670"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671" w:author="Justine Kao" w:date="2014-06-05T19:39:00Z">
            <w:rPr>
              <w:rFonts w:ascii="Arial" w:eastAsia="Times New Roman" w:hAnsi="Arial" w:cs="Arial"/>
              <w:color w:val="222222"/>
              <w:shd w:val="clear" w:color="auto" w:fill="FFFFFF"/>
            </w:rPr>
          </w:rPrChange>
        </w:rPr>
        <w:lastRenderedPageBreak/>
        <w:t>A great deal does depend on having the correct priors, as explained in the response to the editor’s comment (</w:t>
      </w:r>
      <w:ins w:id="1672" w:author="Noah Goodman" w:date="2014-06-13T11:12:00Z">
        <w:r w:rsidR="00E94BBC">
          <w:rPr>
            <w:rFonts w:ascii="Times New Roman" w:eastAsia="Times New Roman" w:hAnsi="Times New Roman" w:cs="Times New Roman"/>
            <w:color w:val="222222"/>
            <w:shd w:val="clear" w:color="auto" w:fill="FFFFFF"/>
          </w:rPr>
          <w:t>4</w:t>
        </w:r>
      </w:ins>
      <w:del w:id="1673" w:author="Noah Goodman" w:date="2014-06-13T11:12:00Z">
        <w:r w:rsidRPr="00CA258C" w:rsidDel="00E94BBC">
          <w:rPr>
            <w:rFonts w:ascii="Times New Roman" w:eastAsia="Times New Roman" w:hAnsi="Times New Roman" w:cs="Times New Roman"/>
            <w:color w:val="222222"/>
            <w:shd w:val="clear" w:color="auto" w:fill="FFFFFF"/>
            <w:rPrChange w:id="1674" w:author="Justine Kao" w:date="2014-06-05T19:39:00Z">
              <w:rPr>
                <w:rFonts w:ascii="Arial" w:eastAsia="Times New Roman" w:hAnsi="Arial" w:cs="Arial"/>
                <w:color w:val="222222"/>
                <w:shd w:val="clear" w:color="auto" w:fill="FFFFFF"/>
              </w:rPr>
            </w:rPrChange>
          </w:rPr>
          <w:delText>1</w:delText>
        </w:r>
      </w:del>
      <w:r w:rsidRPr="00CA258C">
        <w:rPr>
          <w:rFonts w:ascii="Times New Roman" w:eastAsia="Times New Roman" w:hAnsi="Times New Roman" w:cs="Times New Roman"/>
          <w:color w:val="222222"/>
          <w:shd w:val="clear" w:color="auto" w:fill="FFFFFF"/>
          <w:rPrChange w:id="1675" w:author="Justine Kao" w:date="2014-06-05T19:39:00Z">
            <w:rPr>
              <w:rFonts w:ascii="Arial" w:eastAsia="Times New Roman" w:hAnsi="Arial" w:cs="Arial"/>
              <w:color w:val="222222"/>
              <w:shd w:val="clear" w:color="auto" w:fill="FFFFFF"/>
            </w:rPr>
          </w:rPrChange>
        </w:rPr>
        <w:t xml:space="preserve">). </w:t>
      </w:r>
      <w:r w:rsidR="00B854FA" w:rsidRPr="00CA258C">
        <w:rPr>
          <w:rFonts w:ascii="Times New Roman" w:eastAsia="Times New Roman" w:hAnsi="Times New Roman" w:cs="Times New Roman"/>
          <w:color w:val="222222"/>
          <w:shd w:val="clear" w:color="auto" w:fill="FFFFFF"/>
          <w:rPrChange w:id="1676" w:author="Justine Kao" w:date="2014-06-05T19:39:00Z">
            <w:rPr>
              <w:rFonts w:ascii="Arial" w:eastAsia="Times New Roman" w:hAnsi="Arial" w:cs="Arial"/>
              <w:color w:val="222222"/>
              <w:shd w:val="clear" w:color="auto" w:fill="FFFFFF"/>
            </w:rPr>
          </w:rPrChange>
        </w:rPr>
        <w:t xml:space="preserve">However, the priors alone are insufficient. </w:t>
      </w:r>
      <w:r w:rsidR="00686E67" w:rsidRPr="00CA258C">
        <w:rPr>
          <w:rFonts w:ascii="Times New Roman" w:eastAsia="Times New Roman" w:hAnsi="Times New Roman" w:cs="Times New Roman"/>
          <w:color w:val="222222"/>
          <w:shd w:val="clear" w:color="auto" w:fill="FFFFFF"/>
          <w:rPrChange w:id="1677" w:author="Justine Kao" w:date="2014-06-05T19:39:00Z">
            <w:rPr>
              <w:rFonts w:ascii="Arial" w:eastAsia="Times New Roman" w:hAnsi="Arial" w:cs="Arial"/>
              <w:color w:val="222222"/>
              <w:shd w:val="clear" w:color="auto" w:fill="FFFFFF"/>
            </w:rPr>
          </w:rPrChange>
        </w:rPr>
        <w:t>Below is a figure showing the price</w:t>
      </w:r>
      <w:r w:rsidR="003463F6" w:rsidRPr="00CA258C">
        <w:rPr>
          <w:rFonts w:ascii="Times New Roman" w:eastAsia="Times New Roman" w:hAnsi="Times New Roman" w:cs="Times New Roman"/>
          <w:color w:val="222222"/>
          <w:shd w:val="clear" w:color="auto" w:fill="FFFFFF"/>
          <w:rPrChange w:id="1678" w:author="Justine Kao" w:date="2014-06-05T19:39:00Z">
            <w:rPr>
              <w:rFonts w:ascii="Arial" w:eastAsia="Times New Roman" w:hAnsi="Arial" w:cs="Arial"/>
              <w:color w:val="222222"/>
              <w:shd w:val="clear" w:color="auto" w:fill="FFFFFF"/>
            </w:rPr>
          </w:rPrChange>
        </w:rPr>
        <w:t xml:space="preserve"> priors</w:t>
      </w:r>
      <w:ins w:id="1679" w:author="Noah Goodman" w:date="2014-06-13T11:13:00Z">
        <w:r w:rsidR="00E94BBC">
          <w:rPr>
            <w:rFonts w:ascii="Times New Roman" w:eastAsia="Times New Roman" w:hAnsi="Times New Roman" w:cs="Times New Roman"/>
            <w:color w:val="222222"/>
            <w:shd w:val="clear" w:color="auto" w:fill="FFFFFF"/>
          </w:rPr>
          <w:t xml:space="preserve">. </w:t>
        </w:r>
      </w:ins>
      <w:del w:id="1680" w:author="Noah Goodman" w:date="2014-06-13T11:13:00Z">
        <w:r w:rsidR="00AB5CBA" w:rsidRPr="00CA258C" w:rsidDel="00E94BBC">
          <w:rPr>
            <w:rFonts w:ascii="Times New Roman" w:eastAsia="Times New Roman" w:hAnsi="Times New Roman" w:cs="Times New Roman"/>
            <w:color w:val="222222"/>
            <w:shd w:val="clear" w:color="auto" w:fill="FFFFFF"/>
            <w:rPrChange w:id="1681" w:author="Justine Kao" w:date="2014-06-05T19:39:00Z">
              <w:rPr>
                <w:rFonts w:ascii="Arial" w:eastAsia="Times New Roman" w:hAnsi="Arial" w:cs="Arial"/>
                <w:color w:val="222222"/>
                <w:shd w:val="clear" w:color="auto" w:fill="FFFFFF"/>
              </w:rPr>
            </w:rPrChange>
          </w:rPr>
          <w:delText xml:space="preserve"> </w:delText>
        </w:r>
        <w:r w:rsidR="00AB5CBA" w:rsidRPr="00CA258C" w:rsidDel="00E94BBC">
          <w:rPr>
            <w:rFonts w:ascii="Times New Roman" w:eastAsia="Times New Roman" w:hAnsi="Times New Roman" w:cs="Times New Roman"/>
            <w:color w:val="222222"/>
            <w:highlight w:val="yellow"/>
            <w:shd w:val="clear" w:color="auto" w:fill="FFFFFF"/>
            <w:rPrChange w:id="1682" w:author="Justine Kao" w:date="2014-06-05T19:39:00Z">
              <w:rPr>
                <w:rFonts w:ascii="Arial" w:eastAsia="Times New Roman" w:hAnsi="Arial" w:cs="Arial"/>
                <w:color w:val="222222"/>
                <w:highlight w:val="yellow"/>
                <w:shd w:val="clear" w:color="auto" w:fill="FFFFFF"/>
              </w:rPr>
            </w:rPrChange>
          </w:rPr>
          <w:delText>(should we add that as a panel in the Figure 5?)</w:delText>
        </w:r>
        <w:r w:rsidR="00686E67" w:rsidRPr="00CA258C" w:rsidDel="00E94BBC">
          <w:rPr>
            <w:rFonts w:ascii="Times New Roman" w:eastAsia="Times New Roman" w:hAnsi="Times New Roman" w:cs="Times New Roman"/>
            <w:color w:val="222222"/>
            <w:shd w:val="clear" w:color="auto" w:fill="FFFFFF"/>
            <w:rPrChange w:id="1683" w:author="Justine Kao" w:date="2014-06-05T19:39:00Z">
              <w:rPr>
                <w:rFonts w:ascii="Arial" w:eastAsia="Times New Roman" w:hAnsi="Arial" w:cs="Arial"/>
                <w:color w:val="222222"/>
                <w:shd w:val="clear" w:color="auto" w:fill="FFFFFF"/>
              </w:rPr>
            </w:rPrChange>
          </w:rPr>
          <w:delText>.</w:delText>
        </w:r>
        <w:r w:rsidR="00E92E6C" w:rsidRPr="00CA258C" w:rsidDel="00E94BBC">
          <w:rPr>
            <w:rFonts w:ascii="Times New Roman" w:eastAsia="Times New Roman" w:hAnsi="Times New Roman" w:cs="Times New Roman"/>
            <w:color w:val="222222"/>
            <w:shd w:val="clear" w:color="auto" w:fill="FFFFFF"/>
            <w:rPrChange w:id="1684" w:author="Justine Kao" w:date="2014-06-05T19:39:00Z">
              <w:rPr>
                <w:rFonts w:ascii="Arial" w:eastAsia="Times New Roman" w:hAnsi="Arial" w:cs="Arial"/>
                <w:color w:val="222222"/>
                <w:shd w:val="clear" w:color="auto" w:fill="FFFFFF"/>
              </w:rPr>
            </w:rPrChange>
          </w:rPr>
          <w:delText xml:space="preserve"> </w:delText>
        </w:r>
      </w:del>
      <w:r w:rsidR="00E92E6C" w:rsidRPr="00CA258C">
        <w:rPr>
          <w:rFonts w:ascii="Times New Roman" w:eastAsia="Times New Roman" w:hAnsi="Times New Roman" w:cs="Times New Roman"/>
          <w:color w:val="222222"/>
          <w:shd w:val="clear" w:color="auto" w:fill="FFFFFF"/>
          <w:rPrChange w:id="1685" w:author="Justine Kao" w:date="2014-06-05T19:39:00Z">
            <w:rPr>
              <w:rFonts w:ascii="Arial" w:eastAsia="Times New Roman" w:hAnsi="Arial" w:cs="Arial"/>
              <w:color w:val="222222"/>
              <w:shd w:val="clear" w:color="auto" w:fill="FFFFFF"/>
            </w:rPr>
          </w:rPrChange>
        </w:rPr>
        <w:t xml:space="preserve">Comparing this </w:t>
      </w:r>
      <w:r w:rsidR="00B514FF" w:rsidRPr="00CA258C">
        <w:rPr>
          <w:rFonts w:ascii="Times New Roman" w:eastAsia="Times New Roman" w:hAnsi="Times New Roman" w:cs="Times New Roman"/>
          <w:color w:val="222222"/>
          <w:shd w:val="clear" w:color="auto" w:fill="FFFFFF"/>
          <w:rPrChange w:id="1686" w:author="Justine Kao" w:date="2014-06-05T19:39:00Z">
            <w:rPr>
              <w:rFonts w:ascii="Arial" w:eastAsia="Times New Roman" w:hAnsi="Arial" w:cs="Arial"/>
              <w:color w:val="222222"/>
              <w:shd w:val="clear" w:color="auto" w:fill="FFFFFF"/>
            </w:rPr>
          </w:rPrChange>
        </w:rPr>
        <w:t xml:space="preserve">figure </w:t>
      </w:r>
      <w:r w:rsidR="00E92E6C" w:rsidRPr="00CA258C">
        <w:rPr>
          <w:rFonts w:ascii="Times New Roman" w:eastAsia="Times New Roman" w:hAnsi="Times New Roman" w:cs="Times New Roman"/>
          <w:color w:val="222222"/>
          <w:shd w:val="clear" w:color="auto" w:fill="FFFFFF"/>
          <w:rPrChange w:id="1687" w:author="Justine Kao" w:date="2014-06-05T19:39:00Z">
            <w:rPr>
              <w:rFonts w:ascii="Arial" w:eastAsia="Times New Roman" w:hAnsi="Arial" w:cs="Arial"/>
              <w:color w:val="222222"/>
              <w:shd w:val="clear" w:color="auto" w:fill="FFFFFF"/>
            </w:rPr>
          </w:rPrChange>
        </w:rPr>
        <w:t xml:space="preserve">to people’s interpretations of </w:t>
      </w:r>
      <w:r w:rsidR="00B514FF" w:rsidRPr="00CA258C">
        <w:rPr>
          <w:rFonts w:ascii="Times New Roman" w:eastAsia="Times New Roman" w:hAnsi="Times New Roman" w:cs="Times New Roman"/>
          <w:color w:val="222222"/>
          <w:shd w:val="clear" w:color="auto" w:fill="FFFFFF"/>
          <w:rPrChange w:id="1688" w:author="Justine Kao" w:date="2014-06-05T19:39:00Z">
            <w:rPr>
              <w:rFonts w:ascii="Arial" w:eastAsia="Times New Roman" w:hAnsi="Arial" w:cs="Arial"/>
              <w:color w:val="222222"/>
              <w:shd w:val="clear" w:color="auto" w:fill="FFFFFF"/>
            </w:rPr>
          </w:rPrChange>
        </w:rPr>
        <w:t>the different utterances (Figure 5</w:t>
      </w:r>
      <w:ins w:id="1689" w:author="Justine Kao" w:date="2014-06-13T15:02:00Z">
        <w:r w:rsidR="00FF6A44">
          <w:rPr>
            <w:rFonts w:ascii="Times New Roman" w:eastAsia="Times New Roman" w:hAnsi="Times New Roman" w:cs="Times New Roman"/>
            <w:color w:val="222222"/>
            <w:shd w:val="clear" w:color="auto" w:fill="FFFFFF"/>
          </w:rPr>
          <w:t>b</w:t>
        </w:r>
      </w:ins>
      <w:del w:id="1690" w:author="Justine Kao" w:date="2014-06-13T15:02:00Z">
        <w:r w:rsidR="00B514FF" w:rsidRPr="00CA258C" w:rsidDel="00FF6A44">
          <w:rPr>
            <w:rFonts w:ascii="Times New Roman" w:eastAsia="Times New Roman" w:hAnsi="Times New Roman" w:cs="Times New Roman"/>
            <w:color w:val="222222"/>
            <w:shd w:val="clear" w:color="auto" w:fill="FFFFFF"/>
            <w:rPrChange w:id="1691" w:author="Justine Kao" w:date="2014-06-05T19:39:00Z">
              <w:rPr>
                <w:rFonts w:ascii="Arial" w:eastAsia="Times New Roman" w:hAnsi="Arial" w:cs="Arial"/>
                <w:color w:val="222222"/>
                <w:shd w:val="clear" w:color="auto" w:fill="FFFFFF"/>
              </w:rPr>
            </w:rPrChange>
          </w:rPr>
          <w:delText>a</w:delText>
        </w:r>
      </w:del>
      <w:r w:rsidR="00B514FF" w:rsidRPr="00CA258C">
        <w:rPr>
          <w:rFonts w:ascii="Times New Roman" w:eastAsia="Times New Roman" w:hAnsi="Times New Roman" w:cs="Times New Roman"/>
          <w:color w:val="222222"/>
          <w:shd w:val="clear" w:color="auto" w:fill="FFFFFF"/>
          <w:rPrChange w:id="1692" w:author="Justine Kao" w:date="2014-06-05T19:39:00Z">
            <w:rPr>
              <w:rFonts w:ascii="Arial" w:eastAsia="Times New Roman" w:hAnsi="Arial" w:cs="Arial"/>
              <w:color w:val="222222"/>
              <w:shd w:val="clear" w:color="auto" w:fill="FFFFFF"/>
            </w:rPr>
          </w:rPrChange>
        </w:rPr>
        <w:t xml:space="preserve"> in the paper), we see that </w:t>
      </w:r>
      <w:r w:rsidR="003F6696" w:rsidRPr="00CA258C">
        <w:rPr>
          <w:rFonts w:ascii="Times New Roman" w:eastAsia="Times New Roman" w:hAnsi="Times New Roman" w:cs="Times New Roman"/>
          <w:color w:val="222222"/>
          <w:shd w:val="clear" w:color="auto" w:fill="FFFFFF"/>
          <w:rPrChange w:id="1693" w:author="Justine Kao" w:date="2014-06-05T19:39:00Z">
            <w:rPr>
              <w:rFonts w:ascii="Arial" w:eastAsia="Times New Roman" w:hAnsi="Arial" w:cs="Arial"/>
              <w:color w:val="222222"/>
              <w:shd w:val="clear" w:color="auto" w:fill="FFFFFF"/>
            </w:rPr>
          </w:rPrChange>
        </w:rPr>
        <w:t xml:space="preserve">while the priors </w:t>
      </w:r>
      <w:r w:rsidR="00F87727" w:rsidRPr="00CA258C">
        <w:rPr>
          <w:rFonts w:ascii="Times New Roman" w:eastAsia="Times New Roman" w:hAnsi="Times New Roman" w:cs="Times New Roman"/>
          <w:color w:val="222222"/>
          <w:shd w:val="clear" w:color="auto" w:fill="FFFFFF"/>
          <w:rPrChange w:id="1694" w:author="Justine Kao" w:date="2014-06-05T19:39:00Z">
            <w:rPr>
              <w:rFonts w:ascii="Arial" w:eastAsia="Times New Roman" w:hAnsi="Arial" w:cs="Arial"/>
              <w:color w:val="222222"/>
              <w:shd w:val="clear" w:color="auto" w:fill="FFFFFF"/>
            </w:rPr>
          </w:rPrChange>
        </w:rPr>
        <w:t xml:space="preserve">affect people’s interpretations of utterances, </w:t>
      </w:r>
      <w:r w:rsidR="00C536D1" w:rsidRPr="00CA258C">
        <w:rPr>
          <w:rFonts w:ascii="Times New Roman" w:eastAsia="Times New Roman" w:hAnsi="Times New Roman" w:cs="Times New Roman"/>
          <w:color w:val="222222"/>
          <w:shd w:val="clear" w:color="auto" w:fill="FFFFFF"/>
          <w:rPrChange w:id="1695" w:author="Justine Kao" w:date="2014-06-05T19:39:00Z">
            <w:rPr>
              <w:rFonts w:ascii="Arial" w:eastAsia="Times New Roman" w:hAnsi="Arial" w:cs="Arial"/>
              <w:color w:val="222222"/>
              <w:shd w:val="clear" w:color="auto" w:fill="FFFFFF"/>
            </w:rPr>
          </w:rPrChange>
        </w:rPr>
        <w:t xml:space="preserve">participants </w:t>
      </w:r>
      <w:r w:rsidR="00C97481" w:rsidRPr="00CA258C">
        <w:rPr>
          <w:rFonts w:ascii="Times New Roman" w:eastAsia="Times New Roman" w:hAnsi="Times New Roman" w:cs="Times New Roman"/>
          <w:color w:val="222222"/>
          <w:shd w:val="clear" w:color="auto" w:fill="FFFFFF"/>
          <w:rPrChange w:id="1696" w:author="Justine Kao" w:date="2014-06-05T19:39:00Z">
            <w:rPr>
              <w:rFonts w:ascii="Arial" w:eastAsia="Times New Roman" w:hAnsi="Arial" w:cs="Arial"/>
              <w:color w:val="222222"/>
              <w:shd w:val="clear" w:color="auto" w:fill="FFFFFF"/>
            </w:rPr>
          </w:rPrChange>
        </w:rPr>
        <w:t xml:space="preserve">assign different </w:t>
      </w:r>
      <w:r w:rsidR="006838CE" w:rsidRPr="00CA258C">
        <w:rPr>
          <w:rFonts w:ascii="Times New Roman" w:eastAsia="Times New Roman" w:hAnsi="Times New Roman" w:cs="Times New Roman"/>
          <w:color w:val="222222"/>
          <w:shd w:val="clear" w:color="auto" w:fill="FFFFFF"/>
          <w:rPrChange w:id="1697" w:author="Justine Kao" w:date="2014-06-05T19:39:00Z">
            <w:rPr>
              <w:rFonts w:ascii="Arial" w:eastAsia="Times New Roman" w:hAnsi="Arial" w:cs="Arial"/>
              <w:color w:val="222222"/>
              <w:shd w:val="clear" w:color="auto" w:fill="FFFFFF"/>
            </w:rPr>
          </w:rPrChange>
        </w:rPr>
        <w:t>probabilit</w:t>
      </w:r>
      <w:r w:rsidR="00C97481" w:rsidRPr="00CA258C">
        <w:rPr>
          <w:rFonts w:ascii="Times New Roman" w:eastAsia="Times New Roman" w:hAnsi="Times New Roman" w:cs="Times New Roman"/>
          <w:color w:val="222222"/>
          <w:shd w:val="clear" w:color="auto" w:fill="FFFFFF"/>
          <w:rPrChange w:id="1698" w:author="Justine Kao" w:date="2014-06-05T19:39:00Z">
            <w:rPr>
              <w:rFonts w:ascii="Arial" w:eastAsia="Times New Roman" w:hAnsi="Arial" w:cs="Arial"/>
              <w:color w:val="222222"/>
              <w:shd w:val="clear" w:color="auto" w:fill="FFFFFF"/>
            </w:rPr>
          </w:rPrChange>
        </w:rPr>
        <w:t>ies</w:t>
      </w:r>
      <w:r w:rsidR="006838CE" w:rsidRPr="00CA258C">
        <w:rPr>
          <w:rFonts w:ascii="Times New Roman" w:eastAsia="Times New Roman" w:hAnsi="Times New Roman" w:cs="Times New Roman"/>
          <w:color w:val="222222"/>
          <w:shd w:val="clear" w:color="auto" w:fill="FFFFFF"/>
          <w:rPrChange w:id="1699" w:author="Justine Kao" w:date="2014-06-05T19:39:00Z">
            <w:rPr>
              <w:rFonts w:ascii="Arial" w:eastAsia="Times New Roman" w:hAnsi="Arial" w:cs="Arial"/>
              <w:color w:val="222222"/>
              <w:shd w:val="clear" w:color="auto" w:fill="FFFFFF"/>
            </w:rPr>
          </w:rPrChange>
        </w:rPr>
        <w:t xml:space="preserve"> to </w:t>
      </w:r>
      <w:r w:rsidR="009547AD" w:rsidRPr="00CA258C">
        <w:rPr>
          <w:rFonts w:ascii="Times New Roman" w:eastAsia="Times New Roman" w:hAnsi="Times New Roman" w:cs="Times New Roman"/>
          <w:color w:val="222222"/>
          <w:shd w:val="clear" w:color="auto" w:fill="FFFFFF"/>
          <w:rPrChange w:id="1700" w:author="Justine Kao" w:date="2014-06-05T19:39:00Z">
            <w:rPr>
              <w:rFonts w:ascii="Arial" w:eastAsia="Times New Roman" w:hAnsi="Arial" w:cs="Arial"/>
              <w:color w:val="222222"/>
              <w:shd w:val="clear" w:color="auto" w:fill="FFFFFF"/>
            </w:rPr>
          </w:rPrChange>
        </w:rPr>
        <w:t xml:space="preserve">states that </w:t>
      </w:r>
      <w:r w:rsidR="006838CE" w:rsidRPr="00CA258C">
        <w:rPr>
          <w:rFonts w:ascii="Times New Roman" w:eastAsia="Times New Roman" w:hAnsi="Times New Roman" w:cs="Times New Roman"/>
          <w:color w:val="222222"/>
          <w:shd w:val="clear" w:color="auto" w:fill="FFFFFF"/>
          <w:rPrChange w:id="1701" w:author="Justine Kao" w:date="2014-06-05T19:39:00Z">
            <w:rPr>
              <w:rFonts w:ascii="Arial" w:eastAsia="Times New Roman" w:hAnsi="Arial" w:cs="Arial"/>
              <w:color w:val="222222"/>
              <w:shd w:val="clear" w:color="auto" w:fill="FFFFFF"/>
            </w:rPr>
          </w:rPrChange>
        </w:rPr>
        <w:t xml:space="preserve">are extremely unlikely under the prior distribution </w:t>
      </w:r>
      <w:r w:rsidR="001A4E49" w:rsidRPr="00CA258C">
        <w:rPr>
          <w:rFonts w:ascii="Times New Roman" w:eastAsia="Times New Roman" w:hAnsi="Times New Roman" w:cs="Times New Roman"/>
          <w:color w:val="222222"/>
          <w:shd w:val="clear" w:color="auto" w:fill="FFFFFF"/>
          <w:rPrChange w:id="1702" w:author="Justine Kao" w:date="2014-06-05T19:39:00Z">
            <w:rPr>
              <w:rFonts w:ascii="Arial" w:eastAsia="Times New Roman" w:hAnsi="Arial" w:cs="Arial"/>
              <w:color w:val="222222"/>
              <w:shd w:val="clear" w:color="auto" w:fill="FFFFFF"/>
            </w:rPr>
          </w:rPrChange>
        </w:rPr>
        <w:t>given different utterances</w:t>
      </w:r>
      <w:r w:rsidR="009547AD" w:rsidRPr="00CA258C">
        <w:rPr>
          <w:rFonts w:ascii="Times New Roman" w:eastAsia="Times New Roman" w:hAnsi="Times New Roman" w:cs="Times New Roman"/>
          <w:color w:val="222222"/>
          <w:shd w:val="clear" w:color="auto" w:fill="FFFFFF"/>
          <w:rPrChange w:id="1703" w:author="Justine Kao" w:date="2014-06-05T19:39:00Z">
            <w:rPr>
              <w:rFonts w:ascii="Arial" w:eastAsia="Times New Roman" w:hAnsi="Arial" w:cs="Arial"/>
              <w:color w:val="222222"/>
              <w:shd w:val="clear" w:color="auto" w:fill="FFFFFF"/>
            </w:rPr>
          </w:rPrChange>
        </w:rPr>
        <w:t xml:space="preserve"> </w:t>
      </w:r>
      <w:r w:rsidR="006838CE" w:rsidRPr="00CA258C">
        <w:rPr>
          <w:rFonts w:ascii="Times New Roman" w:eastAsia="Times New Roman" w:hAnsi="Times New Roman" w:cs="Times New Roman"/>
          <w:color w:val="222222"/>
          <w:shd w:val="clear" w:color="auto" w:fill="FFFFFF"/>
          <w:rPrChange w:id="1704" w:author="Justine Kao" w:date="2014-06-05T19:39:00Z">
            <w:rPr>
              <w:rFonts w:ascii="Arial" w:eastAsia="Times New Roman" w:hAnsi="Arial" w:cs="Arial"/>
              <w:color w:val="222222"/>
              <w:shd w:val="clear" w:color="auto" w:fill="FFFFFF"/>
            </w:rPr>
          </w:rPrChange>
        </w:rPr>
        <w:t xml:space="preserve">(e.g. </w:t>
      </w:r>
      <w:r w:rsidR="00C536D1" w:rsidRPr="00CA258C">
        <w:rPr>
          <w:rFonts w:ascii="Times New Roman" w:eastAsia="Times New Roman" w:hAnsi="Times New Roman" w:cs="Times New Roman"/>
          <w:color w:val="222222"/>
          <w:shd w:val="clear" w:color="auto" w:fill="FFFFFF"/>
          <w:rPrChange w:id="1705" w:author="Justine Kao" w:date="2014-06-05T19:39:00Z">
            <w:rPr>
              <w:rFonts w:ascii="Arial" w:eastAsia="Times New Roman" w:hAnsi="Arial" w:cs="Arial"/>
              <w:color w:val="222222"/>
              <w:shd w:val="clear" w:color="auto" w:fill="FFFFFF"/>
            </w:rPr>
          </w:rPrChange>
        </w:rPr>
        <w:t>participants</w:t>
      </w:r>
      <w:r w:rsidR="00696107" w:rsidRPr="00CA258C">
        <w:rPr>
          <w:rFonts w:ascii="Times New Roman" w:eastAsia="Times New Roman" w:hAnsi="Times New Roman" w:cs="Times New Roman"/>
          <w:color w:val="222222"/>
          <w:shd w:val="clear" w:color="auto" w:fill="FFFFFF"/>
          <w:rPrChange w:id="1706" w:author="Justine Kao" w:date="2014-06-05T19:39:00Z">
            <w:rPr>
              <w:rFonts w:ascii="Arial" w:eastAsia="Times New Roman" w:hAnsi="Arial" w:cs="Arial"/>
              <w:color w:val="222222"/>
              <w:shd w:val="clear" w:color="auto" w:fill="FFFFFF"/>
            </w:rPr>
          </w:rPrChange>
        </w:rPr>
        <w:t xml:space="preserve"> are</w:t>
      </w:r>
      <w:r w:rsidR="009547AD" w:rsidRPr="00CA258C">
        <w:rPr>
          <w:rFonts w:ascii="Times New Roman" w:eastAsia="Times New Roman" w:hAnsi="Times New Roman" w:cs="Times New Roman"/>
          <w:color w:val="222222"/>
          <w:shd w:val="clear" w:color="auto" w:fill="FFFFFF"/>
          <w:rPrChange w:id="1707" w:author="Justine Kao" w:date="2014-06-05T19:39:00Z">
            <w:rPr>
              <w:rFonts w:ascii="Arial" w:eastAsia="Times New Roman" w:hAnsi="Arial" w:cs="Arial"/>
              <w:color w:val="222222"/>
              <w:shd w:val="clear" w:color="auto" w:fill="FFFFFF"/>
            </w:rPr>
          </w:rPrChange>
        </w:rPr>
        <w:t xml:space="preserve"> much more likely to interpret</w:t>
      </w:r>
      <w:r w:rsidR="006838CE" w:rsidRPr="00CA258C">
        <w:rPr>
          <w:rFonts w:ascii="Times New Roman" w:eastAsia="Times New Roman" w:hAnsi="Times New Roman" w:cs="Times New Roman"/>
          <w:color w:val="222222"/>
          <w:shd w:val="clear" w:color="auto" w:fill="FFFFFF"/>
          <w:rPrChange w:id="1708" w:author="Justine Kao" w:date="2014-06-05T19:39:00Z">
            <w:rPr>
              <w:rFonts w:ascii="Arial" w:eastAsia="Times New Roman" w:hAnsi="Arial" w:cs="Arial"/>
              <w:color w:val="222222"/>
              <w:shd w:val="clear" w:color="auto" w:fill="FFFFFF"/>
            </w:rPr>
          </w:rPrChange>
        </w:rPr>
        <w:t xml:space="preserve"> “10,000 dollars”</w:t>
      </w:r>
      <w:r w:rsidR="00AB5CBA" w:rsidRPr="00CA258C">
        <w:rPr>
          <w:rFonts w:ascii="Times New Roman" w:eastAsia="Times New Roman" w:hAnsi="Times New Roman" w:cs="Times New Roman"/>
          <w:color w:val="222222"/>
          <w:shd w:val="clear" w:color="auto" w:fill="FFFFFF"/>
          <w:rPrChange w:id="1709" w:author="Justine Kao" w:date="2014-06-05T19:39:00Z">
            <w:rPr>
              <w:rFonts w:ascii="Arial" w:eastAsia="Times New Roman" w:hAnsi="Arial" w:cs="Arial"/>
              <w:color w:val="222222"/>
              <w:shd w:val="clear" w:color="auto" w:fill="FFFFFF"/>
            </w:rPr>
          </w:rPrChange>
        </w:rPr>
        <w:t xml:space="preserve"> as </w:t>
      </w:r>
      <w:r w:rsidR="009547AD" w:rsidRPr="00CA258C">
        <w:rPr>
          <w:rFonts w:ascii="Times New Roman" w:eastAsia="Times New Roman" w:hAnsi="Times New Roman" w:cs="Times New Roman"/>
          <w:color w:val="222222"/>
          <w:shd w:val="clear" w:color="auto" w:fill="FFFFFF"/>
          <w:rPrChange w:id="1710" w:author="Justine Kao" w:date="2014-06-05T19:39:00Z">
            <w:rPr>
              <w:rFonts w:ascii="Arial" w:eastAsia="Times New Roman" w:hAnsi="Arial" w:cs="Arial"/>
              <w:color w:val="222222"/>
              <w:shd w:val="clear" w:color="auto" w:fill="FFFFFF"/>
            </w:rPr>
          </w:rPrChange>
        </w:rPr>
        <w:t>meaning $10,000 than to interpret “50 dollars”</w:t>
      </w:r>
      <w:r w:rsidR="00696107" w:rsidRPr="00CA258C">
        <w:rPr>
          <w:rFonts w:ascii="Times New Roman" w:eastAsia="Times New Roman" w:hAnsi="Times New Roman" w:cs="Times New Roman"/>
          <w:color w:val="222222"/>
          <w:shd w:val="clear" w:color="auto" w:fill="FFFFFF"/>
          <w:rPrChange w:id="1711" w:author="Justine Kao" w:date="2014-06-05T19:39:00Z">
            <w:rPr>
              <w:rFonts w:ascii="Arial" w:eastAsia="Times New Roman" w:hAnsi="Arial" w:cs="Arial"/>
              <w:color w:val="222222"/>
              <w:shd w:val="clear" w:color="auto" w:fill="FFFFFF"/>
            </w:rPr>
          </w:rPrChange>
        </w:rPr>
        <w:t xml:space="preserve"> as meaning $10,000</w:t>
      </w:r>
      <w:r w:rsidR="00AB5CBA" w:rsidRPr="00CA258C">
        <w:rPr>
          <w:rFonts w:ascii="Times New Roman" w:eastAsia="Times New Roman" w:hAnsi="Times New Roman" w:cs="Times New Roman"/>
          <w:color w:val="222222"/>
          <w:shd w:val="clear" w:color="auto" w:fill="FFFFFF"/>
          <w:rPrChange w:id="1712" w:author="Justine Kao" w:date="2014-06-05T19:39:00Z">
            <w:rPr>
              <w:rFonts w:ascii="Arial" w:eastAsia="Times New Roman" w:hAnsi="Arial" w:cs="Arial"/>
              <w:color w:val="222222"/>
              <w:shd w:val="clear" w:color="auto" w:fill="FFFFFF"/>
            </w:rPr>
          </w:rPrChange>
        </w:rPr>
        <w:t xml:space="preserve">). This means that both nonlinguistic </w:t>
      </w:r>
      <w:r w:rsidR="009547AD" w:rsidRPr="00CA258C">
        <w:rPr>
          <w:rFonts w:ascii="Times New Roman" w:eastAsia="Times New Roman" w:hAnsi="Times New Roman" w:cs="Times New Roman"/>
          <w:color w:val="222222"/>
          <w:shd w:val="clear" w:color="auto" w:fill="FFFFFF"/>
          <w:rPrChange w:id="1713" w:author="Justine Kao" w:date="2014-06-05T19:39:00Z">
            <w:rPr>
              <w:rFonts w:ascii="Arial" w:eastAsia="Times New Roman" w:hAnsi="Arial" w:cs="Arial"/>
              <w:color w:val="222222"/>
              <w:shd w:val="clear" w:color="auto" w:fill="FFFFFF"/>
            </w:rPr>
          </w:rPrChange>
        </w:rPr>
        <w:t>information from</w:t>
      </w:r>
      <w:r w:rsidR="00AB5CBA" w:rsidRPr="00CA258C">
        <w:rPr>
          <w:rFonts w:ascii="Times New Roman" w:eastAsia="Times New Roman" w:hAnsi="Times New Roman" w:cs="Times New Roman"/>
          <w:color w:val="222222"/>
          <w:shd w:val="clear" w:color="auto" w:fill="FFFFFF"/>
          <w:rPrChange w:id="1714" w:author="Justine Kao" w:date="2014-06-05T19:39:00Z">
            <w:rPr>
              <w:rFonts w:ascii="Arial" w:eastAsia="Times New Roman" w:hAnsi="Arial" w:cs="Arial"/>
              <w:color w:val="222222"/>
              <w:shd w:val="clear" w:color="auto" w:fill="FFFFFF"/>
            </w:rPr>
          </w:rPrChange>
        </w:rPr>
        <w:t xml:space="preserve"> the price priors and linguistic information from the utterance </w:t>
      </w:r>
      <w:r w:rsidR="008B5BC1" w:rsidRPr="00CA258C">
        <w:rPr>
          <w:rFonts w:ascii="Times New Roman" w:eastAsia="Times New Roman" w:hAnsi="Times New Roman" w:cs="Times New Roman"/>
          <w:color w:val="222222"/>
          <w:shd w:val="clear" w:color="auto" w:fill="FFFFFF"/>
          <w:rPrChange w:id="1715" w:author="Justine Kao" w:date="2014-06-05T19:39:00Z">
            <w:rPr>
              <w:rFonts w:ascii="Arial" w:eastAsia="Times New Roman" w:hAnsi="Arial" w:cs="Arial"/>
              <w:color w:val="222222"/>
              <w:shd w:val="clear" w:color="auto" w:fill="FFFFFF"/>
            </w:rPr>
          </w:rPrChange>
        </w:rPr>
        <w:t>shape people’s interpretations</w:t>
      </w:r>
      <w:r w:rsidR="00AB5CBA" w:rsidRPr="00CA258C">
        <w:rPr>
          <w:rFonts w:ascii="Times New Roman" w:eastAsia="Times New Roman" w:hAnsi="Times New Roman" w:cs="Times New Roman"/>
          <w:color w:val="222222"/>
          <w:shd w:val="clear" w:color="auto" w:fill="FFFFFF"/>
          <w:rPrChange w:id="1716" w:author="Justine Kao" w:date="2014-06-05T19:39:00Z">
            <w:rPr>
              <w:rFonts w:ascii="Arial" w:eastAsia="Times New Roman" w:hAnsi="Arial" w:cs="Arial"/>
              <w:color w:val="222222"/>
              <w:shd w:val="clear" w:color="auto" w:fill="FFFFFF"/>
            </w:rPr>
          </w:rPrChange>
        </w:rPr>
        <w:t>. However,</w:t>
      </w:r>
      <w:r w:rsidR="008B5BC1" w:rsidRPr="00CA258C">
        <w:rPr>
          <w:rFonts w:ascii="Times New Roman" w:eastAsia="Times New Roman" w:hAnsi="Times New Roman" w:cs="Times New Roman"/>
          <w:color w:val="222222"/>
          <w:shd w:val="clear" w:color="auto" w:fill="FFFFFF"/>
          <w:rPrChange w:id="1717" w:author="Justine Kao" w:date="2014-06-05T19:39:00Z">
            <w:rPr>
              <w:rFonts w:ascii="Arial" w:eastAsia="Times New Roman" w:hAnsi="Arial" w:cs="Arial"/>
              <w:color w:val="222222"/>
              <w:shd w:val="clear" w:color="auto" w:fill="FFFFFF"/>
            </w:rPr>
          </w:rPrChange>
        </w:rPr>
        <w:t xml:space="preserve"> i</w:t>
      </w:r>
      <w:r w:rsidR="00AB5CBA" w:rsidRPr="00CA258C">
        <w:rPr>
          <w:rFonts w:ascii="Times New Roman" w:eastAsia="Times New Roman" w:hAnsi="Times New Roman" w:cs="Times New Roman"/>
          <w:color w:val="222222"/>
          <w:shd w:val="clear" w:color="auto" w:fill="FFFFFF"/>
          <w:rPrChange w:id="1718" w:author="Justine Kao" w:date="2014-06-05T19:39:00Z">
            <w:rPr>
              <w:rFonts w:ascii="Arial" w:eastAsia="Times New Roman" w:hAnsi="Arial" w:cs="Arial"/>
              <w:color w:val="222222"/>
              <w:shd w:val="clear" w:color="auto" w:fill="FFFFFF"/>
            </w:rPr>
          </w:rPrChange>
        </w:rPr>
        <w:t xml:space="preserve">t is </w:t>
      </w:r>
      <w:r w:rsidR="0041657A" w:rsidRPr="00CA258C">
        <w:rPr>
          <w:rFonts w:ascii="Times New Roman" w:eastAsia="Times New Roman" w:hAnsi="Times New Roman" w:cs="Times New Roman"/>
          <w:color w:val="222222"/>
          <w:shd w:val="clear" w:color="auto" w:fill="FFFFFF"/>
          <w:rPrChange w:id="1719" w:author="Justine Kao" w:date="2014-06-05T19:39:00Z">
            <w:rPr>
              <w:rFonts w:ascii="Arial" w:eastAsia="Times New Roman" w:hAnsi="Arial" w:cs="Arial"/>
              <w:color w:val="222222"/>
              <w:shd w:val="clear" w:color="auto" w:fill="FFFFFF"/>
            </w:rPr>
          </w:rPrChange>
        </w:rPr>
        <w:t>not obvious</w:t>
      </w:r>
      <w:r w:rsidR="00AB5CBA" w:rsidRPr="00CA258C">
        <w:rPr>
          <w:rFonts w:ascii="Times New Roman" w:eastAsia="Times New Roman" w:hAnsi="Times New Roman" w:cs="Times New Roman"/>
          <w:color w:val="222222"/>
          <w:shd w:val="clear" w:color="auto" w:fill="FFFFFF"/>
          <w:rPrChange w:id="1720" w:author="Justine Kao" w:date="2014-06-05T19:39:00Z">
            <w:rPr>
              <w:rFonts w:ascii="Arial" w:eastAsia="Times New Roman" w:hAnsi="Arial" w:cs="Arial"/>
              <w:color w:val="222222"/>
              <w:shd w:val="clear" w:color="auto" w:fill="FFFFFF"/>
            </w:rPr>
          </w:rPrChange>
        </w:rPr>
        <w:t xml:space="preserve"> how one would combine t</w:t>
      </w:r>
      <w:r w:rsidR="008B5BC1" w:rsidRPr="00CA258C">
        <w:rPr>
          <w:rFonts w:ascii="Times New Roman" w:eastAsia="Times New Roman" w:hAnsi="Times New Roman" w:cs="Times New Roman"/>
          <w:color w:val="222222"/>
          <w:shd w:val="clear" w:color="auto" w:fill="FFFFFF"/>
          <w:rPrChange w:id="1721" w:author="Justine Kao" w:date="2014-06-05T19:39:00Z">
            <w:rPr>
              <w:rFonts w:ascii="Arial" w:eastAsia="Times New Roman" w:hAnsi="Arial" w:cs="Arial"/>
              <w:color w:val="222222"/>
              <w:shd w:val="clear" w:color="auto" w:fill="FFFFFF"/>
            </w:rPr>
          </w:rPrChange>
        </w:rPr>
        <w:t xml:space="preserve">hese two sources of information in a </w:t>
      </w:r>
      <w:r w:rsidR="0041657A" w:rsidRPr="00CA258C">
        <w:rPr>
          <w:rFonts w:ascii="Times New Roman" w:eastAsia="Times New Roman" w:hAnsi="Times New Roman" w:cs="Times New Roman"/>
          <w:color w:val="222222"/>
          <w:shd w:val="clear" w:color="auto" w:fill="FFFFFF"/>
          <w:rPrChange w:id="1722" w:author="Justine Kao" w:date="2014-06-05T19:39:00Z">
            <w:rPr>
              <w:rFonts w:ascii="Arial" w:eastAsia="Times New Roman" w:hAnsi="Arial" w:cs="Arial"/>
              <w:color w:val="222222"/>
              <w:shd w:val="clear" w:color="auto" w:fill="FFFFFF"/>
            </w:rPr>
          </w:rPrChange>
        </w:rPr>
        <w:t>straightforward</w:t>
      </w:r>
      <w:r w:rsidR="009547AD" w:rsidRPr="00CA258C">
        <w:rPr>
          <w:rFonts w:ascii="Times New Roman" w:eastAsia="Times New Roman" w:hAnsi="Times New Roman" w:cs="Times New Roman"/>
          <w:color w:val="222222"/>
          <w:shd w:val="clear" w:color="auto" w:fill="FFFFFF"/>
          <w:rPrChange w:id="1723" w:author="Justine Kao" w:date="2014-06-05T19:39:00Z">
            <w:rPr>
              <w:rFonts w:ascii="Arial" w:eastAsia="Times New Roman" w:hAnsi="Arial" w:cs="Arial"/>
              <w:color w:val="222222"/>
              <w:shd w:val="clear" w:color="auto" w:fill="FFFFFF"/>
            </w:rPr>
          </w:rPrChange>
        </w:rPr>
        <w:t xml:space="preserve"> or linear</w:t>
      </w:r>
      <w:r w:rsidR="0041657A" w:rsidRPr="00CA258C">
        <w:rPr>
          <w:rFonts w:ascii="Times New Roman" w:eastAsia="Times New Roman" w:hAnsi="Times New Roman" w:cs="Times New Roman"/>
          <w:color w:val="222222"/>
          <w:shd w:val="clear" w:color="auto" w:fill="FFFFFF"/>
          <w:rPrChange w:id="1724" w:author="Justine Kao" w:date="2014-06-05T19:39:00Z">
            <w:rPr>
              <w:rFonts w:ascii="Arial" w:eastAsia="Times New Roman" w:hAnsi="Arial" w:cs="Arial"/>
              <w:color w:val="222222"/>
              <w:shd w:val="clear" w:color="auto" w:fill="FFFFFF"/>
            </w:rPr>
          </w:rPrChange>
        </w:rPr>
        <w:t xml:space="preserve"> manner. Our model provides a natural and theoretically motivated way of incorporating both sources of information</w:t>
      </w:r>
      <w:del w:id="1725" w:author="Noah Goodman" w:date="2014-06-05T09:19:00Z">
        <w:r w:rsidR="009238A9" w:rsidRPr="00CA258C" w:rsidDel="005569CD">
          <w:rPr>
            <w:rFonts w:ascii="Times New Roman" w:eastAsia="Times New Roman" w:hAnsi="Times New Roman" w:cs="Times New Roman"/>
            <w:color w:val="222222"/>
            <w:shd w:val="clear" w:color="auto" w:fill="FFFFFF"/>
            <w:rPrChange w:id="1726" w:author="Justine Kao" w:date="2014-06-05T19:39:00Z">
              <w:rPr>
                <w:rFonts w:ascii="Arial" w:eastAsia="Times New Roman" w:hAnsi="Arial" w:cs="Arial"/>
                <w:color w:val="222222"/>
                <w:shd w:val="clear" w:color="auto" w:fill="FFFFFF"/>
              </w:rPr>
            </w:rPrChange>
          </w:rPr>
          <w:delText>, and the framework we use</w:delText>
        </w:r>
        <w:r w:rsidR="0041657A" w:rsidRPr="00CA258C" w:rsidDel="005569CD">
          <w:rPr>
            <w:rFonts w:ascii="Times New Roman" w:eastAsia="Times New Roman" w:hAnsi="Times New Roman" w:cs="Times New Roman"/>
            <w:color w:val="222222"/>
            <w:shd w:val="clear" w:color="auto" w:fill="FFFFFF"/>
            <w:rPrChange w:id="1727" w:author="Justine Kao" w:date="2014-06-05T19:39:00Z">
              <w:rPr>
                <w:rFonts w:ascii="Arial" w:eastAsia="Times New Roman" w:hAnsi="Arial" w:cs="Arial"/>
                <w:color w:val="222222"/>
                <w:shd w:val="clear" w:color="auto" w:fill="FFFFFF"/>
              </w:rPr>
            </w:rPrChange>
          </w:rPr>
          <w:delText xml:space="preserve"> </w:delText>
        </w:r>
        <w:r w:rsidR="009547AD" w:rsidRPr="00CA258C" w:rsidDel="005569CD">
          <w:rPr>
            <w:rFonts w:ascii="Times New Roman" w:eastAsia="Times New Roman" w:hAnsi="Times New Roman" w:cs="Times New Roman"/>
            <w:color w:val="222222"/>
            <w:shd w:val="clear" w:color="auto" w:fill="FFFFFF"/>
            <w:rPrChange w:id="1728" w:author="Justine Kao" w:date="2014-06-05T19:39:00Z">
              <w:rPr>
                <w:rFonts w:ascii="Arial" w:eastAsia="Times New Roman" w:hAnsi="Arial" w:cs="Arial"/>
                <w:color w:val="222222"/>
                <w:shd w:val="clear" w:color="auto" w:fill="FFFFFF"/>
              </w:rPr>
            </w:rPrChange>
          </w:rPr>
          <w:delText>aligns with previous work on computational models of pragmatics</w:delText>
        </w:r>
      </w:del>
      <w:r w:rsidR="0041657A" w:rsidRPr="00CA258C">
        <w:rPr>
          <w:rFonts w:ascii="Times New Roman" w:eastAsia="Times New Roman" w:hAnsi="Times New Roman" w:cs="Times New Roman"/>
          <w:color w:val="222222"/>
          <w:shd w:val="clear" w:color="auto" w:fill="FFFFFF"/>
          <w:rPrChange w:id="1729" w:author="Justine Kao" w:date="2014-06-05T19:39:00Z">
            <w:rPr>
              <w:rFonts w:ascii="Arial" w:eastAsia="Times New Roman" w:hAnsi="Arial" w:cs="Arial"/>
              <w:color w:val="222222"/>
              <w:shd w:val="clear" w:color="auto" w:fill="FFFFFF"/>
            </w:rPr>
          </w:rPrChange>
        </w:rPr>
        <w:t xml:space="preserve">. </w:t>
      </w:r>
    </w:p>
    <w:p w14:paraId="251CB6F4" w14:textId="34B13C9D" w:rsidR="00160EF4" w:rsidRPr="00CA258C" w:rsidRDefault="003F6696" w:rsidP="001705B9">
      <w:pPr>
        <w:rPr>
          <w:rFonts w:ascii="Times New Roman" w:eastAsia="Times New Roman" w:hAnsi="Times New Roman" w:cs="Times New Roman"/>
          <w:color w:val="222222"/>
          <w:shd w:val="clear" w:color="auto" w:fill="FFFFFF"/>
          <w:rPrChange w:id="1730"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noProof/>
          <w:color w:val="222222"/>
          <w:shd w:val="clear" w:color="auto" w:fill="FFFFFF"/>
          <w:rPrChange w:id="1731" w:author="Unknown">
            <w:rPr>
              <w:rFonts w:ascii="Arial" w:eastAsia="Times New Roman" w:hAnsi="Arial" w:cs="Arial"/>
              <w:noProof/>
              <w:color w:val="222222"/>
              <w:shd w:val="clear" w:color="auto" w:fill="FFFFFF"/>
            </w:rPr>
          </w:rPrChange>
        </w:rPr>
        <w:drawing>
          <wp:anchor distT="0" distB="0" distL="114300" distR="114300" simplePos="0" relativeHeight="251662336" behindDoc="0" locked="0" layoutInCell="1" allowOverlap="1" wp14:anchorId="668ED5DB" wp14:editId="70DFBF22">
            <wp:simplePos x="0" y="0"/>
            <wp:positionH relativeFrom="column">
              <wp:posOffset>2857500</wp:posOffset>
            </wp:positionH>
            <wp:positionV relativeFrom="paragraph">
              <wp:posOffset>339725</wp:posOffset>
            </wp:positionV>
            <wp:extent cx="3365500" cy="2243455"/>
            <wp:effectExtent l="0" t="0" r="1270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_bar.pdf"/>
                    <pic:cNvPicPr/>
                  </pic:nvPicPr>
                  <pic:blipFill>
                    <a:blip r:embed="rId12">
                      <a:extLst>
                        <a:ext uri="{28A0092B-C50C-407E-A947-70E740481C1C}">
                          <a14:useLocalDpi xmlns:a14="http://schemas.microsoft.com/office/drawing/2010/main" val="0"/>
                        </a:ext>
                      </a:extLst>
                    </a:blip>
                    <a:stretch>
                      <a:fillRect/>
                    </a:stretch>
                  </pic:blipFill>
                  <pic:spPr>
                    <a:xfrm>
                      <a:off x="0" y="0"/>
                      <a:ext cx="3365500" cy="2243455"/>
                    </a:xfrm>
                    <a:prstGeom prst="rect">
                      <a:avLst/>
                    </a:prstGeom>
                  </pic:spPr>
                </pic:pic>
              </a:graphicData>
            </a:graphic>
            <wp14:sizeRelH relativeFrom="page">
              <wp14:pctWidth>0</wp14:pctWidth>
            </wp14:sizeRelH>
            <wp14:sizeRelV relativeFrom="page">
              <wp14:pctHeight>0</wp14:pctHeight>
            </wp14:sizeRelV>
          </wp:anchor>
        </w:drawing>
      </w:r>
    </w:p>
    <w:p w14:paraId="6BE9945C" w14:textId="2A45B7CC" w:rsidR="006C479E" w:rsidRDefault="006C479E" w:rsidP="001705B9">
      <w:pPr>
        <w:rPr>
          <w:ins w:id="1732" w:author="Justine Kao" w:date="2014-06-13T15:03:00Z"/>
          <w:rFonts w:ascii="Times New Roman" w:eastAsia="Times New Roman" w:hAnsi="Times New Roman" w:cs="Times New Roman"/>
          <w:color w:val="222222"/>
          <w:shd w:val="clear" w:color="auto" w:fill="FFFFFF"/>
        </w:rPr>
      </w:pPr>
      <w:r w:rsidRPr="00CA258C">
        <w:rPr>
          <w:rFonts w:ascii="Times New Roman" w:eastAsia="Times New Roman" w:hAnsi="Times New Roman" w:cs="Times New Roman"/>
          <w:noProof/>
          <w:color w:val="222222"/>
          <w:shd w:val="clear" w:color="auto" w:fill="FFFFFF"/>
          <w:rPrChange w:id="1733" w:author="Unknown">
            <w:rPr>
              <w:rFonts w:ascii="Arial" w:eastAsia="Times New Roman" w:hAnsi="Arial" w:cs="Arial"/>
              <w:noProof/>
              <w:color w:val="222222"/>
              <w:shd w:val="clear" w:color="auto" w:fill="FFFFFF"/>
            </w:rPr>
          </w:rPrChange>
        </w:rPr>
        <w:drawing>
          <wp:anchor distT="0" distB="0" distL="114300" distR="114300" simplePos="0" relativeHeight="251663360" behindDoc="0" locked="0" layoutInCell="1" allowOverlap="1" wp14:anchorId="1EE47225" wp14:editId="0255A273">
            <wp:simplePos x="0" y="0"/>
            <wp:positionH relativeFrom="column">
              <wp:posOffset>-228600</wp:posOffset>
            </wp:positionH>
            <wp:positionV relativeFrom="paragraph">
              <wp:posOffset>121920</wp:posOffset>
            </wp:positionV>
            <wp:extent cx="3113405" cy="2281555"/>
            <wp:effectExtent l="0" t="0" r="10795"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ce-priors.png"/>
                    <pic:cNvPicPr/>
                  </pic:nvPicPr>
                  <pic:blipFill>
                    <a:blip r:embed="rId13">
                      <a:extLst>
                        <a:ext uri="{28A0092B-C50C-407E-A947-70E740481C1C}">
                          <a14:useLocalDpi xmlns:a14="http://schemas.microsoft.com/office/drawing/2010/main" val="0"/>
                        </a:ext>
                      </a:extLst>
                    </a:blip>
                    <a:stretch>
                      <a:fillRect/>
                    </a:stretch>
                  </pic:blipFill>
                  <pic:spPr>
                    <a:xfrm>
                      <a:off x="0" y="0"/>
                      <a:ext cx="3113405" cy="2281555"/>
                    </a:xfrm>
                    <a:prstGeom prst="rect">
                      <a:avLst/>
                    </a:prstGeom>
                  </pic:spPr>
                </pic:pic>
              </a:graphicData>
            </a:graphic>
            <wp14:sizeRelH relativeFrom="page">
              <wp14:pctWidth>0</wp14:pctWidth>
            </wp14:sizeRelH>
            <wp14:sizeRelV relativeFrom="page">
              <wp14:pctHeight>0</wp14:pctHeight>
            </wp14:sizeRelV>
          </wp:anchor>
        </w:drawing>
      </w:r>
    </w:p>
    <w:p w14:paraId="7AED8108" w14:textId="40C867DD" w:rsidR="006C479E" w:rsidRDefault="006C479E" w:rsidP="001705B9">
      <w:pPr>
        <w:rPr>
          <w:ins w:id="1734" w:author="Justine Kao" w:date="2014-06-13T15:03:00Z"/>
          <w:rFonts w:ascii="Times New Roman" w:eastAsia="Times New Roman" w:hAnsi="Times New Roman" w:cs="Times New Roman"/>
          <w:color w:val="222222"/>
          <w:shd w:val="clear" w:color="auto" w:fill="FFFFFF"/>
        </w:rPr>
      </w:pPr>
    </w:p>
    <w:p w14:paraId="76BFD355" w14:textId="2F52B383" w:rsidR="004F513E" w:rsidRPr="00CA258C" w:rsidDel="004910DE" w:rsidRDefault="004F513E" w:rsidP="001705B9">
      <w:pPr>
        <w:rPr>
          <w:del w:id="1735" w:author="Justine Kao" w:date="2014-06-08T12:58:00Z"/>
          <w:rFonts w:ascii="Times New Roman" w:eastAsia="Times New Roman" w:hAnsi="Times New Roman" w:cs="Times New Roman"/>
          <w:color w:val="222222"/>
          <w:shd w:val="clear" w:color="auto" w:fill="FFFFFF"/>
          <w:rPrChange w:id="1736" w:author="Justine Kao" w:date="2014-06-05T19:39:00Z">
            <w:rPr>
              <w:del w:id="1737" w:author="Justine Kao" w:date="2014-06-08T12:58:00Z"/>
              <w:rFonts w:ascii="Arial" w:eastAsia="Times New Roman" w:hAnsi="Arial" w:cs="Arial"/>
              <w:color w:val="222222"/>
              <w:shd w:val="clear" w:color="auto" w:fill="FFFFFF"/>
            </w:rPr>
          </w:rPrChange>
        </w:rPr>
      </w:pPr>
    </w:p>
    <w:p w14:paraId="381B58B1" w14:textId="77777777" w:rsidR="004F513E" w:rsidRPr="00CA258C" w:rsidDel="004910DE" w:rsidRDefault="004F513E" w:rsidP="001705B9">
      <w:pPr>
        <w:rPr>
          <w:del w:id="1738" w:author="Justine Kao" w:date="2014-06-08T12:58:00Z"/>
          <w:rFonts w:ascii="Times New Roman" w:eastAsia="Times New Roman" w:hAnsi="Times New Roman" w:cs="Times New Roman"/>
          <w:color w:val="222222"/>
          <w:shd w:val="clear" w:color="auto" w:fill="FFFFFF"/>
          <w:rPrChange w:id="1739" w:author="Justine Kao" w:date="2014-06-05T19:39:00Z">
            <w:rPr>
              <w:del w:id="1740" w:author="Justine Kao" w:date="2014-06-08T12:58:00Z"/>
              <w:rFonts w:ascii="Arial" w:eastAsia="Times New Roman" w:hAnsi="Arial" w:cs="Arial"/>
              <w:color w:val="222222"/>
              <w:shd w:val="clear" w:color="auto" w:fill="FFFFFF"/>
            </w:rPr>
          </w:rPrChange>
        </w:rPr>
      </w:pPr>
    </w:p>
    <w:p w14:paraId="59A36E07" w14:textId="77777777" w:rsidR="00160EF4" w:rsidRPr="00CA258C" w:rsidDel="004910DE" w:rsidRDefault="00160EF4" w:rsidP="001705B9">
      <w:pPr>
        <w:rPr>
          <w:del w:id="1741" w:author="Justine Kao" w:date="2014-06-08T12:58:00Z"/>
          <w:rFonts w:ascii="Times New Roman" w:eastAsia="Times New Roman" w:hAnsi="Times New Roman" w:cs="Times New Roman"/>
          <w:color w:val="222222"/>
          <w:shd w:val="clear" w:color="auto" w:fill="FFFFFF"/>
          <w:rPrChange w:id="1742" w:author="Justine Kao" w:date="2014-06-05T19:39:00Z">
            <w:rPr>
              <w:del w:id="1743" w:author="Justine Kao" w:date="2014-06-08T12:58:00Z"/>
              <w:rFonts w:ascii="Arial" w:eastAsia="Times New Roman" w:hAnsi="Arial" w:cs="Arial"/>
              <w:color w:val="222222"/>
              <w:shd w:val="clear" w:color="auto" w:fill="FFFFFF"/>
            </w:rPr>
          </w:rPrChange>
        </w:rPr>
      </w:pPr>
    </w:p>
    <w:p w14:paraId="122B74DD" w14:textId="1775B58B" w:rsidR="00F83AF5" w:rsidRPr="00CA258C" w:rsidRDefault="001705B9" w:rsidP="001705B9">
      <w:pPr>
        <w:rPr>
          <w:rFonts w:ascii="Times New Roman" w:eastAsia="Times New Roman" w:hAnsi="Times New Roman" w:cs="Times New Roman"/>
          <w:color w:val="222222"/>
          <w:shd w:val="clear" w:color="auto" w:fill="FFFFFF"/>
          <w:rPrChange w:id="1744"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745" w:author="Justine Kao" w:date="2014-06-05T19:39:00Z">
            <w:rPr>
              <w:rFonts w:ascii="Arial" w:eastAsia="Times New Roman" w:hAnsi="Arial" w:cs="Arial"/>
              <w:color w:val="222222"/>
              <w:shd w:val="clear" w:color="auto" w:fill="FFFFFF"/>
            </w:rPr>
          </w:rPrChange>
        </w:rPr>
        <w:t>The way P_A is constructed, in fact, as it is almost builds in the answer: a set of participants has rated the prior probability that an object costs $X, as well as the probability that people think it's expensive at $Y if they say U when the talk about it... and then, a model that knows this concludes something sensible</w:t>
      </w:r>
      <w:ins w:id="1746" w:author="Noah Goodman" w:date="2014-06-13T09:28:00Z">
        <w:r w:rsidR="00860CFE">
          <w:rPr>
            <w:rFonts w:ascii="Times New Roman" w:eastAsia="Times New Roman" w:hAnsi="Times New Roman" w:cs="Times New Roman"/>
            <w:color w:val="222222"/>
            <w:shd w:val="clear" w:color="auto" w:fill="FFFFFF"/>
          </w:rPr>
          <w:t xml:space="preserve"> </w:t>
        </w:r>
      </w:ins>
      <w:del w:id="1747" w:author="Noah Goodman" w:date="2014-06-13T09:28:00Z">
        <w:r w:rsidRPr="00CA258C" w:rsidDel="00860CFE">
          <w:rPr>
            <w:rFonts w:ascii="Times New Roman" w:eastAsia="Times New Roman" w:hAnsi="Times New Roman" w:cs="Times New Roman"/>
            <w:color w:val="222222"/>
            <w:rPrChange w:id="1748"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shd w:val="clear" w:color="auto" w:fill="FFFFFF"/>
          <w:rPrChange w:id="1749" w:author="Justine Kao" w:date="2014-06-05T19:39:00Z">
            <w:rPr>
              <w:rFonts w:ascii="Arial" w:eastAsia="Times New Roman" w:hAnsi="Arial" w:cs="Arial"/>
              <w:color w:val="222222"/>
              <w:shd w:val="clear" w:color="auto" w:fill="FFFFFF"/>
            </w:rPr>
          </w:rPrChange>
        </w:rPr>
        <w:t>about the price of the object that the person says U about. </w:t>
      </w:r>
    </w:p>
    <w:p w14:paraId="2C382FC8" w14:textId="77777777" w:rsidR="00F83AF5" w:rsidRPr="00CA258C" w:rsidRDefault="00F83AF5" w:rsidP="001705B9">
      <w:pPr>
        <w:rPr>
          <w:rFonts w:ascii="Times New Roman" w:eastAsia="Times New Roman" w:hAnsi="Times New Roman" w:cs="Times New Roman"/>
          <w:color w:val="222222"/>
          <w:shd w:val="clear" w:color="auto" w:fill="FFFFFF"/>
          <w:rPrChange w:id="1750" w:author="Justine Kao" w:date="2014-06-05T19:39:00Z">
            <w:rPr>
              <w:rFonts w:ascii="Arial" w:eastAsia="Times New Roman" w:hAnsi="Arial" w:cs="Arial"/>
              <w:color w:val="222222"/>
              <w:shd w:val="clear" w:color="auto" w:fill="FFFFFF"/>
            </w:rPr>
          </w:rPrChange>
        </w:rPr>
      </w:pPr>
    </w:p>
    <w:p w14:paraId="028DD397" w14:textId="4E0EAFB0" w:rsidR="00F83AF5" w:rsidRPr="00CA258C" w:rsidDel="005569CD" w:rsidRDefault="005569CD">
      <w:pPr>
        <w:ind w:left="1440"/>
        <w:rPr>
          <w:del w:id="1751" w:author="Noah Goodman" w:date="2014-06-05T09:22:00Z"/>
          <w:rFonts w:ascii="Times New Roman" w:eastAsia="Times New Roman" w:hAnsi="Times New Roman" w:cs="Times New Roman"/>
          <w:color w:val="222222"/>
          <w:shd w:val="clear" w:color="auto" w:fill="FFFFFF"/>
          <w:rPrChange w:id="1752" w:author="Justine Kao" w:date="2014-06-05T19:39:00Z">
            <w:rPr>
              <w:del w:id="1753" w:author="Noah Goodman" w:date="2014-06-05T09:22:00Z"/>
              <w:rFonts w:ascii="Arial" w:eastAsia="Times New Roman" w:hAnsi="Arial" w:cs="Arial"/>
              <w:color w:val="222222"/>
              <w:shd w:val="clear" w:color="auto" w:fill="FFFFFF"/>
            </w:rPr>
          </w:rPrChange>
        </w:rPr>
        <w:pPrChange w:id="1754" w:author="Noah Goodman" w:date="2014-06-05T09:22:00Z">
          <w:pPr>
            <w:ind w:left="720"/>
          </w:pPr>
        </w:pPrChange>
      </w:pPr>
      <w:ins w:id="1755" w:author="Noah Goodman" w:date="2014-06-05T09:19:00Z">
        <w:r w:rsidRPr="00CA258C">
          <w:rPr>
            <w:rFonts w:ascii="Times New Roman" w:eastAsia="Times New Roman" w:hAnsi="Times New Roman" w:cs="Times New Roman"/>
            <w:color w:val="222222"/>
            <w:shd w:val="clear" w:color="auto" w:fill="FFFFFF"/>
            <w:rPrChange w:id="1756" w:author="Justine Kao" w:date="2014-06-05T19:39:00Z">
              <w:rPr>
                <w:rFonts w:ascii="Arial" w:eastAsia="Times New Roman" w:hAnsi="Arial" w:cs="Arial"/>
                <w:color w:val="222222"/>
                <w:shd w:val="clear" w:color="auto" w:fill="FFFFFF"/>
              </w:rPr>
            </w:rPrChange>
          </w:rPr>
          <w:t xml:space="preserve">To clarify, </w:t>
        </w:r>
      </w:ins>
      <w:ins w:id="1757" w:author="Noah Goodman" w:date="2014-06-05T09:20:00Z">
        <w:r w:rsidRPr="00CA258C">
          <w:rPr>
            <w:rFonts w:ascii="Times New Roman" w:eastAsia="Times New Roman" w:hAnsi="Times New Roman" w:cs="Times New Roman"/>
            <w:color w:val="222222"/>
            <w:shd w:val="clear" w:color="auto" w:fill="FFFFFF"/>
            <w:rPrChange w:id="1758" w:author="Justine Kao" w:date="2014-06-05T19:39:00Z">
              <w:rPr>
                <w:rFonts w:ascii="Arial" w:eastAsia="Times New Roman" w:hAnsi="Arial" w:cs="Arial"/>
                <w:color w:val="222222"/>
                <w:shd w:val="clear" w:color="auto" w:fill="FFFFFF"/>
              </w:rPr>
            </w:rPrChange>
          </w:rPr>
          <w:t xml:space="preserve">in eliciting P_A participants judged whether an object costing a given amount ($Y) is expensive </w:t>
        </w:r>
        <w:r w:rsidRPr="00CA258C">
          <w:rPr>
            <w:rFonts w:ascii="Times New Roman" w:eastAsia="Times New Roman" w:hAnsi="Times New Roman" w:cs="Times New Roman"/>
            <w:i/>
            <w:color w:val="222222"/>
            <w:shd w:val="clear" w:color="auto" w:fill="FFFFFF"/>
            <w:rPrChange w:id="1759" w:author="Justine Kao" w:date="2014-06-05T19:39:00Z">
              <w:rPr>
                <w:rFonts w:ascii="Arial" w:eastAsia="Times New Roman" w:hAnsi="Arial" w:cs="Arial"/>
                <w:color w:val="222222"/>
                <w:shd w:val="clear" w:color="auto" w:fill="FFFFFF"/>
              </w:rPr>
            </w:rPrChange>
          </w:rPr>
          <w:t>in the absence of any utterance U</w:t>
        </w:r>
        <w:r w:rsidRPr="00CA258C">
          <w:rPr>
            <w:rFonts w:ascii="Times New Roman" w:eastAsia="Times New Roman" w:hAnsi="Times New Roman" w:cs="Times New Roman"/>
            <w:color w:val="222222"/>
            <w:shd w:val="clear" w:color="auto" w:fill="FFFFFF"/>
            <w:rPrChange w:id="1760" w:author="Justine Kao" w:date="2014-06-05T19:39:00Z">
              <w:rPr>
                <w:rFonts w:ascii="Arial" w:eastAsia="Times New Roman" w:hAnsi="Arial" w:cs="Arial"/>
                <w:color w:val="222222"/>
                <w:shd w:val="clear" w:color="auto" w:fill="FFFFFF"/>
              </w:rPr>
            </w:rPrChange>
          </w:rPr>
          <w:t xml:space="preserve">. </w:t>
        </w:r>
      </w:ins>
      <w:ins w:id="1761" w:author="Noah Goodman" w:date="2014-06-05T09:21:00Z">
        <w:r w:rsidRPr="00CA258C">
          <w:rPr>
            <w:rFonts w:ascii="Times New Roman" w:eastAsia="Times New Roman" w:hAnsi="Times New Roman" w:cs="Times New Roman"/>
            <w:color w:val="222222"/>
            <w:shd w:val="clear" w:color="auto" w:fill="FFFFFF"/>
            <w:rPrChange w:id="1762" w:author="Justine Kao" w:date="2014-06-05T19:39:00Z">
              <w:rPr>
                <w:rFonts w:ascii="Arial" w:eastAsia="Times New Roman" w:hAnsi="Arial" w:cs="Arial"/>
                <w:color w:val="222222"/>
                <w:shd w:val="clear" w:color="auto" w:fill="FFFFFF"/>
              </w:rPr>
            </w:rPrChange>
          </w:rPr>
          <w:t>The main experiment then explored the interaction of linguistic evidence (in the form</w:t>
        </w:r>
        <w:del w:id="1763" w:author="Justine Kao" w:date="2014-06-05T20:40:00Z">
          <w:r w:rsidRPr="00CA258C" w:rsidDel="00854C5B">
            <w:rPr>
              <w:rFonts w:ascii="Times New Roman" w:eastAsia="Times New Roman" w:hAnsi="Times New Roman" w:cs="Times New Roman"/>
              <w:color w:val="222222"/>
              <w:shd w:val="clear" w:color="auto" w:fill="FFFFFF"/>
              <w:rPrChange w:id="1764" w:author="Justine Kao" w:date="2014-06-05T19:39:00Z">
                <w:rPr>
                  <w:rFonts w:ascii="Arial" w:eastAsia="Times New Roman" w:hAnsi="Arial" w:cs="Arial"/>
                  <w:color w:val="222222"/>
                  <w:shd w:val="clear" w:color="auto" w:fill="FFFFFF"/>
                </w:rPr>
              </w:rPrChange>
            </w:rPr>
            <w:delText>a</w:delText>
          </w:r>
        </w:del>
        <w:r w:rsidRPr="00CA258C">
          <w:rPr>
            <w:rFonts w:ascii="Times New Roman" w:eastAsia="Times New Roman" w:hAnsi="Times New Roman" w:cs="Times New Roman"/>
            <w:color w:val="222222"/>
            <w:shd w:val="clear" w:color="auto" w:fill="FFFFFF"/>
            <w:rPrChange w:id="1765" w:author="Justine Kao" w:date="2014-06-05T19:39:00Z">
              <w:rPr>
                <w:rFonts w:ascii="Arial" w:eastAsia="Times New Roman" w:hAnsi="Arial" w:cs="Arial"/>
                <w:color w:val="222222"/>
                <w:shd w:val="clear" w:color="auto" w:fill="FFFFFF"/>
              </w:rPr>
            </w:rPrChange>
          </w:rPr>
          <w:t xml:space="preserve"> of an utterance)</w:t>
        </w:r>
      </w:ins>
      <w:ins w:id="1766" w:author="Noah Goodman" w:date="2014-06-05T09:22:00Z">
        <w:r w:rsidRPr="00CA258C">
          <w:rPr>
            <w:rFonts w:ascii="Times New Roman" w:eastAsia="Times New Roman" w:hAnsi="Times New Roman" w:cs="Times New Roman"/>
            <w:color w:val="222222"/>
            <w:shd w:val="clear" w:color="auto" w:fill="FFFFFF"/>
            <w:rPrChange w:id="1767" w:author="Justine Kao" w:date="2014-06-05T19:39:00Z">
              <w:rPr>
                <w:rFonts w:ascii="Arial" w:eastAsia="Times New Roman" w:hAnsi="Arial" w:cs="Arial"/>
                <w:color w:val="222222"/>
                <w:shd w:val="clear" w:color="auto" w:fill="FFFFFF"/>
              </w:rPr>
            </w:rPrChange>
          </w:rPr>
          <w:t xml:space="preserve"> with this non-linguistic background knowledge.</w:t>
        </w:r>
      </w:ins>
      <w:del w:id="1768" w:author="Noah Goodman" w:date="2014-06-05T09:22:00Z">
        <w:r w:rsidR="002B518C" w:rsidRPr="00CA258C" w:rsidDel="005569CD">
          <w:rPr>
            <w:rFonts w:ascii="Times New Roman" w:eastAsia="Times New Roman" w:hAnsi="Times New Roman" w:cs="Times New Roman"/>
            <w:color w:val="222222"/>
            <w:shd w:val="clear" w:color="auto" w:fill="FFFFFF"/>
            <w:rPrChange w:id="1769" w:author="Justine Kao" w:date="2014-06-05T19:39:00Z">
              <w:rPr>
                <w:rFonts w:ascii="Arial" w:eastAsia="Times New Roman" w:hAnsi="Arial" w:cs="Arial"/>
                <w:color w:val="222222"/>
                <w:shd w:val="clear" w:color="auto" w:fill="FFFFFF"/>
              </w:rPr>
            </w:rPrChange>
          </w:rPr>
          <w:delText xml:space="preserve">Although both P_S and P_A are indeed important for the model, it is </w:delText>
        </w:r>
        <w:r w:rsidR="005E2B66" w:rsidRPr="00CA258C" w:rsidDel="005569CD">
          <w:rPr>
            <w:rFonts w:ascii="Times New Roman" w:eastAsia="Times New Roman" w:hAnsi="Times New Roman" w:cs="Times New Roman"/>
            <w:color w:val="222222"/>
            <w:shd w:val="clear" w:color="auto" w:fill="FFFFFF"/>
            <w:rPrChange w:id="1770" w:author="Justine Kao" w:date="2014-06-05T19:39:00Z">
              <w:rPr>
                <w:rFonts w:ascii="Arial" w:eastAsia="Times New Roman" w:hAnsi="Arial" w:cs="Arial"/>
                <w:color w:val="222222"/>
                <w:shd w:val="clear" w:color="auto" w:fill="FFFFFF"/>
              </w:rPr>
            </w:rPrChange>
          </w:rPr>
          <w:delText xml:space="preserve">not quite </w:delText>
        </w:r>
        <w:r w:rsidR="00B949BE" w:rsidRPr="00CA258C" w:rsidDel="005569CD">
          <w:rPr>
            <w:rFonts w:ascii="Times New Roman" w:eastAsia="Times New Roman" w:hAnsi="Times New Roman" w:cs="Times New Roman"/>
            <w:color w:val="222222"/>
            <w:shd w:val="clear" w:color="auto" w:fill="FFFFFF"/>
            <w:rPrChange w:id="1771" w:author="Justine Kao" w:date="2014-06-05T19:39:00Z">
              <w:rPr>
                <w:rFonts w:ascii="Arial" w:eastAsia="Times New Roman" w:hAnsi="Arial" w:cs="Arial"/>
                <w:color w:val="222222"/>
                <w:shd w:val="clear" w:color="auto" w:fill="FFFFFF"/>
              </w:rPr>
            </w:rPrChange>
          </w:rPr>
          <w:delText xml:space="preserve">obvious how a person would combine this background knowledge and linguistic knowledge </w:delText>
        </w:r>
        <w:r w:rsidR="005E2B66" w:rsidRPr="00CA258C" w:rsidDel="005569CD">
          <w:rPr>
            <w:rFonts w:ascii="Times New Roman" w:eastAsia="Times New Roman" w:hAnsi="Times New Roman" w:cs="Times New Roman"/>
            <w:color w:val="222222"/>
            <w:shd w:val="clear" w:color="auto" w:fill="FFFFFF"/>
            <w:rPrChange w:id="1772" w:author="Justine Kao" w:date="2014-06-05T19:39:00Z">
              <w:rPr>
                <w:rFonts w:ascii="Arial" w:eastAsia="Times New Roman" w:hAnsi="Arial" w:cs="Arial"/>
                <w:color w:val="222222"/>
                <w:shd w:val="clear" w:color="auto" w:fill="FFFFFF"/>
              </w:rPr>
            </w:rPrChange>
          </w:rPr>
          <w:delText xml:space="preserve">to conclude something sensible about the price of an object that is described as costing U dollars. </w:delText>
        </w:r>
        <w:r w:rsidR="007E3637" w:rsidRPr="00CA258C" w:rsidDel="005569CD">
          <w:rPr>
            <w:rFonts w:ascii="Times New Roman" w:eastAsia="Times New Roman" w:hAnsi="Times New Roman" w:cs="Times New Roman"/>
            <w:color w:val="222222"/>
            <w:shd w:val="clear" w:color="auto" w:fill="FFFFFF"/>
            <w:rPrChange w:id="1773" w:author="Justine Kao" w:date="2014-06-05T19:39:00Z">
              <w:rPr>
                <w:rFonts w:ascii="Arial" w:eastAsia="Times New Roman" w:hAnsi="Arial" w:cs="Arial"/>
                <w:color w:val="222222"/>
                <w:shd w:val="clear" w:color="auto" w:fill="FFFFFF"/>
              </w:rPr>
            </w:rPrChange>
          </w:rPr>
          <w:delText>Instead, here we propose a natural way of incorporating these sources of knowledge in a framework of pragmatic reasoning.</w:delText>
        </w:r>
      </w:del>
    </w:p>
    <w:p w14:paraId="15FB09B8" w14:textId="77777777" w:rsidR="00F83AF5" w:rsidRPr="00CA258C" w:rsidRDefault="00F83AF5">
      <w:pPr>
        <w:ind w:left="720"/>
        <w:rPr>
          <w:rFonts w:ascii="Times New Roman" w:eastAsia="Times New Roman" w:hAnsi="Times New Roman" w:cs="Times New Roman"/>
          <w:color w:val="222222"/>
          <w:shd w:val="clear" w:color="auto" w:fill="FFFFFF"/>
          <w:rPrChange w:id="1774" w:author="Justine Kao" w:date="2014-06-05T19:39:00Z">
            <w:rPr>
              <w:rFonts w:ascii="Arial" w:eastAsia="Times New Roman" w:hAnsi="Arial" w:cs="Arial"/>
              <w:color w:val="222222"/>
              <w:shd w:val="clear" w:color="auto" w:fill="FFFFFF"/>
            </w:rPr>
          </w:rPrChange>
        </w:rPr>
        <w:pPrChange w:id="1775" w:author="Noah Goodman" w:date="2014-06-05T09:22:00Z">
          <w:pPr/>
        </w:pPrChange>
      </w:pPr>
    </w:p>
    <w:p w14:paraId="63BF84DF" w14:textId="77777777" w:rsidR="00CB31FD" w:rsidRPr="00CA258C" w:rsidRDefault="001705B9" w:rsidP="001705B9">
      <w:pPr>
        <w:rPr>
          <w:rFonts w:ascii="Times New Roman" w:eastAsia="Times New Roman" w:hAnsi="Times New Roman" w:cs="Times New Roman"/>
          <w:color w:val="222222"/>
          <w:shd w:val="clear" w:color="auto" w:fill="FFFFFF"/>
          <w:rPrChange w:id="1776" w:author="Justine Kao" w:date="2014-06-05T19:39:00Z">
            <w:rPr>
              <w:rFonts w:ascii="Arial" w:eastAsia="Times New Roman" w:hAnsi="Arial" w:cs="Arial"/>
              <w:color w:val="222222"/>
              <w:shd w:val="clear" w:color="auto" w:fill="FFFFFF"/>
            </w:rPr>
          </w:rPrChange>
        </w:rPr>
      </w:pPr>
      <w:del w:id="1777" w:author="Noah Goodman" w:date="2014-06-05T09:22:00Z">
        <w:r w:rsidRPr="00CA258C" w:rsidDel="005569CD">
          <w:rPr>
            <w:rFonts w:ascii="Times New Roman" w:eastAsia="Times New Roman" w:hAnsi="Times New Roman" w:cs="Times New Roman"/>
            <w:color w:val="222222"/>
            <w:rPrChange w:id="1778"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rPrChange w:id="1779"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780" w:author="Justine Kao" w:date="2014-06-05T19:39:00Z">
            <w:rPr>
              <w:rFonts w:ascii="Arial" w:eastAsia="Times New Roman" w:hAnsi="Arial" w:cs="Arial"/>
              <w:color w:val="222222"/>
              <w:shd w:val="clear" w:color="auto" w:fill="FFFFFF"/>
            </w:rPr>
          </w:rPrChange>
        </w:rPr>
        <w:t xml:space="preserve">That is (sort of) fine from an explanatory viewpoint, because presumably adult speakers do have these priors and that is what they are using to make sense of these interactions. But in another sense it does leave a huge amount unknown: how do people learn the priors - especially P_A? (It's fairly obvious where people might learn about P_S, i.e., prices of kettles, laptops, and watches). </w:t>
      </w:r>
    </w:p>
    <w:p w14:paraId="0C5F63EE" w14:textId="77777777" w:rsidR="00CB31FD" w:rsidRPr="00CA258C" w:rsidRDefault="00CB31FD" w:rsidP="001705B9">
      <w:pPr>
        <w:rPr>
          <w:rFonts w:ascii="Times New Roman" w:eastAsia="Times New Roman" w:hAnsi="Times New Roman" w:cs="Times New Roman"/>
          <w:color w:val="222222"/>
          <w:shd w:val="clear" w:color="auto" w:fill="FFFFFF"/>
          <w:rPrChange w:id="1781" w:author="Justine Kao" w:date="2014-06-05T19:39:00Z">
            <w:rPr>
              <w:rFonts w:ascii="Arial" w:eastAsia="Times New Roman" w:hAnsi="Arial" w:cs="Arial"/>
              <w:color w:val="222222"/>
              <w:shd w:val="clear" w:color="auto" w:fill="FFFFFF"/>
            </w:rPr>
          </w:rPrChange>
        </w:rPr>
      </w:pPr>
    </w:p>
    <w:p w14:paraId="428951B7" w14:textId="11B5130D" w:rsidR="00CB31FD" w:rsidRPr="00CA258C" w:rsidRDefault="00A929FA" w:rsidP="00CB31FD">
      <w:pPr>
        <w:ind w:left="720"/>
        <w:rPr>
          <w:rFonts w:ascii="Times New Roman" w:eastAsia="新細明體" w:hAnsi="Times New Roman" w:cs="Times New Roman"/>
          <w:color w:val="222222"/>
          <w:shd w:val="clear" w:color="auto" w:fill="FFFFFF"/>
          <w:lang w:eastAsia="zh-TW"/>
          <w:rPrChange w:id="1782" w:author="Justine Kao" w:date="2014-06-05T19:39:00Z">
            <w:rPr>
              <w:rFonts w:ascii="新細明體" w:eastAsia="新細明體" w:hAnsi="新細明體" w:cs="新細明體"/>
              <w:color w:val="222222"/>
              <w:shd w:val="clear" w:color="auto" w:fill="FFFFFF"/>
              <w:lang w:eastAsia="zh-TW"/>
            </w:rPr>
          </w:rPrChange>
        </w:rPr>
      </w:pPr>
      <w:r w:rsidRPr="00CA258C">
        <w:rPr>
          <w:rFonts w:ascii="Times New Roman" w:eastAsia="Times New Roman" w:hAnsi="Times New Roman" w:cs="Times New Roman"/>
          <w:color w:val="222222"/>
          <w:shd w:val="clear" w:color="auto" w:fill="FFFFFF"/>
          <w:rPrChange w:id="1783" w:author="Justine Kao" w:date="2014-06-05T19:39:00Z">
            <w:rPr>
              <w:rFonts w:ascii="Arial" w:eastAsia="Times New Roman" w:hAnsi="Arial" w:cs="Arial"/>
              <w:color w:val="222222"/>
              <w:shd w:val="clear" w:color="auto" w:fill="FFFFFF"/>
            </w:rPr>
          </w:rPrChange>
        </w:rPr>
        <w:t>H</w:t>
      </w:r>
      <w:r w:rsidR="00006028" w:rsidRPr="00CA258C">
        <w:rPr>
          <w:rFonts w:ascii="Times New Roman" w:eastAsia="Times New Roman" w:hAnsi="Times New Roman" w:cs="Times New Roman"/>
          <w:color w:val="222222"/>
          <w:shd w:val="clear" w:color="auto" w:fill="FFFFFF"/>
          <w:rPrChange w:id="1784" w:author="Justine Kao" w:date="2014-06-05T19:39:00Z">
            <w:rPr>
              <w:rFonts w:ascii="Arial" w:eastAsia="Times New Roman" w:hAnsi="Arial" w:cs="Arial"/>
              <w:color w:val="222222"/>
              <w:shd w:val="clear" w:color="auto" w:fill="FFFFFF"/>
            </w:rPr>
          </w:rPrChange>
        </w:rPr>
        <w:t>ow people learn priors</w:t>
      </w:r>
      <w:r w:rsidRPr="00CA258C">
        <w:rPr>
          <w:rFonts w:ascii="Times New Roman" w:eastAsia="Times New Roman" w:hAnsi="Times New Roman" w:cs="Times New Roman"/>
          <w:color w:val="222222"/>
          <w:shd w:val="clear" w:color="auto" w:fill="FFFFFF"/>
          <w:rPrChange w:id="1785" w:author="Justine Kao" w:date="2014-06-05T19:39:00Z">
            <w:rPr>
              <w:rFonts w:ascii="Arial" w:eastAsia="Times New Roman" w:hAnsi="Arial" w:cs="Arial"/>
              <w:color w:val="222222"/>
              <w:shd w:val="clear" w:color="auto" w:fill="FFFFFF"/>
            </w:rPr>
          </w:rPrChange>
        </w:rPr>
        <w:t xml:space="preserve"> is indeed an interesting and </w:t>
      </w:r>
      <w:del w:id="1786" w:author="Justine Kao" w:date="2014-06-05T20:41:00Z">
        <w:r w:rsidRPr="00CA258C" w:rsidDel="00854C5B">
          <w:rPr>
            <w:rFonts w:ascii="Times New Roman" w:eastAsia="Times New Roman" w:hAnsi="Times New Roman" w:cs="Times New Roman"/>
            <w:color w:val="222222"/>
            <w:shd w:val="clear" w:color="auto" w:fill="FFFFFF"/>
            <w:rPrChange w:id="1787" w:author="Justine Kao" w:date="2014-06-05T19:39:00Z">
              <w:rPr>
                <w:rFonts w:ascii="Arial" w:eastAsia="Times New Roman" w:hAnsi="Arial" w:cs="Arial"/>
                <w:color w:val="222222"/>
                <w:shd w:val="clear" w:color="auto" w:fill="FFFFFF"/>
              </w:rPr>
            </w:rPrChange>
          </w:rPr>
          <w:delText xml:space="preserve">nontrivial </w:delText>
        </w:r>
      </w:del>
      <w:ins w:id="1788" w:author="Justine Kao" w:date="2014-06-05T20:41:00Z">
        <w:r w:rsidR="00854C5B">
          <w:rPr>
            <w:rFonts w:ascii="Times New Roman" w:eastAsia="Times New Roman" w:hAnsi="Times New Roman" w:cs="Times New Roman"/>
            <w:color w:val="222222"/>
            <w:shd w:val="clear" w:color="auto" w:fill="FFFFFF"/>
          </w:rPr>
          <w:t xml:space="preserve">important </w:t>
        </w:r>
      </w:ins>
      <w:r w:rsidRPr="00CA258C">
        <w:rPr>
          <w:rFonts w:ascii="Times New Roman" w:eastAsia="Times New Roman" w:hAnsi="Times New Roman" w:cs="Times New Roman"/>
          <w:color w:val="222222"/>
          <w:shd w:val="clear" w:color="auto" w:fill="FFFFFF"/>
          <w:rPrChange w:id="1789" w:author="Justine Kao" w:date="2014-06-05T19:39:00Z">
            <w:rPr>
              <w:rFonts w:ascii="Arial" w:eastAsia="Times New Roman" w:hAnsi="Arial" w:cs="Arial"/>
              <w:color w:val="222222"/>
              <w:shd w:val="clear" w:color="auto" w:fill="FFFFFF"/>
            </w:rPr>
          </w:rPrChange>
        </w:rPr>
        <w:t>question that deserves further research</w:t>
      </w:r>
      <w:ins w:id="1790" w:author="Noah Goodman" w:date="2014-06-05T09:23:00Z">
        <w:r w:rsidR="005569CD" w:rsidRPr="00CA258C">
          <w:rPr>
            <w:rFonts w:ascii="Times New Roman" w:eastAsia="Times New Roman" w:hAnsi="Times New Roman" w:cs="Times New Roman"/>
            <w:color w:val="222222"/>
            <w:shd w:val="clear" w:color="auto" w:fill="FFFFFF"/>
            <w:rPrChange w:id="1791" w:author="Justine Kao" w:date="2014-06-05T19:39:00Z">
              <w:rPr>
                <w:rFonts w:ascii="Arial" w:eastAsia="Times New Roman" w:hAnsi="Arial" w:cs="Arial"/>
                <w:color w:val="222222"/>
                <w:shd w:val="clear" w:color="auto" w:fill="FFFFFF"/>
              </w:rPr>
            </w:rPrChange>
          </w:rPr>
          <w:t>, though it</w:t>
        </w:r>
      </w:ins>
      <w:del w:id="1792" w:author="Noah Goodman" w:date="2014-06-05T09:23:00Z">
        <w:r w:rsidR="00006028" w:rsidRPr="00CA258C" w:rsidDel="005569CD">
          <w:rPr>
            <w:rFonts w:ascii="Times New Roman" w:eastAsia="Times New Roman" w:hAnsi="Times New Roman" w:cs="Times New Roman"/>
            <w:color w:val="222222"/>
            <w:shd w:val="clear" w:color="auto" w:fill="FFFFFF"/>
            <w:rPrChange w:id="1793" w:author="Justine Kao" w:date="2014-06-05T19:39:00Z">
              <w:rPr>
                <w:rFonts w:ascii="Arial" w:eastAsia="Times New Roman" w:hAnsi="Arial" w:cs="Arial"/>
                <w:color w:val="222222"/>
                <w:shd w:val="clear" w:color="auto" w:fill="FFFFFF"/>
              </w:rPr>
            </w:rPrChange>
          </w:rPr>
          <w:delText>. However, that</w:delText>
        </w:r>
      </w:del>
      <w:r w:rsidR="00006028" w:rsidRPr="00CA258C">
        <w:rPr>
          <w:rFonts w:ascii="Times New Roman" w:eastAsia="Times New Roman" w:hAnsi="Times New Roman" w:cs="Times New Roman"/>
          <w:color w:val="222222"/>
          <w:shd w:val="clear" w:color="auto" w:fill="FFFFFF"/>
          <w:rPrChange w:id="1794" w:author="Justine Kao" w:date="2014-06-05T19:39:00Z">
            <w:rPr>
              <w:rFonts w:ascii="Arial" w:eastAsia="Times New Roman" w:hAnsi="Arial" w:cs="Arial"/>
              <w:color w:val="222222"/>
              <w:shd w:val="clear" w:color="auto" w:fill="FFFFFF"/>
            </w:rPr>
          </w:rPrChange>
        </w:rPr>
        <w:t xml:space="preserve"> is beyond the scop</w:t>
      </w:r>
      <w:r w:rsidR="0016458D" w:rsidRPr="00CA258C">
        <w:rPr>
          <w:rFonts w:ascii="Times New Roman" w:eastAsia="Times New Roman" w:hAnsi="Times New Roman" w:cs="Times New Roman"/>
          <w:color w:val="222222"/>
          <w:shd w:val="clear" w:color="auto" w:fill="FFFFFF"/>
          <w:rPrChange w:id="1795" w:author="Justine Kao" w:date="2014-06-05T19:39:00Z">
            <w:rPr>
              <w:rFonts w:ascii="Arial" w:eastAsia="Times New Roman" w:hAnsi="Arial" w:cs="Arial"/>
              <w:color w:val="222222"/>
              <w:shd w:val="clear" w:color="auto" w:fill="FFFFFF"/>
            </w:rPr>
          </w:rPrChange>
        </w:rPr>
        <w:t xml:space="preserve">e of the current paper. Instead, we assume </w:t>
      </w:r>
      <w:r w:rsidR="0016458D" w:rsidRPr="00CA258C">
        <w:rPr>
          <w:rFonts w:ascii="Times New Roman" w:eastAsia="Times New Roman" w:hAnsi="Times New Roman" w:cs="Times New Roman"/>
          <w:color w:val="222222"/>
          <w:shd w:val="clear" w:color="auto" w:fill="FFFFFF"/>
          <w:rPrChange w:id="1796" w:author="Justine Kao" w:date="2014-06-05T19:39:00Z">
            <w:rPr>
              <w:rFonts w:ascii="Arial" w:eastAsia="Times New Roman" w:hAnsi="Arial" w:cs="Arial"/>
              <w:color w:val="222222"/>
              <w:shd w:val="clear" w:color="auto" w:fill="FFFFFF"/>
            </w:rPr>
          </w:rPrChange>
        </w:rPr>
        <w:lastRenderedPageBreak/>
        <w:t xml:space="preserve">that people have </w:t>
      </w:r>
      <w:r w:rsidR="001E2520" w:rsidRPr="00CA258C">
        <w:rPr>
          <w:rFonts w:ascii="Times New Roman" w:eastAsia="Times New Roman" w:hAnsi="Times New Roman" w:cs="Times New Roman"/>
          <w:color w:val="222222"/>
          <w:shd w:val="clear" w:color="auto" w:fill="FFFFFF"/>
          <w:rPrChange w:id="1797" w:author="Justine Kao" w:date="2014-06-05T19:39:00Z">
            <w:rPr>
              <w:rFonts w:ascii="Arial" w:eastAsia="Times New Roman" w:hAnsi="Arial" w:cs="Arial"/>
              <w:color w:val="222222"/>
              <w:shd w:val="clear" w:color="auto" w:fill="FFFFFF"/>
            </w:rPr>
          </w:rPrChange>
        </w:rPr>
        <w:t>certain knowledge of the worl</w:t>
      </w:r>
      <w:r w:rsidR="00E3250D" w:rsidRPr="00CA258C">
        <w:rPr>
          <w:rFonts w:ascii="Times New Roman" w:eastAsia="Times New Roman" w:hAnsi="Times New Roman" w:cs="Times New Roman"/>
          <w:color w:val="222222"/>
          <w:shd w:val="clear" w:color="auto" w:fill="FFFFFF"/>
          <w:rPrChange w:id="1798" w:author="Justine Kao" w:date="2014-06-05T19:39:00Z">
            <w:rPr>
              <w:rFonts w:ascii="Arial" w:eastAsia="Times New Roman" w:hAnsi="Arial" w:cs="Arial"/>
              <w:color w:val="222222"/>
              <w:shd w:val="clear" w:color="auto" w:fill="FFFFFF"/>
            </w:rPr>
          </w:rPrChange>
        </w:rPr>
        <w:t>d, and our goal is to measure that knowledge and incorporate</w:t>
      </w:r>
      <w:r w:rsidR="001E2520" w:rsidRPr="00CA258C">
        <w:rPr>
          <w:rFonts w:ascii="Times New Roman" w:eastAsia="Times New Roman" w:hAnsi="Times New Roman" w:cs="Times New Roman"/>
          <w:color w:val="222222"/>
          <w:shd w:val="clear" w:color="auto" w:fill="FFFFFF"/>
          <w:rPrChange w:id="1799" w:author="Justine Kao" w:date="2014-06-05T19:39:00Z">
            <w:rPr>
              <w:rFonts w:ascii="Arial" w:eastAsia="Times New Roman" w:hAnsi="Arial" w:cs="Arial"/>
              <w:color w:val="222222"/>
              <w:shd w:val="clear" w:color="auto" w:fill="FFFFFF"/>
            </w:rPr>
          </w:rPrChange>
        </w:rPr>
        <w:t xml:space="preserve"> it in a model of pragmatics to show that it predicts how people interpret utter</w:t>
      </w:r>
      <w:r w:rsidR="00E3250D" w:rsidRPr="00CA258C">
        <w:rPr>
          <w:rFonts w:ascii="Times New Roman" w:eastAsia="Times New Roman" w:hAnsi="Times New Roman" w:cs="Times New Roman"/>
          <w:color w:val="222222"/>
          <w:shd w:val="clear" w:color="auto" w:fill="FFFFFF"/>
          <w:rPrChange w:id="1800" w:author="Justine Kao" w:date="2014-06-05T19:39:00Z">
            <w:rPr>
              <w:rFonts w:ascii="Arial" w:eastAsia="Times New Roman" w:hAnsi="Arial" w:cs="Arial"/>
              <w:color w:val="222222"/>
              <w:shd w:val="clear" w:color="auto" w:fill="FFFFFF"/>
            </w:rPr>
          </w:rPrChange>
        </w:rPr>
        <w:t xml:space="preserve">ances. </w:t>
      </w:r>
      <w:r w:rsidRPr="00CA258C">
        <w:rPr>
          <w:rFonts w:ascii="Times New Roman" w:eastAsia="Times New Roman" w:hAnsi="Times New Roman" w:cs="Times New Roman"/>
          <w:color w:val="222222"/>
          <w:shd w:val="clear" w:color="auto" w:fill="FFFFFF"/>
          <w:rPrChange w:id="1801" w:author="Justine Kao" w:date="2014-06-05T19:39:00Z">
            <w:rPr>
              <w:rFonts w:ascii="Arial" w:eastAsia="Times New Roman" w:hAnsi="Arial" w:cs="Arial"/>
              <w:color w:val="222222"/>
              <w:shd w:val="clear" w:color="auto" w:fill="FFFFFF"/>
            </w:rPr>
          </w:rPrChange>
        </w:rPr>
        <w:t>W</w:t>
      </w:r>
      <w:r w:rsidR="005315F3" w:rsidRPr="00CA258C">
        <w:rPr>
          <w:rFonts w:ascii="Times New Roman" w:eastAsia="Times New Roman" w:hAnsi="Times New Roman" w:cs="Times New Roman"/>
          <w:color w:val="222222"/>
          <w:shd w:val="clear" w:color="auto" w:fill="FFFFFF"/>
          <w:rPrChange w:id="1802" w:author="Justine Kao" w:date="2014-06-05T19:39:00Z">
            <w:rPr>
              <w:rFonts w:ascii="Arial" w:eastAsia="Times New Roman" w:hAnsi="Arial" w:cs="Arial"/>
              <w:color w:val="222222"/>
              <w:shd w:val="clear" w:color="auto" w:fill="FFFFFF"/>
            </w:rPr>
          </w:rPrChange>
        </w:rPr>
        <w:t>e agree with Reviewer #1</w:t>
      </w:r>
      <w:r w:rsidRPr="00CA258C">
        <w:rPr>
          <w:rFonts w:ascii="Times New Roman" w:eastAsia="Times New Roman" w:hAnsi="Times New Roman" w:cs="Times New Roman"/>
          <w:color w:val="222222"/>
          <w:shd w:val="clear" w:color="auto" w:fill="FFFFFF"/>
          <w:rPrChange w:id="1803" w:author="Justine Kao" w:date="2014-06-05T19:39:00Z">
            <w:rPr>
              <w:rFonts w:ascii="Arial" w:eastAsia="Times New Roman" w:hAnsi="Arial" w:cs="Arial"/>
              <w:color w:val="222222"/>
              <w:shd w:val="clear" w:color="auto" w:fill="FFFFFF"/>
            </w:rPr>
          </w:rPrChange>
        </w:rPr>
        <w:t xml:space="preserve"> that P_S could be learned by </w:t>
      </w:r>
      <w:r w:rsidR="00497CBE" w:rsidRPr="00CA258C">
        <w:rPr>
          <w:rFonts w:ascii="Times New Roman" w:eastAsia="Times New Roman" w:hAnsi="Times New Roman" w:cs="Times New Roman"/>
          <w:color w:val="222222"/>
          <w:shd w:val="clear" w:color="auto" w:fill="FFFFFF"/>
          <w:rPrChange w:id="1804" w:author="Justine Kao" w:date="2014-06-05T19:39:00Z">
            <w:rPr>
              <w:rFonts w:ascii="Arial" w:eastAsia="Times New Roman" w:hAnsi="Arial" w:cs="Arial"/>
              <w:color w:val="222222"/>
              <w:shd w:val="clear" w:color="auto" w:fill="FFFFFF"/>
            </w:rPr>
          </w:rPrChange>
        </w:rPr>
        <w:t xml:space="preserve">exposure to the prices of various everyday items. </w:t>
      </w:r>
      <w:r w:rsidR="005315F3" w:rsidRPr="00CA258C">
        <w:rPr>
          <w:rFonts w:ascii="Times New Roman" w:eastAsia="Times New Roman" w:hAnsi="Times New Roman" w:cs="Times New Roman"/>
          <w:color w:val="222222"/>
          <w:shd w:val="clear" w:color="auto" w:fill="FFFFFF"/>
          <w:rPrChange w:id="1805" w:author="Justine Kao" w:date="2014-06-05T19:39:00Z">
            <w:rPr>
              <w:rFonts w:ascii="Arial" w:eastAsia="Times New Roman" w:hAnsi="Arial" w:cs="Arial"/>
              <w:color w:val="222222"/>
              <w:shd w:val="clear" w:color="auto" w:fill="FFFFFF"/>
            </w:rPr>
          </w:rPrChange>
        </w:rPr>
        <w:t>As for P_A, we</w:t>
      </w:r>
      <w:r w:rsidR="00497CBE" w:rsidRPr="00CA258C">
        <w:rPr>
          <w:rFonts w:ascii="Times New Roman" w:eastAsia="Times New Roman" w:hAnsi="Times New Roman" w:cs="Times New Roman"/>
          <w:color w:val="222222"/>
          <w:shd w:val="clear" w:color="auto" w:fill="FFFFFF"/>
          <w:rPrChange w:id="1806" w:author="Justine Kao" w:date="2014-06-05T19:39:00Z">
            <w:rPr>
              <w:rFonts w:ascii="Arial" w:eastAsia="Times New Roman" w:hAnsi="Arial" w:cs="Arial"/>
              <w:color w:val="222222"/>
              <w:shd w:val="clear" w:color="auto" w:fill="FFFFFF"/>
            </w:rPr>
          </w:rPrChange>
        </w:rPr>
        <w:t xml:space="preserve"> speculate that</w:t>
      </w:r>
      <w:r w:rsidR="008A691B" w:rsidRPr="00CA258C">
        <w:rPr>
          <w:rFonts w:ascii="Times New Roman" w:eastAsia="Times New Roman" w:hAnsi="Times New Roman" w:cs="Times New Roman"/>
          <w:color w:val="222222"/>
          <w:shd w:val="clear" w:color="auto" w:fill="FFFFFF"/>
          <w:rPrChange w:id="1807" w:author="Justine Kao" w:date="2014-06-05T19:39:00Z">
            <w:rPr>
              <w:rFonts w:ascii="Arial" w:eastAsia="Times New Roman" w:hAnsi="Arial" w:cs="Arial"/>
              <w:color w:val="222222"/>
              <w:shd w:val="clear" w:color="auto" w:fill="FFFFFF"/>
            </w:rPr>
          </w:rPrChange>
        </w:rPr>
        <w:t xml:space="preserve"> after</w:t>
      </w:r>
      <w:r w:rsidR="00497CBE" w:rsidRPr="00CA258C">
        <w:rPr>
          <w:rFonts w:ascii="Times New Roman" w:eastAsia="Times New Roman" w:hAnsi="Times New Roman" w:cs="Times New Roman"/>
          <w:color w:val="222222"/>
          <w:shd w:val="clear" w:color="auto" w:fill="FFFFFF"/>
          <w:rPrChange w:id="1808" w:author="Justine Kao" w:date="2014-06-05T19:39:00Z">
            <w:rPr>
              <w:rFonts w:ascii="Arial" w:eastAsia="Times New Roman" w:hAnsi="Arial" w:cs="Arial"/>
              <w:color w:val="222222"/>
              <w:shd w:val="clear" w:color="auto" w:fill="FFFFFF"/>
            </w:rPr>
          </w:rPrChange>
        </w:rPr>
        <w:t xml:space="preserve"> having learned the price distributions of various items, people develop a judgment for which prices are </w:t>
      </w:r>
      <w:r w:rsidR="00046640" w:rsidRPr="00CA258C">
        <w:rPr>
          <w:rFonts w:ascii="Times New Roman" w:eastAsia="Times New Roman" w:hAnsi="Times New Roman" w:cs="Times New Roman"/>
          <w:color w:val="222222"/>
          <w:shd w:val="clear" w:color="auto" w:fill="FFFFFF"/>
          <w:rPrChange w:id="1809" w:author="Justine Kao" w:date="2014-06-05T19:39:00Z">
            <w:rPr>
              <w:rFonts w:ascii="Arial" w:eastAsia="Times New Roman" w:hAnsi="Arial" w:cs="Arial"/>
              <w:color w:val="222222"/>
              <w:shd w:val="clear" w:color="auto" w:fill="FFFFFF"/>
            </w:rPr>
          </w:rPrChange>
        </w:rPr>
        <w:t>unusually high</w:t>
      </w:r>
      <w:r w:rsidR="00881313" w:rsidRPr="00CA258C">
        <w:rPr>
          <w:rFonts w:ascii="Times New Roman" w:eastAsia="Times New Roman" w:hAnsi="Times New Roman" w:cs="Times New Roman"/>
          <w:color w:val="222222"/>
          <w:shd w:val="clear" w:color="auto" w:fill="FFFFFF"/>
          <w:rPrChange w:id="1810" w:author="Justine Kao" w:date="2014-06-05T19:39:00Z">
            <w:rPr>
              <w:rFonts w:ascii="Arial" w:eastAsia="Times New Roman" w:hAnsi="Arial" w:cs="Arial"/>
              <w:color w:val="222222"/>
              <w:shd w:val="clear" w:color="auto" w:fill="FFFFFF"/>
            </w:rPr>
          </w:rPrChange>
        </w:rPr>
        <w:t xml:space="preserve"> and are likely to elicit an affective response, given that people generally do not want to pay an unusually high amount of money for an item. </w:t>
      </w:r>
      <w:r w:rsidR="00025FAE" w:rsidRPr="00CA258C">
        <w:rPr>
          <w:rFonts w:ascii="Times New Roman" w:eastAsia="Times New Roman" w:hAnsi="Times New Roman" w:cs="Times New Roman"/>
          <w:color w:val="222222"/>
          <w:shd w:val="clear" w:color="auto" w:fill="FFFFFF"/>
          <w:rPrChange w:id="1811" w:author="Justine Kao" w:date="2014-06-05T19:39:00Z">
            <w:rPr>
              <w:rFonts w:ascii="Arial" w:eastAsia="Times New Roman" w:hAnsi="Arial" w:cs="Arial"/>
              <w:color w:val="222222"/>
              <w:shd w:val="clear" w:color="auto" w:fill="FFFFFF"/>
            </w:rPr>
          </w:rPrChange>
        </w:rPr>
        <w:t>While there may be a way to</w:t>
      </w:r>
      <w:r w:rsidR="00212E4D" w:rsidRPr="00CA258C">
        <w:rPr>
          <w:rFonts w:ascii="Times New Roman" w:eastAsia="Times New Roman" w:hAnsi="Times New Roman" w:cs="Times New Roman"/>
          <w:color w:val="222222"/>
          <w:shd w:val="clear" w:color="auto" w:fill="FFFFFF"/>
          <w:rPrChange w:id="1812" w:author="Justine Kao" w:date="2014-06-05T19:39:00Z">
            <w:rPr>
              <w:rFonts w:ascii="Arial" w:eastAsia="Times New Roman" w:hAnsi="Arial" w:cs="Arial"/>
              <w:color w:val="222222"/>
              <w:shd w:val="clear" w:color="auto" w:fill="FFFFFF"/>
            </w:rPr>
          </w:rPrChange>
        </w:rPr>
        <w:t xml:space="preserve"> </w:t>
      </w:r>
      <w:del w:id="1813" w:author="Noah Goodman" w:date="2014-06-05T09:24:00Z">
        <w:r w:rsidR="00212E4D" w:rsidRPr="00CA258C" w:rsidDel="005569CD">
          <w:rPr>
            <w:rFonts w:ascii="Times New Roman" w:eastAsia="Times New Roman" w:hAnsi="Times New Roman" w:cs="Times New Roman"/>
            <w:color w:val="222222"/>
            <w:shd w:val="clear" w:color="auto" w:fill="FFFFFF"/>
            <w:rPrChange w:id="1814" w:author="Justine Kao" w:date="2014-06-05T19:39:00Z">
              <w:rPr>
                <w:rFonts w:ascii="Arial" w:eastAsia="Times New Roman" w:hAnsi="Arial" w:cs="Arial"/>
                <w:color w:val="222222"/>
                <w:shd w:val="clear" w:color="auto" w:fill="FFFFFF"/>
              </w:rPr>
            </w:rPrChange>
          </w:rPr>
          <w:delText xml:space="preserve">infer </w:delText>
        </w:r>
      </w:del>
      <w:ins w:id="1815" w:author="Noah Goodman" w:date="2014-06-05T09:24:00Z">
        <w:r w:rsidR="005569CD" w:rsidRPr="00CA258C">
          <w:rPr>
            <w:rFonts w:ascii="Times New Roman" w:eastAsia="Times New Roman" w:hAnsi="Times New Roman" w:cs="Times New Roman"/>
            <w:color w:val="222222"/>
            <w:shd w:val="clear" w:color="auto" w:fill="FFFFFF"/>
            <w:rPrChange w:id="1816" w:author="Justine Kao" w:date="2014-06-05T19:39:00Z">
              <w:rPr>
                <w:rFonts w:ascii="Arial" w:eastAsia="Times New Roman" w:hAnsi="Arial" w:cs="Arial"/>
                <w:color w:val="222222"/>
                <w:shd w:val="clear" w:color="auto" w:fill="FFFFFF"/>
              </w:rPr>
            </w:rPrChange>
          </w:rPr>
          <w:t xml:space="preserve">construct </w:t>
        </w:r>
      </w:ins>
      <w:r w:rsidR="00212E4D" w:rsidRPr="00CA258C">
        <w:rPr>
          <w:rFonts w:ascii="Times New Roman" w:eastAsia="Times New Roman" w:hAnsi="Times New Roman" w:cs="Times New Roman"/>
          <w:color w:val="222222"/>
          <w:shd w:val="clear" w:color="auto" w:fill="FFFFFF"/>
          <w:rPrChange w:id="1817" w:author="Justine Kao" w:date="2014-06-05T19:39:00Z">
            <w:rPr>
              <w:rFonts w:ascii="Arial" w:eastAsia="Times New Roman" w:hAnsi="Arial" w:cs="Arial"/>
              <w:color w:val="222222"/>
              <w:shd w:val="clear" w:color="auto" w:fill="FFFFFF"/>
            </w:rPr>
          </w:rPrChange>
        </w:rPr>
        <w:t>P_A from P_S</w:t>
      </w:r>
      <w:r w:rsidR="00025FAE" w:rsidRPr="00CA258C">
        <w:rPr>
          <w:rFonts w:ascii="Times New Roman" w:eastAsia="Times New Roman" w:hAnsi="Times New Roman" w:cs="Times New Roman"/>
          <w:color w:val="222222"/>
          <w:shd w:val="clear" w:color="auto" w:fill="FFFFFF"/>
          <w:rPrChange w:id="1818" w:author="Justine Kao" w:date="2014-06-05T19:39:00Z">
            <w:rPr>
              <w:rFonts w:ascii="Arial" w:eastAsia="Times New Roman" w:hAnsi="Arial" w:cs="Arial"/>
              <w:color w:val="222222"/>
              <w:shd w:val="clear" w:color="auto" w:fill="FFFFFF"/>
            </w:rPr>
          </w:rPrChange>
        </w:rPr>
        <w:t xml:space="preserve"> for the different item types</w:t>
      </w:r>
      <w:r w:rsidR="00212E4D" w:rsidRPr="00CA258C">
        <w:rPr>
          <w:rFonts w:ascii="Times New Roman" w:eastAsia="Times New Roman" w:hAnsi="Times New Roman" w:cs="Times New Roman"/>
          <w:color w:val="222222"/>
          <w:shd w:val="clear" w:color="auto" w:fill="FFFFFF"/>
          <w:rPrChange w:id="1819" w:author="Justine Kao" w:date="2014-06-05T19:39:00Z">
            <w:rPr>
              <w:rFonts w:ascii="Arial" w:eastAsia="Times New Roman" w:hAnsi="Arial" w:cs="Arial"/>
              <w:color w:val="222222"/>
              <w:shd w:val="clear" w:color="auto" w:fill="FFFFFF"/>
            </w:rPr>
          </w:rPrChange>
        </w:rPr>
        <w:t xml:space="preserve">, we decided that it was much more straightforward and accurate to </w:t>
      </w:r>
      <w:r w:rsidR="00025FAE" w:rsidRPr="00CA258C">
        <w:rPr>
          <w:rFonts w:ascii="Times New Roman" w:eastAsia="Times New Roman" w:hAnsi="Times New Roman" w:cs="Times New Roman"/>
          <w:color w:val="222222"/>
          <w:shd w:val="clear" w:color="auto" w:fill="FFFFFF"/>
          <w:rPrChange w:id="1820" w:author="Justine Kao" w:date="2014-06-05T19:39:00Z">
            <w:rPr>
              <w:rFonts w:ascii="Arial" w:eastAsia="Times New Roman" w:hAnsi="Arial" w:cs="Arial"/>
              <w:color w:val="222222"/>
              <w:shd w:val="clear" w:color="auto" w:fill="FFFFFF"/>
            </w:rPr>
          </w:rPrChange>
        </w:rPr>
        <w:t xml:space="preserve">directly elicit P_A from subjects. </w:t>
      </w:r>
    </w:p>
    <w:p w14:paraId="0099A404" w14:textId="77777777" w:rsidR="00CB31FD" w:rsidRPr="00CA258C" w:rsidRDefault="00CB31FD" w:rsidP="001705B9">
      <w:pPr>
        <w:rPr>
          <w:rFonts w:ascii="Times New Roman" w:eastAsia="Times New Roman" w:hAnsi="Times New Roman" w:cs="Times New Roman"/>
          <w:color w:val="222222"/>
          <w:shd w:val="clear" w:color="auto" w:fill="FFFFFF"/>
          <w:rPrChange w:id="1821" w:author="Justine Kao" w:date="2014-06-05T19:39:00Z">
            <w:rPr>
              <w:rFonts w:ascii="Arial" w:eastAsia="Times New Roman" w:hAnsi="Arial" w:cs="Arial"/>
              <w:color w:val="222222"/>
              <w:shd w:val="clear" w:color="auto" w:fill="FFFFFF"/>
            </w:rPr>
          </w:rPrChange>
        </w:rPr>
      </w:pPr>
    </w:p>
    <w:p w14:paraId="021DFE27" w14:textId="455942AB" w:rsidR="007E3637" w:rsidRPr="00CA258C" w:rsidRDefault="001705B9" w:rsidP="001705B9">
      <w:pPr>
        <w:rPr>
          <w:rFonts w:ascii="Times New Roman" w:eastAsia="Times New Roman" w:hAnsi="Times New Roman" w:cs="Times New Roman"/>
          <w:color w:val="222222"/>
          <w:shd w:val="clear" w:color="auto" w:fill="FFFFFF"/>
          <w:rPrChange w:id="1822"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823" w:author="Justine Kao" w:date="2014-06-05T19:39:00Z">
            <w:rPr>
              <w:rFonts w:ascii="Arial" w:eastAsia="Times New Roman" w:hAnsi="Arial" w:cs="Arial"/>
              <w:color w:val="222222"/>
              <w:shd w:val="clear" w:color="auto" w:fill="FFFFFF"/>
            </w:rPr>
          </w:rPrChange>
        </w:rPr>
        <w:t>How much of the theoretical work is it doing? Given that I suspect the answer is "a lot" it would be at least nice to see what it is, and how similar it is to the model predictions. </w:t>
      </w:r>
    </w:p>
    <w:p w14:paraId="01B33754" w14:textId="77777777" w:rsidR="007E3637" w:rsidRPr="00CA258C" w:rsidRDefault="007E3637" w:rsidP="001705B9">
      <w:pPr>
        <w:rPr>
          <w:rFonts w:ascii="Times New Roman" w:eastAsia="Times New Roman" w:hAnsi="Times New Roman" w:cs="Times New Roman"/>
          <w:color w:val="222222"/>
          <w:shd w:val="clear" w:color="auto" w:fill="FFFFFF"/>
          <w:rPrChange w:id="1824" w:author="Justine Kao" w:date="2014-06-05T19:39:00Z">
            <w:rPr>
              <w:rFonts w:ascii="Arial" w:eastAsia="Times New Roman" w:hAnsi="Arial" w:cs="Arial"/>
              <w:color w:val="222222"/>
              <w:shd w:val="clear" w:color="auto" w:fill="FFFFFF"/>
            </w:rPr>
          </w:rPrChange>
        </w:rPr>
      </w:pPr>
    </w:p>
    <w:p w14:paraId="1EAA810C" w14:textId="076CFB08" w:rsidR="00160EF4" w:rsidRPr="00CA258C" w:rsidRDefault="00CC2FE0" w:rsidP="002B1223">
      <w:pPr>
        <w:ind w:left="720"/>
        <w:rPr>
          <w:rFonts w:ascii="Times New Roman" w:eastAsia="新細明體" w:hAnsi="Times New Roman" w:cs="Times New Roman"/>
          <w:color w:val="222222"/>
          <w:shd w:val="clear" w:color="auto" w:fill="FFFFFF"/>
          <w:lang w:eastAsia="zh-TW"/>
          <w:rPrChange w:id="1825" w:author="Justine Kao" w:date="2014-06-05T19:39:00Z">
            <w:rPr>
              <w:rFonts w:ascii="新細明體" w:eastAsia="新細明體" w:hAnsi="新細明體" w:cs="新細明體"/>
              <w:color w:val="222222"/>
              <w:shd w:val="clear" w:color="auto" w:fill="FFFFFF"/>
              <w:lang w:eastAsia="zh-TW"/>
            </w:rPr>
          </w:rPrChange>
        </w:rPr>
      </w:pPr>
      <w:del w:id="1826" w:author="Noah Goodman" w:date="2014-06-13T11:14:00Z">
        <w:r w:rsidRPr="00CA258C" w:rsidDel="003D356B">
          <w:rPr>
            <w:rFonts w:ascii="Times New Roman" w:eastAsia="Times New Roman" w:hAnsi="Times New Roman" w:cs="Times New Roman"/>
            <w:color w:val="222222"/>
            <w:shd w:val="clear" w:color="auto" w:fill="FFFFFF"/>
            <w:rPrChange w:id="1827" w:author="Justine Kao" w:date="2014-06-05T19:39:00Z">
              <w:rPr>
                <w:rFonts w:ascii="Arial" w:eastAsia="Times New Roman" w:hAnsi="Arial" w:cs="Arial"/>
                <w:color w:val="222222"/>
                <w:shd w:val="clear" w:color="auto" w:fill="FFFFFF"/>
              </w:rPr>
            </w:rPrChange>
          </w:rPr>
          <w:delText xml:space="preserve">We hope we have answered this in </w:delText>
        </w:r>
      </w:del>
      <w:ins w:id="1828" w:author="Noah Goodman" w:date="2014-06-13T11:14:00Z">
        <w:r w:rsidR="003D356B">
          <w:rPr>
            <w:rFonts w:ascii="Times New Roman" w:eastAsia="Times New Roman" w:hAnsi="Times New Roman" w:cs="Times New Roman"/>
            <w:color w:val="222222"/>
            <w:shd w:val="clear" w:color="auto" w:fill="FFFFFF"/>
          </w:rPr>
          <w:t xml:space="preserve">Please see above and </w:t>
        </w:r>
      </w:ins>
      <w:r w:rsidRPr="00CA258C">
        <w:rPr>
          <w:rFonts w:ascii="Times New Roman" w:eastAsia="Times New Roman" w:hAnsi="Times New Roman" w:cs="Times New Roman"/>
          <w:color w:val="222222"/>
          <w:shd w:val="clear" w:color="auto" w:fill="FFFFFF"/>
          <w:rPrChange w:id="1829" w:author="Justine Kao" w:date="2014-06-05T19:39:00Z">
            <w:rPr>
              <w:rFonts w:ascii="Arial" w:eastAsia="Times New Roman" w:hAnsi="Arial" w:cs="Arial"/>
              <w:color w:val="222222"/>
              <w:shd w:val="clear" w:color="auto" w:fill="FFFFFF"/>
            </w:rPr>
          </w:rPrChange>
        </w:rPr>
        <w:t>our</w:t>
      </w:r>
      <w:r w:rsidR="002759F4" w:rsidRPr="00CA258C">
        <w:rPr>
          <w:rFonts w:ascii="Times New Roman" w:eastAsia="Times New Roman" w:hAnsi="Times New Roman" w:cs="Times New Roman"/>
          <w:color w:val="222222"/>
          <w:shd w:val="clear" w:color="auto" w:fill="FFFFFF"/>
          <w:rPrChange w:id="1830" w:author="Justine Kao" w:date="2014-06-05T19:39:00Z">
            <w:rPr>
              <w:rFonts w:ascii="Arial" w:eastAsia="Times New Roman" w:hAnsi="Arial" w:cs="Arial"/>
              <w:color w:val="222222"/>
              <w:shd w:val="clear" w:color="auto" w:fill="FFFFFF"/>
            </w:rPr>
          </w:rPrChange>
        </w:rPr>
        <w:t xml:space="preserve"> response to editor’s comment (4</w:t>
      </w:r>
      <w:ins w:id="1831" w:author="Noah Goodman" w:date="2014-06-13T11:14:00Z">
        <w:r w:rsidR="003D356B">
          <w:rPr>
            <w:rFonts w:ascii="Times New Roman" w:eastAsia="Times New Roman" w:hAnsi="Times New Roman" w:cs="Times New Roman"/>
            <w:color w:val="222222"/>
            <w:shd w:val="clear" w:color="auto" w:fill="FFFFFF"/>
          </w:rPr>
          <w:t>)</w:t>
        </w:r>
      </w:ins>
      <w:del w:id="1832" w:author="Noah Goodman" w:date="2014-06-13T11:14:00Z">
        <w:r w:rsidRPr="00CA258C" w:rsidDel="003D356B">
          <w:rPr>
            <w:rFonts w:ascii="Times New Roman" w:eastAsia="Times New Roman" w:hAnsi="Times New Roman" w:cs="Times New Roman"/>
            <w:color w:val="222222"/>
            <w:shd w:val="clear" w:color="auto" w:fill="FFFFFF"/>
            <w:rPrChange w:id="1833" w:author="Justine Kao" w:date="2014-06-05T19:39:00Z">
              <w:rPr>
                <w:rFonts w:ascii="Arial" w:eastAsia="Times New Roman" w:hAnsi="Arial" w:cs="Arial"/>
                <w:color w:val="222222"/>
                <w:shd w:val="clear" w:color="auto" w:fill="FFFFFF"/>
              </w:rPr>
            </w:rPrChange>
          </w:rPr>
          <w:delText xml:space="preserve">) as well as </w:delText>
        </w:r>
        <w:r w:rsidRPr="00CA258C" w:rsidDel="003D356B">
          <w:rPr>
            <w:rFonts w:ascii="Times New Roman" w:eastAsia="Times New Roman" w:hAnsi="Times New Roman" w:cs="Times New Roman"/>
            <w:color w:val="222222"/>
            <w:highlight w:val="yellow"/>
            <w:shd w:val="clear" w:color="auto" w:fill="FFFFFF"/>
            <w:rPrChange w:id="1834" w:author="Justine Kao" w:date="2014-06-05T19:39:00Z">
              <w:rPr>
                <w:rFonts w:ascii="Arial" w:eastAsia="Times New Roman" w:hAnsi="Arial" w:cs="Arial"/>
                <w:color w:val="222222"/>
                <w:shd w:val="clear" w:color="auto" w:fill="FFFFFF"/>
              </w:rPr>
            </w:rPrChange>
          </w:rPr>
          <w:delText>with a figure</w:delText>
        </w:r>
        <w:r w:rsidRPr="00CA258C" w:rsidDel="003D356B">
          <w:rPr>
            <w:rFonts w:ascii="Times New Roman" w:eastAsia="Times New Roman" w:hAnsi="Times New Roman" w:cs="Times New Roman"/>
            <w:color w:val="222222"/>
            <w:shd w:val="clear" w:color="auto" w:fill="FFFFFF"/>
            <w:rPrChange w:id="1835" w:author="Justine Kao" w:date="2014-06-05T19:39:00Z">
              <w:rPr>
                <w:rFonts w:ascii="Arial" w:eastAsia="Times New Roman" w:hAnsi="Arial" w:cs="Arial"/>
                <w:color w:val="222222"/>
                <w:shd w:val="clear" w:color="auto" w:fill="FFFFFF"/>
              </w:rPr>
            </w:rPrChange>
          </w:rPr>
          <w:delText xml:space="preserve"> of the price priors</w:delText>
        </w:r>
      </w:del>
      <w:r w:rsidRPr="00CA258C">
        <w:rPr>
          <w:rFonts w:ascii="Times New Roman" w:eastAsia="Times New Roman" w:hAnsi="Times New Roman" w:cs="Times New Roman"/>
          <w:color w:val="222222"/>
          <w:shd w:val="clear" w:color="auto" w:fill="FFFFFF"/>
          <w:rPrChange w:id="1836" w:author="Justine Kao" w:date="2014-06-05T19:39:00Z">
            <w:rPr>
              <w:rFonts w:ascii="Arial" w:eastAsia="Times New Roman" w:hAnsi="Arial" w:cs="Arial"/>
              <w:color w:val="222222"/>
              <w:shd w:val="clear" w:color="auto" w:fill="FFFFFF"/>
            </w:rPr>
          </w:rPrChange>
        </w:rPr>
        <w:t xml:space="preserve">. </w:t>
      </w:r>
    </w:p>
    <w:p w14:paraId="4BD73EDC" w14:textId="3E3D587B" w:rsidR="00160EF4" w:rsidRPr="00CA258C" w:rsidRDefault="001705B9" w:rsidP="001705B9">
      <w:pPr>
        <w:rPr>
          <w:rFonts w:ascii="Times New Roman" w:eastAsia="Times New Roman" w:hAnsi="Times New Roman" w:cs="Times New Roman"/>
          <w:color w:val="222222"/>
          <w:shd w:val="clear" w:color="auto" w:fill="FFFFFF"/>
          <w:rPrChange w:id="1837"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1838"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839" w:author="Justine Kao" w:date="2014-06-05T19:39:00Z">
            <w:rPr>
              <w:rFonts w:ascii="Arial" w:eastAsia="Times New Roman" w:hAnsi="Arial" w:cs="Arial"/>
              <w:color w:val="222222"/>
              <w:shd w:val="clear" w:color="auto" w:fill="FFFFFF"/>
            </w:rPr>
          </w:rPrChange>
        </w:rPr>
        <w:t>3. In general these figures are very hard to read. I appreciate the authors are trying to put a lot of information in a little space, but the captions could be way more informative. For instance, the meaning of the axes is never explained for Figures 4a and 2a - going into the text I see it is the likelihood that the item cost that much (but how much? The same as the utterance? I am baffled. And I shouldn't have to scour the text just to be able to read the figure).</w:t>
      </w:r>
    </w:p>
    <w:p w14:paraId="350DDBAD" w14:textId="77777777" w:rsidR="00E90E8C" w:rsidRPr="00CA258C" w:rsidRDefault="00E90E8C" w:rsidP="001705B9">
      <w:pPr>
        <w:rPr>
          <w:rFonts w:ascii="Times New Roman" w:eastAsia="Times New Roman" w:hAnsi="Times New Roman" w:cs="Times New Roman"/>
          <w:color w:val="222222"/>
          <w:shd w:val="clear" w:color="auto" w:fill="FFFFFF"/>
          <w:rPrChange w:id="1840" w:author="Justine Kao" w:date="2014-06-05T19:39:00Z">
            <w:rPr>
              <w:rFonts w:ascii="Arial" w:eastAsia="Times New Roman" w:hAnsi="Arial" w:cs="Arial"/>
              <w:color w:val="222222"/>
              <w:shd w:val="clear" w:color="auto" w:fill="FFFFFF"/>
            </w:rPr>
          </w:rPrChange>
        </w:rPr>
      </w:pPr>
    </w:p>
    <w:p w14:paraId="1A101457" w14:textId="77777777" w:rsidR="00854C5B" w:rsidRDefault="00854C5B" w:rsidP="00854C5B">
      <w:pPr>
        <w:ind w:left="720"/>
        <w:rPr>
          <w:ins w:id="1841" w:author="Justine Kao" w:date="2014-06-05T20:41:00Z"/>
          <w:rFonts w:ascii="Times New Roman" w:eastAsia="Times New Roman" w:hAnsi="Times New Roman" w:cs="Times New Roman"/>
          <w:color w:val="222222"/>
          <w:shd w:val="clear" w:color="auto" w:fill="FFFFFF"/>
        </w:rPr>
      </w:pPr>
      <w:ins w:id="1842" w:author="Justine Kao" w:date="2014-06-05T20:41:00Z">
        <w:r w:rsidRPr="00436F65">
          <w:rPr>
            <w:rFonts w:ascii="Times New Roman" w:eastAsia="Times New Roman" w:hAnsi="Times New Roman" w:cs="Times New Roman"/>
            <w:color w:val="222222"/>
            <w:shd w:val="clear" w:color="auto" w:fill="FFFFFF"/>
          </w:rPr>
          <w:t>The captions for Figure 2a and 4a have been revised to clarify the meaning of the axes. Both the x and y axes are in units of probability. In Figure 2a, each point in the scatterplot represents the probability that a certain utterance is interpreted as a certain price state. Since there are 10 utterances for each of the 3 item types, there are 30 possible unique utterances such as “The electric kettle c</w:t>
        </w:r>
        <w:r>
          <w:rPr>
            <w:rFonts w:ascii="Times New Roman" w:eastAsia="Times New Roman" w:hAnsi="Times New Roman" w:cs="Times New Roman"/>
            <w:color w:val="222222"/>
            <w:shd w:val="clear" w:color="auto" w:fill="FFFFFF"/>
          </w:rPr>
          <w:t>ost 50 dollars</w:t>
        </w:r>
        <w:r w:rsidRPr="00436F65">
          <w:rPr>
            <w:rFonts w:ascii="Times New Roman" w:eastAsia="Times New Roman" w:hAnsi="Times New Roman" w:cs="Times New Roman"/>
            <w:color w:val="222222"/>
            <w:shd w:val="clear" w:color="auto" w:fill="FFFFFF"/>
          </w:rPr>
          <w:t>”</w:t>
        </w:r>
        <w:r>
          <w:rPr>
            <w:rFonts w:ascii="Times New Roman" w:eastAsia="Times New Roman" w:hAnsi="Times New Roman" w:cs="Times New Roman"/>
            <w:color w:val="222222"/>
            <w:shd w:val="clear" w:color="auto" w:fill="FFFFFF"/>
          </w:rPr>
          <w:t xml:space="preserve"> and “The laptop cost 10,000 dollars.”</w:t>
        </w:r>
        <w:r w:rsidRPr="00436F65">
          <w:rPr>
            <w:rFonts w:ascii="Times New Roman" w:eastAsia="Times New Roman" w:hAnsi="Times New Roman" w:cs="Times New Roman"/>
            <w:color w:val="222222"/>
            <w:shd w:val="clear" w:color="auto" w:fill="FFFFFF"/>
          </w:rPr>
          <w:t xml:space="preserve"> For each of the utterances, there are 10 possible interpreted pries ($50, $51, $500, $501, etc). As a result, there are 300 possible utterance/price state pairs, and thus 300 points. Figure 2a plots the probability of each utterance/price state pair as predicted by the model (x axis</w:t>
        </w:r>
        <w:r>
          <w:rPr>
            <w:rFonts w:ascii="Times New Roman" w:eastAsia="Times New Roman" w:hAnsi="Times New Roman" w:cs="Times New Roman"/>
            <w:color w:val="222222"/>
            <w:shd w:val="clear" w:color="auto" w:fill="FFFFFF"/>
          </w:rPr>
          <w:t>) and rated by humans (y axis). Thus the position of a point (which is an utterance U/price state S pair) is determined by the probability that the utterance U is interpreted as price state S.</w:t>
        </w:r>
      </w:ins>
    </w:p>
    <w:p w14:paraId="75E90DD1" w14:textId="77777777" w:rsidR="00854C5B" w:rsidRDefault="00854C5B" w:rsidP="00854C5B">
      <w:pPr>
        <w:ind w:left="720"/>
        <w:rPr>
          <w:ins w:id="1843" w:author="Justine Kao" w:date="2014-06-05T20:41:00Z"/>
          <w:rFonts w:ascii="Times New Roman" w:eastAsia="Times New Roman" w:hAnsi="Times New Roman" w:cs="Times New Roman"/>
          <w:color w:val="222222"/>
          <w:shd w:val="clear" w:color="auto" w:fill="FFFFFF"/>
        </w:rPr>
      </w:pPr>
    </w:p>
    <w:p w14:paraId="08C3FE52" w14:textId="77777777" w:rsidR="00854C5B" w:rsidRPr="00436F65" w:rsidRDefault="00854C5B" w:rsidP="00854C5B">
      <w:pPr>
        <w:ind w:left="720"/>
        <w:rPr>
          <w:ins w:id="1844" w:author="Justine Kao" w:date="2014-06-05T20:41:00Z"/>
          <w:rFonts w:ascii="Times New Roman" w:eastAsia="新細明體" w:hAnsi="Times New Roman" w:cs="Times New Roman"/>
          <w:color w:val="222222"/>
          <w:shd w:val="clear" w:color="auto" w:fill="FFFFFF"/>
          <w:lang w:eastAsia="zh-TW"/>
        </w:rPr>
      </w:pPr>
      <w:ins w:id="1845" w:author="Justine Kao" w:date="2014-06-05T20:41:00Z">
        <w:r w:rsidRPr="00436F65">
          <w:rPr>
            <w:rFonts w:ascii="Times New Roman" w:eastAsia="Times New Roman" w:hAnsi="Times New Roman" w:cs="Times New Roman"/>
            <w:color w:val="222222"/>
            <w:shd w:val="clear" w:color="auto" w:fill="FFFFFF"/>
          </w:rPr>
          <w:t>In Figure 2b, each point represents the probability that a certain utterance is interpreted as conveying affect when the interpreted price state is greater than or equal to the utterance (in other words, when the utterance is either hyperbolic or literal). There are 45 such utterance/price state pairs</w:t>
        </w:r>
        <w:r>
          <w:rPr>
            <w:rFonts w:ascii="Times New Roman" w:eastAsia="Times New Roman" w:hAnsi="Times New Roman" w:cs="Times New Roman"/>
            <w:color w:val="222222"/>
            <w:shd w:val="clear" w:color="auto" w:fill="FFFFFF"/>
          </w:rPr>
          <w:t xml:space="preserve"> (collapsed over round and sharp numbers)</w:t>
        </w:r>
        <w:r w:rsidRPr="00436F65">
          <w:rPr>
            <w:rFonts w:ascii="Times New Roman" w:eastAsia="Times New Roman" w:hAnsi="Times New Roman" w:cs="Times New Roman"/>
            <w:color w:val="222222"/>
            <w:shd w:val="clear" w:color="auto" w:fill="FFFFFF"/>
          </w:rPr>
          <w:t>, and thus 45 points in Figure 4a. Figure 4a plots the probability of each utterance/price state pair conveying affect as predicted by the model (x axis) and rated by humans (y axis).</w:t>
        </w:r>
        <w:r>
          <w:rPr>
            <w:rFonts w:ascii="Times New Roman" w:eastAsia="Times New Roman" w:hAnsi="Times New Roman" w:cs="Times New Roman"/>
            <w:color w:val="222222"/>
            <w:shd w:val="clear" w:color="auto" w:fill="FFFFFF"/>
          </w:rPr>
          <w:t xml:space="preserve"> Thus the position of a point (which is an utterance U/price state S pair) is determined by the probability that an utterance U interpreted as price state S conveys affect.</w:t>
        </w:r>
      </w:ins>
    </w:p>
    <w:p w14:paraId="6FB14C51" w14:textId="40EB32FE" w:rsidR="00E90E8C" w:rsidRPr="00CA258C" w:rsidDel="00854C5B" w:rsidRDefault="00E90E8C" w:rsidP="00E90E8C">
      <w:pPr>
        <w:ind w:left="720"/>
        <w:rPr>
          <w:del w:id="1846" w:author="Justine Kao" w:date="2014-06-05T20:41:00Z"/>
          <w:rFonts w:ascii="Times New Roman" w:eastAsia="新細明體" w:hAnsi="Times New Roman" w:cs="Times New Roman"/>
          <w:color w:val="222222"/>
          <w:shd w:val="clear" w:color="auto" w:fill="FFFFFF"/>
          <w:lang w:eastAsia="zh-TW"/>
          <w:rPrChange w:id="1847" w:author="Justine Kao" w:date="2014-06-05T19:39:00Z">
            <w:rPr>
              <w:del w:id="1848" w:author="Justine Kao" w:date="2014-06-05T20:41:00Z"/>
              <w:rFonts w:ascii="新細明體" w:eastAsia="新細明體" w:hAnsi="新細明體" w:cs="新細明體"/>
              <w:color w:val="222222"/>
              <w:shd w:val="clear" w:color="auto" w:fill="FFFFFF"/>
              <w:lang w:eastAsia="zh-TW"/>
            </w:rPr>
          </w:rPrChange>
        </w:rPr>
      </w:pPr>
      <w:del w:id="1849" w:author="Justine Kao" w:date="2014-06-05T20:41:00Z">
        <w:r w:rsidRPr="00CA258C" w:rsidDel="00854C5B">
          <w:rPr>
            <w:rFonts w:ascii="Times New Roman" w:eastAsia="Times New Roman" w:hAnsi="Times New Roman" w:cs="Times New Roman"/>
            <w:color w:val="222222"/>
            <w:shd w:val="clear" w:color="auto" w:fill="FFFFFF"/>
            <w:rPrChange w:id="1850" w:author="Justine Kao" w:date="2014-06-05T19:39:00Z">
              <w:rPr>
                <w:rFonts w:ascii="Arial" w:eastAsia="Times New Roman" w:hAnsi="Arial" w:cs="Arial"/>
                <w:color w:val="222222"/>
                <w:shd w:val="clear" w:color="auto" w:fill="FFFFFF"/>
              </w:rPr>
            </w:rPrChange>
          </w:rPr>
          <w:delText xml:space="preserve">The captions for </w:delText>
        </w:r>
        <w:r w:rsidR="00AC2112" w:rsidRPr="00CA258C" w:rsidDel="00854C5B">
          <w:rPr>
            <w:rFonts w:ascii="Times New Roman" w:eastAsia="Times New Roman" w:hAnsi="Times New Roman" w:cs="Times New Roman"/>
            <w:color w:val="222222"/>
            <w:shd w:val="clear" w:color="auto" w:fill="FFFFFF"/>
            <w:rPrChange w:id="1851" w:author="Justine Kao" w:date="2014-06-05T19:39:00Z">
              <w:rPr>
                <w:rFonts w:ascii="Arial" w:eastAsia="Times New Roman" w:hAnsi="Arial" w:cs="Arial"/>
                <w:color w:val="222222"/>
                <w:shd w:val="clear" w:color="auto" w:fill="FFFFFF"/>
              </w:rPr>
            </w:rPrChange>
          </w:rPr>
          <w:delText>Figure 2a and 4</w:delText>
        </w:r>
        <w:r w:rsidRPr="00CA258C" w:rsidDel="00854C5B">
          <w:rPr>
            <w:rFonts w:ascii="Times New Roman" w:eastAsia="Times New Roman" w:hAnsi="Times New Roman" w:cs="Times New Roman"/>
            <w:color w:val="222222"/>
            <w:shd w:val="clear" w:color="auto" w:fill="FFFFFF"/>
            <w:rPrChange w:id="1852" w:author="Justine Kao" w:date="2014-06-05T19:39:00Z">
              <w:rPr>
                <w:rFonts w:ascii="Arial" w:eastAsia="Times New Roman" w:hAnsi="Arial" w:cs="Arial"/>
                <w:color w:val="222222"/>
                <w:shd w:val="clear" w:color="auto" w:fill="FFFFFF"/>
              </w:rPr>
            </w:rPrChange>
          </w:rPr>
          <w:delText xml:space="preserve">a have been revised to clarify the meaning of the axes. </w:delText>
        </w:r>
        <w:r w:rsidR="00182FDB" w:rsidRPr="00CA258C" w:rsidDel="00854C5B">
          <w:rPr>
            <w:rFonts w:ascii="Times New Roman" w:eastAsia="Times New Roman" w:hAnsi="Times New Roman" w:cs="Times New Roman"/>
            <w:color w:val="222222"/>
            <w:shd w:val="clear" w:color="auto" w:fill="FFFFFF"/>
            <w:rPrChange w:id="1853" w:author="Justine Kao" w:date="2014-06-05T19:39:00Z">
              <w:rPr>
                <w:rFonts w:ascii="Arial" w:eastAsia="Times New Roman" w:hAnsi="Arial" w:cs="Arial"/>
                <w:color w:val="222222"/>
                <w:shd w:val="clear" w:color="auto" w:fill="FFFFFF"/>
              </w:rPr>
            </w:rPrChange>
          </w:rPr>
          <w:delText xml:space="preserve">Both the x and y axes are in </w:delText>
        </w:r>
        <w:r w:rsidR="003C2984" w:rsidRPr="00CA258C" w:rsidDel="00854C5B">
          <w:rPr>
            <w:rFonts w:ascii="Times New Roman" w:eastAsia="Times New Roman" w:hAnsi="Times New Roman" w:cs="Times New Roman"/>
            <w:color w:val="222222"/>
            <w:shd w:val="clear" w:color="auto" w:fill="FFFFFF"/>
            <w:rPrChange w:id="1854" w:author="Justine Kao" w:date="2014-06-05T19:39:00Z">
              <w:rPr>
                <w:rFonts w:ascii="Arial" w:eastAsia="Times New Roman" w:hAnsi="Arial" w:cs="Arial"/>
                <w:color w:val="222222"/>
                <w:shd w:val="clear" w:color="auto" w:fill="FFFFFF"/>
              </w:rPr>
            </w:rPrChange>
          </w:rPr>
          <w:delText>units of probability</w:delText>
        </w:r>
        <w:r w:rsidR="006E1952" w:rsidRPr="00CA258C" w:rsidDel="00854C5B">
          <w:rPr>
            <w:rFonts w:ascii="Times New Roman" w:eastAsia="Times New Roman" w:hAnsi="Times New Roman" w:cs="Times New Roman"/>
            <w:color w:val="222222"/>
            <w:shd w:val="clear" w:color="auto" w:fill="FFFFFF"/>
            <w:rPrChange w:id="1855" w:author="Justine Kao" w:date="2014-06-05T19:39:00Z">
              <w:rPr>
                <w:rFonts w:ascii="Arial" w:eastAsia="Times New Roman" w:hAnsi="Arial" w:cs="Arial"/>
                <w:color w:val="222222"/>
                <w:shd w:val="clear" w:color="auto" w:fill="FFFFFF"/>
              </w:rPr>
            </w:rPrChange>
          </w:rPr>
          <w:delText xml:space="preserve">. </w:delText>
        </w:r>
        <w:r w:rsidR="00BD4396" w:rsidRPr="00CA258C" w:rsidDel="00854C5B">
          <w:rPr>
            <w:rFonts w:ascii="Times New Roman" w:eastAsia="Times New Roman" w:hAnsi="Times New Roman" w:cs="Times New Roman"/>
            <w:color w:val="222222"/>
            <w:shd w:val="clear" w:color="auto" w:fill="FFFFFF"/>
            <w:rPrChange w:id="1856" w:author="Justine Kao" w:date="2014-06-05T19:39:00Z">
              <w:rPr>
                <w:rFonts w:ascii="Arial" w:eastAsia="Times New Roman" w:hAnsi="Arial" w:cs="Arial"/>
                <w:color w:val="222222"/>
                <w:shd w:val="clear" w:color="auto" w:fill="FFFFFF"/>
              </w:rPr>
            </w:rPrChange>
          </w:rPr>
          <w:delText>In Figure 2a, e</w:delText>
        </w:r>
        <w:r w:rsidR="005D6BA6" w:rsidRPr="00CA258C" w:rsidDel="00854C5B">
          <w:rPr>
            <w:rFonts w:ascii="Times New Roman" w:eastAsia="Times New Roman" w:hAnsi="Times New Roman" w:cs="Times New Roman"/>
            <w:color w:val="222222"/>
            <w:shd w:val="clear" w:color="auto" w:fill="FFFFFF"/>
            <w:rPrChange w:id="1857" w:author="Justine Kao" w:date="2014-06-05T19:39:00Z">
              <w:rPr>
                <w:rFonts w:ascii="Arial" w:eastAsia="Times New Roman" w:hAnsi="Arial" w:cs="Arial"/>
                <w:color w:val="222222"/>
                <w:shd w:val="clear" w:color="auto" w:fill="FFFFFF"/>
              </w:rPr>
            </w:rPrChange>
          </w:rPr>
          <w:delText xml:space="preserve">ach point in the scatterplot represents </w:delText>
        </w:r>
        <w:r w:rsidR="001E48E4" w:rsidRPr="00CA258C" w:rsidDel="00854C5B">
          <w:rPr>
            <w:rFonts w:ascii="Times New Roman" w:eastAsia="Times New Roman" w:hAnsi="Times New Roman" w:cs="Times New Roman"/>
            <w:color w:val="222222"/>
            <w:shd w:val="clear" w:color="auto" w:fill="FFFFFF"/>
            <w:rPrChange w:id="1858" w:author="Justine Kao" w:date="2014-06-05T19:39:00Z">
              <w:rPr>
                <w:rFonts w:ascii="Arial" w:eastAsia="Times New Roman" w:hAnsi="Arial" w:cs="Arial"/>
                <w:color w:val="222222"/>
                <w:shd w:val="clear" w:color="auto" w:fill="FFFFFF"/>
              </w:rPr>
            </w:rPrChange>
          </w:rPr>
          <w:delText xml:space="preserve">the probability that a certain </w:delText>
        </w:r>
        <w:r w:rsidR="006E1952" w:rsidRPr="00CA258C" w:rsidDel="00854C5B">
          <w:rPr>
            <w:rFonts w:ascii="Times New Roman" w:eastAsia="Times New Roman" w:hAnsi="Times New Roman" w:cs="Times New Roman"/>
            <w:color w:val="222222"/>
            <w:shd w:val="clear" w:color="auto" w:fill="FFFFFF"/>
            <w:rPrChange w:id="1859" w:author="Justine Kao" w:date="2014-06-05T19:39:00Z">
              <w:rPr>
                <w:rFonts w:ascii="Arial" w:eastAsia="Times New Roman" w:hAnsi="Arial" w:cs="Arial"/>
                <w:color w:val="222222"/>
                <w:shd w:val="clear" w:color="auto" w:fill="FFFFFF"/>
              </w:rPr>
            </w:rPrChange>
          </w:rPr>
          <w:delText>utterance is interprete</w:delText>
        </w:r>
        <w:r w:rsidR="001E48E4" w:rsidRPr="00CA258C" w:rsidDel="00854C5B">
          <w:rPr>
            <w:rFonts w:ascii="Times New Roman" w:eastAsia="Times New Roman" w:hAnsi="Times New Roman" w:cs="Times New Roman"/>
            <w:color w:val="222222"/>
            <w:shd w:val="clear" w:color="auto" w:fill="FFFFFF"/>
            <w:rPrChange w:id="1860" w:author="Justine Kao" w:date="2014-06-05T19:39:00Z">
              <w:rPr>
                <w:rFonts w:ascii="Arial" w:eastAsia="Times New Roman" w:hAnsi="Arial" w:cs="Arial"/>
                <w:color w:val="222222"/>
                <w:shd w:val="clear" w:color="auto" w:fill="FFFFFF"/>
              </w:rPr>
            </w:rPrChange>
          </w:rPr>
          <w:delText>d as a</w:delText>
        </w:r>
        <w:r w:rsidR="003C2984" w:rsidRPr="00CA258C" w:rsidDel="00854C5B">
          <w:rPr>
            <w:rFonts w:ascii="Times New Roman" w:eastAsia="Times New Roman" w:hAnsi="Times New Roman" w:cs="Times New Roman"/>
            <w:color w:val="222222"/>
            <w:shd w:val="clear" w:color="auto" w:fill="FFFFFF"/>
            <w:rPrChange w:id="1861" w:author="Justine Kao" w:date="2014-06-05T19:39:00Z">
              <w:rPr>
                <w:rFonts w:ascii="Arial" w:eastAsia="Times New Roman" w:hAnsi="Arial" w:cs="Arial"/>
                <w:color w:val="222222"/>
                <w:shd w:val="clear" w:color="auto" w:fill="FFFFFF"/>
              </w:rPr>
            </w:rPrChange>
          </w:rPr>
          <w:delText xml:space="preserve"> certain </w:delText>
        </w:r>
        <w:r w:rsidR="00BD4396" w:rsidRPr="00CA258C" w:rsidDel="00854C5B">
          <w:rPr>
            <w:rFonts w:ascii="Times New Roman" w:eastAsia="Times New Roman" w:hAnsi="Times New Roman" w:cs="Times New Roman"/>
            <w:color w:val="222222"/>
            <w:shd w:val="clear" w:color="auto" w:fill="FFFFFF"/>
            <w:rPrChange w:id="1862" w:author="Justine Kao" w:date="2014-06-05T19:39:00Z">
              <w:rPr>
                <w:rFonts w:ascii="Arial" w:eastAsia="Times New Roman" w:hAnsi="Arial" w:cs="Arial"/>
                <w:color w:val="222222"/>
                <w:shd w:val="clear" w:color="auto" w:fill="FFFFFF"/>
              </w:rPr>
            </w:rPrChange>
          </w:rPr>
          <w:delText xml:space="preserve">price state. Since there are 10 utterances for each of the 3 item types, there are 30 possible unique utterances such as “The electric kettle cost 50 dollars.” For each of the utterances, there are 10 possible </w:delText>
        </w:r>
        <w:r w:rsidR="00B6324A" w:rsidRPr="00CA258C" w:rsidDel="00854C5B">
          <w:rPr>
            <w:rFonts w:ascii="Times New Roman" w:eastAsia="Times New Roman" w:hAnsi="Times New Roman" w:cs="Times New Roman"/>
            <w:color w:val="222222"/>
            <w:shd w:val="clear" w:color="auto" w:fill="FFFFFF"/>
            <w:rPrChange w:id="1863" w:author="Justine Kao" w:date="2014-06-05T19:39:00Z">
              <w:rPr>
                <w:rFonts w:ascii="Arial" w:eastAsia="Times New Roman" w:hAnsi="Arial" w:cs="Arial"/>
                <w:color w:val="222222"/>
                <w:shd w:val="clear" w:color="auto" w:fill="FFFFFF"/>
              </w:rPr>
            </w:rPrChange>
          </w:rPr>
          <w:delText>interpreted pries</w:delText>
        </w:r>
        <w:r w:rsidR="00E01D99" w:rsidRPr="00CA258C" w:rsidDel="00854C5B">
          <w:rPr>
            <w:rFonts w:ascii="Times New Roman" w:eastAsia="Times New Roman" w:hAnsi="Times New Roman" w:cs="Times New Roman"/>
            <w:color w:val="222222"/>
            <w:shd w:val="clear" w:color="auto" w:fill="FFFFFF"/>
            <w:rPrChange w:id="1864" w:author="Justine Kao" w:date="2014-06-05T19:39:00Z">
              <w:rPr>
                <w:rFonts w:ascii="Arial" w:eastAsia="Times New Roman" w:hAnsi="Arial" w:cs="Arial"/>
                <w:color w:val="222222"/>
                <w:shd w:val="clear" w:color="auto" w:fill="FFFFFF"/>
              </w:rPr>
            </w:rPrChange>
          </w:rPr>
          <w:delText xml:space="preserve"> ($50, $51, $500, $501, etc). As a result, there are 300 po</w:delText>
        </w:r>
        <w:r w:rsidR="00277B3D" w:rsidRPr="00CA258C" w:rsidDel="00854C5B">
          <w:rPr>
            <w:rFonts w:ascii="Times New Roman" w:eastAsia="Times New Roman" w:hAnsi="Times New Roman" w:cs="Times New Roman"/>
            <w:color w:val="222222"/>
            <w:shd w:val="clear" w:color="auto" w:fill="FFFFFF"/>
            <w:rPrChange w:id="1865" w:author="Justine Kao" w:date="2014-06-05T19:39:00Z">
              <w:rPr>
                <w:rFonts w:ascii="Arial" w:eastAsia="Times New Roman" w:hAnsi="Arial" w:cs="Arial"/>
                <w:color w:val="222222"/>
                <w:shd w:val="clear" w:color="auto" w:fill="FFFFFF"/>
              </w:rPr>
            </w:rPrChange>
          </w:rPr>
          <w:delText>ssible utterance/</w:delText>
        </w:r>
        <w:r w:rsidR="00B6324A" w:rsidRPr="00CA258C" w:rsidDel="00854C5B">
          <w:rPr>
            <w:rFonts w:ascii="Times New Roman" w:eastAsia="Times New Roman" w:hAnsi="Times New Roman" w:cs="Times New Roman"/>
            <w:color w:val="222222"/>
            <w:shd w:val="clear" w:color="auto" w:fill="FFFFFF"/>
            <w:rPrChange w:id="1866" w:author="Justine Kao" w:date="2014-06-05T19:39:00Z">
              <w:rPr>
                <w:rFonts w:ascii="Arial" w:eastAsia="Times New Roman" w:hAnsi="Arial" w:cs="Arial"/>
                <w:color w:val="222222"/>
                <w:shd w:val="clear" w:color="auto" w:fill="FFFFFF"/>
              </w:rPr>
            </w:rPrChange>
          </w:rPr>
          <w:delText>price state</w:delText>
        </w:r>
        <w:r w:rsidR="00277B3D" w:rsidRPr="00CA258C" w:rsidDel="00854C5B">
          <w:rPr>
            <w:rFonts w:ascii="Times New Roman" w:eastAsia="Times New Roman" w:hAnsi="Times New Roman" w:cs="Times New Roman"/>
            <w:color w:val="222222"/>
            <w:shd w:val="clear" w:color="auto" w:fill="FFFFFF"/>
            <w:rPrChange w:id="1867" w:author="Justine Kao" w:date="2014-06-05T19:39:00Z">
              <w:rPr>
                <w:rFonts w:ascii="Arial" w:eastAsia="Times New Roman" w:hAnsi="Arial" w:cs="Arial"/>
                <w:color w:val="222222"/>
                <w:shd w:val="clear" w:color="auto" w:fill="FFFFFF"/>
              </w:rPr>
            </w:rPrChange>
          </w:rPr>
          <w:delText xml:space="preserve"> pairs, and thus 300 points. </w:delText>
        </w:r>
        <w:r w:rsidR="001C017A" w:rsidRPr="00CA258C" w:rsidDel="00854C5B">
          <w:rPr>
            <w:rFonts w:ascii="Times New Roman" w:eastAsia="Times New Roman" w:hAnsi="Times New Roman" w:cs="Times New Roman"/>
            <w:color w:val="222222"/>
            <w:shd w:val="clear" w:color="auto" w:fill="FFFFFF"/>
            <w:rPrChange w:id="1868" w:author="Justine Kao" w:date="2014-06-05T19:39:00Z">
              <w:rPr>
                <w:rFonts w:ascii="Arial" w:eastAsia="Times New Roman" w:hAnsi="Arial" w:cs="Arial"/>
                <w:color w:val="222222"/>
                <w:shd w:val="clear" w:color="auto" w:fill="FFFFFF"/>
              </w:rPr>
            </w:rPrChange>
          </w:rPr>
          <w:delText>Figure 2a plots the probability of each utterance/</w:delText>
        </w:r>
        <w:r w:rsidR="00B6324A" w:rsidRPr="00CA258C" w:rsidDel="00854C5B">
          <w:rPr>
            <w:rFonts w:ascii="Times New Roman" w:eastAsia="Times New Roman" w:hAnsi="Times New Roman" w:cs="Times New Roman"/>
            <w:color w:val="222222"/>
            <w:shd w:val="clear" w:color="auto" w:fill="FFFFFF"/>
            <w:rPrChange w:id="1869" w:author="Justine Kao" w:date="2014-06-05T19:39:00Z">
              <w:rPr>
                <w:rFonts w:ascii="Arial" w:eastAsia="Times New Roman" w:hAnsi="Arial" w:cs="Arial"/>
                <w:color w:val="222222"/>
                <w:shd w:val="clear" w:color="auto" w:fill="FFFFFF"/>
              </w:rPr>
            </w:rPrChange>
          </w:rPr>
          <w:delText>price</w:delText>
        </w:r>
        <w:r w:rsidR="001C017A" w:rsidRPr="00CA258C" w:rsidDel="00854C5B">
          <w:rPr>
            <w:rFonts w:ascii="Times New Roman" w:eastAsia="Times New Roman" w:hAnsi="Times New Roman" w:cs="Times New Roman"/>
            <w:color w:val="222222"/>
            <w:shd w:val="clear" w:color="auto" w:fill="FFFFFF"/>
            <w:rPrChange w:id="1870" w:author="Justine Kao" w:date="2014-06-05T19:39:00Z">
              <w:rPr>
                <w:rFonts w:ascii="Arial" w:eastAsia="Times New Roman" w:hAnsi="Arial" w:cs="Arial"/>
                <w:color w:val="222222"/>
                <w:shd w:val="clear" w:color="auto" w:fill="FFFFFF"/>
              </w:rPr>
            </w:rPrChange>
          </w:rPr>
          <w:delText xml:space="preserve"> </w:delText>
        </w:r>
        <w:r w:rsidR="00B6324A" w:rsidRPr="00CA258C" w:rsidDel="00854C5B">
          <w:rPr>
            <w:rFonts w:ascii="Times New Roman" w:eastAsia="Times New Roman" w:hAnsi="Times New Roman" w:cs="Times New Roman"/>
            <w:color w:val="222222"/>
            <w:shd w:val="clear" w:color="auto" w:fill="FFFFFF"/>
            <w:rPrChange w:id="1871" w:author="Justine Kao" w:date="2014-06-05T19:39:00Z">
              <w:rPr>
                <w:rFonts w:ascii="Arial" w:eastAsia="Times New Roman" w:hAnsi="Arial" w:cs="Arial"/>
                <w:color w:val="222222"/>
                <w:shd w:val="clear" w:color="auto" w:fill="FFFFFF"/>
              </w:rPr>
            </w:rPrChange>
          </w:rPr>
          <w:delText xml:space="preserve">state </w:delText>
        </w:r>
        <w:r w:rsidR="001C017A" w:rsidRPr="00CA258C" w:rsidDel="00854C5B">
          <w:rPr>
            <w:rFonts w:ascii="Times New Roman" w:eastAsia="Times New Roman" w:hAnsi="Times New Roman" w:cs="Times New Roman"/>
            <w:color w:val="222222"/>
            <w:shd w:val="clear" w:color="auto" w:fill="FFFFFF"/>
            <w:rPrChange w:id="1872" w:author="Justine Kao" w:date="2014-06-05T19:39:00Z">
              <w:rPr>
                <w:rFonts w:ascii="Arial" w:eastAsia="Times New Roman" w:hAnsi="Arial" w:cs="Arial"/>
                <w:color w:val="222222"/>
                <w:shd w:val="clear" w:color="auto" w:fill="FFFFFF"/>
              </w:rPr>
            </w:rPrChange>
          </w:rPr>
          <w:delText xml:space="preserve">pair as predicted by the model (x axis) and rated by humans (y axis). In Figure 2b, each point represents the probability that a certain utterance is interpreted as </w:delText>
        </w:r>
        <w:r w:rsidR="004415D0" w:rsidRPr="00CA258C" w:rsidDel="00854C5B">
          <w:rPr>
            <w:rFonts w:ascii="Times New Roman" w:eastAsia="Times New Roman" w:hAnsi="Times New Roman" w:cs="Times New Roman"/>
            <w:color w:val="222222"/>
            <w:shd w:val="clear" w:color="auto" w:fill="FFFFFF"/>
            <w:rPrChange w:id="1873" w:author="Justine Kao" w:date="2014-06-05T19:39:00Z">
              <w:rPr>
                <w:rFonts w:ascii="Arial" w:eastAsia="Times New Roman" w:hAnsi="Arial" w:cs="Arial"/>
                <w:color w:val="222222"/>
                <w:shd w:val="clear" w:color="auto" w:fill="FFFFFF"/>
              </w:rPr>
            </w:rPrChange>
          </w:rPr>
          <w:delText xml:space="preserve">conveying affect when the interpreted price state is greater </w:delText>
        </w:r>
        <w:r w:rsidR="00B6324A" w:rsidRPr="00CA258C" w:rsidDel="00854C5B">
          <w:rPr>
            <w:rFonts w:ascii="Times New Roman" w:eastAsia="Times New Roman" w:hAnsi="Times New Roman" w:cs="Times New Roman"/>
            <w:color w:val="222222"/>
            <w:shd w:val="clear" w:color="auto" w:fill="FFFFFF"/>
            <w:rPrChange w:id="1874" w:author="Justine Kao" w:date="2014-06-05T19:39:00Z">
              <w:rPr>
                <w:rFonts w:ascii="Arial" w:eastAsia="Times New Roman" w:hAnsi="Arial" w:cs="Arial"/>
                <w:color w:val="222222"/>
                <w:shd w:val="clear" w:color="auto" w:fill="FFFFFF"/>
              </w:rPr>
            </w:rPrChange>
          </w:rPr>
          <w:delText>than or equal to the utterance (in other words, when the utterance is either hyperbolic or literal). There are 45 such utterance/</w:delText>
        </w:r>
        <w:r w:rsidR="000627B3" w:rsidRPr="00CA258C" w:rsidDel="00854C5B">
          <w:rPr>
            <w:rFonts w:ascii="Times New Roman" w:eastAsia="Times New Roman" w:hAnsi="Times New Roman" w:cs="Times New Roman"/>
            <w:color w:val="222222"/>
            <w:shd w:val="clear" w:color="auto" w:fill="FFFFFF"/>
            <w:rPrChange w:id="1875" w:author="Justine Kao" w:date="2014-06-05T19:39:00Z">
              <w:rPr>
                <w:rFonts w:ascii="Arial" w:eastAsia="Times New Roman" w:hAnsi="Arial" w:cs="Arial"/>
                <w:color w:val="222222"/>
                <w:shd w:val="clear" w:color="auto" w:fill="FFFFFF"/>
              </w:rPr>
            </w:rPrChange>
          </w:rPr>
          <w:delText>price state</w:delText>
        </w:r>
        <w:r w:rsidR="00B6324A" w:rsidRPr="00CA258C" w:rsidDel="00854C5B">
          <w:rPr>
            <w:rFonts w:ascii="Times New Roman" w:eastAsia="Times New Roman" w:hAnsi="Times New Roman" w:cs="Times New Roman"/>
            <w:color w:val="222222"/>
            <w:shd w:val="clear" w:color="auto" w:fill="FFFFFF"/>
            <w:rPrChange w:id="1876" w:author="Justine Kao" w:date="2014-06-05T19:39:00Z">
              <w:rPr>
                <w:rFonts w:ascii="Arial" w:eastAsia="Times New Roman" w:hAnsi="Arial" w:cs="Arial"/>
                <w:color w:val="222222"/>
                <w:shd w:val="clear" w:color="auto" w:fill="FFFFFF"/>
              </w:rPr>
            </w:rPrChange>
          </w:rPr>
          <w:delText xml:space="preserve"> pairs</w:delText>
        </w:r>
        <w:r w:rsidR="000627B3" w:rsidRPr="00CA258C" w:rsidDel="00854C5B">
          <w:rPr>
            <w:rFonts w:ascii="Times New Roman" w:eastAsia="Times New Roman" w:hAnsi="Times New Roman" w:cs="Times New Roman"/>
            <w:color w:val="222222"/>
            <w:shd w:val="clear" w:color="auto" w:fill="FFFFFF"/>
            <w:rPrChange w:id="1877" w:author="Justine Kao" w:date="2014-06-05T19:39:00Z">
              <w:rPr>
                <w:rFonts w:ascii="Arial" w:eastAsia="Times New Roman" w:hAnsi="Arial" w:cs="Arial"/>
                <w:color w:val="222222"/>
                <w:shd w:val="clear" w:color="auto" w:fill="FFFFFF"/>
              </w:rPr>
            </w:rPrChange>
          </w:rPr>
          <w:delText>, and thus 45 points in Figure 4a. Figure 4a plots the probability of each utterance/price state pair conveying affect as predicted by the model (x axis) and rated by humans (y axis).</w:delText>
        </w:r>
      </w:del>
    </w:p>
    <w:p w14:paraId="7FF955BB" w14:textId="77777777" w:rsidR="00160EF4" w:rsidRPr="00CA258C" w:rsidRDefault="00160EF4" w:rsidP="001705B9">
      <w:pPr>
        <w:rPr>
          <w:rFonts w:ascii="Times New Roman" w:eastAsia="新細明體" w:hAnsi="Times New Roman" w:cs="Times New Roman"/>
          <w:color w:val="222222"/>
          <w:shd w:val="clear" w:color="auto" w:fill="FFFFFF"/>
          <w:lang w:eastAsia="zh-TW"/>
          <w:rPrChange w:id="1878" w:author="Justine Kao" w:date="2014-06-05T19:39:00Z">
            <w:rPr>
              <w:rFonts w:ascii="新細明體" w:eastAsia="新細明體" w:hAnsi="新細明體" w:cs="新細明體"/>
              <w:color w:val="222222"/>
              <w:shd w:val="clear" w:color="auto" w:fill="FFFFFF"/>
              <w:lang w:eastAsia="zh-TW"/>
            </w:rPr>
          </w:rPrChange>
        </w:rPr>
      </w:pPr>
    </w:p>
    <w:p w14:paraId="1B5AE2A5" w14:textId="77777777" w:rsidR="00160EF4" w:rsidRPr="00CA258C" w:rsidDel="004910DE" w:rsidRDefault="00160EF4" w:rsidP="001705B9">
      <w:pPr>
        <w:rPr>
          <w:del w:id="1879" w:author="Justine Kao" w:date="2014-06-08T12:58:00Z"/>
          <w:rFonts w:ascii="Times New Roman" w:eastAsia="Times New Roman" w:hAnsi="Times New Roman" w:cs="Times New Roman"/>
          <w:color w:val="222222"/>
          <w:shd w:val="clear" w:color="auto" w:fill="FFFFFF"/>
          <w:rPrChange w:id="1880" w:author="Justine Kao" w:date="2014-06-05T19:39:00Z">
            <w:rPr>
              <w:del w:id="1881" w:author="Justine Kao" w:date="2014-06-08T12:58:00Z"/>
              <w:rFonts w:ascii="Arial" w:eastAsia="Times New Roman" w:hAnsi="Arial" w:cs="Arial"/>
              <w:color w:val="222222"/>
              <w:shd w:val="clear" w:color="auto" w:fill="FFFFFF"/>
            </w:rPr>
          </w:rPrChange>
        </w:rPr>
      </w:pPr>
    </w:p>
    <w:p w14:paraId="32F647D9" w14:textId="77777777" w:rsidR="002759F4" w:rsidRPr="00CA258C" w:rsidRDefault="001705B9" w:rsidP="001705B9">
      <w:pPr>
        <w:rPr>
          <w:rFonts w:ascii="Times New Roman" w:eastAsia="Times New Roman" w:hAnsi="Times New Roman" w:cs="Times New Roman"/>
          <w:color w:val="222222"/>
          <w:shd w:val="clear" w:color="auto" w:fill="FFFFFF"/>
          <w:rPrChange w:id="1882"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883" w:author="Justine Kao" w:date="2014-06-05T19:39:00Z">
            <w:rPr>
              <w:rFonts w:ascii="Arial" w:eastAsia="Times New Roman" w:hAnsi="Arial" w:cs="Arial"/>
              <w:color w:val="222222"/>
              <w:shd w:val="clear" w:color="auto" w:fill="FFFFFF"/>
            </w:rPr>
          </w:rPrChange>
        </w:rPr>
        <w:t xml:space="preserve">It would also be nice to make figures that show up if the paper is printed in grayscale - e.g., use different shapes and brightness levels for the points in the figure, not things that are so similar </w:t>
      </w:r>
      <w:r w:rsidRPr="00CA258C">
        <w:rPr>
          <w:rFonts w:ascii="Times New Roman" w:eastAsia="Times New Roman" w:hAnsi="Times New Roman" w:cs="Times New Roman"/>
          <w:color w:val="222222"/>
          <w:shd w:val="clear" w:color="auto" w:fill="FFFFFF"/>
          <w:rPrChange w:id="1884" w:author="Justine Kao" w:date="2014-06-05T19:39:00Z">
            <w:rPr>
              <w:rFonts w:ascii="Arial" w:eastAsia="Times New Roman" w:hAnsi="Arial" w:cs="Arial"/>
              <w:color w:val="222222"/>
              <w:shd w:val="clear" w:color="auto" w:fill="FFFFFF"/>
            </w:rPr>
          </w:rPrChange>
        </w:rPr>
        <w:lastRenderedPageBreak/>
        <w:t>that they all look the same in gray. Also, the labels on most of the figures are tiny and everything is quite hard to see. </w:t>
      </w:r>
    </w:p>
    <w:p w14:paraId="00D81147" w14:textId="77777777" w:rsidR="002759F4" w:rsidRPr="00CA258C" w:rsidRDefault="002759F4" w:rsidP="001705B9">
      <w:pPr>
        <w:rPr>
          <w:rFonts w:ascii="Times New Roman" w:eastAsia="Times New Roman" w:hAnsi="Times New Roman" w:cs="Times New Roman"/>
          <w:color w:val="222222"/>
          <w:shd w:val="clear" w:color="auto" w:fill="FFFFFF"/>
          <w:rPrChange w:id="1885" w:author="Justine Kao" w:date="2014-06-05T19:39:00Z">
            <w:rPr>
              <w:rFonts w:ascii="Arial" w:eastAsia="Times New Roman" w:hAnsi="Arial" w:cs="Arial"/>
              <w:color w:val="222222"/>
              <w:shd w:val="clear" w:color="auto" w:fill="FFFFFF"/>
            </w:rPr>
          </w:rPrChange>
        </w:rPr>
      </w:pPr>
    </w:p>
    <w:p w14:paraId="7C1B8EFB" w14:textId="563D44E7" w:rsidR="002759F4" w:rsidRPr="00CA258C" w:rsidRDefault="005569CD" w:rsidP="002759F4">
      <w:pPr>
        <w:ind w:left="720"/>
        <w:rPr>
          <w:rFonts w:ascii="Times New Roman" w:eastAsia="Times New Roman" w:hAnsi="Times New Roman" w:cs="Times New Roman"/>
          <w:color w:val="222222"/>
          <w:shd w:val="clear" w:color="auto" w:fill="FFFFFF"/>
          <w:rPrChange w:id="1886" w:author="Justine Kao" w:date="2014-06-05T19:39:00Z">
            <w:rPr>
              <w:rFonts w:ascii="Arial" w:eastAsia="Times New Roman" w:hAnsi="Arial" w:cs="Arial"/>
              <w:color w:val="222222"/>
              <w:shd w:val="clear" w:color="auto" w:fill="FFFFFF"/>
            </w:rPr>
          </w:rPrChange>
        </w:rPr>
      </w:pPr>
      <w:ins w:id="1887" w:author="Noah Goodman" w:date="2014-06-05T09:25:00Z">
        <w:r w:rsidRPr="00CA258C">
          <w:rPr>
            <w:rFonts w:ascii="Times New Roman" w:eastAsia="Times New Roman" w:hAnsi="Times New Roman" w:cs="Times New Roman"/>
            <w:color w:val="222222"/>
            <w:shd w:val="clear" w:color="auto" w:fill="FFFFFF"/>
            <w:rPrChange w:id="1888" w:author="Justine Kao" w:date="2014-06-05T19:39:00Z">
              <w:rPr>
                <w:rFonts w:ascii="Arial" w:eastAsia="Times New Roman" w:hAnsi="Arial" w:cs="Arial"/>
                <w:color w:val="222222"/>
                <w:shd w:val="clear" w:color="auto" w:fill="FFFFFF"/>
              </w:rPr>
            </w:rPrChange>
          </w:rPr>
          <w:t>We have adjusted the figures accordingly (</w:t>
        </w:r>
      </w:ins>
      <w:del w:id="1889" w:author="Noah Goodman" w:date="2014-06-05T09:25:00Z">
        <w:r w:rsidR="002759F4" w:rsidRPr="00CA258C" w:rsidDel="005569CD">
          <w:rPr>
            <w:rFonts w:ascii="Times New Roman" w:eastAsia="Times New Roman" w:hAnsi="Times New Roman" w:cs="Times New Roman"/>
            <w:color w:val="222222"/>
            <w:shd w:val="clear" w:color="auto" w:fill="FFFFFF"/>
            <w:rPrChange w:id="1890" w:author="Justine Kao" w:date="2014-06-05T19:39:00Z">
              <w:rPr>
                <w:rFonts w:ascii="Arial" w:eastAsia="Times New Roman" w:hAnsi="Arial" w:cs="Arial"/>
                <w:color w:val="222222"/>
                <w:shd w:val="clear" w:color="auto" w:fill="FFFFFF"/>
              </w:rPr>
            </w:rPrChange>
          </w:rPr>
          <w:delText xml:space="preserve">Please </w:delText>
        </w:r>
      </w:del>
      <w:r w:rsidR="002759F4" w:rsidRPr="00CA258C">
        <w:rPr>
          <w:rFonts w:ascii="Times New Roman" w:eastAsia="Times New Roman" w:hAnsi="Times New Roman" w:cs="Times New Roman"/>
          <w:color w:val="222222"/>
          <w:shd w:val="clear" w:color="auto" w:fill="FFFFFF"/>
          <w:rPrChange w:id="1891" w:author="Justine Kao" w:date="2014-06-05T19:39:00Z">
            <w:rPr>
              <w:rFonts w:ascii="Arial" w:eastAsia="Times New Roman" w:hAnsi="Arial" w:cs="Arial"/>
              <w:color w:val="222222"/>
              <w:shd w:val="clear" w:color="auto" w:fill="FFFFFF"/>
            </w:rPr>
          </w:rPrChange>
        </w:rPr>
        <w:t>see our response to the editor’s comment (3)</w:t>
      </w:r>
      <w:ins w:id="1892" w:author="Noah Goodman" w:date="2014-06-05T09:25:00Z">
        <w:r w:rsidRPr="00CA258C">
          <w:rPr>
            <w:rFonts w:ascii="Times New Roman" w:eastAsia="Times New Roman" w:hAnsi="Times New Roman" w:cs="Times New Roman"/>
            <w:color w:val="222222"/>
            <w:shd w:val="clear" w:color="auto" w:fill="FFFFFF"/>
            <w:rPrChange w:id="1893" w:author="Justine Kao" w:date="2014-06-05T19:39:00Z">
              <w:rPr>
                <w:rFonts w:ascii="Arial" w:eastAsia="Times New Roman" w:hAnsi="Arial" w:cs="Arial"/>
                <w:color w:val="222222"/>
                <w:shd w:val="clear" w:color="auto" w:fill="FFFFFF"/>
              </w:rPr>
            </w:rPrChange>
          </w:rPr>
          <w:t>)</w:t>
        </w:r>
      </w:ins>
      <w:r w:rsidR="002759F4" w:rsidRPr="00CA258C">
        <w:rPr>
          <w:rFonts w:ascii="Times New Roman" w:eastAsia="Times New Roman" w:hAnsi="Times New Roman" w:cs="Times New Roman"/>
          <w:color w:val="222222"/>
          <w:shd w:val="clear" w:color="auto" w:fill="FFFFFF"/>
          <w:rPrChange w:id="1894" w:author="Justine Kao" w:date="2014-06-05T19:39:00Z">
            <w:rPr>
              <w:rFonts w:ascii="Arial" w:eastAsia="Times New Roman" w:hAnsi="Arial" w:cs="Arial"/>
              <w:color w:val="222222"/>
              <w:shd w:val="clear" w:color="auto" w:fill="FFFFFF"/>
            </w:rPr>
          </w:rPrChange>
        </w:rPr>
        <w:t>.</w:t>
      </w:r>
    </w:p>
    <w:p w14:paraId="560EEE95" w14:textId="0D0B56BC" w:rsidR="00CB1BB3" w:rsidRPr="00CA258C" w:rsidDel="00DE5989" w:rsidRDefault="001705B9">
      <w:pPr>
        <w:rPr>
          <w:del w:id="1895" w:author="Noah Goodman" w:date="2014-06-13T11:16:00Z"/>
          <w:rFonts w:ascii="Times New Roman" w:eastAsia="Times New Roman" w:hAnsi="Times New Roman" w:cs="Times New Roman"/>
          <w:color w:val="222222"/>
          <w:shd w:val="clear" w:color="auto" w:fill="FFFFFF"/>
          <w:rPrChange w:id="1896" w:author="Justine Kao" w:date="2014-06-05T19:39:00Z">
            <w:rPr>
              <w:del w:id="1897" w:author="Noah Goodman" w:date="2014-06-13T11:16:00Z"/>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1898"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1899" w:author="Justine Kao" w:date="2014-06-05T19:39:00Z">
            <w:rPr>
              <w:rFonts w:ascii="Arial" w:eastAsia="Times New Roman" w:hAnsi="Arial" w:cs="Arial"/>
              <w:color w:val="222222"/>
              <w:shd w:val="clear" w:color="auto" w:fill="FFFFFF"/>
            </w:rPr>
          </w:rPrChange>
        </w:rPr>
        <w:t>4. I know this is in the realm of further model development... but why do we need to have non-uniform utterance cost to get the bias for exact interpretation in Figure 3b?</w:t>
      </w:r>
      <w:ins w:id="1900" w:author="Noah Goodman" w:date="2014-06-13T11:16:00Z">
        <w:r w:rsidR="00DE5989" w:rsidRPr="00CA258C" w:rsidDel="00DE5989">
          <w:rPr>
            <w:rFonts w:ascii="Times New Roman" w:eastAsia="Times New Roman" w:hAnsi="Times New Roman" w:cs="Times New Roman"/>
            <w:color w:val="222222"/>
            <w:shd w:val="clear" w:color="auto" w:fill="FFFFFF"/>
          </w:rPr>
          <w:t xml:space="preserve"> </w:t>
        </w:r>
      </w:ins>
    </w:p>
    <w:p w14:paraId="5B609862" w14:textId="3562AA85" w:rsidR="00CB1BB3" w:rsidRPr="00CA258C" w:rsidDel="00DE5989" w:rsidRDefault="00CB1BB3">
      <w:pPr>
        <w:rPr>
          <w:del w:id="1901" w:author="Noah Goodman" w:date="2014-06-13T11:16:00Z"/>
          <w:rFonts w:ascii="Times New Roman" w:eastAsia="Times New Roman" w:hAnsi="Times New Roman" w:cs="Times New Roman"/>
          <w:color w:val="222222"/>
          <w:shd w:val="clear" w:color="auto" w:fill="FFFFFF"/>
          <w:rPrChange w:id="1902" w:author="Justine Kao" w:date="2014-06-05T19:39:00Z">
            <w:rPr>
              <w:del w:id="1903" w:author="Noah Goodman" w:date="2014-06-13T11:16:00Z"/>
              <w:rFonts w:ascii="Arial" w:eastAsia="Times New Roman" w:hAnsi="Arial" w:cs="Arial"/>
              <w:color w:val="222222"/>
              <w:shd w:val="clear" w:color="auto" w:fill="FFFFFF"/>
            </w:rPr>
          </w:rPrChange>
        </w:rPr>
      </w:pPr>
    </w:p>
    <w:p w14:paraId="69923283" w14:textId="6839D0C7" w:rsidR="00CB1BB3" w:rsidRPr="00CA258C" w:rsidDel="00DE5989" w:rsidRDefault="00CB1BB3">
      <w:pPr>
        <w:rPr>
          <w:del w:id="1904" w:author="Noah Goodman" w:date="2014-06-13T11:16:00Z"/>
          <w:rFonts w:ascii="Times New Roman" w:eastAsia="Times New Roman" w:hAnsi="Times New Roman" w:cs="Times New Roman"/>
          <w:color w:val="222222"/>
          <w:shd w:val="clear" w:color="auto" w:fill="FFFFFF"/>
          <w:rPrChange w:id="1905" w:author="Justine Kao" w:date="2014-06-05T19:39:00Z">
            <w:rPr>
              <w:del w:id="1906" w:author="Noah Goodman" w:date="2014-06-13T11:16:00Z"/>
              <w:rFonts w:ascii="Arial" w:eastAsia="Times New Roman" w:hAnsi="Arial" w:cs="Arial"/>
              <w:color w:val="222222"/>
              <w:shd w:val="clear" w:color="auto" w:fill="FFFFFF"/>
            </w:rPr>
          </w:rPrChange>
        </w:rPr>
        <w:pPrChange w:id="1907" w:author="Noah Goodman" w:date="2014-06-13T11:16:00Z">
          <w:pPr>
            <w:ind w:left="720"/>
          </w:pPr>
        </w:pPrChange>
      </w:pPr>
      <w:del w:id="1908" w:author="Noah Goodman" w:date="2014-06-13T11:16:00Z">
        <w:r w:rsidRPr="00CA258C" w:rsidDel="00DE5989">
          <w:rPr>
            <w:rFonts w:ascii="Times New Roman" w:eastAsia="Times New Roman" w:hAnsi="Times New Roman" w:cs="Times New Roman"/>
            <w:color w:val="222222"/>
            <w:rPrChange w:id="1909" w:author="Justine Kao" w:date="2014-06-05T19:39:00Z">
              <w:rPr>
                <w:rFonts w:ascii="Arial" w:eastAsia="Times New Roman" w:hAnsi="Arial" w:cs="Arial"/>
                <w:color w:val="222222"/>
              </w:rPr>
            </w:rPrChange>
          </w:rPr>
          <w:delText xml:space="preserve">Assuming different costs for round and sharp numbers is crucial for the bias towards exact interpretation of sharp numbers. </w:delText>
        </w:r>
        <w:r w:rsidR="00F33EB8" w:rsidRPr="00CA258C" w:rsidDel="00DE5989">
          <w:rPr>
            <w:rFonts w:ascii="Times New Roman" w:eastAsia="Times New Roman" w:hAnsi="Times New Roman" w:cs="Times New Roman"/>
            <w:color w:val="222222"/>
            <w:rPrChange w:id="1910" w:author="Justine Kao" w:date="2014-06-05T19:39:00Z">
              <w:rPr>
                <w:rFonts w:ascii="Arial" w:eastAsia="Times New Roman" w:hAnsi="Arial" w:cs="Arial"/>
                <w:color w:val="222222"/>
              </w:rPr>
            </w:rPrChange>
          </w:rPr>
          <w:delText xml:space="preserve">Without a difference in utterance cost, there is no reason for a speaker to choose a round utterance over </w:delText>
        </w:r>
        <w:r w:rsidR="001E51F6" w:rsidRPr="00CA258C" w:rsidDel="00DE5989">
          <w:rPr>
            <w:rFonts w:ascii="Times New Roman" w:eastAsia="Times New Roman" w:hAnsi="Times New Roman" w:cs="Times New Roman"/>
            <w:color w:val="222222"/>
            <w:rPrChange w:id="1911" w:author="Justine Kao" w:date="2014-06-05T19:39:00Z">
              <w:rPr>
                <w:rFonts w:ascii="Arial" w:eastAsia="Times New Roman" w:hAnsi="Arial" w:cs="Arial"/>
                <w:color w:val="222222"/>
              </w:rPr>
            </w:rPrChange>
          </w:rPr>
          <w:delText xml:space="preserve">a sharp utterance when she wishes to communicate </w:delText>
        </w:r>
        <w:r w:rsidR="00FC45B3" w:rsidRPr="00CA258C" w:rsidDel="00DE5989">
          <w:rPr>
            <w:rFonts w:ascii="Times New Roman" w:eastAsia="Times New Roman" w:hAnsi="Times New Roman" w:cs="Times New Roman"/>
            <w:color w:val="222222"/>
            <w:rPrChange w:id="1912" w:author="Justine Kao" w:date="2014-06-05T19:39:00Z">
              <w:rPr>
                <w:rFonts w:ascii="Arial" w:eastAsia="Times New Roman" w:hAnsi="Arial" w:cs="Arial"/>
                <w:color w:val="222222"/>
              </w:rPr>
            </w:rPrChange>
          </w:rPr>
          <w:delText xml:space="preserve">a range of price states and not a particular price state. We believe this is partly the reason why </w:delText>
        </w:r>
        <w:r w:rsidR="00AA18E4" w:rsidRPr="00CA258C" w:rsidDel="00DE5989">
          <w:rPr>
            <w:rFonts w:ascii="Times New Roman" w:eastAsia="Times New Roman" w:hAnsi="Times New Roman" w:cs="Times New Roman"/>
            <w:color w:val="222222"/>
            <w:rPrChange w:id="1913" w:author="Justine Kao" w:date="2014-06-05T19:39:00Z">
              <w:rPr>
                <w:rFonts w:ascii="Arial" w:eastAsia="Times New Roman" w:hAnsi="Arial" w:cs="Arial"/>
                <w:color w:val="222222"/>
              </w:rPr>
            </w:rPrChange>
          </w:rPr>
          <w:delText>people interpret sharp numbers as more exact—because they are aware of the alternative, less psychologically costly utterances</w:delText>
        </w:r>
        <w:r w:rsidR="00967B89" w:rsidRPr="00CA258C" w:rsidDel="00DE5989">
          <w:rPr>
            <w:rFonts w:ascii="Times New Roman" w:eastAsia="Times New Roman" w:hAnsi="Times New Roman" w:cs="Times New Roman"/>
            <w:color w:val="222222"/>
            <w:rPrChange w:id="1914" w:author="Justine Kao" w:date="2014-06-05T19:39:00Z">
              <w:rPr>
                <w:rFonts w:ascii="Arial" w:eastAsia="Times New Roman" w:hAnsi="Arial" w:cs="Arial"/>
                <w:color w:val="222222"/>
              </w:rPr>
            </w:rPrChange>
          </w:rPr>
          <w:delText xml:space="preserve"> that the speaker</w:delText>
        </w:r>
        <w:r w:rsidR="008B4678" w:rsidRPr="00CA258C" w:rsidDel="00DE5989">
          <w:rPr>
            <w:rFonts w:ascii="Times New Roman" w:eastAsia="Times New Roman" w:hAnsi="Times New Roman" w:cs="Times New Roman"/>
            <w:color w:val="222222"/>
            <w:rPrChange w:id="1915" w:author="Justine Kao" w:date="2014-06-05T19:39:00Z">
              <w:rPr>
                <w:rFonts w:ascii="Arial" w:eastAsia="Times New Roman" w:hAnsi="Arial" w:cs="Arial"/>
                <w:color w:val="222222"/>
              </w:rPr>
            </w:rPrChange>
          </w:rPr>
          <w:delText xml:space="preserve"> could have said if they </w:delText>
        </w:r>
        <w:r w:rsidR="0063043F" w:rsidRPr="00CA258C" w:rsidDel="00DE5989">
          <w:rPr>
            <w:rFonts w:ascii="Times New Roman" w:eastAsia="Times New Roman" w:hAnsi="Times New Roman" w:cs="Times New Roman"/>
            <w:color w:val="222222"/>
            <w:rPrChange w:id="1916" w:author="Justine Kao" w:date="2014-06-05T19:39:00Z">
              <w:rPr>
                <w:rFonts w:ascii="Arial" w:eastAsia="Times New Roman" w:hAnsi="Arial" w:cs="Arial"/>
                <w:color w:val="222222"/>
              </w:rPr>
            </w:rPrChange>
          </w:rPr>
          <w:delText xml:space="preserve">had </w:delText>
        </w:r>
        <w:r w:rsidR="008B4678" w:rsidRPr="00CA258C" w:rsidDel="00DE5989">
          <w:rPr>
            <w:rFonts w:ascii="Times New Roman" w:eastAsia="Times New Roman" w:hAnsi="Times New Roman" w:cs="Times New Roman"/>
            <w:color w:val="222222"/>
            <w:rPrChange w:id="1917" w:author="Justine Kao" w:date="2014-06-05T19:39:00Z">
              <w:rPr>
                <w:rFonts w:ascii="Arial" w:eastAsia="Times New Roman" w:hAnsi="Arial" w:cs="Arial"/>
                <w:color w:val="222222"/>
              </w:rPr>
            </w:rPrChange>
          </w:rPr>
          <w:delText>wanted to communicate imprecisely but</w:delText>
        </w:r>
        <w:r w:rsidR="00967B89" w:rsidRPr="00CA258C" w:rsidDel="00DE5989">
          <w:rPr>
            <w:rFonts w:ascii="Times New Roman" w:eastAsia="Times New Roman" w:hAnsi="Times New Roman" w:cs="Times New Roman"/>
            <w:color w:val="222222"/>
            <w:rPrChange w:id="1918" w:author="Justine Kao" w:date="2014-06-05T19:39:00Z">
              <w:rPr>
                <w:rFonts w:ascii="Arial" w:eastAsia="Times New Roman" w:hAnsi="Arial" w:cs="Arial"/>
                <w:color w:val="222222"/>
              </w:rPr>
            </w:rPrChange>
          </w:rPr>
          <w:delText xml:space="preserve"> did </w:delText>
        </w:r>
        <w:r w:rsidR="00967B89" w:rsidRPr="00CA258C" w:rsidDel="00DE5989">
          <w:rPr>
            <w:rFonts w:ascii="Times New Roman" w:eastAsia="Times New Roman" w:hAnsi="Times New Roman" w:cs="Times New Roman"/>
            <w:i/>
            <w:color w:val="222222"/>
            <w:rPrChange w:id="1919" w:author="Justine Kao" w:date="2014-06-05T19:39:00Z">
              <w:rPr>
                <w:rFonts w:ascii="Arial" w:eastAsia="Times New Roman" w:hAnsi="Arial" w:cs="Arial"/>
                <w:i/>
                <w:color w:val="222222"/>
              </w:rPr>
            </w:rPrChange>
          </w:rPr>
          <w:delText>not</w:delText>
        </w:r>
        <w:r w:rsidR="00967B89" w:rsidRPr="00CA258C" w:rsidDel="00DE5989">
          <w:rPr>
            <w:rFonts w:ascii="Times New Roman" w:eastAsia="Times New Roman" w:hAnsi="Times New Roman" w:cs="Times New Roman"/>
            <w:color w:val="222222"/>
            <w:rPrChange w:id="1920" w:author="Justine Kao" w:date="2014-06-05T19:39:00Z">
              <w:rPr>
                <w:rFonts w:ascii="Arial" w:eastAsia="Times New Roman" w:hAnsi="Arial" w:cs="Arial"/>
                <w:color w:val="222222"/>
              </w:rPr>
            </w:rPrChange>
          </w:rPr>
          <w:delText xml:space="preserve"> say, and thus infer that they meant to communicate </w:delText>
        </w:r>
        <w:r w:rsidR="008B4678" w:rsidRPr="00CA258C" w:rsidDel="00DE5989">
          <w:rPr>
            <w:rFonts w:ascii="Times New Roman" w:eastAsia="Times New Roman" w:hAnsi="Times New Roman" w:cs="Times New Roman"/>
            <w:color w:val="222222"/>
            <w:rPrChange w:id="1921" w:author="Justine Kao" w:date="2014-06-05T19:39:00Z">
              <w:rPr>
                <w:rFonts w:ascii="Arial" w:eastAsia="Times New Roman" w:hAnsi="Arial" w:cs="Arial"/>
                <w:color w:val="222222"/>
              </w:rPr>
            </w:rPrChange>
          </w:rPr>
          <w:delText>precisely.</w:delText>
        </w:r>
        <w:r w:rsidR="001C0FDD" w:rsidRPr="00CA258C" w:rsidDel="00DE5989">
          <w:rPr>
            <w:rFonts w:ascii="Times New Roman" w:eastAsia="Times New Roman" w:hAnsi="Times New Roman" w:cs="Times New Roman"/>
            <w:color w:val="222222"/>
            <w:rPrChange w:id="1922" w:author="Justine Kao" w:date="2014-06-05T19:39:00Z">
              <w:rPr>
                <w:rFonts w:ascii="Arial" w:eastAsia="Times New Roman" w:hAnsi="Arial" w:cs="Arial"/>
                <w:color w:val="222222"/>
              </w:rPr>
            </w:rPrChange>
          </w:rPr>
          <w:delText xml:space="preserve"> </w:delText>
        </w:r>
        <w:r w:rsidR="00F23236" w:rsidRPr="00CA258C" w:rsidDel="00DE5989">
          <w:rPr>
            <w:rFonts w:ascii="Times New Roman" w:eastAsia="Times New Roman" w:hAnsi="Times New Roman" w:cs="Times New Roman"/>
            <w:color w:val="222222"/>
            <w:rPrChange w:id="1923" w:author="Justine Kao" w:date="2014-06-05T19:39:00Z">
              <w:rPr>
                <w:rFonts w:ascii="Arial" w:eastAsia="Times New Roman" w:hAnsi="Arial" w:cs="Arial"/>
                <w:color w:val="222222"/>
              </w:rPr>
            </w:rPrChange>
          </w:rPr>
          <w:delText>A similar use</w:delText>
        </w:r>
        <w:r w:rsidR="001C0FDD" w:rsidRPr="00CA258C" w:rsidDel="00DE5989">
          <w:rPr>
            <w:rFonts w:ascii="Times New Roman" w:eastAsia="Times New Roman" w:hAnsi="Times New Roman" w:cs="Times New Roman"/>
            <w:color w:val="222222"/>
            <w:rPrChange w:id="1924" w:author="Justine Kao" w:date="2014-06-05T19:39:00Z">
              <w:rPr>
                <w:rFonts w:ascii="Arial" w:eastAsia="Times New Roman" w:hAnsi="Arial" w:cs="Arial"/>
                <w:color w:val="222222"/>
              </w:rPr>
            </w:rPrChange>
          </w:rPr>
          <w:delText xml:space="preserve"> of utterance cost has been shown to predict Horn implicatures </w:delText>
        </w:r>
        <w:r w:rsidR="0063043F" w:rsidRPr="00CA258C" w:rsidDel="00DE5989">
          <w:rPr>
            <w:rFonts w:ascii="Times New Roman" w:eastAsia="Times New Roman" w:hAnsi="Times New Roman" w:cs="Times New Roman"/>
            <w:color w:val="222222"/>
            <w:rPrChange w:id="1925" w:author="Justine Kao" w:date="2014-06-05T19:39:00Z">
              <w:rPr>
                <w:rFonts w:ascii="Arial" w:eastAsia="Times New Roman" w:hAnsi="Arial" w:cs="Arial"/>
                <w:color w:val="222222"/>
              </w:rPr>
            </w:rPrChange>
          </w:rPr>
          <w:delText xml:space="preserve">more generally </w:delText>
        </w:r>
        <w:r w:rsidR="0063043F" w:rsidRPr="00CA258C" w:rsidDel="00DE5989">
          <w:rPr>
            <w:rFonts w:ascii="Times New Roman" w:eastAsia="Times New Roman" w:hAnsi="Times New Roman" w:cs="Times New Roman"/>
            <w:color w:val="222222"/>
            <w:highlight w:val="yellow"/>
            <w:rPrChange w:id="1926" w:author="Justine Kao" w:date="2014-06-05T19:39:00Z">
              <w:rPr>
                <w:rFonts w:ascii="Arial" w:eastAsia="Times New Roman" w:hAnsi="Arial" w:cs="Arial"/>
                <w:color w:val="222222"/>
                <w:highlight w:val="yellow"/>
              </w:rPr>
            </w:rPrChange>
          </w:rPr>
          <w:delText>(cite</w:delText>
        </w:r>
      </w:del>
      <w:ins w:id="1927" w:author="Justine Kao" w:date="2014-06-05T20:42:00Z">
        <w:del w:id="1928" w:author="Noah Goodman" w:date="2014-06-13T11:16:00Z">
          <w:r w:rsidR="00EC480B" w:rsidDel="00DE5989">
            <w:rPr>
              <w:rFonts w:ascii="Times New Roman" w:eastAsia="Times New Roman" w:hAnsi="Times New Roman" w:cs="Times New Roman"/>
              <w:color w:val="222222"/>
              <w:highlight w:val="yellow"/>
            </w:rPr>
            <w:delText>Bergen et al., 2012</w:delText>
          </w:r>
        </w:del>
      </w:ins>
      <w:del w:id="1929" w:author="Noah Goodman" w:date="2014-06-13T11:16:00Z">
        <w:r w:rsidR="0063043F" w:rsidRPr="00CA258C" w:rsidDel="00DE5989">
          <w:rPr>
            <w:rFonts w:ascii="Times New Roman" w:eastAsia="Times New Roman" w:hAnsi="Times New Roman" w:cs="Times New Roman"/>
            <w:color w:val="222222"/>
            <w:highlight w:val="yellow"/>
            <w:rPrChange w:id="1930" w:author="Justine Kao" w:date="2014-06-05T19:39:00Z">
              <w:rPr>
                <w:rFonts w:ascii="Arial" w:eastAsia="Times New Roman" w:hAnsi="Arial" w:cs="Arial"/>
                <w:color w:val="222222"/>
                <w:highlight w:val="yellow"/>
              </w:rPr>
            </w:rPrChange>
          </w:rPr>
          <w:delText>)</w:delText>
        </w:r>
        <w:r w:rsidR="0063043F" w:rsidRPr="00CA258C" w:rsidDel="00DE5989">
          <w:rPr>
            <w:rFonts w:ascii="Times New Roman" w:eastAsia="Times New Roman" w:hAnsi="Times New Roman" w:cs="Times New Roman"/>
            <w:color w:val="222222"/>
            <w:rPrChange w:id="1931" w:author="Justine Kao" w:date="2014-06-05T19:39:00Z">
              <w:rPr>
                <w:rFonts w:ascii="Arial" w:eastAsia="Times New Roman" w:hAnsi="Arial" w:cs="Arial"/>
                <w:color w:val="222222"/>
              </w:rPr>
            </w:rPrChange>
          </w:rPr>
          <w:delText>.</w:delText>
        </w:r>
      </w:del>
    </w:p>
    <w:p w14:paraId="19519372" w14:textId="77777777" w:rsidR="00CB1BB3" w:rsidRPr="00CA258C" w:rsidDel="00DE5989" w:rsidRDefault="00CB1BB3">
      <w:pPr>
        <w:rPr>
          <w:del w:id="1932" w:author="Noah Goodman" w:date="2014-06-13T11:17:00Z"/>
          <w:rFonts w:ascii="Times New Roman" w:eastAsia="Times New Roman" w:hAnsi="Times New Roman" w:cs="Times New Roman"/>
          <w:color w:val="222222"/>
          <w:shd w:val="clear" w:color="auto" w:fill="FFFFFF"/>
          <w:rPrChange w:id="1933" w:author="Justine Kao" w:date="2014-06-05T19:39:00Z">
            <w:rPr>
              <w:del w:id="1934" w:author="Noah Goodman" w:date="2014-06-13T11:17:00Z"/>
              <w:rFonts w:ascii="Arial" w:eastAsia="Times New Roman" w:hAnsi="Arial" w:cs="Arial"/>
              <w:color w:val="222222"/>
              <w:shd w:val="clear" w:color="auto" w:fill="FFFFFF"/>
            </w:rPr>
          </w:rPrChange>
        </w:rPr>
      </w:pPr>
    </w:p>
    <w:p w14:paraId="393B97FE" w14:textId="23C2C44A" w:rsidR="00037DB3" w:rsidRPr="00CA258C" w:rsidRDefault="001705B9" w:rsidP="001705B9">
      <w:pPr>
        <w:rPr>
          <w:rFonts w:ascii="Times New Roman" w:eastAsia="Times New Roman" w:hAnsi="Times New Roman" w:cs="Times New Roman"/>
          <w:color w:val="222222"/>
          <w:shd w:val="clear" w:color="auto" w:fill="FFFFFF"/>
          <w:rPrChange w:id="1935"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936" w:author="Justine Kao" w:date="2014-06-05T19:39:00Z">
            <w:rPr>
              <w:rFonts w:ascii="Arial" w:eastAsia="Times New Roman" w:hAnsi="Arial" w:cs="Arial"/>
              <w:color w:val="222222"/>
              <w:shd w:val="clear" w:color="auto" w:fill="FFFFFF"/>
            </w:rPr>
          </w:rPrChange>
        </w:rPr>
        <w:t xml:space="preserve">I mean, I see how the model requires it - but that seems like a kludge to me: why should "51" be more costly to say than "50"? If it's simply length of time it takes to say it, then, "250" should be way more costly than even "51" but I would suspect you don't want to assume that. (I know there is a literature with other models that assume this but I think it's a kludge there too). </w:t>
      </w:r>
    </w:p>
    <w:p w14:paraId="66CB0C41" w14:textId="77777777" w:rsidR="00565F7F" w:rsidRPr="00CA258C" w:rsidRDefault="00565F7F" w:rsidP="001705B9">
      <w:pPr>
        <w:rPr>
          <w:rFonts w:ascii="Times New Roman" w:eastAsia="Times New Roman" w:hAnsi="Times New Roman" w:cs="Times New Roman"/>
          <w:color w:val="222222"/>
          <w:shd w:val="clear" w:color="auto" w:fill="FFFFFF"/>
          <w:rPrChange w:id="1937" w:author="Justine Kao" w:date="2014-06-05T19:39:00Z">
            <w:rPr>
              <w:rFonts w:ascii="Arial" w:eastAsia="Times New Roman" w:hAnsi="Arial" w:cs="Arial"/>
              <w:color w:val="222222"/>
              <w:shd w:val="clear" w:color="auto" w:fill="FFFFFF"/>
            </w:rPr>
          </w:rPrChange>
        </w:rPr>
      </w:pPr>
    </w:p>
    <w:p w14:paraId="6194B1D0" w14:textId="75018317" w:rsidR="00565F7F" w:rsidRPr="00CA258C" w:rsidRDefault="00DC5D1E" w:rsidP="00CB1BB3">
      <w:pPr>
        <w:ind w:left="720"/>
        <w:rPr>
          <w:ins w:id="1938" w:author="Noah Goodman" w:date="2014-06-05T09:27:00Z"/>
          <w:rFonts w:ascii="Times New Roman" w:eastAsia="Times New Roman" w:hAnsi="Times New Roman" w:cs="Times New Roman"/>
          <w:color w:val="222222"/>
          <w:rPrChange w:id="1939" w:author="Justine Kao" w:date="2014-06-05T19:39:00Z">
            <w:rPr>
              <w:ins w:id="1940" w:author="Noah Goodman" w:date="2014-06-05T09:27:00Z"/>
              <w:rFonts w:ascii="Arial" w:eastAsia="Times New Roman" w:hAnsi="Arial" w:cs="Arial"/>
              <w:color w:val="222222"/>
            </w:rPr>
          </w:rPrChange>
        </w:rPr>
      </w:pPr>
      <w:r w:rsidRPr="00CA258C">
        <w:rPr>
          <w:rFonts w:ascii="Times New Roman" w:eastAsia="Times New Roman" w:hAnsi="Times New Roman" w:cs="Times New Roman"/>
          <w:color w:val="222222"/>
          <w:rPrChange w:id="1941" w:author="Justine Kao" w:date="2014-06-05T19:39:00Z">
            <w:rPr>
              <w:rFonts w:ascii="Arial" w:eastAsia="Times New Roman" w:hAnsi="Arial" w:cs="Arial"/>
              <w:color w:val="222222"/>
            </w:rPr>
          </w:rPrChange>
        </w:rPr>
        <w:t>As described in our response to the editor’s comment (1), the cost of an utterance may be due to factors such as availability, frequency, and complexity</w:t>
      </w:r>
      <w:r w:rsidR="001E2F49" w:rsidRPr="00CA258C">
        <w:rPr>
          <w:rFonts w:ascii="Times New Roman" w:eastAsia="Times New Roman" w:hAnsi="Times New Roman" w:cs="Times New Roman"/>
          <w:color w:val="222222"/>
          <w:rPrChange w:id="1942" w:author="Justine Kao" w:date="2014-06-05T19:39:00Z">
            <w:rPr>
              <w:rFonts w:ascii="Arial" w:eastAsia="Times New Roman" w:hAnsi="Arial" w:cs="Arial"/>
              <w:color w:val="222222"/>
            </w:rPr>
          </w:rPrChange>
        </w:rPr>
        <w:t xml:space="preserve"> of the number terms, and we do not make </w:t>
      </w:r>
      <w:r w:rsidR="008117C0" w:rsidRPr="00CA258C">
        <w:rPr>
          <w:rFonts w:ascii="Times New Roman" w:eastAsia="Times New Roman" w:hAnsi="Times New Roman" w:cs="Times New Roman"/>
          <w:color w:val="222222"/>
          <w:rPrChange w:id="1943" w:author="Justine Kao" w:date="2014-06-05T19:39:00Z">
            <w:rPr>
              <w:rFonts w:ascii="Arial" w:eastAsia="Times New Roman" w:hAnsi="Arial" w:cs="Arial"/>
              <w:color w:val="222222"/>
            </w:rPr>
          </w:rPrChange>
        </w:rPr>
        <w:t>specific</w:t>
      </w:r>
      <w:r w:rsidR="001E2F49" w:rsidRPr="00CA258C">
        <w:rPr>
          <w:rFonts w:ascii="Times New Roman" w:eastAsia="Times New Roman" w:hAnsi="Times New Roman" w:cs="Times New Roman"/>
          <w:color w:val="222222"/>
          <w:rPrChange w:id="1944" w:author="Justine Kao" w:date="2014-06-05T19:39:00Z">
            <w:rPr>
              <w:rFonts w:ascii="Arial" w:eastAsia="Times New Roman" w:hAnsi="Arial" w:cs="Arial"/>
              <w:color w:val="222222"/>
            </w:rPr>
          </w:rPrChange>
        </w:rPr>
        <w:t xml:space="preserve"> assumptions about which </w:t>
      </w:r>
      <w:r w:rsidR="003866DF" w:rsidRPr="00CA258C">
        <w:rPr>
          <w:rFonts w:ascii="Times New Roman" w:eastAsia="Times New Roman" w:hAnsi="Times New Roman" w:cs="Times New Roman"/>
          <w:color w:val="222222"/>
          <w:rPrChange w:id="1945" w:author="Justine Kao" w:date="2014-06-05T19:39:00Z">
            <w:rPr>
              <w:rFonts w:ascii="Arial" w:eastAsia="Times New Roman" w:hAnsi="Arial" w:cs="Arial"/>
              <w:color w:val="222222"/>
            </w:rPr>
          </w:rPrChange>
        </w:rPr>
        <w:t xml:space="preserve">factors are most important. </w:t>
      </w:r>
      <w:r w:rsidR="00FD5314" w:rsidRPr="00CA258C">
        <w:rPr>
          <w:rFonts w:ascii="Times New Roman" w:eastAsia="Times New Roman" w:hAnsi="Times New Roman" w:cs="Times New Roman"/>
          <w:color w:val="222222"/>
          <w:rPrChange w:id="1946" w:author="Justine Kao" w:date="2014-06-05T19:39:00Z">
            <w:rPr>
              <w:rFonts w:ascii="Arial" w:eastAsia="Times New Roman" w:hAnsi="Arial" w:cs="Arial"/>
              <w:color w:val="222222"/>
            </w:rPr>
          </w:rPrChange>
        </w:rPr>
        <w:t xml:space="preserve">We have revised the main text to make </w:t>
      </w:r>
      <w:r w:rsidR="008117C0" w:rsidRPr="00CA258C">
        <w:rPr>
          <w:rFonts w:ascii="Times New Roman" w:eastAsia="Times New Roman" w:hAnsi="Times New Roman" w:cs="Times New Roman"/>
          <w:color w:val="222222"/>
          <w:rPrChange w:id="1947" w:author="Justine Kao" w:date="2014-06-05T19:39:00Z">
            <w:rPr>
              <w:rFonts w:ascii="Arial" w:eastAsia="Times New Roman" w:hAnsi="Arial" w:cs="Arial"/>
              <w:color w:val="222222"/>
            </w:rPr>
          </w:rPrChange>
        </w:rPr>
        <w:t>it clearer that cost is not necessarily determined by the length of the utterance</w:t>
      </w:r>
      <w:r w:rsidR="00FD5314" w:rsidRPr="00CA258C">
        <w:rPr>
          <w:rFonts w:ascii="Times New Roman" w:eastAsia="Times New Roman" w:hAnsi="Times New Roman" w:cs="Times New Roman"/>
          <w:color w:val="222222"/>
          <w:rPrChange w:id="1948" w:author="Justine Kao" w:date="2014-06-05T19:39:00Z">
            <w:rPr>
              <w:rFonts w:ascii="Arial" w:eastAsia="Times New Roman" w:hAnsi="Arial" w:cs="Arial"/>
              <w:color w:val="222222"/>
            </w:rPr>
          </w:rPrChange>
        </w:rPr>
        <w:t xml:space="preserve">. </w:t>
      </w:r>
    </w:p>
    <w:p w14:paraId="5F4E3B0E" w14:textId="175AE60A" w:rsidR="00D435CE" w:rsidRPr="00CA258C" w:rsidDel="00AE441D" w:rsidRDefault="00F31A62" w:rsidP="00CB1BB3">
      <w:pPr>
        <w:ind w:left="720"/>
        <w:rPr>
          <w:del w:id="1949" w:author="Noah Goodman" w:date="2014-06-16T06:00:00Z"/>
          <w:rFonts w:ascii="Times New Roman" w:eastAsia="Times New Roman" w:hAnsi="Times New Roman" w:cs="Times New Roman"/>
          <w:color w:val="222222"/>
          <w:rPrChange w:id="1950" w:author="Justine Kao" w:date="2014-06-05T19:39:00Z">
            <w:rPr>
              <w:del w:id="1951" w:author="Noah Goodman" w:date="2014-06-16T06:00:00Z"/>
              <w:rFonts w:ascii="Arial" w:eastAsia="Times New Roman" w:hAnsi="Arial" w:cs="Arial"/>
              <w:color w:val="222222"/>
            </w:rPr>
          </w:rPrChange>
        </w:rPr>
      </w:pPr>
      <w:ins w:id="1952" w:author="Justine Kao" w:date="2014-06-13T15:25:00Z">
        <w:del w:id="1953" w:author="Noah Goodman" w:date="2014-06-16T06:00:00Z">
          <w:r w:rsidDel="00AE441D">
            <w:rPr>
              <w:rFonts w:ascii="Times New Roman" w:eastAsia="Times New Roman" w:hAnsi="Times New Roman" w:cs="Times New Roman"/>
              <w:color w:val="222222"/>
            </w:rPr>
            <w:delText xml:space="preserve"> </w:delText>
          </w:r>
          <w:r w:rsidRPr="00F31A62" w:rsidDel="00AE441D">
            <w:rPr>
              <w:rFonts w:ascii="Times New Roman" w:eastAsia="Times New Roman" w:hAnsi="Times New Roman" w:cs="Times New Roman"/>
              <w:color w:val="222222"/>
              <w:highlight w:val="yellow"/>
              <w:rPrChange w:id="1954" w:author="Justine Kao" w:date="2014-06-13T15:25:00Z">
                <w:rPr>
                  <w:rFonts w:ascii="Times New Roman" w:eastAsia="Times New Roman" w:hAnsi="Times New Roman" w:cs="Times New Roman"/>
                  <w:color w:val="222222"/>
                </w:rPr>
              </w:rPrChange>
            </w:rPr>
            <w:delText>Is this too aggressive..?</w:delText>
          </w:r>
        </w:del>
      </w:ins>
    </w:p>
    <w:p w14:paraId="2076764B" w14:textId="77777777" w:rsidR="00565F7F" w:rsidRPr="00CA258C" w:rsidRDefault="00565F7F" w:rsidP="001705B9">
      <w:pPr>
        <w:rPr>
          <w:rFonts w:ascii="Times New Roman" w:eastAsia="Times New Roman" w:hAnsi="Times New Roman" w:cs="Times New Roman"/>
          <w:color w:val="222222"/>
          <w:shd w:val="clear" w:color="auto" w:fill="FFFFFF"/>
          <w:rPrChange w:id="1955" w:author="Justine Kao" w:date="2014-06-05T19:39:00Z">
            <w:rPr>
              <w:rFonts w:ascii="Arial" w:eastAsia="Times New Roman" w:hAnsi="Arial" w:cs="Arial"/>
              <w:color w:val="222222"/>
              <w:shd w:val="clear" w:color="auto" w:fill="FFFFFF"/>
            </w:rPr>
          </w:rPrChange>
        </w:rPr>
      </w:pPr>
    </w:p>
    <w:p w14:paraId="229C3AB1" w14:textId="77777777" w:rsidR="00037DB3" w:rsidRPr="00CA258C" w:rsidDel="006F73ED" w:rsidRDefault="00037DB3" w:rsidP="001705B9">
      <w:pPr>
        <w:rPr>
          <w:del w:id="1956" w:author="Justine Kao" w:date="2014-06-08T12:58:00Z"/>
          <w:rFonts w:ascii="Times New Roman" w:eastAsia="Times New Roman" w:hAnsi="Times New Roman" w:cs="Times New Roman"/>
          <w:color w:val="222222"/>
          <w:shd w:val="clear" w:color="auto" w:fill="FFFFFF"/>
          <w:rPrChange w:id="1957" w:author="Justine Kao" w:date="2014-06-05T19:39:00Z">
            <w:rPr>
              <w:del w:id="1958" w:author="Justine Kao" w:date="2014-06-08T12:58:00Z"/>
              <w:rFonts w:ascii="Arial" w:eastAsia="Times New Roman" w:hAnsi="Arial" w:cs="Arial"/>
              <w:color w:val="222222"/>
              <w:shd w:val="clear" w:color="auto" w:fill="FFFFFF"/>
            </w:rPr>
          </w:rPrChange>
        </w:rPr>
      </w:pPr>
    </w:p>
    <w:p w14:paraId="02B63A3C" w14:textId="3EB21847" w:rsidR="00037DB3" w:rsidRPr="00CA258C" w:rsidRDefault="001705B9" w:rsidP="001705B9">
      <w:pPr>
        <w:rPr>
          <w:rFonts w:ascii="Times New Roman" w:eastAsia="Times New Roman" w:hAnsi="Times New Roman" w:cs="Times New Roman"/>
          <w:color w:val="222222"/>
          <w:shd w:val="clear" w:color="auto" w:fill="FFFFFF"/>
          <w:rPrChange w:id="1959"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960" w:author="Justine Kao" w:date="2014-06-05T19:39:00Z">
            <w:rPr>
              <w:rFonts w:ascii="Arial" w:eastAsia="Times New Roman" w:hAnsi="Arial" w:cs="Arial"/>
              <w:color w:val="222222"/>
              <w:shd w:val="clear" w:color="auto" w:fill="FFFFFF"/>
            </w:rPr>
          </w:rPrChange>
        </w:rPr>
        <w:t>You shouldn't have to hardcode a cost into a full model: it should follow from a properly specified affect (perhaps you would need one with more than binary states). That is, the model should reflect the intuition that people will say "50" instead of the actual price of "51" not because 51 is costly for some reason, but rather to (a) communicate uncertainty or lack of confidence about the exact cost - I know there was a CogSci paper in</w:t>
      </w:r>
      <w:r w:rsidR="00037DB3" w:rsidRPr="00CA258C">
        <w:rPr>
          <w:rFonts w:ascii="Times New Roman" w:eastAsia="Times New Roman" w:hAnsi="Times New Roman" w:cs="Times New Roman"/>
          <w:color w:val="222222"/>
          <w:rPrChange w:id="1961" w:author="Justine Kao" w:date="2014-06-05T19:39:00Z">
            <w:rPr>
              <w:rFonts w:ascii="Arial" w:eastAsia="Times New Roman" w:hAnsi="Arial" w:cs="Arial"/>
              <w:color w:val="222222"/>
            </w:rPr>
          </w:rPrChange>
        </w:rPr>
        <w:t xml:space="preserve"> </w:t>
      </w:r>
      <w:r w:rsidRPr="00CA258C">
        <w:rPr>
          <w:rFonts w:ascii="Times New Roman" w:eastAsia="Times New Roman" w:hAnsi="Times New Roman" w:cs="Times New Roman"/>
          <w:color w:val="222222"/>
          <w:shd w:val="clear" w:color="auto" w:fill="FFFFFF"/>
          <w:rPrChange w:id="1962" w:author="Justine Kao" w:date="2014-06-05T19:39:00Z">
            <w:rPr>
              <w:rFonts w:ascii="Arial" w:eastAsia="Times New Roman" w:hAnsi="Arial" w:cs="Arial"/>
              <w:color w:val="222222"/>
              <w:shd w:val="clear" w:color="auto" w:fill="FFFFFF"/>
            </w:rPr>
          </w:rPrChange>
        </w:rPr>
        <w:t xml:space="preserve">2011(?) about this but I forget the exact title, sorry, maybe something about number preference - or (b) if more precise information isn't relevant. </w:t>
      </w:r>
      <w:r w:rsidR="00667543" w:rsidRPr="00CA258C">
        <w:rPr>
          <w:rFonts w:ascii="Times New Roman" w:eastAsia="Times New Roman" w:hAnsi="Times New Roman" w:cs="Times New Roman"/>
          <w:color w:val="222222"/>
          <w:shd w:val="clear" w:color="auto" w:fill="FFFFFF"/>
          <w:rPrChange w:id="1963" w:author="Justine Kao" w:date="2014-06-05T19:39:00Z">
            <w:rPr>
              <w:rFonts w:ascii="Arial" w:eastAsia="Times New Roman" w:hAnsi="Arial" w:cs="Arial"/>
              <w:color w:val="222222"/>
              <w:shd w:val="clear" w:color="auto" w:fill="FFFFFF"/>
            </w:rPr>
          </w:rPrChange>
        </w:rPr>
        <w:t>A model that included these factors should get the pragmatic halo effect to follow naturally, rather than getting an effect [to the extent there is one - see my #1] for a more uninteresting reason.</w:t>
      </w:r>
    </w:p>
    <w:p w14:paraId="50A066D3" w14:textId="77777777" w:rsidR="005025FE" w:rsidRPr="00CA258C" w:rsidRDefault="005025FE" w:rsidP="001705B9">
      <w:pPr>
        <w:rPr>
          <w:rFonts w:ascii="Times New Roman" w:eastAsia="Times New Roman" w:hAnsi="Times New Roman" w:cs="Times New Roman"/>
          <w:color w:val="222222"/>
          <w:shd w:val="clear" w:color="auto" w:fill="FFFFFF"/>
          <w:rPrChange w:id="1964" w:author="Justine Kao" w:date="2014-06-05T19:39:00Z">
            <w:rPr>
              <w:rFonts w:ascii="Arial" w:eastAsia="Times New Roman" w:hAnsi="Arial" w:cs="Arial"/>
              <w:color w:val="222222"/>
              <w:shd w:val="clear" w:color="auto" w:fill="FFFFFF"/>
            </w:rPr>
          </w:rPrChange>
        </w:rPr>
      </w:pPr>
    </w:p>
    <w:p w14:paraId="349588BE" w14:textId="007187AA" w:rsidR="005025FE" w:rsidRPr="00CA258C" w:rsidRDefault="005025FE" w:rsidP="005025FE">
      <w:pPr>
        <w:ind w:left="720"/>
        <w:rPr>
          <w:ins w:id="1965" w:author="Noah Goodman" w:date="2014-06-05T09:30:00Z"/>
          <w:rFonts w:ascii="Times New Roman" w:eastAsia="Times New Roman" w:hAnsi="Times New Roman" w:cs="Times New Roman"/>
          <w:color w:val="222222"/>
          <w:shd w:val="clear" w:color="auto" w:fill="FFFFFF"/>
          <w:rPrChange w:id="1966" w:author="Justine Kao" w:date="2014-06-05T19:39:00Z">
            <w:rPr>
              <w:ins w:id="1967" w:author="Noah Goodman" w:date="2014-06-05T09:30:00Z"/>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1968" w:author="Justine Kao" w:date="2014-06-05T19:39:00Z">
            <w:rPr>
              <w:rFonts w:ascii="Arial" w:eastAsia="Times New Roman" w:hAnsi="Arial" w:cs="Arial"/>
              <w:color w:val="222222"/>
              <w:shd w:val="clear" w:color="auto" w:fill="FFFFFF"/>
            </w:rPr>
          </w:rPrChange>
        </w:rPr>
        <w:t xml:space="preserve">While </w:t>
      </w:r>
      <w:r w:rsidR="004F0F7F" w:rsidRPr="00CA258C">
        <w:rPr>
          <w:rFonts w:ascii="Times New Roman" w:eastAsia="Times New Roman" w:hAnsi="Times New Roman" w:cs="Times New Roman"/>
          <w:color w:val="222222"/>
          <w:shd w:val="clear" w:color="auto" w:fill="FFFFFF"/>
          <w:rPrChange w:id="1969" w:author="Justine Kao" w:date="2014-06-05T19:39:00Z">
            <w:rPr>
              <w:rFonts w:ascii="Arial" w:eastAsia="Times New Roman" w:hAnsi="Arial" w:cs="Arial"/>
              <w:color w:val="222222"/>
              <w:shd w:val="clear" w:color="auto" w:fill="FFFFFF"/>
            </w:rPr>
          </w:rPrChange>
        </w:rPr>
        <w:t xml:space="preserve">there may be a way to use </w:t>
      </w:r>
      <w:r w:rsidR="002D7F97" w:rsidRPr="00CA258C">
        <w:rPr>
          <w:rFonts w:ascii="Times New Roman" w:eastAsia="Times New Roman" w:hAnsi="Times New Roman" w:cs="Times New Roman"/>
          <w:color w:val="222222"/>
          <w:shd w:val="clear" w:color="auto" w:fill="FFFFFF"/>
          <w:rPrChange w:id="1970" w:author="Justine Kao" w:date="2014-06-05T19:39:00Z">
            <w:rPr>
              <w:rFonts w:ascii="Arial" w:eastAsia="Times New Roman" w:hAnsi="Arial" w:cs="Arial"/>
              <w:color w:val="222222"/>
              <w:shd w:val="clear" w:color="auto" w:fill="FFFFFF"/>
            </w:rPr>
          </w:rPrChange>
        </w:rPr>
        <w:t>a more fine-grained representation of affect</w:t>
      </w:r>
      <w:r w:rsidR="004F0F7F" w:rsidRPr="00CA258C">
        <w:rPr>
          <w:rFonts w:ascii="Times New Roman" w:eastAsia="Times New Roman" w:hAnsi="Times New Roman" w:cs="Times New Roman"/>
          <w:color w:val="222222"/>
          <w:shd w:val="clear" w:color="auto" w:fill="FFFFFF"/>
          <w:rPrChange w:id="1971" w:author="Justine Kao" w:date="2014-06-05T19:39:00Z">
            <w:rPr>
              <w:rFonts w:ascii="Arial" w:eastAsia="Times New Roman" w:hAnsi="Arial" w:cs="Arial"/>
              <w:color w:val="222222"/>
              <w:shd w:val="clear" w:color="auto" w:fill="FFFFFF"/>
            </w:rPr>
          </w:rPrChange>
        </w:rPr>
        <w:t xml:space="preserve"> to capture the </w:t>
      </w:r>
      <w:r w:rsidR="00D94E9C" w:rsidRPr="00CA258C">
        <w:rPr>
          <w:rFonts w:ascii="Times New Roman" w:eastAsia="Times New Roman" w:hAnsi="Times New Roman" w:cs="Times New Roman"/>
          <w:color w:val="222222"/>
          <w:shd w:val="clear" w:color="auto" w:fill="FFFFFF"/>
          <w:rPrChange w:id="1972" w:author="Justine Kao" w:date="2014-06-05T19:39:00Z">
            <w:rPr>
              <w:rFonts w:ascii="Arial" w:eastAsia="Times New Roman" w:hAnsi="Arial" w:cs="Arial"/>
              <w:color w:val="222222"/>
              <w:shd w:val="clear" w:color="auto" w:fill="FFFFFF"/>
            </w:rPr>
          </w:rPrChange>
        </w:rPr>
        <w:t>different degrees of affect</w:t>
      </w:r>
      <w:r w:rsidR="004F0F7F" w:rsidRPr="00CA258C">
        <w:rPr>
          <w:rFonts w:ascii="Times New Roman" w:eastAsia="Times New Roman" w:hAnsi="Times New Roman" w:cs="Times New Roman"/>
          <w:color w:val="222222"/>
          <w:shd w:val="clear" w:color="auto" w:fill="FFFFFF"/>
          <w:rPrChange w:id="1973" w:author="Justine Kao" w:date="2014-06-05T19:39:00Z">
            <w:rPr>
              <w:rFonts w:ascii="Arial" w:eastAsia="Times New Roman" w:hAnsi="Arial" w:cs="Arial"/>
              <w:color w:val="222222"/>
              <w:shd w:val="clear" w:color="auto" w:fill="FFFFFF"/>
            </w:rPr>
          </w:rPrChange>
        </w:rPr>
        <w:t xml:space="preserve"> conveyed by sharp versus round numbers (e.g. confidence levels, etc), </w:t>
      </w:r>
      <w:r w:rsidR="00D94E9C" w:rsidRPr="00CA258C">
        <w:rPr>
          <w:rFonts w:ascii="Times New Roman" w:eastAsia="Times New Roman" w:hAnsi="Times New Roman" w:cs="Times New Roman"/>
          <w:color w:val="222222"/>
          <w:shd w:val="clear" w:color="auto" w:fill="FFFFFF"/>
          <w:rPrChange w:id="1974" w:author="Justine Kao" w:date="2014-06-05T19:39:00Z">
            <w:rPr>
              <w:rFonts w:ascii="Arial" w:eastAsia="Times New Roman" w:hAnsi="Arial" w:cs="Arial"/>
              <w:color w:val="222222"/>
              <w:shd w:val="clear" w:color="auto" w:fill="FFFFFF"/>
            </w:rPr>
          </w:rPrChange>
        </w:rPr>
        <w:t xml:space="preserve">our model posits that pragmatic halo is primarily driven by utterance costs, while hyperbole is primarily driven by </w:t>
      </w:r>
      <w:r w:rsidR="00AE18B7" w:rsidRPr="00CA258C">
        <w:rPr>
          <w:rFonts w:ascii="Times New Roman" w:eastAsia="Times New Roman" w:hAnsi="Times New Roman" w:cs="Times New Roman"/>
          <w:color w:val="222222"/>
          <w:shd w:val="clear" w:color="auto" w:fill="FFFFFF"/>
          <w:rPrChange w:id="1975" w:author="Justine Kao" w:date="2014-06-05T19:39:00Z">
            <w:rPr>
              <w:rFonts w:ascii="Arial" w:eastAsia="Times New Roman" w:hAnsi="Arial" w:cs="Arial"/>
              <w:color w:val="222222"/>
              <w:shd w:val="clear" w:color="auto" w:fill="FFFFFF"/>
            </w:rPr>
          </w:rPrChange>
        </w:rPr>
        <w:t>affect. What unifies the ways in which the two phenomena are modeled is the fact that in both cases, the listener reasons about the speaker’s communicative goals</w:t>
      </w:r>
      <w:r w:rsidR="003F4EE5" w:rsidRPr="00CA258C">
        <w:rPr>
          <w:rFonts w:ascii="Times New Roman" w:eastAsia="Times New Roman" w:hAnsi="Times New Roman" w:cs="Times New Roman"/>
          <w:color w:val="222222"/>
          <w:shd w:val="clear" w:color="auto" w:fill="FFFFFF"/>
          <w:rPrChange w:id="1976" w:author="Justine Kao" w:date="2014-06-05T19:39:00Z">
            <w:rPr>
              <w:rFonts w:ascii="Arial" w:eastAsia="Times New Roman" w:hAnsi="Arial" w:cs="Arial"/>
              <w:color w:val="222222"/>
              <w:shd w:val="clear" w:color="auto" w:fill="FFFFFF"/>
            </w:rPr>
          </w:rPrChange>
        </w:rPr>
        <w:t xml:space="preserve"> and performs joint inference on the goal and the meaning</w:t>
      </w:r>
      <w:r w:rsidR="00AE18B7" w:rsidRPr="00CA258C">
        <w:rPr>
          <w:rFonts w:ascii="Times New Roman" w:eastAsia="Times New Roman" w:hAnsi="Times New Roman" w:cs="Times New Roman"/>
          <w:color w:val="222222"/>
          <w:shd w:val="clear" w:color="auto" w:fill="FFFFFF"/>
          <w:rPrChange w:id="1977" w:author="Justine Kao" w:date="2014-06-05T19:39:00Z">
            <w:rPr>
              <w:rFonts w:ascii="Arial" w:eastAsia="Times New Roman" w:hAnsi="Arial" w:cs="Arial"/>
              <w:color w:val="222222"/>
              <w:shd w:val="clear" w:color="auto" w:fill="FFFFFF"/>
            </w:rPr>
          </w:rPrChange>
        </w:rPr>
        <w:t xml:space="preserve">. </w:t>
      </w:r>
      <w:r w:rsidR="003F4EE5" w:rsidRPr="00CA258C">
        <w:rPr>
          <w:rFonts w:ascii="Times New Roman" w:eastAsia="Times New Roman" w:hAnsi="Times New Roman" w:cs="Times New Roman"/>
          <w:color w:val="222222"/>
          <w:shd w:val="clear" w:color="auto" w:fill="FFFFFF"/>
          <w:rPrChange w:id="1978" w:author="Justine Kao" w:date="2014-06-05T19:39:00Z">
            <w:rPr>
              <w:rFonts w:ascii="Arial" w:eastAsia="Times New Roman" w:hAnsi="Arial" w:cs="Arial"/>
              <w:color w:val="222222"/>
              <w:shd w:val="clear" w:color="auto" w:fill="FFFFFF"/>
            </w:rPr>
          </w:rPrChange>
        </w:rPr>
        <w:t xml:space="preserve">Our model thus shows that </w:t>
      </w:r>
      <w:r w:rsidR="00590BE8" w:rsidRPr="00CA258C">
        <w:rPr>
          <w:rFonts w:ascii="Times New Roman" w:eastAsia="Times New Roman" w:hAnsi="Times New Roman" w:cs="Times New Roman"/>
          <w:color w:val="222222"/>
          <w:shd w:val="clear" w:color="auto" w:fill="FFFFFF"/>
          <w:rPrChange w:id="1979" w:author="Justine Kao" w:date="2014-06-05T19:39:00Z">
            <w:rPr>
              <w:rFonts w:ascii="Arial" w:eastAsia="Times New Roman" w:hAnsi="Arial" w:cs="Arial"/>
              <w:color w:val="222222"/>
              <w:shd w:val="clear" w:color="auto" w:fill="FFFFFF"/>
            </w:rPr>
          </w:rPrChange>
        </w:rPr>
        <w:t>incorporating goal inference allows us to flexibly integrate different types of linguistic and nonlinguistic knowledge in the listener’s reasoning.</w:t>
      </w:r>
      <w:r w:rsidR="006F3EF4" w:rsidRPr="00CA258C">
        <w:rPr>
          <w:rFonts w:ascii="Times New Roman" w:eastAsia="Times New Roman" w:hAnsi="Times New Roman" w:cs="Times New Roman"/>
          <w:color w:val="222222"/>
          <w:shd w:val="clear" w:color="auto" w:fill="FFFFFF"/>
          <w:rPrChange w:id="1980" w:author="Justine Kao" w:date="2014-06-05T19:39:00Z">
            <w:rPr>
              <w:rFonts w:ascii="Arial" w:eastAsia="Times New Roman" w:hAnsi="Arial" w:cs="Arial"/>
              <w:color w:val="222222"/>
              <w:shd w:val="clear" w:color="auto" w:fill="FFFFFF"/>
            </w:rPr>
          </w:rPrChange>
        </w:rPr>
        <w:t xml:space="preserve"> We believe </w:t>
      </w:r>
      <w:r w:rsidR="00DA6CA4" w:rsidRPr="00CA258C">
        <w:rPr>
          <w:rFonts w:ascii="Times New Roman" w:eastAsia="Times New Roman" w:hAnsi="Times New Roman" w:cs="Times New Roman"/>
          <w:color w:val="222222"/>
          <w:shd w:val="clear" w:color="auto" w:fill="FFFFFF"/>
          <w:rPrChange w:id="1981" w:author="Justine Kao" w:date="2014-06-05T19:39:00Z">
            <w:rPr>
              <w:rFonts w:ascii="Arial" w:eastAsia="Times New Roman" w:hAnsi="Arial" w:cs="Arial"/>
              <w:color w:val="222222"/>
              <w:shd w:val="clear" w:color="auto" w:fill="FFFFFF"/>
            </w:rPr>
          </w:rPrChange>
        </w:rPr>
        <w:t xml:space="preserve">that </w:t>
      </w:r>
      <w:r w:rsidR="006F3EF4" w:rsidRPr="00CA258C">
        <w:rPr>
          <w:rFonts w:ascii="Times New Roman" w:eastAsia="Times New Roman" w:hAnsi="Times New Roman" w:cs="Times New Roman"/>
          <w:color w:val="222222"/>
          <w:shd w:val="clear" w:color="auto" w:fill="FFFFFF"/>
          <w:rPrChange w:id="1982" w:author="Justine Kao" w:date="2014-06-05T19:39:00Z">
            <w:rPr>
              <w:rFonts w:ascii="Arial" w:eastAsia="Times New Roman" w:hAnsi="Arial" w:cs="Arial"/>
              <w:color w:val="222222"/>
              <w:shd w:val="clear" w:color="auto" w:fill="FFFFFF"/>
            </w:rPr>
          </w:rPrChange>
        </w:rPr>
        <w:t xml:space="preserve">this is a rather interesting </w:t>
      </w:r>
      <w:r w:rsidR="00257AFD" w:rsidRPr="00CA258C">
        <w:rPr>
          <w:rFonts w:ascii="Times New Roman" w:eastAsia="Times New Roman" w:hAnsi="Times New Roman" w:cs="Times New Roman"/>
          <w:color w:val="222222"/>
          <w:shd w:val="clear" w:color="auto" w:fill="FFFFFF"/>
          <w:rPrChange w:id="1983" w:author="Justine Kao" w:date="2014-06-05T19:39:00Z">
            <w:rPr>
              <w:rFonts w:ascii="Arial" w:eastAsia="Times New Roman" w:hAnsi="Arial" w:cs="Arial"/>
              <w:color w:val="222222"/>
              <w:shd w:val="clear" w:color="auto" w:fill="FFFFFF"/>
            </w:rPr>
          </w:rPrChange>
        </w:rPr>
        <w:t xml:space="preserve">and novel </w:t>
      </w:r>
      <w:r w:rsidR="006F3EF4" w:rsidRPr="00CA258C">
        <w:rPr>
          <w:rFonts w:ascii="Times New Roman" w:eastAsia="Times New Roman" w:hAnsi="Times New Roman" w:cs="Times New Roman"/>
          <w:color w:val="222222"/>
          <w:shd w:val="clear" w:color="auto" w:fill="FFFFFF"/>
          <w:rPrChange w:id="1984" w:author="Justine Kao" w:date="2014-06-05T19:39:00Z">
            <w:rPr>
              <w:rFonts w:ascii="Arial" w:eastAsia="Times New Roman" w:hAnsi="Arial" w:cs="Arial"/>
              <w:color w:val="222222"/>
              <w:shd w:val="clear" w:color="auto" w:fill="FFFFFF"/>
            </w:rPr>
          </w:rPrChange>
        </w:rPr>
        <w:t>ex</w:t>
      </w:r>
      <w:r w:rsidR="00DA6CA4" w:rsidRPr="00CA258C">
        <w:rPr>
          <w:rFonts w:ascii="Times New Roman" w:eastAsia="Times New Roman" w:hAnsi="Times New Roman" w:cs="Times New Roman"/>
          <w:color w:val="222222"/>
          <w:shd w:val="clear" w:color="auto" w:fill="FFFFFF"/>
          <w:rPrChange w:id="1985" w:author="Justine Kao" w:date="2014-06-05T19:39:00Z">
            <w:rPr>
              <w:rFonts w:ascii="Arial" w:eastAsia="Times New Roman" w:hAnsi="Arial" w:cs="Arial"/>
              <w:color w:val="222222"/>
              <w:shd w:val="clear" w:color="auto" w:fill="FFFFFF"/>
            </w:rPr>
          </w:rPrChange>
        </w:rPr>
        <w:t>planation for</w:t>
      </w:r>
      <w:r w:rsidR="006F3EF4" w:rsidRPr="00CA258C">
        <w:rPr>
          <w:rFonts w:ascii="Times New Roman" w:eastAsia="Times New Roman" w:hAnsi="Times New Roman" w:cs="Times New Roman"/>
          <w:color w:val="222222"/>
          <w:shd w:val="clear" w:color="auto" w:fill="FFFFFF"/>
          <w:rPrChange w:id="1986" w:author="Justine Kao" w:date="2014-06-05T19:39:00Z">
            <w:rPr>
              <w:rFonts w:ascii="Arial" w:eastAsia="Times New Roman" w:hAnsi="Arial" w:cs="Arial"/>
              <w:color w:val="222222"/>
              <w:shd w:val="clear" w:color="auto" w:fill="FFFFFF"/>
            </w:rPr>
          </w:rPrChange>
        </w:rPr>
        <w:t xml:space="preserve"> the </w:t>
      </w:r>
      <w:r w:rsidR="00020C6A" w:rsidRPr="00CA258C">
        <w:rPr>
          <w:rFonts w:ascii="Times New Roman" w:eastAsia="Times New Roman" w:hAnsi="Times New Roman" w:cs="Times New Roman"/>
          <w:color w:val="222222"/>
          <w:shd w:val="clear" w:color="auto" w:fill="FFFFFF"/>
          <w:rPrChange w:id="1987" w:author="Justine Kao" w:date="2014-06-05T19:39:00Z">
            <w:rPr>
              <w:rFonts w:ascii="Arial" w:eastAsia="Times New Roman" w:hAnsi="Arial" w:cs="Arial"/>
              <w:color w:val="222222"/>
              <w:shd w:val="clear" w:color="auto" w:fill="FFFFFF"/>
            </w:rPr>
          </w:rPrChange>
        </w:rPr>
        <w:t>pragmatic halo effect, and we hope that our revision reflects this more clearly.</w:t>
      </w:r>
    </w:p>
    <w:p w14:paraId="7C5EE0E2" w14:textId="77777777" w:rsidR="00D435CE" w:rsidRPr="00CA258C" w:rsidRDefault="00D435CE" w:rsidP="005025FE">
      <w:pPr>
        <w:ind w:left="720"/>
        <w:rPr>
          <w:ins w:id="1988" w:author="Noah Goodman" w:date="2014-06-05T09:30:00Z"/>
          <w:rFonts w:ascii="Times New Roman" w:eastAsia="Times New Roman" w:hAnsi="Times New Roman" w:cs="Times New Roman"/>
          <w:color w:val="222222"/>
          <w:shd w:val="clear" w:color="auto" w:fill="FFFFFF"/>
          <w:rPrChange w:id="1989" w:author="Justine Kao" w:date="2014-06-05T19:39:00Z">
            <w:rPr>
              <w:ins w:id="1990" w:author="Noah Goodman" w:date="2014-06-05T09:30:00Z"/>
              <w:rFonts w:ascii="Arial" w:eastAsia="Times New Roman" w:hAnsi="Arial" w:cs="Arial"/>
              <w:color w:val="222222"/>
              <w:shd w:val="clear" w:color="auto" w:fill="FFFFFF"/>
            </w:rPr>
          </w:rPrChange>
        </w:rPr>
      </w:pPr>
    </w:p>
    <w:p w14:paraId="5EE64858" w14:textId="60194E77" w:rsidR="00D435CE" w:rsidRPr="00CA258C" w:rsidRDefault="00D435CE" w:rsidP="005025FE">
      <w:pPr>
        <w:ind w:left="720"/>
        <w:rPr>
          <w:rFonts w:ascii="Times New Roman" w:eastAsia="Times New Roman" w:hAnsi="Times New Roman" w:cs="Times New Roman"/>
          <w:color w:val="222222"/>
          <w:shd w:val="clear" w:color="auto" w:fill="FFFFFF"/>
          <w:rPrChange w:id="1991" w:author="Justine Kao" w:date="2014-06-05T19:39:00Z">
            <w:rPr>
              <w:rFonts w:ascii="Arial" w:eastAsia="Times New Roman" w:hAnsi="Arial" w:cs="Arial"/>
              <w:color w:val="222222"/>
              <w:shd w:val="clear" w:color="auto" w:fill="FFFFFF"/>
            </w:rPr>
          </w:rPrChange>
        </w:rPr>
      </w:pPr>
      <w:ins w:id="1992" w:author="Noah Goodman" w:date="2014-06-05T09:30:00Z">
        <w:r w:rsidRPr="00CA258C">
          <w:rPr>
            <w:rFonts w:ascii="Times New Roman" w:eastAsia="Times New Roman" w:hAnsi="Times New Roman" w:cs="Times New Roman"/>
            <w:color w:val="222222"/>
            <w:shd w:val="clear" w:color="auto" w:fill="FFFFFF"/>
            <w:rPrChange w:id="1993" w:author="Justine Kao" w:date="2014-06-05T19:39:00Z">
              <w:rPr>
                <w:rFonts w:ascii="Arial" w:eastAsia="Times New Roman" w:hAnsi="Arial" w:cs="Arial"/>
                <w:color w:val="222222"/>
                <w:shd w:val="clear" w:color="auto" w:fill="FFFFFF"/>
              </w:rPr>
            </w:rPrChange>
          </w:rPr>
          <w:t xml:space="preserve">It is worth noting that the symmetry between round and sharp numbers (50 vs 51) must be </w:t>
        </w:r>
      </w:ins>
      <w:ins w:id="1994" w:author="Noah Goodman" w:date="2014-06-05T09:31:00Z">
        <w:r w:rsidRPr="00CA258C">
          <w:rPr>
            <w:rFonts w:ascii="Times New Roman" w:eastAsia="Times New Roman" w:hAnsi="Times New Roman" w:cs="Times New Roman"/>
            <w:color w:val="222222"/>
            <w:shd w:val="clear" w:color="auto" w:fill="FFFFFF"/>
            <w:rPrChange w:id="1995" w:author="Justine Kao" w:date="2014-06-05T19:39:00Z">
              <w:rPr>
                <w:rFonts w:ascii="Arial" w:eastAsia="Times New Roman" w:hAnsi="Arial" w:cs="Arial"/>
                <w:color w:val="222222"/>
                <w:shd w:val="clear" w:color="auto" w:fill="FFFFFF"/>
              </w:rPr>
            </w:rPrChange>
          </w:rPr>
          <w:t xml:space="preserve">initially </w:t>
        </w:r>
      </w:ins>
      <w:ins w:id="1996" w:author="Noah Goodman" w:date="2014-06-05T09:30:00Z">
        <w:r w:rsidRPr="00CA258C">
          <w:rPr>
            <w:rFonts w:ascii="Times New Roman" w:eastAsia="Times New Roman" w:hAnsi="Times New Roman" w:cs="Times New Roman"/>
            <w:color w:val="222222"/>
            <w:shd w:val="clear" w:color="auto" w:fill="FFFFFF"/>
            <w:rPrChange w:id="1997" w:author="Justine Kao" w:date="2014-06-05T19:39:00Z">
              <w:rPr>
                <w:rFonts w:ascii="Arial" w:eastAsia="Times New Roman" w:hAnsi="Arial" w:cs="Arial"/>
                <w:color w:val="222222"/>
                <w:shd w:val="clear" w:color="auto" w:fill="FFFFFF"/>
              </w:rPr>
            </w:rPrChange>
          </w:rPr>
          <w:t xml:space="preserve">broken </w:t>
        </w:r>
      </w:ins>
      <w:ins w:id="1998" w:author="Noah Goodman" w:date="2014-06-05T09:31:00Z">
        <w:r w:rsidRPr="00CA258C">
          <w:rPr>
            <w:rFonts w:ascii="Times New Roman" w:eastAsia="Times New Roman" w:hAnsi="Times New Roman" w:cs="Times New Roman"/>
            <w:color w:val="222222"/>
            <w:shd w:val="clear" w:color="auto" w:fill="FFFFFF"/>
            <w:rPrChange w:id="1999" w:author="Justine Kao" w:date="2014-06-05T19:39:00Z">
              <w:rPr>
                <w:rFonts w:ascii="Arial" w:eastAsia="Times New Roman" w:hAnsi="Arial" w:cs="Arial"/>
                <w:color w:val="222222"/>
                <w:shd w:val="clear" w:color="auto" w:fill="FFFFFF"/>
              </w:rPr>
            </w:rPrChange>
          </w:rPr>
          <w:t xml:space="preserve">in </w:t>
        </w:r>
        <w:r w:rsidRPr="00CA258C">
          <w:rPr>
            <w:rFonts w:ascii="Times New Roman" w:eastAsia="Times New Roman" w:hAnsi="Times New Roman" w:cs="Times New Roman"/>
            <w:i/>
            <w:color w:val="222222"/>
            <w:shd w:val="clear" w:color="auto" w:fill="FFFFFF"/>
            <w:rPrChange w:id="2000" w:author="Justine Kao" w:date="2014-06-05T19:39:00Z">
              <w:rPr>
                <w:rFonts w:ascii="Arial" w:eastAsia="Times New Roman" w:hAnsi="Arial" w:cs="Arial"/>
                <w:color w:val="222222"/>
                <w:shd w:val="clear" w:color="auto" w:fill="FFFFFF"/>
              </w:rPr>
            </w:rPrChange>
          </w:rPr>
          <w:t>some</w:t>
        </w:r>
        <w:r w:rsidRPr="00CA258C">
          <w:rPr>
            <w:rFonts w:ascii="Times New Roman" w:eastAsia="Times New Roman" w:hAnsi="Times New Roman" w:cs="Times New Roman"/>
            <w:color w:val="222222"/>
            <w:shd w:val="clear" w:color="auto" w:fill="FFFFFF"/>
            <w:rPrChange w:id="2001" w:author="Justine Kao" w:date="2014-06-05T19:39:00Z">
              <w:rPr>
                <w:rFonts w:ascii="Arial" w:eastAsia="Times New Roman" w:hAnsi="Arial" w:cs="Arial"/>
                <w:color w:val="222222"/>
                <w:shd w:val="clear" w:color="auto" w:fill="FFFFFF"/>
              </w:rPr>
            </w:rPrChange>
          </w:rPr>
          <w:t xml:space="preserve"> way. Whether this is via a cost term or another contingent assumption about those lexical items may be a matter of taste.</w:t>
        </w:r>
      </w:ins>
    </w:p>
    <w:p w14:paraId="1D30B41F" w14:textId="77777777" w:rsidR="00037DB3" w:rsidRPr="00CA258C" w:rsidRDefault="00037DB3" w:rsidP="001705B9">
      <w:pPr>
        <w:rPr>
          <w:rFonts w:ascii="Times New Roman" w:eastAsia="Times New Roman" w:hAnsi="Times New Roman" w:cs="Times New Roman"/>
          <w:color w:val="222222"/>
          <w:shd w:val="clear" w:color="auto" w:fill="FFFFFF"/>
          <w:rPrChange w:id="2002" w:author="Justine Kao" w:date="2014-06-05T19:39:00Z">
            <w:rPr>
              <w:rFonts w:ascii="Arial" w:eastAsia="Times New Roman" w:hAnsi="Arial" w:cs="Arial"/>
              <w:color w:val="222222"/>
              <w:shd w:val="clear" w:color="auto" w:fill="FFFFFF"/>
            </w:rPr>
          </w:rPrChange>
        </w:rPr>
      </w:pPr>
    </w:p>
    <w:p w14:paraId="1E6E29DA" w14:textId="77777777" w:rsidR="00020C6A" w:rsidRPr="00CA258C" w:rsidRDefault="001705B9" w:rsidP="001705B9">
      <w:pPr>
        <w:rPr>
          <w:rFonts w:ascii="Times New Roman" w:eastAsia="Times New Roman" w:hAnsi="Times New Roman" w:cs="Times New Roman"/>
          <w:color w:val="222222"/>
          <w:shd w:val="clear" w:color="auto" w:fill="FFFFFF"/>
          <w:rPrChange w:id="2003"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2004" w:author="Justine Kao" w:date="2014-06-05T19:39:00Z">
            <w:rPr>
              <w:rFonts w:ascii="Arial" w:eastAsia="Times New Roman" w:hAnsi="Arial" w:cs="Arial"/>
              <w:color w:val="222222"/>
              <w:shd w:val="clear" w:color="auto" w:fill="FFFFFF"/>
            </w:rPr>
          </w:rPrChange>
        </w:rPr>
        <w:t>Also, why was utterance cost set as it was, and how dependent were the final results on the particular value of C(u)? </w:t>
      </w:r>
    </w:p>
    <w:p w14:paraId="05D7A07B" w14:textId="77777777" w:rsidR="00020C6A" w:rsidRPr="00CA258C" w:rsidRDefault="00020C6A" w:rsidP="001705B9">
      <w:pPr>
        <w:rPr>
          <w:rFonts w:ascii="Times New Roman" w:eastAsia="Times New Roman" w:hAnsi="Times New Roman" w:cs="Times New Roman"/>
          <w:color w:val="222222"/>
          <w:shd w:val="clear" w:color="auto" w:fill="FFFFFF"/>
          <w:rPrChange w:id="2005" w:author="Justine Kao" w:date="2014-06-05T19:39:00Z">
            <w:rPr>
              <w:rFonts w:ascii="Arial" w:eastAsia="Times New Roman" w:hAnsi="Arial" w:cs="Arial"/>
              <w:color w:val="222222"/>
              <w:shd w:val="clear" w:color="auto" w:fill="FFFFFF"/>
            </w:rPr>
          </w:rPrChange>
        </w:rPr>
      </w:pPr>
    </w:p>
    <w:p w14:paraId="3C3449FE" w14:textId="22A5AF68" w:rsidR="00020C6A" w:rsidRPr="00CA258C" w:rsidRDefault="00DE5989" w:rsidP="00020C6A">
      <w:pPr>
        <w:ind w:left="720"/>
        <w:rPr>
          <w:rFonts w:ascii="Times New Roman" w:eastAsia="Times New Roman" w:hAnsi="Times New Roman" w:cs="Times New Roman"/>
          <w:color w:val="222222"/>
          <w:shd w:val="clear" w:color="auto" w:fill="FFFFFF"/>
          <w:rPrChange w:id="2006" w:author="Justine Kao" w:date="2014-06-05T19:39:00Z">
            <w:rPr>
              <w:rFonts w:ascii="Arial" w:eastAsia="Times New Roman" w:hAnsi="Arial" w:cs="Arial"/>
              <w:color w:val="222222"/>
              <w:shd w:val="clear" w:color="auto" w:fill="FFFFFF"/>
            </w:rPr>
          </w:rPrChange>
        </w:rPr>
      </w:pPr>
      <w:ins w:id="2007" w:author="Noah Goodman" w:date="2014-06-13T11:18:00Z">
        <w:r>
          <w:rPr>
            <w:rFonts w:ascii="Times New Roman" w:eastAsia="Times New Roman" w:hAnsi="Times New Roman" w:cs="Times New Roman"/>
            <w:color w:val="222222"/>
            <w:shd w:val="clear" w:color="auto" w:fill="FFFFFF"/>
          </w:rPr>
          <w:t>We have fit C more systematically</w:t>
        </w:r>
        <w:r w:rsidR="0043416A">
          <w:rPr>
            <w:rFonts w:ascii="Times New Roman" w:eastAsia="Times New Roman" w:hAnsi="Times New Roman" w:cs="Times New Roman"/>
            <w:color w:val="222222"/>
            <w:shd w:val="clear" w:color="auto" w:fill="FFFFFF"/>
          </w:rPr>
          <w:t xml:space="preserve"> in the revised manuscript</w:t>
        </w:r>
      </w:ins>
      <w:ins w:id="2008" w:author="Justine Kao" w:date="2014-06-13T15:28:00Z">
        <w:r w:rsidR="00C82DFF">
          <w:rPr>
            <w:rFonts w:ascii="Times New Roman" w:eastAsia="Times New Roman" w:hAnsi="Times New Roman" w:cs="Times New Roman"/>
            <w:color w:val="222222"/>
            <w:shd w:val="clear" w:color="auto" w:fill="FFFFFF"/>
          </w:rPr>
          <w:t xml:space="preserve">. </w:t>
        </w:r>
      </w:ins>
      <w:ins w:id="2009" w:author="Noah Goodman" w:date="2014-06-13T11:18:00Z">
        <w:del w:id="2010" w:author="Justine Kao" w:date="2014-06-13T15:28:00Z">
          <w:r w:rsidDel="00C82DFF">
            <w:rPr>
              <w:rFonts w:ascii="Times New Roman" w:eastAsia="Times New Roman" w:hAnsi="Times New Roman" w:cs="Times New Roman"/>
              <w:color w:val="222222"/>
              <w:shd w:val="clear" w:color="auto" w:fill="FFFFFF"/>
            </w:rPr>
            <w:delText xml:space="preserve">, </w:delText>
          </w:r>
        </w:del>
      </w:ins>
      <w:ins w:id="2011" w:author="Justine Kao" w:date="2014-06-13T15:28:00Z">
        <w:r w:rsidR="00C82DFF">
          <w:rPr>
            <w:rFonts w:ascii="Times New Roman" w:eastAsia="Times New Roman" w:hAnsi="Times New Roman" w:cs="Times New Roman"/>
            <w:color w:val="222222"/>
            <w:shd w:val="clear" w:color="auto" w:fill="FFFFFF"/>
          </w:rPr>
          <w:t>P</w:t>
        </w:r>
      </w:ins>
      <w:ins w:id="2012" w:author="Noah Goodman" w:date="2014-06-13T11:18:00Z">
        <w:del w:id="2013" w:author="Justine Kao" w:date="2014-06-13T15:28:00Z">
          <w:r w:rsidDel="00C82DFF">
            <w:rPr>
              <w:rFonts w:ascii="Times New Roman" w:eastAsia="Times New Roman" w:hAnsi="Times New Roman" w:cs="Times New Roman"/>
              <w:color w:val="222222"/>
              <w:shd w:val="clear" w:color="auto" w:fill="FFFFFF"/>
            </w:rPr>
            <w:delText>p</w:delText>
          </w:r>
        </w:del>
      </w:ins>
      <w:del w:id="2014" w:author="Noah Goodman" w:date="2014-06-13T11:18:00Z">
        <w:r w:rsidR="00020C6A" w:rsidRPr="00CA258C" w:rsidDel="00DE5989">
          <w:rPr>
            <w:rFonts w:ascii="Times New Roman" w:eastAsia="Times New Roman" w:hAnsi="Times New Roman" w:cs="Times New Roman"/>
            <w:color w:val="222222"/>
            <w:shd w:val="clear" w:color="auto" w:fill="FFFFFF"/>
            <w:rPrChange w:id="2015" w:author="Justine Kao" w:date="2014-06-05T19:39:00Z">
              <w:rPr>
                <w:rFonts w:ascii="Arial" w:eastAsia="Times New Roman" w:hAnsi="Arial" w:cs="Arial"/>
                <w:color w:val="222222"/>
                <w:shd w:val="clear" w:color="auto" w:fill="FFFFFF"/>
              </w:rPr>
            </w:rPrChange>
          </w:rPr>
          <w:delText>P</w:delText>
        </w:r>
      </w:del>
      <w:r w:rsidR="00020C6A" w:rsidRPr="00CA258C">
        <w:rPr>
          <w:rFonts w:ascii="Times New Roman" w:eastAsia="Times New Roman" w:hAnsi="Times New Roman" w:cs="Times New Roman"/>
          <w:color w:val="222222"/>
          <w:shd w:val="clear" w:color="auto" w:fill="FFFFFF"/>
          <w:rPrChange w:id="2016" w:author="Justine Kao" w:date="2014-06-05T19:39:00Z">
            <w:rPr>
              <w:rFonts w:ascii="Arial" w:eastAsia="Times New Roman" w:hAnsi="Arial" w:cs="Arial"/>
              <w:color w:val="222222"/>
              <w:shd w:val="clear" w:color="auto" w:fill="FFFFFF"/>
            </w:rPr>
          </w:rPrChange>
        </w:rPr>
        <w:t>lease see our response to the editor’s comment (1).</w:t>
      </w:r>
    </w:p>
    <w:p w14:paraId="2B631A81" w14:textId="0348404E" w:rsidR="008B4B67" w:rsidRPr="00CA258C" w:rsidRDefault="001705B9" w:rsidP="001705B9">
      <w:pPr>
        <w:rPr>
          <w:rFonts w:ascii="Times New Roman" w:eastAsia="Times New Roman" w:hAnsi="Times New Roman" w:cs="Times New Roman"/>
          <w:color w:val="222222"/>
          <w:shd w:val="clear" w:color="auto" w:fill="FFFFFF"/>
          <w:rPrChange w:id="2017"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2018" w:author="Justine Kao" w:date="2014-06-05T19:39:00Z">
            <w:rPr>
              <w:rFonts w:ascii="Arial" w:eastAsia="Times New Roman" w:hAnsi="Arial" w:cs="Arial"/>
              <w:color w:val="222222"/>
            </w:rPr>
          </w:rPrChange>
        </w:rPr>
        <w:br/>
      </w:r>
      <w:del w:id="2019" w:author="Justine Kao" w:date="2014-06-08T12:58:00Z">
        <w:r w:rsidRPr="00CA258C" w:rsidDel="006F73ED">
          <w:rPr>
            <w:rFonts w:ascii="Times New Roman" w:eastAsia="Times New Roman" w:hAnsi="Times New Roman" w:cs="Times New Roman"/>
            <w:color w:val="222222"/>
            <w:rPrChange w:id="2020"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shd w:val="clear" w:color="auto" w:fill="FFFFFF"/>
          <w:rPrChange w:id="2021" w:author="Justine Kao" w:date="2014-06-05T19:39:00Z">
            <w:rPr>
              <w:rFonts w:ascii="Arial" w:eastAsia="Times New Roman" w:hAnsi="Arial" w:cs="Arial"/>
              <w:color w:val="222222"/>
              <w:shd w:val="clear" w:color="auto" w:fill="FFFFFF"/>
            </w:rPr>
          </w:rPrChange>
        </w:rPr>
        <w:t>5. Finally, this is by no means a criticism, just a thought question for future work. It seems to me that this model (which accepts non-truthful interpretations by interpreting them as non-literal) would break if it ADDITIONALLY had the capacity to recognise that sometimes people lie: either it would always think that a non-truthful interpretation was a lie, or it would think that all non-truthful interpretations were hyperbole or pragmatic halo. (I might be wrong.) People, obviously, can make sense of both nonliteral interpretations and blatant lies. How would you try to reconcile both possibilities within a single model? (We can even allow the liar to not be very good - i.e., to be modelled by not taking the recursion very far). This could, I think, be very interesting (maybe even interesting enough for PNAS) because the answer is much more non-obvious (at least to me!). </w:t>
      </w:r>
    </w:p>
    <w:p w14:paraId="5B3B4741" w14:textId="77777777" w:rsidR="008B4B67" w:rsidRPr="00CA258C" w:rsidRDefault="008B4B67" w:rsidP="001705B9">
      <w:pPr>
        <w:rPr>
          <w:rFonts w:ascii="Times New Roman" w:eastAsia="Times New Roman" w:hAnsi="Times New Roman" w:cs="Times New Roman"/>
          <w:color w:val="222222"/>
          <w:shd w:val="clear" w:color="auto" w:fill="FFFFFF"/>
          <w:rPrChange w:id="2022" w:author="Justine Kao" w:date="2014-06-05T19:39:00Z">
            <w:rPr>
              <w:rFonts w:ascii="Arial" w:eastAsia="Times New Roman" w:hAnsi="Arial" w:cs="Arial"/>
              <w:color w:val="222222"/>
              <w:shd w:val="clear" w:color="auto" w:fill="FFFFFF"/>
            </w:rPr>
          </w:rPrChange>
        </w:rPr>
      </w:pPr>
    </w:p>
    <w:p w14:paraId="0C29720A" w14:textId="6CE5019D" w:rsidR="008B4B67" w:rsidRPr="00CA258C" w:rsidRDefault="008B4B67" w:rsidP="008B4B67">
      <w:pPr>
        <w:ind w:left="720"/>
        <w:rPr>
          <w:rFonts w:ascii="Times New Roman" w:eastAsia="Times New Roman" w:hAnsi="Times New Roman" w:cs="Times New Roman"/>
          <w:color w:val="222222"/>
          <w:shd w:val="clear" w:color="auto" w:fill="FFFFFF"/>
          <w:rPrChange w:id="2023"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2024" w:author="Justine Kao" w:date="2014-06-05T19:39:00Z">
            <w:rPr>
              <w:rFonts w:ascii="Arial" w:eastAsia="Times New Roman" w:hAnsi="Arial" w:cs="Arial"/>
              <w:color w:val="222222"/>
              <w:shd w:val="clear" w:color="auto" w:fill="FFFFFF"/>
            </w:rPr>
          </w:rPrChange>
        </w:rPr>
        <w:t xml:space="preserve">This is a really interesting idea and certainly merits further investigation, although perhaps not within the scope of this particular project. In our current model, we assume that the speaker and listener have </w:t>
      </w:r>
      <w:r w:rsidR="007E0E8A" w:rsidRPr="00CA258C">
        <w:rPr>
          <w:rFonts w:ascii="Times New Roman" w:eastAsia="Times New Roman" w:hAnsi="Times New Roman" w:cs="Times New Roman"/>
          <w:color w:val="222222"/>
          <w:shd w:val="clear" w:color="auto" w:fill="FFFFFF"/>
          <w:rPrChange w:id="2025" w:author="Justine Kao" w:date="2014-06-05T19:39:00Z">
            <w:rPr>
              <w:rFonts w:ascii="Arial" w:eastAsia="Times New Roman" w:hAnsi="Arial" w:cs="Arial"/>
              <w:color w:val="222222"/>
              <w:shd w:val="clear" w:color="auto" w:fill="FFFFFF"/>
            </w:rPr>
          </w:rPrChange>
        </w:rPr>
        <w:t xml:space="preserve">full </w:t>
      </w:r>
      <w:r w:rsidRPr="00CA258C">
        <w:rPr>
          <w:rFonts w:ascii="Times New Roman" w:eastAsia="Times New Roman" w:hAnsi="Times New Roman" w:cs="Times New Roman"/>
          <w:color w:val="222222"/>
          <w:shd w:val="clear" w:color="auto" w:fill="FFFFFF"/>
          <w:rPrChange w:id="2026" w:author="Justine Kao" w:date="2014-06-05T19:39:00Z">
            <w:rPr>
              <w:rFonts w:ascii="Arial" w:eastAsia="Times New Roman" w:hAnsi="Arial" w:cs="Arial"/>
              <w:color w:val="222222"/>
              <w:shd w:val="clear" w:color="auto" w:fill="FFFFFF"/>
            </w:rPr>
          </w:rPrChange>
        </w:rPr>
        <w:t>access to the same background knowledge P_S and P_A</w:t>
      </w:r>
      <w:r w:rsidR="007E0E8A" w:rsidRPr="00CA258C">
        <w:rPr>
          <w:rFonts w:ascii="Times New Roman" w:eastAsia="Times New Roman" w:hAnsi="Times New Roman" w:cs="Times New Roman"/>
          <w:color w:val="222222"/>
          <w:shd w:val="clear" w:color="auto" w:fill="FFFFFF"/>
          <w:rPrChange w:id="2027" w:author="Justine Kao" w:date="2014-06-05T19:39:00Z">
            <w:rPr>
              <w:rFonts w:ascii="Arial" w:eastAsia="Times New Roman" w:hAnsi="Arial" w:cs="Arial"/>
              <w:color w:val="222222"/>
              <w:shd w:val="clear" w:color="auto" w:fill="FFFFFF"/>
            </w:rPr>
          </w:rPrChange>
        </w:rPr>
        <w:t>, i.e. common ground</w:t>
      </w:r>
      <w:r w:rsidRPr="00CA258C">
        <w:rPr>
          <w:rFonts w:ascii="Times New Roman" w:eastAsia="Times New Roman" w:hAnsi="Times New Roman" w:cs="Times New Roman"/>
          <w:color w:val="222222"/>
          <w:shd w:val="clear" w:color="auto" w:fill="FFFFFF"/>
          <w:rPrChange w:id="2028" w:author="Justine Kao" w:date="2014-06-05T19:39:00Z">
            <w:rPr>
              <w:rFonts w:ascii="Arial" w:eastAsia="Times New Roman" w:hAnsi="Arial" w:cs="Arial"/>
              <w:color w:val="222222"/>
              <w:shd w:val="clear" w:color="auto" w:fill="FFFFFF"/>
            </w:rPr>
          </w:rPrChange>
        </w:rPr>
        <w:t xml:space="preserve">. </w:t>
      </w:r>
      <w:r w:rsidR="007E0E8A" w:rsidRPr="00CA258C">
        <w:rPr>
          <w:rFonts w:ascii="Times New Roman" w:eastAsia="Times New Roman" w:hAnsi="Times New Roman" w:cs="Times New Roman"/>
          <w:color w:val="222222"/>
          <w:shd w:val="clear" w:color="auto" w:fill="FFFFFF"/>
          <w:rPrChange w:id="2029" w:author="Justine Kao" w:date="2014-06-05T19:39:00Z">
            <w:rPr>
              <w:rFonts w:ascii="Arial" w:eastAsia="Times New Roman" w:hAnsi="Arial" w:cs="Arial"/>
              <w:color w:val="222222"/>
              <w:shd w:val="clear" w:color="auto" w:fill="FFFFFF"/>
            </w:rPr>
          </w:rPrChange>
        </w:rPr>
        <w:t xml:space="preserve">In a model where lying is possible, it would be interesting to examine whether </w:t>
      </w:r>
      <w:r w:rsidR="00E7733F" w:rsidRPr="00CA258C">
        <w:rPr>
          <w:rFonts w:ascii="Times New Roman" w:eastAsia="Times New Roman" w:hAnsi="Times New Roman" w:cs="Times New Roman"/>
          <w:color w:val="222222"/>
          <w:shd w:val="clear" w:color="auto" w:fill="FFFFFF"/>
          <w:rPrChange w:id="2030" w:author="Justine Kao" w:date="2014-06-05T19:39:00Z">
            <w:rPr>
              <w:rFonts w:ascii="Arial" w:eastAsia="Times New Roman" w:hAnsi="Arial" w:cs="Arial"/>
              <w:color w:val="222222"/>
              <w:shd w:val="clear" w:color="auto" w:fill="FFFFFF"/>
            </w:rPr>
          </w:rPrChange>
        </w:rPr>
        <w:t xml:space="preserve">a listener that has only partial </w:t>
      </w:r>
      <w:r w:rsidR="000E4F05" w:rsidRPr="00CA258C">
        <w:rPr>
          <w:rFonts w:ascii="Times New Roman" w:eastAsia="Times New Roman" w:hAnsi="Times New Roman" w:cs="Times New Roman"/>
          <w:color w:val="222222"/>
          <w:shd w:val="clear" w:color="auto" w:fill="FFFFFF"/>
          <w:rPrChange w:id="2031" w:author="Justine Kao" w:date="2014-06-05T19:39:00Z">
            <w:rPr>
              <w:rFonts w:ascii="Arial" w:eastAsia="Times New Roman" w:hAnsi="Arial" w:cs="Arial"/>
              <w:color w:val="222222"/>
              <w:shd w:val="clear" w:color="auto" w:fill="FFFFFF"/>
            </w:rPr>
          </w:rPrChange>
        </w:rPr>
        <w:t xml:space="preserve">background </w:t>
      </w:r>
      <w:r w:rsidR="00E7733F" w:rsidRPr="00CA258C">
        <w:rPr>
          <w:rFonts w:ascii="Times New Roman" w:eastAsia="Times New Roman" w:hAnsi="Times New Roman" w:cs="Times New Roman"/>
          <w:color w:val="222222"/>
          <w:shd w:val="clear" w:color="auto" w:fill="FFFFFF"/>
          <w:rPrChange w:id="2032" w:author="Justine Kao" w:date="2014-06-05T19:39:00Z">
            <w:rPr>
              <w:rFonts w:ascii="Arial" w:eastAsia="Times New Roman" w:hAnsi="Arial" w:cs="Arial"/>
              <w:color w:val="222222"/>
              <w:shd w:val="clear" w:color="auto" w:fill="FFFFFF"/>
            </w:rPr>
          </w:rPrChange>
        </w:rPr>
        <w:t>know</w:t>
      </w:r>
      <w:r w:rsidR="00662B51" w:rsidRPr="00CA258C">
        <w:rPr>
          <w:rFonts w:ascii="Times New Roman" w:eastAsia="Times New Roman" w:hAnsi="Times New Roman" w:cs="Times New Roman"/>
          <w:color w:val="222222"/>
          <w:shd w:val="clear" w:color="auto" w:fill="FFFFFF"/>
          <w:rPrChange w:id="2033" w:author="Justine Kao" w:date="2014-06-05T19:39:00Z">
            <w:rPr>
              <w:rFonts w:ascii="Arial" w:eastAsia="Times New Roman" w:hAnsi="Arial" w:cs="Arial"/>
              <w:color w:val="222222"/>
              <w:shd w:val="clear" w:color="auto" w:fill="FFFFFF"/>
            </w:rPr>
          </w:rPrChange>
        </w:rPr>
        <w:t xml:space="preserve">ledge would be able to identify when the speaker is lying. </w:t>
      </w:r>
      <w:r w:rsidR="0033607A" w:rsidRPr="00CA258C">
        <w:rPr>
          <w:rFonts w:ascii="Times New Roman" w:eastAsia="Times New Roman" w:hAnsi="Times New Roman" w:cs="Times New Roman"/>
          <w:color w:val="222222"/>
          <w:shd w:val="clear" w:color="auto" w:fill="FFFFFF"/>
          <w:rPrChange w:id="2034" w:author="Justine Kao" w:date="2014-06-05T19:39:00Z">
            <w:rPr>
              <w:rFonts w:ascii="Arial" w:eastAsia="Times New Roman" w:hAnsi="Arial" w:cs="Arial"/>
              <w:color w:val="222222"/>
              <w:shd w:val="clear" w:color="auto" w:fill="FFFFFF"/>
            </w:rPr>
          </w:rPrChange>
        </w:rPr>
        <w:t xml:space="preserve">A crucial difference between interpreting an utterance as a lie versus a hyperbolic statement is whether the listener </w:t>
      </w:r>
      <w:r w:rsidR="00012412" w:rsidRPr="00CA258C">
        <w:rPr>
          <w:rFonts w:ascii="Times New Roman" w:eastAsia="Times New Roman" w:hAnsi="Times New Roman" w:cs="Times New Roman"/>
          <w:color w:val="222222"/>
          <w:shd w:val="clear" w:color="auto" w:fill="FFFFFF"/>
          <w:rPrChange w:id="2035" w:author="Justine Kao" w:date="2014-06-05T19:39:00Z">
            <w:rPr>
              <w:rFonts w:ascii="Arial" w:eastAsia="Times New Roman" w:hAnsi="Arial" w:cs="Arial"/>
              <w:color w:val="222222"/>
              <w:shd w:val="clear" w:color="auto" w:fill="FFFFFF"/>
            </w:rPr>
          </w:rPrChange>
        </w:rPr>
        <w:t xml:space="preserve">believes that the speaker means for the listener to uncover the true </w:t>
      </w:r>
      <w:r w:rsidR="0051127E" w:rsidRPr="00CA258C">
        <w:rPr>
          <w:rFonts w:ascii="Times New Roman" w:eastAsia="Times New Roman" w:hAnsi="Times New Roman" w:cs="Times New Roman"/>
          <w:color w:val="222222"/>
          <w:shd w:val="clear" w:color="auto" w:fill="FFFFFF"/>
          <w:rPrChange w:id="2036" w:author="Justine Kao" w:date="2014-06-05T19:39:00Z">
            <w:rPr>
              <w:rFonts w:ascii="Arial" w:eastAsia="Times New Roman" w:hAnsi="Arial" w:cs="Arial"/>
              <w:color w:val="222222"/>
              <w:shd w:val="clear" w:color="auto" w:fill="FFFFFF"/>
            </w:rPr>
          </w:rPrChange>
        </w:rPr>
        <w:t xml:space="preserve">price state. When the background knowledge is fully accessible to </w:t>
      </w:r>
      <w:r w:rsidR="00A07D24" w:rsidRPr="00CA258C">
        <w:rPr>
          <w:rFonts w:ascii="Times New Roman" w:eastAsia="Times New Roman" w:hAnsi="Times New Roman" w:cs="Times New Roman"/>
          <w:color w:val="222222"/>
          <w:shd w:val="clear" w:color="auto" w:fill="FFFFFF"/>
          <w:rPrChange w:id="2037" w:author="Justine Kao" w:date="2014-06-05T19:39:00Z">
            <w:rPr>
              <w:rFonts w:ascii="Arial" w:eastAsia="Times New Roman" w:hAnsi="Arial" w:cs="Arial"/>
              <w:color w:val="222222"/>
              <w:shd w:val="clear" w:color="auto" w:fill="FFFFFF"/>
            </w:rPr>
          </w:rPrChange>
        </w:rPr>
        <w:t>both speaker and listener, it is easier for the listener to uncover the true price state. However, when the listener has uncertainty about the background knowledge, we do predict that interesting predictions about lies and hyperboles could emerge.</w:t>
      </w:r>
    </w:p>
    <w:p w14:paraId="2D08B2EA" w14:textId="77777777" w:rsidR="008B4B67" w:rsidRPr="00C82DFF" w:rsidRDefault="008B4B67" w:rsidP="001705B9">
      <w:pPr>
        <w:rPr>
          <w:rFonts w:ascii="Times New Roman" w:eastAsia="Times New Roman" w:hAnsi="Times New Roman" w:cs="Times New Roman"/>
          <w:b/>
          <w:color w:val="222222"/>
          <w:shd w:val="clear" w:color="auto" w:fill="FFFFFF"/>
          <w:rPrChange w:id="2038" w:author="Justine Kao" w:date="2014-06-13T15:28:00Z">
            <w:rPr>
              <w:rFonts w:ascii="Arial" w:eastAsia="Times New Roman" w:hAnsi="Arial" w:cs="Arial"/>
              <w:color w:val="222222"/>
              <w:shd w:val="clear" w:color="auto" w:fill="FFFFFF"/>
            </w:rPr>
          </w:rPrChange>
        </w:rPr>
      </w:pPr>
    </w:p>
    <w:p w14:paraId="70E3D8B1" w14:textId="338EACB9" w:rsidR="00C8023C" w:rsidRPr="00CA258C" w:rsidRDefault="001705B9" w:rsidP="001705B9">
      <w:pPr>
        <w:rPr>
          <w:rFonts w:ascii="Times New Roman" w:eastAsia="Times New Roman" w:hAnsi="Times New Roman" w:cs="Times New Roman"/>
          <w:color w:val="222222"/>
          <w:shd w:val="clear" w:color="auto" w:fill="FFFFFF"/>
          <w:rPrChange w:id="2039" w:author="Justine Kao" w:date="2014-06-05T19:39:00Z">
            <w:rPr>
              <w:rFonts w:ascii="Arial" w:eastAsia="Times New Roman" w:hAnsi="Arial" w:cs="Arial"/>
              <w:color w:val="222222"/>
              <w:shd w:val="clear" w:color="auto" w:fill="FFFFFF"/>
            </w:rPr>
          </w:rPrChange>
        </w:rPr>
      </w:pPr>
      <w:del w:id="2040" w:author="Justine Kao" w:date="2014-06-08T12:58:00Z">
        <w:r w:rsidRPr="00C82DFF" w:rsidDel="006F73ED">
          <w:rPr>
            <w:rFonts w:ascii="Times New Roman" w:eastAsia="Times New Roman" w:hAnsi="Times New Roman" w:cs="Times New Roman"/>
            <w:b/>
            <w:color w:val="222222"/>
            <w:rPrChange w:id="2041" w:author="Justine Kao" w:date="2014-06-13T15:28:00Z">
              <w:rPr>
                <w:rFonts w:ascii="Arial" w:eastAsia="Times New Roman" w:hAnsi="Arial" w:cs="Arial"/>
                <w:color w:val="222222"/>
              </w:rPr>
            </w:rPrChange>
          </w:rPr>
          <w:br/>
        </w:r>
      </w:del>
      <w:del w:id="2042" w:author="Justine Kao" w:date="2014-06-05T20:42:00Z">
        <w:r w:rsidRPr="00C82DFF" w:rsidDel="00390DD3">
          <w:rPr>
            <w:rFonts w:ascii="Times New Roman" w:eastAsia="Times New Roman" w:hAnsi="Times New Roman" w:cs="Times New Roman"/>
            <w:b/>
            <w:color w:val="222222"/>
            <w:shd w:val="clear" w:color="auto" w:fill="FFFFFF"/>
            <w:rPrChange w:id="2043" w:author="Justine Kao" w:date="2014-06-13T15:28:00Z">
              <w:rPr>
                <w:rFonts w:ascii="Arial" w:eastAsia="Times New Roman" w:hAnsi="Arial" w:cs="Arial"/>
                <w:color w:val="222222"/>
                <w:shd w:val="clear" w:color="auto" w:fill="FFFFFF"/>
              </w:rPr>
            </w:rPrChange>
          </w:rPr>
          <w:delText>In sum, as I said, there are a lot of interesting features in this paper. The modelling is nice and the finding is sensible. I don't think the novelty or impact of the results warrants a PNAS paper but I would be pleased to see it published elsewhere. </w:delText>
        </w:r>
        <w:r w:rsidRPr="00C82DFF" w:rsidDel="00390DD3">
          <w:rPr>
            <w:rFonts w:ascii="Times New Roman" w:eastAsia="Times New Roman" w:hAnsi="Times New Roman" w:cs="Times New Roman"/>
            <w:b/>
            <w:color w:val="222222"/>
            <w:rPrChange w:id="2044" w:author="Justine Kao" w:date="2014-06-13T15:28:00Z">
              <w:rPr>
                <w:rFonts w:ascii="Arial" w:eastAsia="Times New Roman" w:hAnsi="Arial" w:cs="Arial"/>
                <w:color w:val="222222"/>
              </w:rPr>
            </w:rPrChange>
          </w:rPr>
          <w:br/>
        </w:r>
        <w:r w:rsidRPr="00C82DFF" w:rsidDel="00390DD3">
          <w:rPr>
            <w:rFonts w:ascii="Times New Roman" w:eastAsia="Times New Roman" w:hAnsi="Times New Roman" w:cs="Times New Roman"/>
            <w:b/>
            <w:color w:val="222222"/>
            <w:rPrChange w:id="2045" w:author="Justine Kao" w:date="2014-06-13T15:28:00Z">
              <w:rPr>
                <w:rFonts w:ascii="Arial" w:eastAsia="Times New Roman" w:hAnsi="Arial" w:cs="Arial"/>
                <w:color w:val="222222"/>
              </w:rPr>
            </w:rPrChange>
          </w:rPr>
          <w:br/>
        </w:r>
        <w:r w:rsidRPr="00C82DFF" w:rsidDel="00390DD3">
          <w:rPr>
            <w:rFonts w:ascii="Times New Roman" w:eastAsia="Times New Roman" w:hAnsi="Times New Roman" w:cs="Times New Roman"/>
            <w:b/>
            <w:color w:val="222222"/>
            <w:rPrChange w:id="2046" w:author="Justine Kao" w:date="2014-06-13T15:28:00Z">
              <w:rPr>
                <w:rFonts w:ascii="Arial" w:eastAsia="Times New Roman" w:hAnsi="Arial" w:cs="Arial"/>
                <w:color w:val="222222"/>
              </w:rPr>
            </w:rPrChange>
          </w:rPr>
          <w:br/>
        </w:r>
        <w:r w:rsidRPr="00C82DFF" w:rsidDel="00390DD3">
          <w:rPr>
            <w:rFonts w:ascii="Times New Roman" w:eastAsia="Times New Roman" w:hAnsi="Times New Roman" w:cs="Times New Roman"/>
            <w:b/>
            <w:color w:val="222222"/>
            <w:rPrChange w:id="2047" w:author="Justine Kao" w:date="2014-06-13T15:28:00Z">
              <w:rPr>
                <w:rFonts w:ascii="Arial" w:eastAsia="Times New Roman" w:hAnsi="Arial" w:cs="Arial"/>
                <w:color w:val="222222"/>
              </w:rPr>
            </w:rPrChange>
          </w:rPr>
          <w:br/>
        </w:r>
      </w:del>
      <w:r w:rsidRPr="00C82DFF">
        <w:rPr>
          <w:rFonts w:ascii="Times New Roman" w:eastAsia="Times New Roman" w:hAnsi="Times New Roman" w:cs="Times New Roman"/>
          <w:b/>
          <w:color w:val="222222"/>
          <w:shd w:val="clear" w:color="auto" w:fill="FFFFFF"/>
          <w:rPrChange w:id="2048" w:author="Justine Kao" w:date="2014-06-13T15:28:00Z">
            <w:rPr>
              <w:rFonts w:ascii="Arial" w:eastAsia="Times New Roman" w:hAnsi="Arial" w:cs="Arial"/>
              <w:color w:val="222222"/>
              <w:shd w:val="clear" w:color="auto" w:fill="FFFFFF"/>
            </w:rPr>
          </w:rPrChange>
        </w:rPr>
        <w:t>Reviewer #2: </w:t>
      </w:r>
      <w:r w:rsidRPr="00CA258C">
        <w:rPr>
          <w:rFonts w:ascii="Times New Roman" w:eastAsia="Times New Roman" w:hAnsi="Times New Roman" w:cs="Times New Roman"/>
          <w:color w:val="222222"/>
          <w:rPrChange w:id="2049" w:author="Justine Kao" w:date="2014-06-05T19:39:00Z">
            <w:rPr>
              <w:rFonts w:ascii="Arial" w:eastAsia="Times New Roman" w:hAnsi="Arial" w:cs="Arial"/>
              <w:color w:val="222222"/>
            </w:rPr>
          </w:rPrChange>
        </w:rPr>
        <w:br/>
      </w:r>
      <w:del w:id="2050" w:author="Justine Kao" w:date="2014-06-05T20:43:00Z">
        <w:r w:rsidRPr="00CA258C" w:rsidDel="00390DD3">
          <w:rPr>
            <w:rFonts w:ascii="Times New Roman" w:eastAsia="Times New Roman" w:hAnsi="Times New Roman" w:cs="Times New Roman"/>
            <w:color w:val="222222"/>
            <w:rPrChange w:id="2051" w:author="Justine Kao" w:date="2014-06-05T19:39:00Z">
              <w:rPr>
                <w:rFonts w:ascii="Arial" w:eastAsia="Times New Roman" w:hAnsi="Arial" w:cs="Arial"/>
                <w:color w:val="222222"/>
              </w:rPr>
            </w:rPrChange>
          </w:rPr>
          <w:br/>
        </w:r>
        <w:r w:rsidRPr="00CA258C" w:rsidDel="00390DD3">
          <w:rPr>
            <w:rFonts w:ascii="Times New Roman" w:eastAsia="Times New Roman" w:hAnsi="Times New Roman" w:cs="Times New Roman"/>
            <w:color w:val="222222"/>
            <w:shd w:val="clear" w:color="auto" w:fill="FFFFFF"/>
            <w:rPrChange w:id="2052" w:author="Justine Kao" w:date="2014-06-05T19:39:00Z">
              <w:rPr>
                <w:rFonts w:ascii="Arial" w:eastAsia="Times New Roman" w:hAnsi="Arial" w:cs="Arial"/>
                <w:color w:val="222222"/>
                <w:shd w:val="clear" w:color="auto" w:fill="FFFFFF"/>
              </w:rPr>
            </w:rPrChange>
          </w:rPr>
          <w:delText>Suitable Quality?: Yes </w:delText>
        </w:r>
        <w:r w:rsidRPr="00CA258C" w:rsidDel="00390DD3">
          <w:rPr>
            <w:rFonts w:ascii="Times New Roman" w:eastAsia="Times New Roman" w:hAnsi="Times New Roman" w:cs="Times New Roman"/>
            <w:color w:val="222222"/>
            <w:rPrChange w:id="2053" w:author="Justine Kao" w:date="2014-06-05T19:39:00Z">
              <w:rPr>
                <w:rFonts w:ascii="Arial" w:eastAsia="Times New Roman" w:hAnsi="Arial" w:cs="Arial"/>
                <w:color w:val="222222"/>
              </w:rPr>
            </w:rPrChange>
          </w:rPr>
          <w:br/>
        </w:r>
        <w:r w:rsidRPr="00CA258C" w:rsidDel="00390DD3">
          <w:rPr>
            <w:rFonts w:ascii="Times New Roman" w:eastAsia="Times New Roman" w:hAnsi="Times New Roman" w:cs="Times New Roman"/>
            <w:color w:val="222222"/>
            <w:shd w:val="clear" w:color="auto" w:fill="FFFFFF"/>
            <w:rPrChange w:id="2054" w:author="Justine Kao" w:date="2014-06-05T19:39:00Z">
              <w:rPr>
                <w:rFonts w:ascii="Arial" w:eastAsia="Times New Roman" w:hAnsi="Arial" w:cs="Arial"/>
                <w:color w:val="222222"/>
                <w:shd w:val="clear" w:color="auto" w:fill="FFFFFF"/>
              </w:rPr>
            </w:rPrChange>
          </w:rPr>
          <w:delText>Sufficient General Interest?: Yes </w:delText>
        </w:r>
        <w:r w:rsidRPr="00CA258C" w:rsidDel="00390DD3">
          <w:rPr>
            <w:rFonts w:ascii="Times New Roman" w:eastAsia="Times New Roman" w:hAnsi="Times New Roman" w:cs="Times New Roman"/>
            <w:color w:val="222222"/>
            <w:rPrChange w:id="2055" w:author="Justine Kao" w:date="2014-06-05T19:39:00Z">
              <w:rPr>
                <w:rFonts w:ascii="Arial" w:eastAsia="Times New Roman" w:hAnsi="Arial" w:cs="Arial"/>
                <w:color w:val="222222"/>
              </w:rPr>
            </w:rPrChange>
          </w:rPr>
          <w:br/>
        </w:r>
        <w:r w:rsidRPr="00CA258C" w:rsidDel="00390DD3">
          <w:rPr>
            <w:rFonts w:ascii="Times New Roman" w:eastAsia="Times New Roman" w:hAnsi="Times New Roman" w:cs="Times New Roman"/>
            <w:color w:val="222222"/>
            <w:shd w:val="clear" w:color="auto" w:fill="FFFFFF"/>
            <w:rPrChange w:id="2056" w:author="Justine Kao" w:date="2014-06-05T19:39:00Z">
              <w:rPr>
                <w:rFonts w:ascii="Arial" w:eastAsia="Times New Roman" w:hAnsi="Arial" w:cs="Arial"/>
                <w:color w:val="222222"/>
                <w:shd w:val="clear" w:color="auto" w:fill="FFFFFF"/>
              </w:rPr>
            </w:rPrChange>
          </w:rPr>
          <w:delText>Conclusions Justified?: Yes </w:delText>
        </w:r>
        <w:r w:rsidRPr="00CA258C" w:rsidDel="00390DD3">
          <w:rPr>
            <w:rFonts w:ascii="Times New Roman" w:eastAsia="Times New Roman" w:hAnsi="Times New Roman" w:cs="Times New Roman"/>
            <w:color w:val="222222"/>
            <w:rPrChange w:id="2057" w:author="Justine Kao" w:date="2014-06-05T19:39:00Z">
              <w:rPr>
                <w:rFonts w:ascii="Arial" w:eastAsia="Times New Roman" w:hAnsi="Arial" w:cs="Arial"/>
                <w:color w:val="222222"/>
              </w:rPr>
            </w:rPrChange>
          </w:rPr>
          <w:br/>
        </w:r>
        <w:r w:rsidRPr="00CA258C" w:rsidDel="00390DD3">
          <w:rPr>
            <w:rFonts w:ascii="Times New Roman" w:eastAsia="Times New Roman" w:hAnsi="Times New Roman" w:cs="Times New Roman"/>
            <w:color w:val="222222"/>
            <w:shd w:val="clear" w:color="auto" w:fill="FFFFFF"/>
            <w:rPrChange w:id="2058" w:author="Justine Kao" w:date="2014-06-05T19:39:00Z">
              <w:rPr>
                <w:rFonts w:ascii="Arial" w:eastAsia="Times New Roman" w:hAnsi="Arial" w:cs="Arial"/>
                <w:color w:val="222222"/>
                <w:shd w:val="clear" w:color="auto" w:fill="FFFFFF"/>
              </w:rPr>
            </w:rPrChange>
          </w:rPr>
          <w:delText>Clearly Written?: No </w:delText>
        </w:r>
        <w:r w:rsidRPr="00CA258C" w:rsidDel="00390DD3">
          <w:rPr>
            <w:rFonts w:ascii="Times New Roman" w:eastAsia="Times New Roman" w:hAnsi="Times New Roman" w:cs="Times New Roman"/>
            <w:color w:val="222222"/>
            <w:rPrChange w:id="2059" w:author="Justine Kao" w:date="2014-06-05T19:39:00Z">
              <w:rPr>
                <w:rFonts w:ascii="Arial" w:eastAsia="Times New Roman" w:hAnsi="Arial" w:cs="Arial"/>
                <w:color w:val="222222"/>
              </w:rPr>
            </w:rPrChange>
          </w:rPr>
          <w:br/>
        </w:r>
        <w:r w:rsidRPr="00CA258C" w:rsidDel="00390DD3">
          <w:rPr>
            <w:rFonts w:ascii="Times New Roman" w:eastAsia="Times New Roman" w:hAnsi="Times New Roman" w:cs="Times New Roman"/>
            <w:color w:val="222222"/>
            <w:shd w:val="clear" w:color="auto" w:fill="FFFFFF"/>
            <w:rPrChange w:id="2060" w:author="Justine Kao" w:date="2014-06-05T19:39:00Z">
              <w:rPr>
                <w:rFonts w:ascii="Arial" w:eastAsia="Times New Roman" w:hAnsi="Arial" w:cs="Arial"/>
                <w:color w:val="222222"/>
                <w:shd w:val="clear" w:color="auto" w:fill="FFFFFF"/>
              </w:rPr>
            </w:rPrChange>
          </w:rPr>
          <w:delText>Procedures Described?: Yes </w:delText>
        </w:r>
        <w:r w:rsidRPr="00CA258C" w:rsidDel="00390DD3">
          <w:rPr>
            <w:rFonts w:ascii="Times New Roman" w:eastAsia="Times New Roman" w:hAnsi="Times New Roman" w:cs="Times New Roman"/>
            <w:color w:val="222222"/>
            <w:rPrChange w:id="2061"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rPrChange w:id="2062"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2063" w:author="Justine Kao" w:date="2014-06-05T19:39:00Z">
            <w:rPr>
              <w:rFonts w:ascii="Arial" w:eastAsia="Times New Roman" w:hAnsi="Arial" w:cs="Arial"/>
              <w:color w:val="222222"/>
              <w:shd w:val="clear" w:color="auto" w:fill="FFFFFF"/>
            </w:rPr>
          </w:rPrChange>
        </w:rPr>
        <w:t>Comments: </w:t>
      </w:r>
      <w:r w:rsidRPr="00CA258C">
        <w:rPr>
          <w:rFonts w:ascii="Times New Roman" w:eastAsia="Times New Roman" w:hAnsi="Times New Roman" w:cs="Times New Roman"/>
          <w:color w:val="222222"/>
          <w:rPrChange w:id="2064"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2065" w:author="Justine Kao" w:date="2014-06-05T19:39:00Z">
            <w:rPr>
              <w:rFonts w:ascii="Arial" w:eastAsia="Times New Roman" w:hAnsi="Arial" w:cs="Arial"/>
              <w:color w:val="222222"/>
              <w:shd w:val="clear" w:color="auto" w:fill="FFFFFF"/>
            </w:rPr>
          </w:rPrChange>
        </w:rPr>
        <w:t>This paper achieves the following: It develops (a) a quantified theory of the approximate use of round numbers, as in we waited thirty minutes to get a table, and (b) a quantified theory of the hyperbolic use of numbers (e.g. we waited a million years to get a table). These two uses are examples for non-literal, figurative speech that have the advantage of being easily controlled. The paper gives a model for these interpretations within a model in formal pragmatics called Rational Speech Act models (derived from the iterated best response model of Jäger &amp; Ebert 2009), it provides for the setting of parameters for this model by an experimental investigation using Amazon Turk, and it tests the predictions of this model in an experiment, again using Amazon Turk. This constitutes a novel application of the RSA model to two types of phenomena that are known in linguistic research and have only partially found formal explanations (in the case of the approximate interpretation of</w:t>
      </w:r>
      <w:r w:rsidRPr="00CA258C">
        <w:rPr>
          <w:rFonts w:ascii="Times New Roman" w:eastAsia="Times New Roman" w:hAnsi="Times New Roman" w:cs="Times New Roman"/>
          <w:color w:val="222222"/>
          <w:rPrChange w:id="2066"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2067" w:author="Justine Kao" w:date="2014-06-05T19:39:00Z">
            <w:rPr>
              <w:rFonts w:ascii="Arial" w:eastAsia="Times New Roman" w:hAnsi="Arial" w:cs="Arial"/>
              <w:color w:val="222222"/>
              <w:shd w:val="clear" w:color="auto" w:fill="FFFFFF"/>
            </w:rPr>
          </w:rPrChange>
        </w:rPr>
        <w:t>round numbers). </w:t>
      </w:r>
      <w:r w:rsidRPr="00CA258C">
        <w:rPr>
          <w:rFonts w:ascii="Times New Roman" w:eastAsia="Times New Roman" w:hAnsi="Times New Roman" w:cs="Times New Roman"/>
          <w:color w:val="222222"/>
          <w:rPrChange w:id="2068"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rPrChange w:id="2069"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2070" w:author="Justine Kao" w:date="2014-06-05T19:39:00Z">
            <w:rPr>
              <w:rFonts w:ascii="Arial" w:eastAsia="Times New Roman" w:hAnsi="Arial" w:cs="Arial"/>
              <w:color w:val="222222"/>
              <w:shd w:val="clear" w:color="auto" w:fill="FFFFFF"/>
            </w:rPr>
          </w:rPrChange>
        </w:rPr>
        <w:lastRenderedPageBreak/>
        <w:t>We think that the content of the paper merits publication in PNAS. It provides a precise and novel account for familiar linguistic phenomena within a theoretical setting that has been widely used for other fields (signalling theory, evolutionary game theory, e.g. in biology), and hence should have an appeal to an audience beyond linguistics and communication theory. The scientific methods used are generally sound. </w:t>
      </w:r>
      <w:r w:rsidRPr="00CA258C">
        <w:rPr>
          <w:rFonts w:ascii="Times New Roman" w:eastAsia="Times New Roman" w:hAnsi="Times New Roman" w:cs="Times New Roman"/>
          <w:color w:val="222222"/>
          <w:rPrChange w:id="2071"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rPrChange w:id="2072"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2073" w:author="Justine Kao" w:date="2014-06-05T19:39:00Z">
            <w:rPr>
              <w:rFonts w:ascii="Arial" w:eastAsia="Times New Roman" w:hAnsi="Arial" w:cs="Arial"/>
              <w:color w:val="222222"/>
              <w:shd w:val="clear" w:color="auto" w:fill="FFFFFF"/>
            </w:rPr>
          </w:rPrChange>
        </w:rPr>
        <w:t>But we also think that the paper, as it stands, makes it difficult to follow, and so we encourage the authors to improve on its presentation. This concerns the explanation of the RSA model on p. 1, where crucial parts remain unexplained - e.g., C(u) for the cost of the utterance, the idea of recursivity, the role of e to create a "diminishing return" for each recursion which guarantees asymptotic behavior, P(m) for the prior probability for the meaning m, etc. These things are partly explained later, but at this point the reader is puzzled. Perhaps it would be suitable to give an informal overview and then integrate the presentation of the model with the application at hand, which is done here in the section "Model" in the "Materials and Models" section on p. 5. </w:t>
      </w:r>
    </w:p>
    <w:p w14:paraId="57E1E1EE" w14:textId="77777777" w:rsidR="00C8023C" w:rsidRPr="00CA258C" w:rsidRDefault="00C8023C" w:rsidP="001705B9">
      <w:pPr>
        <w:rPr>
          <w:rFonts w:ascii="Times New Roman" w:eastAsia="Times New Roman" w:hAnsi="Times New Roman" w:cs="Times New Roman"/>
          <w:color w:val="222222"/>
          <w:shd w:val="clear" w:color="auto" w:fill="FFFFFF"/>
          <w:rPrChange w:id="2074" w:author="Justine Kao" w:date="2014-06-05T19:39:00Z">
            <w:rPr>
              <w:rFonts w:ascii="Arial" w:eastAsia="Times New Roman" w:hAnsi="Arial" w:cs="Arial"/>
              <w:color w:val="222222"/>
              <w:shd w:val="clear" w:color="auto" w:fill="FFFFFF"/>
            </w:rPr>
          </w:rPrChange>
        </w:rPr>
      </w:pPr>
    </w:p>
    <w:p w14:paraId="0B26DED3" w14:textId="2A9518C0" w:rsidR="00504CA8" w:rsidRDefault="00504CA8">
      <w:pPr>
        <w:ind w:left="720"/>
        <w:rPr>
          <w:ins w:id="2075" w:author="Noah Goodman" w:date="2014-06-13T11:03:00Z"/>
          <w:rFonts w:ascii="Times New Roman" w:eastAsia="Times New Roman" w:hAnsi="Times New Roman" w:cs="Times New Roman"/>
          <w:color w:val="222222"/>
          <w:shd w:val="clear" w:color="auto" w:fill="FFFFFF"/>
        </w:rPr>
      </w:pPr>
      <w:ins w:id="2076" w:author="Noah Goodman" w:date="2014-06-13T11:01:00Z">
        <w:r>
          <w:rPr>
            <w:rFonts w:ascii="Times New Roman" w:eastAsia="Times New Roman" w:hAnsi="Times New Roman" w:cs="Times New Roman"/>
            <w:color w:val="222222"/>
            <w:shd w:val="clear" w:color="auto" w:fill="FFFFFF"/>
          </w:rPr>
          <w:t xml:space="preserve">We have both expanded the informal overview of the modeling approach in the introduction and detailed the </w:t>
        </w:r>
      </w:ins>
      <w:ins w:id="2077" w:author="Noah Goodman" w:date="2014-06-13T11:02:00Z">
        <w:r>
          <w:rPr>
            <w:rFonts w:ascii="Times New Roman" w:eastAsia="Times New Roman" w:hAnsi="Times New Roman" w:cs="Times New Roman"/>
            <w:color w:val="222222"/>
            <w:shd w:val="clear" w:color="auto" w:fill="FFFFFF"/>
          </w:rPr>
          <w:t>components</w:t>
        </w:r>
      </w:ins>
      <w:ins w:id="2078" w:author="Noah Goodman" w:date="2014-06-13T11:01:00Z">
        <w:r>
          <w:rPr>
            <w:rFonts w:ascii="Times New Roman" w:eastAsia="Times New Roman" w:hAnsi="Times New Roman" w:cs="Times New Roman"/>
            <w:color w:val="222222"/>
            <w:shd w:val="clear" w:color="auto" w:fill="FFFFFF"/>
          </w:rPr>
          <w:t xml:space="preserve"> of the RSA framework where they are first used</w:t>
        </w:r>
      </w:ins>
      <w:ins w:id="2079" w:author="Noah Goodman" w:date="2014-06-13T11:02:00Z">
        <w:r>
          <w:rPr>
            <w:rFonts w:ascii="Times New Roman" w:eastAsia="Times New Roman" w:hAnsi="Times New Roman" w:cs="Times New Roman"/>
            <w:color w:val="222222"/>
            <w:shd w:val="clear" w:color="auto" w:fill="FFFFFF"/>
          </w:rPr>
          <w:t xml:space="preserve"> (</w:t>
        </w:r>
      </w:ins>
      <w:del w:id="2080" w:author="Noah Goodman" w:date="2014-06-13T11:02:00Z">
        <w:r w:rsidR="00F20691" w:rsidRPr="00CA258C" w:rsidDel="00504CA8">
          <w:rPr>
            <w:rFonts w:ascii="Times New Roman" w:eastAsia="Times New Roman" w:hAnsi="Times New Roman" w:cs="Times New Roman"/>
            <w:color w:val="222222"/>
            <w:shd w:val="clear" w:color="auto" w:fill="FFFFFF"/>
            <w:rPrChange w:id="2081" w:author="Justine Kao" w:date="2014-06-05T19:39:00Z">
              <w:rPr>
                <w:rFonts w:ascii="Arial" w:eastAsia="Times New Roman" w:hAnsi="Arial" w:cs="Arial"/>
                <w:color w:val="222222"/>
                <w:shd w:val="clear" w:color="auto" w:fill="FFFFFF"/>
              </w:rPr>
            </w:rPrChange>
          </w:rPr>
          <w:delText xml:space="preserve">Please </w:delText>
        </w:r>
      </w:del>
      <w:r w:rsidR="00F20691" w:rsidRPr="00CA258C">
        <w:rPr>
          <w:rFonts w:ascii="Times New Roman" w:eastAsia="Times New Roman" w:hAnsi="Times New Roman" w:cs="Times New Roman"/>
          <w:color w:val="222222"/>
          <w:shd w:val="clear" w:color="auto" w:fill="FFFFFF"/>
          <w:rPrChange w:id="2082" w:author="Justine Kao" w:date="2014-06-05T19:39:00Z">
            <w:rPr>
              <w:rFonts w:ascii="Arial" w:eastAsia="Times New Roman" w:hAnsi="Arial" w:cs="Arial"/>
              <w:color w:val="222222"/>
              <w:shd w:val="clear" w:color="auto" w:fill="FFFFFF"/>
            </w:rPr>
          </w:rPrChange>
        </w:rPr>
        <w:t>see our response to the editor’s comment (2)</w:t>
      </w:r>
      <w:ins w:id="2083" w:author="Noah Goodman" w:date="2014-06-13T11:06:00Z">
        <w:r w:rsidR="0030201E">
          <w:rPr>
            <w:rFonts w:ascii="Times New Roman" w:eastAsia="Times New Roman" w:hAnsi="Times New Roman" w:cs="Times New Roman"/>
            <w:color w:val="222222"/>
            <w:shd w:val="clear" w:color="auto" w:fill="FFFFFF"/>
          </w:rPr>
          <w:t>, above</w:t>
        </w:r>
      </w:ins>
      <w:ins w:id="2084" w:author="Noah Goodman" w:date="2014-06-13T11:02:00Z">
        <w:r>
          <w:rPr>
            <w:rFonts w:ascii="Times New Roman" w:eastAsia="Times New Roman" w:hAnsi="Times New Roman" w:cs="Times New Roman"/>
            <w:color w:val="222222"/>
            <w:shd w:val="clear" w:color="auto" w:fill="FFFFFF"/>
          </w:rPr>
          <w:t>)</w:t>
        </w:r>
      </w:ins>
      <w:r w:rsidR="00F20691" w:rsidRPr="00CA258C">
        <w:rPr>
          <w:rFonts w:ascii="Times New Roman" w:eastAsia="Times New Roman" w:hAnsi="Times New Roman" w:cs="Times New Roman"/>
          <w:color w:val="222222"/>
          <w:shd w:val="clear" w:color="auto" w:fill="FFFFFF"/>
          <w:rPrChange w:id="2085" w:author="Justine Kao" w:date="2014-06-05T19:39:00Z">
            <w:rPr>
              <w:rFonts w:ascii="Arial" w:eastAsia="Times New Roman" w:hAnsi="Arial" w:cs="Arial"/>
              <w:color w:val="222222"/>
              <w:shd w:val="clear" w:color="auto" w:fill="FFFFFF"/>
            </w:rPr>
          </w:rPrChange>
        </w:rPr>
        <w:t>.</w:t>
      </w:r>
      <w:ins w:id="2086" w:author="Noah Goodman" w:date="2014-06-13T11:01:00Z">
        <w:r>
          <w:rPr>
            <w:rFonts w:ascii="Times New Roman" w:eastAsia="Times New Roman" w:hAnsi="Times New Roman" w:cs="Times New Roman"/>
            <w:color w:val="222222"/>
            <w:shd w:val="clear" w:color="auto" w:fill="FFFFFF"/>
          </w:rPr>
          <w:t xml:space="preserve"> </w:t>
        </w:r>
      </w:ins>
    </w:p>
    <w:p w14:paraId="4946E4CC" w14:textId="77777777" w:rsidR="00C82DFF" w:rsidRDefault="00C82DFF">
      <w:pPr>
        <w:ind w:left="720"/>
        <w:rPr>
          <w:ins w:id="2087" w:author="Justine Kao" w:date="2014-06-13T15:28:00Z"/>
          <w:rFonts w:ascii="Times New Roman" w:eastAsia="Times New Roman" w:hAnsi="Times New Roman" w:cs="Times New Roman"/>
          <w:color w:val="222222"/>
          <w:shd w:val="clear" w:color="auto" w:fill="FFFFFF"/>
        </w:rPr>
      </w:pPr>
    </w:p>
    <w:p w14:paraId="7186D6EF" w14:textId="5C0537E4" w:rsidR="00504CA8" w:rsidRPr="00CA258C" w:rsidRDefault="00504CA8">
      <w:pPr>
        <w:ind w:left="720"/>
        <w:rPr>
          <w:rFonts w:ascii="Times New Roman" w:eastAsia="Times New Roman" w:hAnsi="Times New Roman" w:cs="Times New Roman"/>
          <w:color w:val="222222"/>
          <w:shd w:val="clear" w:color="auto" w:fill="FFFFFF"/>
          <w:rPrChange w:id="2088" w:author="Justine Kao" w:date="2014-06-05T19:39:00Z">
            <w:rPr>
              <w:rFonts w:ascii="Arial" w:eastAsia="Times New Roman" w:hAnsi="Arial" w:cs="Arial"/>
              <w:color w:val="222222"/>
              <w:shd w:val="clear" w:color="auto" w:fill="FFFFFF"/>
            </w:rPr>
          </w:rPrChange>
        </w:rPr>
      </w:pPr>
      <w:ins w:id="2089" w:author="Noah Goodman" w:date="2014-06-13T11:03:00Z">
        <w:r>
          <w:rPr>
            <w:rFonts w:ascii="Times New Roman" w:eastAsia="Times New Roman" w:hAnsi="Times New Roman" w:cs="Times New Roman"/>
            <w:color w:val="222222"/>
            <w:shd w:val="clear" w:color="auto" w:fill="FFFFFF"/>
          </w:rPr>
          <w:t xml:space="preserve">While the RSA framework is defined to arbitrary recursive depth, previous </w:t>
        </w:r>
        <w:r w:rsidRPr="00C82DFF">
          <w:rPr>
            <w:rFonts w:ascii="Times New Roman" w:eastAsia="Times New Roman" w:hAnsi="Times New Roman" w:cs="Times New Roman"/>
            <w:color w:val="222222"/>
            <w:shd w:val="clear" w:color="auto" w:fill="FFFFFF"/>
          </w:rPr>
          <w:t>research</w:t>
        </w:r>
      </w:ins>
      <w:ins w:id="2090" w:author="Noah Goodman" w:date="2014-06-13T11:04:00Z">
        <w:r w:rsidRPr="00C82DFF">
          <w:rPr>
            <w:rFonts w:ascii="Times New Roman" w:eastAsia="Times New Roman" w:hAnsi="Times New Roman" w:cs="Times New Roman"/>
            <w:color w:val="222222"/>
            <w:shd w:val="clear" w:color="auto" w:fill="FFFFFF"/>
          </w:rPr>
          <w:t xml:space="preserve"> (</w:t>
        </w:r>
        <w:del w:id="2091" w:author="Justine Kao" w:date="2014-06-13T15:28:00Z">
          <w:r w:rsidRPr="00C82DFF" w:rsidDel="00C82DFF">
            <w:rPr>
              <w:rFonts w:ascii="Times New Roman" w:eastAsia="Times New Roman" w:hAnsi="Times New Roman" w:cs="Times New Roman"/>
              <w:color w:val="222222"/>
              <w:shd w:val="clear" w:color="auto" w:fill="FFFFFF"/>
            </w:rPr>
            <w:delText>cites</w:delText>
          </w:r>
        </w:del>
      </w:ins>
      <w:ins w:id="2092" w:author="Justine Kao" w:date="2014-06-13T15:28:00Z">
        <w:r w:rsidR="00C82DFF" w:rsidRPr="00C82DFF">
          <w:rPr>
            <w:rFonts w:ascii="Times New Roman" w:eastAsia="Times New Roman" w:hAnsi="Times New Roman" w:cs="Times New Roman"/>
            <w:color w:val="222222"/>
            <w:shd w:val="clear" w:color="auto" w:fill="FFFFFF"/>
            <w:rPrChange w:id="2093" w:author="Justine Kao" w:date="2014-06-13T15:29:00Z">
              <w:rPr>
                <w:rFonts w:ascii="Times New Roman" w:eastAsia="Times New Roman" w:hAnsi="Times New Roman" w:cs="Times New Roman"/>
                <w:color w:val="222222"/>
                <w:highlight w:val="yellow"/>
                <w:shd w:val="clear" w:color="auto" w:fill="FFFFFF"/>
              </w:rPr>
            </w:rPrChange>
          </w:rPr>
          <w:t xml:space="preserve">Frank &amp; Goodman, 2012; Goodman &amp; Stuhlmuller, </w:t>
        </w:r>
      </w:ins>
      <w:ins w:id="2094" w:author="Justine Kao" w:date="2014-06-13T15:29:00Z">
        <w:r w:rsidR="00C82DFF" w:rsidRPr="00C82DFF">
          <w:rPr>
            <w:rFonts w:ascii="Times New Roman" w:eastAsia="Times New Roman" w:hAnsi="Times New Roman" w:cs="Times New Roman"/>
            <w:color w:val="222222"/>
            <w:shd w:val="clear" w:color="auto" w:fill="FFFFFF"/>
            <w:rPrChange w:id="2095" w:author="Justine Kao" w:date="2014-06-13T15:29:00Z">
              <w:rPr>
                <w:rFonts w:ascii="Times New Roman" w:eastAsia="Times New Roman" w:hAnsi="Times New Roman" w:cs="Times New Roman"/>
                <w:color w:val="222222"/>
                <w:highlight w:val="yellow"/>
                <w:shd w:val="clear" w:color="auto" w:fill="FFFFFF"/>
              </w:rPr>
            </w:rPrChange>
          </w:rPr>
          <w:t>2013</w:t>
        </w:r>
      </w:ins>
      <w:ins w:id="2096" w:author="Noah Goodman" w:date="2014-06-13T11:04:00Z">
        <w:r w:rsidRPr="00C82DFF">
          <w:rPr>
            <w:rFonts w:ascii="Times New Roman" w:eastAsia="Times New Roman" w:hAnsi="Times New Roman" w:cs="Times New Roman"/>
            <w:color w:val="222222"/>
            <w:shd w:val="clear" w:color="auto" w:fill="FFFFFF"/>
          </w:rPr>
          <w:t>)</w:t>
        </w:r>
      </w:ins>
      <w:ins w:id="2097" w:author="Noah Goodman" w:date="2014-06-13T11:03:00Z">
        <w:r w:rsidRPr="00C82DFF">
          <w:rPr>
            <w:rFonts w:ascii="Times New Roman" w:eastAsia="Times New Roman" w:hAnsi="Times New Roman" w:cs="Times New Roman"/>
            <w:color w:val="222222"/>
            <w:shd w:val="clear" w:color="auto" w:fill="FFFFFF"/>
          </w:rPr>
          <w:t xml:space="preserve"> </w:t>
        </w:r>
        <w:r w:rsidR="00AE441D">
          <w:rPr>
            <w:rFonts w:ascii="Times New Roman" w:eastAsia="Times New Roman" w:hAnsi="Times New Roman" w:cs="Times New Roman"/>
            <w:color w:val="222222"/>
            <w:shd w:val="clear" w:color="auto" w:fill="FFFFFF"/>
          </w:rPr>
          <w:t>suggested</w:t>
        </w:r>
        <w:r w:rsidRPr="00C82DFF">
          <w:rPr>
            <w:rFonts w:ascii="Times New Roman" w:eastAsia="Times New Roman" w:hAnsi="Times New Roman" w:cs="Times New Roman"/>
            <w:color w:val="222222"/>
            <w:shd w:val="clear" w:color="auto" w:fill="FFFFFF"/>
          </w:rPr>
          <w:t xml:space="preserve"> that human language understanding is often best fit at recursive depth 1.</w:t>
        </w:r>
      </w:ins>
      <w:ins w:id="2098" w:author="Noah Goodman" w:date="2014-06-16T06:02:00Z">
        <w:r w:rsidR="00AE441D">
          <w:rPr>
            <w:rFonts w:ascii="Times New Roman" w:eastAsia="Times New Roman" w:hAnsi="Times New Roman" w:cs="Times New Roman"/>
            <w:color w:val="222222"/>
            <w:shd w:val="clear" w:color="auto" w:fill="FFFFFF"/>
          </w:rPr>
          <w:t xml:space="preserve"> </w:t>
        </w:r>
      </w:ins>
      <w:ins w:id="2099" w:author="Noah Goodman" w:date="2014-06-16T06:03:00Z">
        <w:r w:rsidR="00AE441D">
          <w:rPr>
            <w:rFonts w:ascii="Times New Roman" w:eastAsia="Times New Roman" w:hAnsi="Times New Roman" w:cs="Times New Roman"/>
            <w:color w:val="222222"/>
            <w:shd w:val="clear" w:color="auto" w:fill="FFFFFF"/>
          </w:rPr>
          <w:t>Following this work</w:t>
        </w:r>
      </w:ins>
      <w:ins w:id="2100" w:author="Noah Goodman" w:date="2014-06-16T06:02:00Z">
        <w:r w:rsidR="00AE441D">
          <w:rPr>
            <w:rFonts w:ascii="Times New Roman" w:eastAsia="Times New Roman" w:hAnsi="Times New Roman" w:cs="Times New Roman"/>
            <w:color w:val="222222"/>
            <w:shd w:val="clear" w:color="auto" w:fill="FFFFFF"/>
          </w:rPr>
          <w:t xml:space="preserve">, we </w:t>
        </w:r>
      </w:ins>
      <w:ins w:id="2101" w:author="Noah Goodman" w:date="2014-06-16T06:03:00Z">
        <w:r w:rsidR="00AE441D">
          <w:rPr>
            <w:rFonts w:ascii="Times New Roman" w:eastAsia="Times New Roman" w:hAnsi="Times New Roman" w:cs="Times New Roman"/>
            <w:color w:val="222222"/>
            <w:shd w:val="clear" w:color="auto" w:fill="FFFFFF"/>
          </w:rPr>
          <w:t>compared our data</w:t>
        </w:r>
      </w:ins>
      <w:ins w:id="2102" w:author="Noah Goodman" w:date="2014-06-16T06:02:00Z">
        <w:r w:rsidR="00AE441D">
          <w:rPr>
            <w:rFonts w:ascii="Times New Roman" w:eastAsia="Times New Roman" w:hAnsi="Times New Roman" w:cs="Times New Roman"/>
            <w:color w:val="222222"/>
            <w:shd w:val="clear" w:color="auto" w:fill="FFFFFF"/>
          </w:rPr>
          <w:t xml:space="preserve"> only</w:t>
        </w:r>
      </w:ins>
      <w:ins w:id="2103" w:author="Noah Goodman" w:date="2014-06-16T06:03:00Z">
        <w:r w:rsidR="00AE441D">
          <w:rPr>
            <w:rFonts w:ascii="Times New Roman" w:eastAsia="Times New Roman" w:hAnsi="Times New Roman" w:cs="Times New Roman"/>
            <w:color w:val="222222"/>
            <w:shd w:val="clear" w:color="auto" w:fill="FFFFFF"/>
          </w:rPr>
          <w:t xml:space="preserve"> to</w:t>
        </w:r>
      </w:ins>
      <w:ins w:id="2104" w:author="Noah Goodman" w:date="2014-06-16T06:02:00Z">
        <w:r w:rsidR="00AE441D">
          <w:rPr>
            <w:rFonts w:ascii="Times New Roman" w:eastAsia="Times New Roman" w:hAnsi="Times New Roman" w:cs="Times New Roman"/>
            <w:color w:val="222222"/>
            <w:shd w:val="clear" w:color="auto" w:fill="FFFFFF"/>
          </w:rPr>
          <w:t xml:space="preserve"> listener L1 (</w:t>
        </w:r>
      </w:ins>
      <w:ins w:id="2105" w:author="Noah Goodman" w:date="2014-06-16T06:03:00Z">
        <w:r w:rsidR="00AE441D">
          <w:rPr>
            <w:rFonts w:ascii="Times New Roman" w:eastAsia="Times New Roman" w:hAnsi="Times New Roman" w:cs="Times New Roman"/>
            <w:color w:val="222222"/>
            <w:shd w:val="clear" w:color="auto" w:fill="FFFFFF"/>
          </w:rPr>
          <w:t xml:space="preserve">at recursive </w:t>
        </w:r>
      </w:ins>
      <w:ins w:id="2106" w:author="Noah Goodman" w:date="2014-06-16T06:02:00Z">
        <w:r w:rsidR="00AE441D">
          <w:rPr>
            <w:rFonts w:ascii="Times New Roman" w:eastAsia="Times New Roman" w:hAnsi="Times New Roman" w:cs="Times New Roman"/>
            <w:color w:val="222222"/>
            <w:shd w:val="clear" w:color="auto" w:fill="FFFFFF"/>
          </w:rPr>
          <w:t>depth 1)</w:t>
        </w:r>
      </w:ins>
      <w:ins w:id="2107" w:author="Noah Goodman" w:date="2014-06-16T06:03:00Z">
        <w:r w:rsidR="00AE441D">
          <w:rPr>
            <w:rFonts w:ascii="Times New Roman" w:eastAsia="Times New Roman" w:hAnsi="Times New Roman" w:cs="Times New Roman"/>
            <w:color w:val="222222"/>
            <w:shd w:val="clear" w:color="auto" w:fill="FFFFFF"/>
          </w:rPr>
          <w:t>.</w:t>
        </w:r>
      </w:ins>
      <w:ins w:id="2108" w:author="Noah Goodman" w:date="2014-06-16T06:02:00Z">
        <w:r w:rsidR="00AE441D">
          <w:rPr>
            <w:rFonts w:ascii="Times New Roman" w:eastAsia="Times New Roman" w:hAnsi="Times New Roman" w:cs="Times New Roman"/>
            <w:color w:val="222222"/>
            <w:shd w:val="clear" w:color="auto" w:fill="FFFFFF"/>
          </w:rPr>
          <w:t xml:space="preserve"> </w:t>
        </w:r>
      </w:ins>
      <w:ins w:id="2109" w:author="Noah Goodman" w:date="2014-06-13T11:05:00Z">
        <w:r w:rsidR="00A22A98" w:rsidRPr="00C82DFF">
          <w:rPr>
            <w:rFonts w:ascii="Times New Roman" w:eastAsia="Times New Roman" w:hAnsi="Times New Roman" w:cs="Times New Roman"/>
            <w:color w:val="222222"/>
            <w:shd w:val="clear" w:color="auto" w:fill="FFFFFF"/>
          </w:rPr>
          <w:t>This makes it less relevant to explain the</w:t>
        </w:r>
        <w:r w:rsidR="00A22A98">
          <w:rPr>
            <w:rFonts w:ascii="Times New Roman" w:eastAsia="Times New Roman" w:hAnsi="Times New Roman" w:cs="Times New Roman"/>
            <w:color w:val="222222"/>
            <w:shd w:val="clear" w:color="auto" w:fill="FFFFFF"/>
          </w:rPr>
          <w:t xml:space="preserve"> asymptotic behavior of the model. To clarify this we have adjusted our notation to the more specific case of one level of recursion that we use to model participants’ </w:t>
        </w:r>
      </w:ins>
      <w:ins w:id="2110" w:author="Noah Goodman" w:date="2014-06-13T11:06:00Z">
        <w:r w:rsidR="005A34CA">
          <w:rPr>
            <w:rFonts w:ascii="Times New Roman" w:eastAsia="Times New Roman" w:hAnsi="Times New Roman" w:cs="Times New Roman"/>
            <w:color w:val="222222"/>
            <w:shd w:val="clear" w:color="auto" w:fill="FFFFFF"/>
          </w:rPr>
          <w:t>judgments</w:t>
        </w:r>
      </w:ins>
      <w:ins w:id="2111" w:author="Noah Goodman" w:date="2014-06-13T11:05:00Z">
        <w:r w:rsidR="00A22A98">
          <w:rPr>
            <w:rFonts w:ascii="Times New Roman" w:eastAsia="Times New Roman" w:hAnsi="Times New Roman" w:cs="Times New Roman"/>
            <w:color w:val="222222"/>
            <w:shd w:val="clear" w:color="auto" w:fill="FFFFFF"/>
          </w:rPr>
          <w:t>.</w:t>
        </w:r>
      </w:ins>
    </w:p>
    <w:p w14:paraId="54E054F3" w14:textId="77777777" w:rsidR="00C8023C" w:rsidRPr="00CA258C" w:rsidRDefault="001705B9" w:rsidP="001705B9">
      <w:pPr>
        <w:rPr>
          <w:rFonts w:ascii="Times New Roman" w:eastAsia="Times New Roman" w:hAnsi="Times New Roman" w:cs="Times New Roman"/>
          <w:color w:val="222222"/>
          <w:rPrChange w:id="2112"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2113" w:author="Justine Kao" w:date="2014-06-05T19:39:00Z">
            <w:rPr>
              <w:rFonts w:ascii="Arial" w:eastAsia="Times New Roman" w:hAnsi="Arial" w:cs="Arial"/>
              <w:color w:val="222222"/>
            </w:rPr>
          </w:rPrChange>
        </w:rPr>
        <w:br/>
      </w:r>
      <w:del w:id="2114" w:author="Justine Kao" w:date="2014-06-05T20:43:00Z">
        <w:r w:rsidRPr="00CA258C" w:rsidDel="00390DD3">
          <w:rPr>
            <w:rFonts w:ascii="Times New Roman" w:eastAsia="Times New Roman" w:hAnsi="Times New Roman" w:cs="Times New Roman"/>
            <w:color w:val="222222"/>
            <w:rPrChange w:id="2115"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shd w:val="clear" w:color="auto" w:fill="FFFFFF"/>
          <w:rPrChange w:id="2116" w:author="Justine Kao" w:date="2014-06-05T19:39:00Z">
            <w:rPr>
              <w:rFonts w:ascii="Arial" w:eastAsia="Times New Roman" w:hAnsi="Arial" w:cs="Arial"/>
              <w:color w:val="222222"/>
              <w:shd w:val="clear" w:color="auto" w:fill="FFFFFF"/>
            </w:rPr>
          </w:rPrChange>
        </w:rPr>
        <w:t>On p. 2 the authors suggest a model in which interpretation has two dimensions, one related to the state of the world, one related to the emotional attitude of the speaker. This is directly related to Christopher Pott's two-dimensional theory of meaning, which should be mentioned here. </w:t>
      </w:r>
      <w:r w:rsidRPr="00CA258C">
        <w:rPr>
          <w:rFonts w:ascii="Times New Roman" w:eastAsia="Times New Roman" w:hAnsi="Times New Roman" w:cs="Times New Roman"/>
          <w:color w:val="222222"/>
          <w:rPrChange w:id="2117" w:author="Justine Kao" w:date="2014-06-05T19:39:00Z">
            <w:rPr>
              <w:rFonts w:ascii="Arial" w:eastAsia="Times New Roman" w:hAnsi="Arial" w:cs="Arial"/>
              <w:color w:val="222222"/>
            </w:rPr>
          </w:rPrChange>
        </w:rPr>
        <w:br/>
      </w:r>
    </w:p>
    <w:p w14:paraId="04E42197" w14:textId="7371E684" w:rsidR="00020C6A" w:rsidRPr="00CA258C" w:rsidRDefault="00CA1FFC" w:rsidP="00CA1FFC">
      <w:pPr>
        <w:ind w:left="720"/>
        <w:rPr>
          <w:rFonts w:ascii="Times New Roman" w:eastAsia="Times New Roman" w:hAnsi="Times New Roman" w:cs="Times New Roman"/>
          <w:color w:val="222222"/>
          <w:rPrChange w:id="2118"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2119" w:author="Justine Kao" w:date="2014-06-05T19:39:00Z">
            <w:rPr>
              <w:rFonts w:ascii="Arial" w:eastAsia="Times New Roman" w:hAnsi="Arial" w:cs="Arial"/>
              <w:color w:val="222222"/>
            </w:rPr>
          </w:rPrChange>
        </w:rPr>
        <w:t>We thank Reviewer #2 for the reference, and we included it in the main text when introducing the two dimensions of interpretations.</w:t>
      </w:r>
      <w:ins w:id="2120" w:author="Noah Goodman" w:date="2014-06-05T09:33:00Z">
        <w:r w:rsidR="006E7025" w:rsidRPr="00CA258C">
          <w:rPr>
            <w:rFonts w:ascii="Times New Roman" w:eastAsia="Times New Roman" w:hAnsi="Times New Roman" w:cs="Times New Roman"/>
            <w:color w:val="222222"/>
            <w:rPrChange w:id="2121" w:author="Justine Kao" w:date="2014-06-05T19:39:00Z">
              <w:rPr>
                <w:rFonts w:ascii="Arial" w:eastAsia="Times New Roman" w:hAnsi="Arial" w:cs="Arial"/>
                <w:color w:val="222222"/>
              </w:rPr>
            </w:rPrChange>
          </w:rPr>
          <w:t xml:space="preserve"> There are strong similarities but also critical differences between our mechanism and Potts’s</w:t>
        </w:r>
      </w:ins>
      <w:ins w:id="2122" w:author="Justine Kao" w:date="2014-06-13T15:29:00Z">
        <w:r w:rsidR="00FB1B20">
          <w:rPr>
            <w:rFonts w:ascii="Times New Roman" w:eastAsia="Times New Roman" w:hAnsi="Times New Roman" w:cs="Times New Roman"/>
            <w:color w:val="222222"/>
          </w:rPr>
          <w:t>,</w:t>
        </w:r>
      </w:ins>
      <w:ins w:id="2123" w:author="Noah Goodman" w:date="2014-06-05T09:33:00Z">
        <w:r w:rsidR="006E7025" w:rsidRPr="00CA258C">
          <w:rPr>
            <w:rFonts w:ascii="Times New Roman" w:eastAsia="Times New Roman" w:hAnsi="Times New Roman" w:cs="Times New Roman"/>
            <w:color w:val="222222"/>
            <w:rPrChange w:id="2124" w:author="Justine Kao" w:date="2014-06-05T19:39:00Z">
              <w:rPr>
                <w:rFonts w:ascii="Arial" w:eastAsia="Times New Roman" w:hAnsi="Arial" w:cs="Arial"/>
                <w:color w:val="222222"/>
              </w:rPr>
            </w:rPrChange>
          </w:rPr>
          <w:t xml:space="preserve"> hinging on the extent to which affect is </w:t>
        </w:r>
      </w:ins>
      <w:ins w:id="2125" w:author="Noah Goodman" w:date="2014-06-05T09:34:00Z">
        <w:r w:rsidR="003B4BB6" w:rsidRPr="00CA258C">
          <w:rPr>
            <w:rFonts w:ascii="Times New Roman" w:eastAsia="Times New Roman" w:hAnsi="Times New Roman" w:cs="Times New Roman"/>
            <w:color w:val="222222"/>
            <w:rPrChange w:id="2126" w:author="Justine Kao" w:date="2014-06-05T19:39:00Z">
              <w:rPr>
                <w:rFonts w:ascii="Arial" w:eastAsia="Times New Roman" w:hAnsi="Arial" w:cs="Arial"/>
                <w:color w:val="222222"/>
              </w:rPr>
            </w:rPrChange>
          </w:rPr>
          <w:t>affected</w:t>
        </w:r>
      </w:ins>
      <w:ins w:id="2127" w:author="Noah Goodman" w:date="2014-06-05T09:33:00Z">
        <w:r w:rsidR="006E7025" w:rsidRPr="00CA258C">
          <w:rPr>
            <w:rFonts w:ascii="Times New Roman" w:eastAsia="Times New Roman" w:hAnsi="Times New Roman" w:cs="Times New Roman"/>
            <w:color w:val="222222"/>
            <w:rPrChange w:id="2128" w:author="Justine Kao" w:date="2014-06-05T19:39:00Z">
              <w:rPr>
                <w:rFonts w:ascii="Arial" w:eastAsia="Times New Roman" w:hAnsi="Arial" w:cs="Arial"/>
                <w:color w:val="222222"/>
              </w:rPr>
            </w:rPrChange>
          </w:rPr>
          <w:t xml:space="preserve"> by semantic operations</w:t>
        </w:r>
      </w:ins>
      <w:ins w:id="2129" w:author="Noah Goodman" w:date="2014-06-16T06:04:00Z">
        <w:r w:rsidR="00436826">
          <w:rPr>
            <w:rFonts w:ascii="Times New Roman" w:eastAsia="Times New Roman" w:hAnsi="Times New Roman" w:cs="Times New Roman"/>
            <w:color w:val="222222"/>
          </w:rPr>
          <w:t>.</w:t>
        </w:r>
      </w:ins>
      <w:ins w:id="2130" w:author="Justine Kao" w:date="2014-06-13T15:29:00Z">
        <w:del w:id="2131" w:author="Noah Goodman" w:date="2014-06-16T06:04:00Z">
          <w:r w:rsidR="00FB1B20" w:rsidDel="00436826">
            <w:rPr>
              <w:rFonts w:ascii="Times New Roman" w:eastAsia="Times New Roman" w:hAnsi="Times New Roman" w:cs="Times New Roman"/>
              <w:color w:val="222222"/>
            </w:rPr>
            <w:delText xml:space="preserve">, </w:delText>
          </w:r>
          <w:r w:rsidR="00FB1B20" w:rsidRPr="000F538D" w:rsidDel="00436826">
            <w:rPr>
              <w:rFonts w:ascii="Times New Roman" w:eastAsia="Times New Roman" w:hAnsi="Times New Roman" w:cs="Times New Roman"/>
              <w:color w:val="222222"/>
              <w:highlight w:val="yellow"/>
              <w:rPrChange w:id="2132" w:author="Justine Kao" w:date="2014-06-13T15:29:00Z">
                <w:rPr>
                  <w:rFonts w:ascii="Times New Roman" w:eastAsia="Times New Roman" w:hAnsi="Times New Roman" w:cs="Times New Roman"/>
                  <w:color w:val="222222"/>
                </w:rPr>
              </w:rPrChange>
            </w:rPr>
            <w:delText>which could be interesting to explore in future work.</w:delText>
          </w:r>
          <w:r w:rsidR="000F538D" w:rsidDel="00436826">
            <w:rPr>
              <w:rFonts w:ascii="Times New Roman" w:eastAsia="Times New Roman" w:hAnsi="Times New Roman" w:cs="Times New Roman"/>
              <w:color w:val="222222"/>
              <w:highlight w:val="yellow"/>
            </w:rPr>
            <w:delText xml:space="preserve"> (necessary?)</w:delText>
          </w:r>
        </w:del>
      </w:ins>
      <w:ins w:id="2133" w:author="Noah Goodman" w:date="2014-06-05T09:33:00Z">
        <w:del w:id="2134" w:author="Justine Kao" w:date="2014-06-13T15:29:00Z">
          <w:r w:rsidR="006E7025" w:rsidRPr="000F538D" w:rsidDel="00FB1B20">
            <w:rPr>
              <w:rFonts w:ascii="Times New Roman" w:eastAsia="Times New Roman" w:hAnsi="Times New Roman" w:cs="Times New Roman"/>
              <w:color w:val="222222"/>
              <w:highlight w:val="yellow"/>
              <w:rPrChange w:id="2135" w:author="Justine Kao" w:date="2014-06-13T15:29:00Z">
                <w:rPr>
                  <w:rFonts w:ascii="Arial" w:eastAsia="Times New Roman" w:hAnsi="Arial" w:cs="Arial"/>
                  <w:color w:val="222222"/>
                </w:rPr>
              </w:rPrChange>
            </w:rPr>
            <w:delText>.</w:delText>
          </w:r>
        </w:del>
      </w:ins>
    </w:p>
    <w:p w14:paraId="40B810BE" w14:textId="77777777" w:rsidR="009107F6" w:rsidRPr="00CA258C" w:rsidRDefault="001705B9" w:rsidP="001705B9">
      <w:pPr>
        <w:rPr>
          <w:rFonts w:ascii="Times New Roman" w:eastAsia="Times New Roman" w:hAnsi="Times New Roman" w:cs="Times New Roman"/>
          <w:color w:val="222222"/>
          <w:shd w:val="clear" w:color="auto" w:fill="FFFFFF"/>
          <w:rPrChange w:id="2136"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2137"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2138" w:author="Justine Kao" w:date="2014-06-05T19:39:00Z">
            <w:rPr>
              <w:rFonts w:ascii="Arial" w:eastAsia="Times New Roman" w:hAnsi="Arial" w:cs="Arial"/>
              <w:color w:val="222222"/>
              <w:shd w:val="clear" w:color="auto" w:fill="FFFFFF"/>
            </w:rPr>
          </w:rPrChange>
        </w:rPr>
        <w:t>On Fig. 1, it is astonishing that the experimental results showed only very small differences between e.g. "100" and "101" in terms of likelihood for an exact interpretation. We expect an effect of the type of experiment here, see below. </w:t>
      </w:r>
      <w:r w:rsidRPr="00CA258C">
        <w:rPr>
          <w:rFonts w:ascii="Times New Roman" w:eastAsia="Times New Roman" w:hAnsi="Times New Roman" w:cs="Times New Roman"/>
          <w:color w:val="222222"/>
          <w:rPrChange w:id="2139"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2140" w:author="Justine Kao" w:date="2014-06-05T19:39:00Z">
            <w:rPr>
              <w:rFonts w:ascii="Arial" w:eastAsia="Times New Roman" w:hAnsi="Arial" w:cs="Arial"/>
              <w:color w:val="222222"/>
              <w:shd w:val="clear" w:color="auto" w:fill="FFFFFF"/>
            </w:rPr>
          </w:rPrChange>
        </w:rPr>
        <w:t xml:space="preserve">What is the motivation to take 1.8 as cost for sharp numbers (with respect to 1 for round numbers)? </w:t>
      </w:r>
    </w:p>
    <w:p w14:paraId="3D0528BD" w14:textId="77777777" w:rsidR="009107F6" w:rsidRPr="00CA258C" w:rsidRDefault="009107F6" w:rsidP="001705B9">
      <w:pPr>
        <w:rPr>
          <w:rFonts w:ascii="Times New Roman" w:eastAsia="Times New Roman" w:hAnsi="Times New Roman" w:cs="Times New Roman"/>
          <w:color w:val="222222"/>
          <w:shd w:val="clear" w:color="auto" w:fill="FFFFFF"/>
          <w:rPrChange w:id="2141" w:author="Justine Kao" w:date="2014-06-05T19:39:00Z">
            <w:rPr>
              <w:rFonts w:ascii="Arial" w:eastAsia="Times New Roman" w:hAnsi="Arial" w:cs="Arial"/>
              <w:color w:val="222222"/>
              <w:shd w:val="clear" w:color="auto" w:fill="FFFFFF"/>
            </w:rPr>
          </w:rPrChange>
        </w:rPr>
      </w:pPr>
    </w:p>
    <w:p w14:paraId="3C26764E" w14:textId="77777777" w:rsidR="009107F6" w:rsidRPr="00CA258C" w:rsidRDefault="009107F6" w:rsidP="009107F6">
      <w:pPr>
        <w:ind w:left="720"/>
        <w:rPr>
          <w:rFonts w:ascii="Times New Roman" w:eastAsia="Times New Roman" w:hAnsi="Times New Roman" w:cs="Times New Roman"/>
          <w:color w:val="222222"/>
          <w:rPrChange w:id="2142"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2143" w:author="Justine Kao" w:date="2014-06-05T19:39:00Z">
            <w:rPr>
              <w:rFonts w:ascii="Arial" w:eastAsia="Times New Roman" w:hAnsi="Arial" w:cs="Arial"/>
              <w:color w:val="222222"/>
            </w:rPr>
          </w:rPrChange>
        </w:rPr>
        <w:t>Please see our response to the editor’s comment (1).</w:t>
      </w:r>
    </w:p>
    <w:p w14:paraId="22A201A9" w14:textId="77777777" w:rsidR="009107F6" w:rsidRPr="00CA258C" w:rsidRDefault="009107F6" w:rsidP="001705B9">
      <w:pPr>
        <w:rPr>
          <w:rFonts w:ascii="Times New Roman" w:eastAsia="Times New Roman" w:hAnsi="Times New Roman" w:cs="Times New Roman"/>
          <w:color w:val="222222"/>
          <w:shd w:val="clear" w:color="auto" w:fill="FFFFFF"/>
          <w:rPrChange w:id="2144" w:author="Justine Kao" w:date="2014-06-05T19:39:00Z">
            <w:rPr>
              <w:rFonts w:ascii="Arial" w:eastAsia="Times New Roman" w:hAnsi="Arial" w:cs="Arial"/>
              <w:color w:val="222222"/>
              <w:shd w:val="clear" w:color="auto" w:fill="FFFFFF"/>
            </w:rPr>
          </w:rPrChange>
        </w:rPr>
      </w:pPr>
    </w:p>
    <w:p w14:paraId="711578D5" w14:textId="77777777" w:rsidR="00943DBE" w:rsidRPr="00CA258C" w:rsidRDefault="001705B9" w:rsidP="001705B9">
      <w:pPr>
        <w:rPr>
          <w:rFonts w:ascii="Times New Roman" w:eastAsia="Times New Roman" w:hAnsi="Times New Roman" w:cs="Times New Roman"/>
          <w:color w:val="222222"/>
          <w:shd w:val="clear" w:color="auto" w:fill="FFFFFF"/>
          <w:rPrChange w:id="2145"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2146" w:author="Justine Kao" w:date="2014-06-05T19:39:00Z">
            <w:rPr>
              <w:rFonts w:ascii="Arial" w:eastAsia="Times New Roman" w:hAnsi="Arial" w:cs="Arial"/>
              <w:color w:val="222222"/>
              <w:shd w:val="clear" w:color="auto" w:fill="FFFFFF"/>
            </w:rPr>
          </w:rPrChange>
        </w:rPr>
        <w:t xml:space="preserve">In general, readers might be alerted that roundness does not always relate to shorter numbers, e.g. with the temporal scale (where e.g. 45 minutes can be argued to be rounder than 50 minutes, </w:t>
      </w:r>
      <w:r w:rsidRPr="00CA258C">
        <w:rPr>
          <w:rFonts w:ascii="Times New Roman" w:eastAsia="Times New Roman" w:hAnsi="Times New Roman" w:cs="Times New Roman"/>
          <w:color w:val="222222"/>
          <w:shd w:val="clear" w:color="auto" w:fill="FFFFFF"/>
          <w:rPrChange w:id="2147" w:author="Justine Kao" w:date="2014-06-05T19:39:00Z">
            <w:rPr>
              <w:rFonts w:ascii="Arial" w:eastAsia="Times New Roman" w:hAnsi="Arial" w:cs="Arial"/>
              <w:color w:val="222222"/>
              <w:shd w:val="clear" w:color="auto" w:fill="FFFFFF"/>
            </w:rPr>
          </w:rPrChange>
        </w:rPr>
        <w:lastRenderedPageBreak/>
        <w:t>cf. Solt e.a., </w:t>
      </w:r>
      <w:r w:rsidRPr="00CA258C">
        <w:rPr>
          <w:rFonts w:ascii="Times New Roman" w:eastAsia="Times New Roman" w:hAnsi="Times New Roman" w:cs="Times New Roman"/>
          <w:rPrChange w:id="2148" w:author="Justine Kao" w:date="2014-06-05T19:39:00Z">
            <w:rPr>
              <w:rFonts w:ascii="Arial" w:eastAsia="Times New Roman" w:hAnsi="Arial" w:cs="Arial"/>
            </w:rPr>
          </w:rPrChange>
        </w:rPr>
        <w:fldChar w:fldCharType="begin"/>
      </w:r>
      <w:r w:rsidRPr="00CA258C">
        <w:rPr>
          <w:rFonts w:ascii="Times New Roman" w:eastAsia="Times New Roman" w:hAnsi="Times New Roman" w:cs="Times New Roman"/>
          <w:rPrChange w:id="2149" w:author="Justine Kao" w:date="2014-06-05T19:39:00Z">
            <w:rPr>
              <w:rFonts w:ascii="Arial" w:eastAsia="Times New Roman" w:hAnsi="Arial" w:cs="Arial"/>
            </w:rPr>
          </w:rPrChange>
        </w:rPr>
        <w:instrText xml:space="preserve"> HYPERLINK "http://www.zas.gwz-berlin.de/fileadmin/mitarbeiter/solt/The_Preference_for_Approximation_-" \t "_blank" </w:instrText>
      </w:r>
      <w:r w:rsidRPr="00CA258C">
        <w:rPr>
          <w:rFonts w:ascii="Times New Roman" w:eastAsia="Times New Roman" w:hAnsi="Times New Roman" w:cs="Times New Roman"/>
          <w:rPrChange w:id="2150" w:author="Justine Kao" w:date="2014-06-05T19:39:00Z">
            <w:rPr>
              <w:rFonts w:ascii="Arial" w:eastAsia="Times New Roman" w:hAnsi="Arial" w:cs="Arial"/>
            </w:rPr>
          </w:rPrChange>
        </w:rPr>
        <w:fldChar w:fldCharType="separate"/>
      </w:r>
      <w:r w:rsidRPr="00CA258C">
        <w:rPr>
          <w:rFonts w:ascii="Times New Roman" w:eastAsia="Times New Roman" w:hAnsi="Times New Roman" w:cs="Times New Roman"/>
          <w:color w:val="1155CC"/>
          <w:u w:val="single"/>
          <w:shd w:val="clear" w:color="auto" w:fill="FFFFFF"/>
          <w:rPrChange w:id="2151" w:author="Justine Kao" w:date="2014-06-05T19:39:00Z">
            <w:rPr>
              <w:rFonts w:ascii="Arial" w:eastAsia="Times New Roman" w:hAnsi="Arial" w:cs="Arial"/>
              <w:color w:val="1155CC"/>
              <w:u w:val="single"/>
              <w:shd w:val="clear" w:color="auto" w:fill="FFFFFF"/>
            </w:rPr>
          </w:rPrChange>
        </w:rPr>
        <w:t>http://www.zas.gwz-berlin.de/fileadmin/mitarbeiter/solt/The_Preference_for_Approximation_-</w:t>
      </w:r>
      <w:r w:rsidRPr="00CA258C">
        <w:rPr>
          <w:rFonts w:ascii="Times New Roman" w:eastAsia="Times New Roman" w:hAnsi="Times New Roman" w:cs="Times New Roman"/>
          <w:rPrChange w:id="2152" w:author="Justine Kao" w:date="2014-06-05T19:39:00Z">
            <w:rPr>
              <w:rFonts w:ascii="Arial" w:eastAsia="Times New Roman" w:hAnsi="Arial" w:cs="Arial"/>
            </w:rPr>
          </w:rPrChange>
        </w:rPr>
        <w:fldChar w:fldCharType="end"/>
      </w:r>
      <w:r w:rsidRPr="00CA258C">
        <w:rPr>
          <w:rFonts w:ascii="Times New Roman" w:eastAsia="Times New Roman" w:hAnsi="Times New Roman" w:cs="Times New Roman"/>
          <w:color w:val="222222"/>
          <w:shd w:val="clear" w:color="auto" w:fill="FFFFFF"/>
          <w:rPrChange w:id="2153" w:author="Justine Kao" w:date="2014-06-05T19:39:00Z">
            <w:rPr>
              <w:rFonts w:ascii="Arial" w:eastAsia="Times New Roman" w:hAnsi="Arial" w:cs="Arial"/>
              <w:color w:val="222222"/>
              <w:shd w:val="clear" w:color="auto" w:fill="FFFFFF"/>
            </w:rPr>
          </w:rPrChange>
        </w:rPr>
        <w:t> </w:t>
      </w:r>
      <w:r w:rsidRPr="00CA258C">
        <w:rPr>
          <w:rFonts w:ascii="Times New Roman" w:eastAsia="Times New Roman" w:hAnsi="Times New Roman" w:cs="Times New Roman"/>
          <w:color w:val="222222"/>
          <w:rPrChange w:id="2154"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2155" w:author="Justine Kao" w:date="2014-06-05T19:39:00Z">
            <w:rPr>
              <w:rFonts w:ascii="Arial" w:eastAsia="Times New Roman" w:hAnsi="Arial" w:cs="Arial"/>
              <w:color w:val="222222"/>
              <w:shd w:val="clear" w:color="auto" w:fill="FFFFFF"/>
            </w:rPr>
          </w:rPrChange>
        </w:rPr>
        <w:t>_final.pdf) </w:t>
      </w:r>
    </w:p>
    <w:p w14:paraId="51147983" w14:textId="77777777" w:rsidR="00943DBE" w:rsidRPr="00CA258C" w:rsidRDefault="00943DBE" w:rsidP="001705B9">
      <w:pPr>
        <w:rPr>
          <w:rFonts w:ascii="Times New Roman" w:eastAsia="Times New Roman" w:hAnsi="Times New Roman" w:cs="Times New Roman"/>
          <w:color w:val="222222"/>
          <w:shd w:val="clear" w:color="auto" w:fill="FFFFFF"/>
          <w:rPrChange w:id="2156" w:author="Justine Kao" w:date="2014-06-05T19:39:00Z">
            <w:rPr>
              <w:rFonts w:ascii="Arial" w:eastAsia="Times New Roman" w:hAnsi="Arial" w:cs="Arial"/>
              <w:color w:val="222222"/>
              <w:shd w:val="clear" w:color="auto" w:fill="FFFFFF"/>
            </w:rPr>
          </w:rPrChange>
        </w:rPr>
      </w:pPr>
    </w:p>
    <w:p w14:paraId="4C8BDE23" w14:textId="4B4D534F" w:rsidR="00943DBE" w:rsidRPr="00CA258C" w:rsidRDefault="00943DBE" w:rsidP="00943DBE">
      <w:pPr>
        <w:ind w:left="720"/>
        <w:rPr>
          <w:rFonts w:ascii="Times New Roman" w:eastAsia="Times New Roman" w:hAnsi="Times New Roman" w:cs="Times New Roman"/>
          <w:color w:val="222222"/>
          <w:rPrChange w:id="2157"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rPrChange w:id="2158" w:author="Justine Kao" w:date="2014-06-05T19:39:00Z">
            <w:rPr>
              <w:rFonts w:ascii="Arial" w:eastAsia="Times New Roman" w:hAnsi="Arial" w:cs="Arial"/>
              <w:color w:val="222222"/>
            </w:rPr>
          </w:rPrChange>
        </w:rPr>
        <w:t>As described in our response to the editor’s comment (1), we believe that utterance cost may be due to factors such as availability, frequency, and complexity of the number terms.</w:t>
      </w:r>
      <w:r w:rsidR="009D4577" w:rsidRPr="00CA258C">
        <w:rPr>
          <w:rFonts w:ascii="Times New Roman" w:eastAsia="Times New Roman" w:hAnsi="Times New Roman" w:cs="Times New Roman"/>
          <w:color w:val="222222"/>
          <w:rPrChange w:id="2159" w:author="Justine Kao" w:date="2014-06-05T19:39:00Z">
            <w:rPr>
              <w:rFonts w:ascii="Arial" w:eastAsia="Times New Roman" w:hAnsi="Arial" w:cs="Arial"/>
              <w:color w:val="222222"/>
            </w:rPr>
          </w:rPrChange>
        </w:rPr>
        <w:t xml:space="preserve"> We agree that these factors are context-dependent, and so different numbers </w:t>
      </w:r>
      <w:r w:rsidR="0047688C" w:rsidRPr="00CA258C">
        <w:rPr>
          <w:rFonts w:ascii="Times New Roman" w:eastAsia="Times New Roman" w:hAnsi="Times New Roman" w:cs="Times New Roman"/>
          <w:color w:val="222222"/>
          <w:rPrChange w:id="2160" w:author="Justine Kao" w:date="2014-06-05T19:39:00Z">
            <w:rPr>
              <w:rFonts w:ascii="Arial" w:eastAsia="Times New Roman" w:hAnsi="Arial" w:cs="Arial"/>
              <w:color w:val="222222"/>
            </w:rPr>
          </w:rPrChange>
        </w:rPr>
        <w:t xml:space="preserve">may be round or sharp </w:t>
      </w:r>
      <w:r w:rsidR="009D4577" w:rsidRPr="00CA258C">
        <w:rPr>
          <w:rFonts w:ascii="Times New Roman" w:eastAsia="Times New Roman" w:hAnsi="Times New Roman" w:cs="Times New Roman"/>
          <w:color w:val="222222"/>
          <w:rPrChange w:id="2161" w:author="Justine Kao" w:date="2014-06-05T19:39:00Z">
            <w:rPr>
              <w:rFonts w:ascii="Arial" w:eastAsia="Times New Roman" w:hAnsi="Arial" w:cs="Arial"/>
              <w:color w:val="222222"/>
            </w:rPr>
          </w:rPrChange>
        </w:rPr>
        <w:t xml:space="preserve">in different contexts (such as prices, times, and </w:t>
      </w:r>
      <w:r w:rsidR="00D87C39" w:rsidRPr="00CA258C">
        <w:rPr>
          <w:rFonts w:ascii="Times New Roman" w:eastAsia="Times New Roman" w:hAnsi="Times New Roman" w:cs="Times New Roman"/>
          <w:color w:val="222222"/>
          <w:rPrChange w:id="2162" w:author="Justine Kao" w:date="2014-06-05T19:39:00Z">
            <w:rPr>
              <w:rFonts w:ascii="Arial" w:eastAsia="Times New Roman" w:hAnsi="Arial" w:cs="Arial"/>
              <w:color w:val="222222"/>
            </w:rPr>
          </w:rPrChange>
        </w:rPr>
        <w:t>n</w:t>
      </w:r>
      <w:r w:rsidR="0047688C" w:rsidRPr="00CA258C">
        <w:rPr>
          <w:rFonts w:ascii="Times New Roman" w:eastAsia="Times New Roman" w:hAnsi="Times New Roman" w:cs="Times New Roman"/>
          <w:color w:val="222222"/>
          <w:rPrChange w:id="2163" w:author="Justine Kao" w:date="2014-06-05T19:39:00Z">
            <w:rPr>
              <w:rFonts w:ascii="Arial" w:eastAsia="Times New Roman" w:hAnsi="Arial" w:cs="Arial"/>
              <w:color w:val="222222"/>
            </w:rPr>
          </w:rPrChange>
        </w:rPr>
        <w:t>umber of eggs, etc.)</w:t>
      </w:r>
      <w:ins w:id="2164" w:author="Justine Kao" w:date="2014-06-13T15:30:00Z">
        <w:r w:rsidR="000F538D">
          <w:rPr>
            <w:rFonts w:ascii="Times New Roman" w:eastAsia="Times New Roman" w:hAnsi="Times New Roman" w:cs="Times New Roman"/>
            <w:color w:val="222222"/>
          </w:rPr>
          <w:t>, as Solt et al.</w:t>
        </w:r>
        <w:r w:rsidR="00F14C79">
          <w:rPr>
            <w:rFonts w:ascii="Times New Roman" w:eastAsia="Times New Roman" w:hAnsi="Times New Roman" w:cs="Times New Roman"/>
            <w:color w:val="222222"/>
          </w:rPr>
          <w:t xml:space="preserve"> (2011)</w:t>
        </w:r>
        <w:r w:rsidR="000F538D">
          <w:rPr>
            <w:rFonts w:ascii="Times New Roman" w:eastAsia="Times New Roman" w:hAnsi="Times New Roman" w:cs="Times New Roman"/>
            <w:color w:val="222222"/>
          </w:rPr>
          <w:t xml:space="preserve"> have shown</w:t>
        </w:r>
      </w:ins>
      <w:r w:rsidR="0047688C" w:rsidRPr="00CA258C">
        <w:rPr>
          <w:rFonts w:ascii="Times New Roman" w:eastAsia="Times New Roman" w:hAnsi="Times New Roman" w:cs="Times New Roman"/>
          <w:color w:val="222222"/>
          <w:rPrChange w:id="2165" w:author="Justine Kao" w:date="2014-06-05T19:39:00Z">
            <w:rPr>
              <w:rFonts w:ascii="Arial" w:eastAsia="Times New Roman" w:hAnsi="Arial" w:cs="Arial"/>
              <w:color w:val="222222"/>
            </w:rPr>
          </w:rPrChange>
        </w:rPr>
        <w:t>.</w:t>
      </w:r>
    </w:p>
    <w:p w14:paraId="7EFE8E0C" w14:textId="5FC98587" w:rsidR="00C8023C" w:rsidRPr="00CA258C" w:rsidRDefault="001705B9" w:rsidP="001705B9">
      <w:pPr>
        <w:rPr>
          <w:rFonts w:ascii="Times New Roman" w:eastAsia="Times New Roman" w:hAnsi="Times New Roman" w:cs="Times New Roman"/>
          <w:color w:val="222222"/>
          <w:rPrChange w:id="2166" w:author="Justine Kao" w:date="2014-06-05T19:39:00Z">
            <w:rPr>
              <w:rFonts w:ascii="Arial" w:eastAsia="Times New Roman" w:hAnsi="Arial" w:cs="Arial"/>
              <w:color w:val="222222"/>
            </w:rPr>
          </w:rPrChange>
        </w:rPr>
      </w:pPr>
      <w:del w:id="2167" w:author="Justine Kao" w:date="2014-06-08T12:59:00Z">
        <w:r w:rsidRPr="00CA258C" w:rsidDel="00C875DB">
          <w:rPr>
            <w:rFonts w:ascii="Times New Roman" w:eastAsia="Times New Roman" w:hAnsi="Times New Roman" w:cs="Times New Roman"/>
            <w:color w:val="222222"/>
            <w:rPrChange w:id="2168" w:author="Justine Kao" w:date="2014-06-05T19:39:00Z">
              <w:rPr>
                <w:rFonts w:ascii="Arial" w:eastAsia="Times New Roman" w:hAnsi="Arial" w:cs="Arial"/>
                <w:color w:val="222222"/>
              </w:rPr>
            </w:rPrChange>
          </w:rPr>
          <w:br/>
        </w:r>
      </w:del>
      <w:r w:rsidRPr="00CA258C">
        <w:rPr>
          <w:rFonts w:ascii="Times New Roman" w:eastAsia="Times New Roman" w:hAnsi="Times New Roman" w:cs="Times New Roman"/>
          <w:color w:val="222222"/>
          <w:rPrChange w:id="2169"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2170" w:author="Justine Kao" w:date="2014-06-05T19:39:00Z">
            <w:rPr>
              <w:rFonts w:ascii="Arial" w:eastAsia="Times New Roman" w:hAnsi="Arial" w:cs="Arial"/>
              <w:color w:val="222222"/>
              <w:shd w:val="clear" w:color="auto" w:fill="FFFFFF"/>
            </w:rPr>
          </w:rPrChange>
        </w:rPr>
        <w:t>There are two problems that we see with the experiment itself, not with its presentation: </w:t>
      </w:r>
      <w:r w:rsidRPr="00CA258C">
        <w:rPr>
          <w:rFonts w:ascii="Times New Roman" w:eastAsia="Times New Roman" w:hAnsi="Times New Roman" w:cs="Times New Roman"/>
          <w:color w:val="222222"/>
          <w:rPrChange w:id="2171"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rPrChange w:id="2172"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2173" w:author="Justine Kao" w:date="2014-06-05T19:39:00Z">
            <w:rPr>
              <w:rFonts w:ascii="Arial" w:eastAsia="Times New Roman" w:hAnsi="Arial" w:cs="Arial"/>
              <w:color w:val="222222"/>
              <w:shd w:val="clear" w:color="auto" w:fill="FFFFFF"/>
            </w:rPr>
          </w:rPrChange>
        </w:rPr>
        <w:t xml:space="preserve">1. It strikes us that the question how much a kettle, watch or laptop computer ("really") cost can be seen as questioning the truthfulness of Bob, the speaker. This is o.k. for the hyperbolic reading, but perhaps not so for the fuzzy reading. </w:t>
      </w:r>
    </w:p>
    <w:p w14:paraId="387B2044" w14:textId="77777777" w:rsidR="00C8023C" w:rsidRPr="00CA258C" w:rsidRDefault="00C8023C" w:rsidP="001705B9">
      <w:pPr>
        <w:rPr>
          <w:rFonts w:ascii="Times New Roman" w:eastAsia="Times New Roman" w:hAnsi="Times New Roman" w:cs="Times New Roman"/>
          <w:color w:val="222222"/>
          <w:shd w:val="clear" w:color="auto" w:fill="FFFFFF"/>
          <w:rPrChange w:id="2174" w:author="Justine Kao" w:date="2014-06-05T19:39:00Z">
            <w:rPr>
              <w:rFonts w:ascii="Arial" w:eastAsia="Times New Roman" w:hAnsi="Arial" w:cs="Arial"/>
              <w:color w:val="222222"/>
              <w:shd w:val="clear" w:color="auto" w:fill="FFFFFF"/>
            </w:rPr>
          </w:rPrChange>
        </w:rPr>
      </w:pPr>
    </w:p>
    <w:p w14:paraId="66286E92" w14:textId="7CCA10A2" w:rsidR="004866B4" w:rsidRPr="00CA258C" w:rsidRDefault="00771D76" w:rsidP="004866B4">
      <w:pPr>
        <w:ind w:left="720"/>
        <w:rPr>
          <w:rFonts w:ascii="Times New Roman" w:eastAsia="Times New Roman" w:hAnsi="Times New Roman" w:cs="Times New Roman"/>
          <w:color w:val="222222"/>
          <w:shd w:val="clear" w:color="auto" w:fill="FFFFFF"/>
          <w:rPrChange w:id="2175"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2176" w:author="Justine Kao" w:date="2014-06-05T19:39:00Z">
            <w:rPr>
              <w:rFonts w:ascii="Arial" w:eastAsia="Times New Roman" w:hAnsi="Arial" w:cs="Arial"/>
              <w:color w:val="222222"/>
              <w:shd w:val="clear" w:color="auto" w:fill="FFFFFF"/>
            </w:rPr>
          </w:rPrChange>
        </w:rPr>
        <w:t xml:space="preserve">We believe the exact wording and presentation we used in Experiment 1 makes it less likely to sound like Bob’s truthfulness should be questioned. The exact presentation is </w:t>
      </w:r>
      <w:r w:rsidR="007B644F" w:rsidRPr="00CA258C">
        <w:rPr>
          <w:rFonts w:ascii="Times New Roman" w:eastAsia="Times New Roman" w:hAnsi="Times New Roman" w:cs="Times New Roman"/>
          <w:color w:val="222222"/>
          <w:shd w:val="clear" w:color="auto" w:fill="FFFFFF"/>
          <w:rPrChange w:id="2177" w:author="Justine Kao" w:date="2014-06-05T19:39:00Z">
            <w:rPr>
              <w:rFonts w:ascii="Arial" w:eastAsia="Times New Roman" w:hAnsi="Arial" w:cs="Arial"/>
              <w:color w:val="222222"/>
              <w:shd w:val="clear" w:color="auto" w:fill="FFFFFF"/>
            </w:rPr>
          </w:rPrChange>
        </w:rPr>
        <w:t xml:space="preserve">shown below. By asking participants to rate each of the possible prices on </w:t>
      </w:r>
      <w:r w:rsidR="00E07295" w:rsidRPr="00CA258C">
        <w:rPr>
          <w:rFonts w:ascii="Times New Roman" w:eastAsia="Times New Roman" w:hAnsi="Times New Roman" w:cs="Times New Roman"/>
          <w:color w:val="222222"/>
          <w:shd w:val="clear" w:color="auto" w:fill="FFFFFF"/>
          <w:rPrChange w:id="2178" w:author="Justine Kao" w:date="2014-06-05T19:39:00Z">
            <w:rPr>
              <w:rFonts w:ascii="Arial" w:eastAsia="Times New Roman" w:hAnsi="Arial" w:cs="Arial"/>
              <w:color w:val="222222"/>
              <w:shd w:val="clear" w:color="auto" w:fill="FFFFFF"/>
            </w:rPr>
          </w:rPrChange>
        </w:rPr>
        <w:t xml:space="preserve">slider bars, </w:t>
      </w:r>
      <w:r w:rsidR="00D43802" w:rsidRPr="00CA258C">
        <w:rPr>
          <w:rFonts w:ascii="Times New Roman" w:eastAsia="Times New Roman" w:hAnsi="Times New Roman" w:cs="Times New Roman"/>
          <w:color w:val="222222"/>
          <w:shd w:val="clear" w:color="auto" w:fill="FFFFFF"/>
          <w:rPrChange w:id="2179" w:author="Justine Kao" w:date="2014-06-05T19:39:00Z">
            <w:rPr>
              <w:rFonts w:ascii="Arial" w:eastAsia="Times New Roman" w:hAnsi="Arial" w:cs="Arial"/>
              <w:color w:val="222222"/>
              <w:shd w:val="clear" w:color="auto" w:fill="FFFFFF"/>
            </w:rPr>
          </w:rPrChange>
        </w:rPr>
        <w:t xml:space="preserve">and by wording the task as </w:t>
      </w:r>
      <w:r w:rsidR="00E07295" w:rsidRPr="00CA258C">
        <w:rPr>
          <w:rFonts w:ascii="Times New Roman" w:eastAsia="Times New Roman" w:hAnsi="Times New Roman" w:cs="Times New Roman"/>
          <w:color w:val="222222"/>
          <w:shd w:val="clear" w:color="auto" w:fill="FFFFFF"/>
          <w:rPrChange w:id="2180" w:author="Justine Kao" w:date="2014-06-05T19:39:00Z">
            <w:rPr>
              <w:rFonts w:ascii="Arial" w:eastAsia="Times New Roman" w:hAnsi="Arial" w:cs="Arial"/>
              <w:color w:val="222222"/>
              <w:shd w:val="clear" w:color="auto" w:fill="FFFFFF"/>
            </w:rPr>
          </w:rPrChange>
        </w:rPr>
        <w:t>“Pleas</w:t>
      </w:r>
      <w:ins w:id="2181" w:author="Justine Kao" w:date="2014-06-05T20:43:00Z">
        <w:r w:rsidR="00390DD3">
          <w:rPr>
            <w:rFonts w:ascii="Times New Roman" w:eastAsia="Times New Roman" w:hAnsi="Times New Roman" w:cs="Times New Roman"/>
            <w:color w:val="222222"/>
            <w:shd w:val="clear" w:color="auto" w:fill="FFFFFF"/>
          </w:rPr>
          <w:t>e</w:t>
        </w:r>
      </w:ins>
      <w:r w:rsidR="00E07295" w:rsidRPr="00CA258C">
        <w:rPr>
          <w:rFonts w:ascii="Times New Roman" w:eastAsia="Times New Roman" w:hAnsi="Times New Roman" w:cs="Times New Roman"/>
          <w:color w:val="222222"/>
          <w:shd w:val="clear" w:color="auto" w:fill="FFFFFF"/>
          <w:rPrChange w:id="2182" w:author="Justine Kao" w:date="2014-06-05T19:39:00Z">
            <w:rPr>
              <w:rFonts w:ascii="Arial" w:eastAsia="Times New Roman" w:hAnsi="Arial" w:cs="Arial"/>
              <w:color w:val="222222"/>
              <w:shd w:val="clear" w:color="auto" w:fill="FFFFFF"/>
            </w:rPr>
          </w:rPrChange>
        </w:rPr>
        <w:t xml:space="preserve"> rate how likely it is that the electric kettle cost the following amounts of money,” we are not indicating that </w:t>
      </w:r>
      <w:r w:rsidR="00AF16AC" w:rsidRPr="00CA258C">
        <w:rPr>
          <w:rFonts w:ascii="Times New Roman" w:eastAsia="Times New Roman" w:hAnsi="Times New Roman" w:cs="Times New Roman"/>
          <w:color w:val="222222"/>
          <w:shd w:val="clear" w:color="auto" w:fill="FFFFFF"/>
          <w:rPrChange w:id="2183" w:author="Justine Kao" w:date="2014-06-05T19:39:00Z">
            <w:rPr>
              <w:rFonts w:ascii="Arial" w:eastAsia="Times New Roman" w:hAnsi="Arial" w:cs="Arial"/>
              <w:color w:val="222222"/>
              <w:shd w:val="clear" w:color="auto" w:fill="FFFFFF"/>
            </w:rPr>
          </w:rPrChange>
        </w:rPr>
        <w:t>Nathan</w:t>
      </w:r>
      <w:r w:rsidR="00E07295" w:rsidRPr="00CA258C">
        <w:rPr>
          <w:rFonts w:ascii="Times New Roman" w:eastAsia="Times New Roman" w:hAnsi="Times New Roman" w:cs="Times New Roman"/>
          <w:color w:val="222222"/>
          <w:shd w:val="clear" w:color="auto" w:fill="FFFFFF"/>
          <w:rPrChange w:id="2184" w:author="Justine Kao" w:date="2014-06-05T19:39:00Z">
            <w:rPr>
              <w:rFonts w:ascii="Arial" w:eastAsia="Times New Roman" w:hAnsi="Arial" w:cs="Arial"/>
              <w:color w:val="222222"/>
              <w:shd w:val="clear" w:color="auto" w:fill="FFFFFF"/>
            </w:rPr>
          </w:rPrChange>
        </w:rPr>
        <w:t xml:space="preserve"> did not “really” spend $</w:t>
      </w:r>
      <w:r w:rsidR="00AF16AC" w:rsidRPr="00CA258C">
        <w:rPr>
          <w:rFonts w:ascii="Times New Roman" w:eastAsia="Times New Roman" w:hAnsi="Times New Roman" w:cs="Times New Roman"/>
          <w:color w:val="222222"/>
          <w:shd w:val="clear" w:color="auto" w:fill="FFFFFF"/>
          <w:rPrChange w:id="2185" w:author="Justine Kao" w:date="2014-06-05T19:39:00Z">
            <w:rPr>
              <w:rFonts w:ascii="Arial" w:eastAsia="Times New Roman" w:hAnsi="Arial" w:cs="Arial"/>
              <w:color w:val="222222"/>
              <w:shd w:val="clear" w:color="auto" w:fill="FFFFFF"/>
            </w:rPr>
          </w:rPrChange>
        </w:rPr>
        <w:t>5,000</w:t>
      </w:r>
      <w:r w:rsidR="00E07295" w:rsidRPr="00CA258C">
        <w:rPr>
          <w:rFonts w:ascii="Times New Roman" w:eastAsia="Times New Roman" w:hAnsi="Times New Roman" w:cs="Times New Roman"/>
          <w:color w:val="222222"/>
          <w:shd w:val="clear" w:color="auto" w:fill="FFFFFF"/>
          <w:rPrChange w:id="2186" w:author="Justine Kao" w:date="2014-06-05T19:39:00Z">
            <w:rPr>
              <w:rFonts w:ascii="Arial" w:eastAsia="Times New Roman" w:hAnsi="Arial" w:cs="Arial"/>
              <w:color w:val="222222"/>
              <w:shd w:val="clear" w:color="auto" w:fill="FFFFFF"/>
            </w:rPr>
          </w:rPrChange>
        </w:rPr>
        <w:t xml:space="preserve"> on </w:t>
      </w:r>
      <w:r w:rsidR="00AF16AC" w:rsidRPr="00CA258C">
        <w:rPr>
          <w:rFonts w:ascii="Times New Roman" w:eastAsia="Times New Roman" w:hAnsi="Times New Roman" w:cs="Times New Roman"/>
          <w:color w:val="222222"/>
          <w:shd w:val="clear" w:color="auto" w:fill="FFFFFF"/>
          <w:rPrChange w:id="2187" w:author="Justine Kao" w:date="2014-06-05T19:39:00Z">
            <w:rPr>
              <w:rFonts w:ascii="Arial" w:eastAsia="Times New Roman" w:hAnsi="Arial" w:cs="Arial"/>
              <w:color w:val="222222"/>
              <w:shd w:val="clear" w:color="auto" w:fill="FFFFFF"/>
            </w:rPr>
          </w:rPrChange>
        </w:rPr>
        <w:t>the watch.</w:t>
      </w:r>
      <w:r w:rsidR="00E07295" w:rsidRPr="00CA258C">
        <w:rPr>
          <w:rFonts w:ascii="Times New Roman" w:eastAsia="Times New Roman" w:hAnsi="Times New Roman" w:cs="Times New Roman"/>
          <w:color w:val="222222"/>
          <w:shd w:val="clear" w:color="auto" w:fill="FFFFFF"/>
          <w:rPrChange w:id="2188" w:author="Justine Kao" w:date="2014-06-05T19:39:00Z">
            <w:rPr>
              <w:rFonts w:ascii="Arial" w:eastAsia="Times New Roman" w:hAnsi="Arial" w:cs="Arial"/>
              <w:color w:val="222222"/>
              <w:shd w:val="clear" w:color="auto" w:fill="FFFFFF"/>
            </w:rPr>
          </w:rPrChange>
        </w:rPr>
        <w:t xml:space="preserve"> </w:t>
      </w:r>
      <w:ins w:id="2189" w:author="Noah Goodman" w:date="2014-06-05T09:36:00Z">
        <w:r w:rsidR="003B4BB6" w:rsidRPr="00CA258C">
          <w:rPr>
            <w:rFonts w:ascii="Times New Roman" w:eastAsia="Times New Roman" w:hAnsi="Times New Roman" w:cs="Times New Roman"/>
            <w:color w:val="222222"/>
            <w:shd w:val="clear" w:color="auto" w:fill="FFFFFF"/>
            <w:rPrChange w:id="2190" w:author="Justine Kao" w:date="2014-06-05T19:39:00Z">
              <w:rPr>
                <w:rFonts w:ascii="Arial" w:eastAsia="Times New Roman" w:hAnsi="Arial" w:cs="Arial"/>
                <w:color w:val="222222"/>
                <w:shd w:val="clear" w:color="auto" w:fill="FFFFFF"/>
              </w:rPr>
            </w:rPrChange>
          </w:rPr>
          <w:t>That said, it is possible that the task context has an affect on interpretations</w:t>
        </w:r>
      </w:ins>
      <w:ins w:id="2191" w:author="Justine Kao" w:date="2014-06-05T20:43:00Z">
        <w:r w:rsidR="00390DD3">
          <w:rPr>
            <w:rFonts w:ascii="Times New Roman" w:eastAsia="Times New Roman" w:hAnsi="Times New Roman" w:cs="Times New Roman"/>
            <w:color w:val="222222"/>
            <w:shd w:val="clear" w:color="auto" w:fill="FFFFFF"/>
          </w:rPr>
          <w:t>,</w:t>
        </w:r>
      </w:ins>
      <w:ins w:id="2192" w:author="Noah Goodman" w:date="2014-06-05T09:36:00Z">
        <w:r w:rsidR="003B4BB6" w:rsidRPr="00CA258C">
          <w:rPr>
            <w:rFonts w:ascii="Times New Roman" w:eastAsia="Times New Roman" w:hAnsi="Times New Roman" w:cs="Times New Roman"/>
            <w:color w:val="222222"/>
            <w:shd w:val="clear" w:color="auto" w:fill="FFFFFF"/>
            <w:rPrChange w:id="2193" w:author="Justine Kao" w:date="2014-06-05T19:39:00Z">
              <w:rPr>
                <w:rFonts w:ascii="Arial" w:eastAsia="Times New Roman" w:hAnsi="Arial" w:cs="Arial"/>
                <w:color w:val="222222"/>
                <w:shd w:val="clear" w:color="auto" w:fill="FFFFFF"/>
              </w:rPr>
            </w:rPrChange>
          </w:rPr>
          <w:t xml:space="preserve"> which is reflected in the relatively small value of the fit cost parameter.</w:t>
        </w:r>
      </w:ins>
    </w:p>
    <w:p w14:paraId="2689E1D4" w14:textId="77777777" w:rsidR="00771D76" w:rsidRPr="00CA258C" w:rsidRDefault="00771D76" w:rsidP="007B644F">
      <w:pPr>
        <w:rPr>
          <w:rFonts w:ascii="Times New Roman" w:eastAsia="Times New Roman" w:hAnsi="Times New Roman" w:cs="Times New Roman"/>
          <w:color w:val="222222"/>
          <w:shd w:val="clear" w:color="auto" w:fill="FFFFFF"/>
          <w:rPrChange w:id="2194" w:author="Justine Kao" w:date="2014-06-05T19:39:00Z">
            <w:rPr>
              <w:rFonts w:ascii="Arial" w:eastAsia="Times New Roman" w:hAnsi="Arial" w:cs="Arial"/>
              <w:color w:val="222222"/>
              <w:shd w:val="clear" w:color="auto" w:fill="FFFFFF"/>
            </w:rPr>
          </w:rPrChange>
        </w:rPr>
      </w:pPr>
    </w:p>
    <w:p w14:paraId="05979959" w14:textId="38A41C2C" w:rsidR="00771D76" w:rsidRPr="00CA258C" w:rsidRDefault="00AF16AC" w:rsidP="004866B4">
      <w:pPr>
        <w:ind w:left="720"/>
        <w:rPr>
          <w:rFonts w:ascii="Times New Roman" w:eastAsia="Times New Roman" w:hAnsi="Times New Roman" w:cs="Times New Roman"/>
          <w:color w:val="222222"/>
          <w:shd w:val="clear" w:color="auto" w:fill="FFFFFF"/>
          <w:rPrChange w:id="2195"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noProof/>
          <w:color w:val="222222"/>
          <w:shd w:val="clear" w:color="auto" w:fill="FFFFFF"/>
          <w:rPrChange w:id="2196" w:author="Unknown">
            <w:rPr>
              <w:rFonts w:ascii="Arial" w:eastAsia="Times New Roman" w:hAnsi="Arial" w:cs="Arial"/>
              <w:noProof/>
              <w:color w:val="222222"/>
              <w:shd w:val="clear" w:color="auto" w:fill="FFFFFF"/>
            </w:rPr>
          </w:rPrChange>
        </w:rPr>
        <w:drawing>
          <wp:inline distT="0" distB="0" distL="0" distR="0" wp14:anchorId="0AD98CAB" wp14:editId="4287186E">
            <wp:extent cx="4572000" cy="257545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4-06-02 at 10.27.46 PM.png"/>
                    <pic:cNvPicPr/>
                  </pic:nvPicPr>
                  <pic:blipFill>
                    <a:blip r:embed="rId14">
                      <a:extLst>
                        <a:ext uri="{28A0092B-C50C-407E-A947-70E740481C1C}">
                          <a14:useLocalDpi xmlns:a14="http://schemas.microsoft.com/office/drawing/2010/main" val="0"/>
                        </a:ext>
                      </a:extLst>
                    </a:blip>
                    <a:stretch>
                      <a:fillRect/>
                    </a:stretch>
                  </pic:blipFill>
                  <pic:spPr>
                    <a:xfrm>
                      <a:off x="0" y="0"/>
                      <a:ext cx="4572004" cy="2575457"/>
                    </a:xfrm>
                    <a:prstGeom prst="rect">
                      <a:avLst/>
                    </a:prstGeom>
                  </pic:spPr>
                </pic:pic>
              </a:graphicData>
            </a:graphic>
          </wp:inline>
        </w:drawing>
      </w:r>
    </w:p>
    <w:p w14:paraId="3826BD18" w14:textId="77777777" w:rsidR="004866B4" w:rsidRPr="00CA258C" w:rsidDel="004910DE" w:rsidRDefault="004866B4" w:rsidP="001705B9">
      <w:pPr>
        <w:rPr>
          <w:del w:id="2197" w:author="Justine Kao" w:date="2014-06-08T12:57:00Z"/>
          <w:rFonts w:ascii="Times New Roman" w:eastAsia="Times New Roman" w:hAnsi="Times New Roman" w:cs="Times New Roman"/>
          <w:color w:val="222222"/>
          <w:shd w:val="clear" w:color="auto" w:fill="FFFFFF"/>
          <w:rPrChange w:id="2198" w:author="Justine Kao" w:date="2014-06-05T19:39:00Z">
            <w:rPr>
              <w:del w:id="2199" w:author="Justine Kao" w:date="2014-06-08T12:57:00Z"/>
              <w:rFonts w:ascii="Arial" w:eastAsia="Times New Roman" w:hAnsi="Arial" w:cs="Arial"/>
              <w:color w:val="222222"/>
              <w:shd w:val="clear" w:color="auto" w:fill="FFFFFF"/>
            </w:rPr>
          </w:rPrChange>
        </w:rPr>
      </w:pPr>
    </w:p>
    <w:p w14:paraId="669195C9" w14:textId="77777777" w:rsidR="00C8023C" w:rsidRPr="00CA258C" w:rsidRDefault="00C8023C" w:rsidP="001705B9">
      <w:pPr>
        <w:rPr>
          <w:rFonts w:ascii="Times New Roman" w:eastAsia="Times New Roman" w:hAnsi="Times New Roman" w:cs="Times New Roman"/>
          <w:color w:val="222222"/>
          <w:shd w:val="clear" w:color="auto" w:fill="FFFFFF"/>
          <w:rPrChange w:id="2200" w:author="Justine Kao" w:date="2014-06-05T19:39:00Z">
            <w:rPr>
              <w:rFonts w:ascii="Arial" w:eastAsia="Times New Roman" w:hAnsi="Arial" w:cs="Arial"/>
              <w:color w:val="222222"/>
              <w:shd w:val="clear" w:color="auto" w:fill="FFFFFF"/>
            </w:rPr>
          </w:rPrChange>
        </w:rPr>
      </w:pPr>
    </w:p>
    <w:p w14:paraId="7081CBB2" w14:textId="77777777" w:rsidR="00F14C79" w:rsidRDefault="00F14C79" w:rsidP="001705B9">
      <w:pPr>
        <w:rPr>
          <w:ins w:id="2201" w:author="Justine Kao" w:date="2014-06-13T15:31:00Z"/>
          <w:rFonts w:ascii="Times New Roman" w:eastAsia="Times New Roman" w:hAnsi="Times New Roman" w:cs="Times New Roman"/>
          <w:color w:val="222222"/>
          <w:shd w:val="clear" w:color="auto" w:fill="FFFFFF"/>
        </w:rPr>
      </w:pPr>
    </w:p>
    <w:p w14:paraId="7A2C2BFD" w14:textId="77777777" w:rsidR="00C8023C" w:rsidRPr="00CA258C" w:rsidRDefault="001705B9" w:rsidP="001705B9">
      <w:pPr>
        <w:rPr>
          <w:rFonts w:ascii="Times New Roman" w:eastAsia="Times New Roman" w:hAnsi="Times New Roman" w:cs="Times New Roman"/>
          <w:color w:val="222222"/>
          <w:rPrChange w:id="2202" w:author="Justine Kao" w:date="2014-06-05T19:39:00Z">
            <w:rPr>
              <w:rFonts w:ascii="Arial" w:eastAsia="Times New Roman" w:hAnsi="Arial" w:cs="Arial"/>
              <w:color w:val="222222"/>
            </w:rPr>
          </w:rPrChange>
        </w:rPr>
      </w:pPr>
      <w:r w:rsidRPr="00CA258C">
        <w:rPr>
          <w:rFonts w:ascii="Times New Roman" w:eastAsia="Times New Roman" w:hAnsi="Times New Roman" w:cs="Times New Roman"/>
          <w:color w:val="222222"/>
          <w:shd w:val="clear" w:color="auto" w:fill="FFFFFF"/>
          <w:rPrChange w:id="2203" w:author="Justine Kao" w:date="2014-06-05T19:39:00Z">
            <w:rPr>
              <w:rFonts w:ascii="Arial" w:eastAsia="Times New Roman" w:hAnsi="Arial" w:cs="Arial"/>
              <w:color w:val="222222"/>
              <w:shd w:val="clear" w:color="auto" w:fill="FFFFFF"/>
            </w:rPr>
          </w:rPrChange>
        </w:rPr>
        <w:t>Also, if a subject has heard Bob say a sharp price, like 51 dollars, then it is likely that he will be understood as specifying a sharp value when Bob used a round number, like 50 dollars. </w:t>
      </w:r>
      <w:r w:rsidRPr="00CA258C">
        <w:rPr>
          <w:rFonts w:ascii="Times New Roman" w:eastAsia="Times New Roman" w:hAnsi="Times New Roman" w:cs="Times New Roman"/>
          <w:color w:val="222222"/>
          <w:rPrChange w:id="2204" w:author="Justine Kao" w:date="2014-06-05T19:39:00Z">
            <w:rPr>
              <w:rFonts w:ascii="Arial" w:eastAsia="Times New Roman" w:hAnsi="Arial" w:cs="Arial"/>
              <w:color w:val="222222"/>
            </w:rPr>
          </w:rPrChange>
        </w:rPr>
        <w:br/>
      </w:r>
    </w:p>
    <w:p w14:paraId="7001720C" w14:textId="5196E987" w:rsidR="006074E1" w:rsidRPr="006A64DB" w:rsidRDefault="006074E1" w:rsidP="006074E1">
      <w:pPr>
        <w:ind w:left="720"/>
        <w:rPr>
          <w:ins w:id="2205" w:author="Justine Kao" w:date="2014-06-05T20:49:00Z"/>
          <w:rFonts w:ascii="新細明體" w:eastAsia="新細明體" w:hAnsi="新細明體" w:cs="新細明體"/>
          <w:color w:val="222222"/>
          <w:lang w:eastAsia="zh-TW"/>
        </w:rPr>
      </w:pPr>
      <w:ins w:id="2206" w:author="Justine Kao" w:date="2014-06-05T20:49:00Z">
        <w:r>
          <w:rPr>
            <w:rFonts w:ascii="新細明體" w:eastAsia="新細明體" w:hAnsi="新細明體" w:cs="新細明體" w:hint="eastAsia"/>
            <w:color w:val="222222"/>
            <w:lang w:eastAsia="zh-TW"/>
          </w:rPr>
          <w:t xml:space="preserve">We thank Reviewer #2 for </w:t>
        </w:r>
        <w:r>
          <w:rPr>
            <w:rFonts w:ascii="新細明體" w:eastAsia="新細明體" w:hAnsi="新細明體" w:cs="新細明體"/>
            <w:color w:val="222222"/>
            <w:lang w:eastAsia="zh-TW"/>
          </w:rPr>
          <w:t>thi</w:t>
        </w:r>
        <w:r>
          <w:rPr>
            <w:rFonts w:ascii="新細明體" w:eastAsia="新細明體" w:hAnsi="新細明體" w:cs="新細明體" w:hint="eastAsia"/>
            <w:color w:val="222222"/>
            <w:lang w:eastAsia="zh-TW"/>
          </w:rPr>
          <w:t xml:space="preserve">s insight and </w:t>
        </w:r>
        <w:r>
          <w:rPr>
            <w:rFonts w:ascii="新細明體" w:eastAsia="新細明體" w:hAnsi="新細明體" w:cs="新細明體"/>
            <w:color w:val="222222"/>
            <w:lang w:eastAsia="zh-TW"/>
          </w:rPr>
          <w:t>suggestion</w:t>
        </w:r>
        <w:r>
          <w:rPr>
            <w:rFonts w:ascii="新細明體" w:eastAsia="新細明體" w:hAnsi="新細明體" w:cs="新細明體" w:hint="eastAsia"/>
            <w:color w:val="222222"/>
            <w:lang w:eastAsia="zh-TW"/>
          </w:rPr>
          <w:t xml:space="preserve">. One </w:t>
        </w:r>
        <w:r>
          <w:rPr>
            <w:rFonts w:ascii="新細明體" w:eastAsia="新細明體" w:hAnsi="新細明體" w:cs="新細明體"/>
            <w:color w:val="222222"/>
            <w:lang w:eastAsia="zh-TW"/>
          </w:rPr>
          <w:t>detail</w:t>
        </w:r>
        <w:r>
          <w:rPr>
            <w:rFonts w:ascii="新細明體" w:eastAsia="新細明體" w:hAnsi="新細明體" w:cs="新細明體" w:hint="eastAsia"/>
            <w:color w:val="222222"/>
            <w:lang w:eastAsia="zh-TW"/>
          </w:rPr>
          <w:t xml:space="preserve"> to clarify is that since the speaker</w:t>
        </w:r>
        <w:r>
          <w:rPr>
            <w:rFonts w:ascii="新細明體" w:eastAsia="新細明體" w:hAnsi="新細明體" w:cs="新細明體"/>
            <w:color w:val="222222"/>
            <w:lang w:eastAsia="zh-TW"/>
          </w:rPr>
          <w:t>’</w:t>
        </w:r>
        <w:r>
          <w:rPr>
            <w:rFonts w:ascii="新細明體" w:eastAsia="新細明體" w:hAnsi="新細明體" w:cs="新細明體" w:hint="eastAsia"/>
            <w:color w:val="222222"/>
            <w:lang w:eastAsia="zh-TW"/>
          </w:rPr>
          <w:t xml:space="preserve">s names are randomized and each name only appears once for each participant, it is unlikely that subjects will attribute biases towards using round versus </w:t>
        </w:r>
        <w:r>
          <w:rPr>
            <w:rFonts w:ascii="新細明體" w:eastAsia="新細明體" w:hAnsi="新細明體" w:cs="新細明體" w:hint="eastAsia"/>
            <w:color w:val="222222"/>
            <w:lang w:eastAsia="zh-TW"/>
          </w:rPr>
          <w:lastRenderedPageBreak/>
          <w:t xml:space="preserve">sharp numbers to a particular speaker. However, we agree with the general concern that there may be order effects in the data. To examine this, we took the first 5 trials that each participant saw (out of 15) and compared them with the last 5 trials. </w:t>
        </w:r>
      </w:ins>
      <w:ins w:id="2207" w:author="Justine Kao" w:date="2014-06-07T14:28:00Z">
        <w:r w:rsidR="00D635F4">
          <w:rPr>
            <w:rFonts w:ascii="新細明體" w:eastAsia="新細明體" w:hAnsi="新細明體" w:cs="新細明體"/>
            <w:color w:val="222222"/>
            <w:lang w:eastAsia="zh-TW"/>
          </w:rPr>
          <w:t xml:space="preserve">We performed a paired t test </w:t>
        </w:r>
      </w:ins>
      <w:ins w:id="2208" w:author="Justine Kao" w:date="2014-06-07T14:29:00Z">
        <w:r w:rsidR="00D635F4">
          <w:rPr>
            <w:rFonts w:ascii="新細明體" w:eastAsia="新細明體" w:hAnsi="新細明體" w:cs="新細明體"/>
            <w:color w:val="222222"/>
            <w:lang w:eastAsia="zh-TW"/>
          </w:rPr>
          <w:t xml:space="preserve">on </w:t>
        </w:r>
      </w:ins>
      <w:ins w:id="2209" w:author="Justine Kao" w:date="2014-06-07T14:31:00Z">
        <w:r w:rsidR="00D635F4">
          <w:rPr>
            <w:rFonts w:ascii="新細明體" w:eastAsia="新細明體" w:hAnsi="新細明體" w:cs="新細明體"/>
            <w:color w:val="222222"/>
            <w:lang w:eastAsia="zh-TW"/>
          </w:rPr>
          <w:t xml:space="preserve">the </w:t>
        </w:r>
      </w:ins>
      <w:ins w:id="2210" w:author="Justine Kao" w:date="2014-06-07T14:29:00Z">
        <w:r w:rsidR="00D635F4">
          <w:rPr>
            <w:rFonts w:ascii="新細明體" w:eastAsia="新細明體" w:hAnsi="新細明體" w:cs="新細明體"/>
            <w:color w:val="222222"/>
            <w:lang w:eastAsia="zh-TW"/>
          </w:rPr>
          <w:t xml:space="preserve">average probability ratings for each </w:t>
        </w:r>
      </w:ins>
      <w:ins w:id="2211" w:author="Justine Kao" w:date="2014-06-07T14:31:00Z">
        <w:r w:rsidR="00D635F4">
          <w:rPr>
            <w:rFonts w:ascii="新細明體" w:eastAsia="新細明體" w:hAnsi="新細明體" w:cs="新細明體"/>
            <w:color w:val="222222"/>
            <w:lang w:eastAsia="zh-TW"/>
          </w:rPr>
          <w:t>utterance/interpretation pair</w:t>
        </w:r>
        <w:r w:rsidR="009E2746">
          <w:rPr>
            <w:rFonts w:ascii="新細明體" w:eastAsia="新細明體" w:hAnsi="新細明體" w:cs="新細明體"/>
            <w:color w:val="222222"/>
            <w:lang w:eastAsia="zh-TW"/>
          </w:rPr>
          <w:t xml:space="preserve">, </w:t>
        </w:r>
      </w:ins>
      <w:ins w:id="2212" w:author="Justine Kao" w:date="2014-06-07T14:32:00Z">
        <w:r w:rsidR="009E2746">
          <w:rPr>
            <w:rFonts w:ascii="新細明體" w:eastAsia="新細明體" w:hAnsi="新細明體" w:cs="新細明體"/>
            <w:color w:val="222222"/>
            <w:lang w:eastAsia="zh-TW"/>
          </w:rPr>
          <w:t>broken down by the type of interpretation (exact, fuzzy, or hyperbolic). There were no significant differences in t</w:t>
        </w:r>
        <w:r w:rsidR="002E0797">
          <w:rPr>
            <w:rFonts w:ascii="新細明體" w:eastAsia="新細明體" w:hAnsi="新細明體" w:cs="新細明體"/>
            <w:color w:val="222222"/>
            <w:lang w:eastAsia="zh-TW"/>
          </w:rPr>
          <w:t xml:space="preserve">he probability ratings for any of the three interpretation types. </w:t>
        </w:r>
      </w:ins>
      <w:ins w:id="2213" w:author="Justine Kao" w:date="2014-06-13T15:39:00Z">
        <w:r w:rsidR="00744910">
          <w:rPr>
            <w:rFonts w:ascii="新細明體" w:eastAsia="新細明體" w:hAnsi="新細明體" w:cs="新細明體"/>
            <w:color w:val="222222"/>
            <w:lang w:eastAsia="zh-TW"/>
          </w:rPr>
          <w:t>There is also no significant interaction between the trial order (coded as first 5 trials v.s. last 5 trials) and interpretation types</w:t>
        </w:r>
      </w:ins>
      <w:ins w:id="2214" w:author="Justine Kao" w:date="2014-06-13T15:40:00Z">
        <w:r w:rsidR="00744910">
          <w:rPr>
            <w:rFonts w:ascii="新細明體" w:eastAsia="新細明體" w:hAnsi="新細明體" w:cs="新細明體"/>
            <w:color w:val="222222"/>
            <w:lang w:eastAsia="zh-TW"/>
          </w:rPr>
          <w:t xml:space="preserve"> (F(3</w:t>
        </w:r>
      </w:ins>
      <w:ins w:id="2215" w:author="Justine Kao" w:date="2014-06-13T15:41:00Z">
        <w:r w:rsidR="00744910">
          <w:rPr>
            <w:rFonts w:ascii="新細明體" w:eastAsia="新細明體" w:hAnsi="新細明體" w:cs="新細明體"/>
            <w:color w:val="222222"/>
            <w:lang w:eastAsia="zh-TW"/>
          </w:rPr>
          <w:t>, 592</w:t>
        </w:r>
      </w:ins>
      <w:ins w:id="2216" w:author="Justine Kao" w:date="2014-06-13T15:40:00Z">
        <w:r w:rsidR="00744910">
          <w:rPr>
            <w:rFonts w:ascii="新細明體" w:eastAsia="新細明體" w:hAnsi="新細明體" w:cs="新細明體"/>
            <w:color w:val="222222"/>
            <w:lang w:eastAsia="zh-TW"/>
          </w:rPr>
          <w:t>) = 0.4476, p = 0.</w:t>
        </w:r>
      </w:ins>
      <w:ins w:id="2217" w:author="Justine Kao" w:date="2014-06-13T15:41:00Z">
        <w:r w:rsidR="00744910">
          <w:rPr>
            <w:rFonts w:ascii="新細明體" w:eastAsia="新細明體" w:hAnsi="新細明體" w:cs="新細明體"/>
            <w:color w:val="222222"/>
            <w:lang w:eastAsia="zh-TW"/>
          </w:rPr>
          <w:t>7191)</w:t>
        </w:r>
        <w:r w:rsidR="00F17510">
          <w:rPr>
            <w:rFonts w:ascii="新細明體" w:eastAsia="新細明體" w:hAnsi="新細明體" w:cs="新細明體"/>
            <w:color w:val="222222"/>
            <w:lang w:eastAsia="zh-TW"/>
          </w:rPr>
          <w:t xml:space="preserve">. </w:t>
        </w:r>
      </w:ins>
      <w:ins w:id="2218" w:author="Justine Kao" w:date="2014-06-07T14:32:00Z">
        <w:r w:rsidR="002E0797">
          <w:rPr>
            <w:rFonts w:ascii="新細明體" w:eastAsia="新細明體" w:hAnsi="新細明體" w:cs="新細明體"/>
            <w:color w:val="222222"/>
            <w:lang w:eastAsia="zh-TW"/>
          </w:rPr>
          <w:t xml:space="preserve">This suggests that </w:t>
        </w:r>
      </w:ins>
      <w:ins w:id="2219" w:author="Justine Kao" w:date="2014-06-07T14:35:00Z">
        <w:r w:rsidR="00416763">
          <w:rPr>
            <w:rFonts w:ascii="新細明體" w:eastAsia="新細明體" w:hAnsi="新細明體" w:cs="新細明體"/>
            <w:color w:val="222222"/>
            <w:lang w:eastAsia="zh-TW"/>
          </w:rPr>
          <w:t>at least in this experiment, exposure to different types of utterances in the previous trials do not</w:t>
        </w:r>
      </w:ins>
      <w:ins w:id="2220" w:author="Justine Kao" w:date="2014-06-07T16:38:00Z">
        <w:r w:rsidR="00414521">
          <w:rPr>
            <w:rFonts w:ascii="新細明體" w:eastAsia="新細明體" w:hAnsi="新細明體" w:cs="新細明體"/>
            <w:color w:val="222222"/>
            <w:lang w:eastAsia="zh-TW"/>
          </w:rPr>
          <w:t xml:space="preserve"> seem to</w:t>
        </w:r>
      </w:ins>
      <w:ins w:id="2221" w:author="Justine Kao" w:date="2014-06-07T14:35:00Z">
        <w:r w:rsidR="00416763">
          <w:rPr>
            <w:rFonts w:ascii="新細明體" w:eastAsia="新細明體" w:hAnsi="新細明體" w:cs="新細明體"/>
            <w:color w:val="222222"/>
            <w:lang w:eastAsia="zh-TW"/>
          </w:rPr>
          <w:t xml:space="preserve"> have a significant effect on participants</w:t>
        </w:r>
      </w:ins>
      <w:ins w:id="2222" w:author="Justine Kao" w:date="2014-06-07T14:36:00Z">
        <w:r w:rsidR="00416763">
          <w:rPr>
            <w:rFonts w:ascii="新細明體" w:eastAsia="新細明體" w:hAnsi="新細明體" w:cs="新細明體"/>
            <w:color w:val="222222"/>
            <w:lang w:eastAsia="zh-TW"/>
          </w:rPr>
          <w:t>’ interpre</w:t>
        </w:r>
        <w:r w:rsidR="00EF04AF">
          <w:rPr>
            <w:rFonts w:ascii="新細明體" w:eastAsia="新細明體" w:hAnsi="新細明體" w:cs="新細明體"/>
            <w:color w:val="222222"/>
            <w:lang w:eastAsia="zh-TW"/>
          </w:rPr>
          <w:t>tation of utterances in the la</w:t>
        </w:r>
        <w:r w:rsidR="00416763">
          <w:rPr>
            <w:rFonts w:ascii="新細明體" w:eastAsia="新細明體" w:hAnsi="新細明體" w:cs="新細明體"/>
            <w:color w:val="222222"/>
            <w:lang w:eastAsia="zh-TW"/>
          </w:rPr>
          <w:t>ter trials.</w:t>
        </w:r>
      </w:ins>
      <w:ins w:id="2223" w:author="Justine Kao" w:date="2014-06-07T14:29:00Z">
        <w:r w:rsidR="00D635F4">
          <w:rPr>
            <w:rFonts w:ascii="新細明體" w:eastAsia="新細明體" w:hAnsi="新細明體" w:cs="新細明體"/>
            <w:color w:val="222222"/>
            <w:lang w:eastAsia="zh-TW"/>
          </w:rPr>
          <w:t xml:space="preserve"> </w:t>
        </w:r>
      </w:ins>
    </w:p>
    <w:p w14:paraId="27406027" w14:textId="3AF8A5E7" w:rsidR="00C8023C" w:rsidRPr="00CA258C" w:rsidDel="006074E1" w:rsidRDefault="004866B4" w:rsidP="004866B4">
      <w:pPr>
        <w:ind w:left="720"/>
        <w:rPr>
          <w:del w:id="2224" w:author="Justine Kao" w:date="2014-06-05T20:49:00Z"/>
          <w:rFonts w:ascii="Times New Roman" w:eastAsia="Times New Roman" w:hAnsi="Times New Roman" w:cs="Times New Roman"/>
          <w:color w:val="222222"/>
          <w:rPrChange w:id="2225" w:author="Justine Kao" w:date="2014-06-05T19:39:00Z">
            <w:rPr>
              <w:del w:id="2226" w:author="Justine Kao" w:date="2014-06-05T20:49:00Z"/>
              <w:rFonts w:ascii="Arial" w:eastAsia="Times New Roman" w:hAnsi="Arial" w:cs="Arial"/>
              <w:color w:val="222222"/>
            </w:rPr>
          </w:rPrChange>
        </w:rPr>
      </w:pPr>
      <w:del w:id="2227" w:author="Justine Kao" w:date="2014-06-05T20:49:00Z">
        <w:r w:rsidRPr="00CA258C" w:rsidDel="006074E1">
          <w:rPr>
            <w:rFonts w:ascii="Times New Roman" w:eastAsia="Times New Roman" w:hAnsi="Times New Roman" w:cs="Times New Roman"/>
            <w:color w:val="222222"/>
            <w:highlight w:val="yellow"/>
            <w:rPrChange w:id="2228" w:author="Justine Kao" w:date="2014-06-05T19:39:00Z">
              <w:rPr>
                <w:rFonts w:ascii="Arial" w:eastAsia="Times New Roman" w:hAnsi="Arial" w:cs="Arial"/>
                <w:color w:val="222222"/>
                <w:highlight w:val="yellow"/>
              </w:rPr>
            </w:rPrChange>
          </w:rPr>
          <w:delText>I haven’t done this analysis yet…</w:delText>
        </w:r>
      </w:del>
    </w:p>
    <w:p w14:paraId="41310455" w14:textId="77777777" w:rsidR="004866B4" w:rsidRPr="00CA258C" w:rsidDel="00EE5E55" w:rsidRDefault="004866B4" w:rsidP="001705B9">
      <w:pPr>
        <w:rPr>
          <w:del w:id="2229" w:author="Justine Kao" w:date="2014-06-05T20:49:00Z"/>
          <w:rFonts w:ascii="Times New Roman" w:eastAsia="Times New Roman" w:hAnsi="Times New Roman" w:cs="Times New Roman"/>
          <w:color w:val="222222"/>
          <w:rPrChange w:id="2230" w:author="Justine Kao" w:date="2014-06-05T19:39:00Z">
            <w:rPr>
              <w:del w:id="2231" w:author="Justine Kao" w:date="2014-06-05T20:49:00Z"/>
              <w:rFonts w:ascii="Arial" w:eastAsia="Times New Roman" w:hAnsi="Arial" w:cs="Arial"/>
              <w:color w:val="222222"/>
            </w:rPr>
          </w:rPrChange>
        </w:rPr>
      </w:pPr>
    </w:p>
    <w:p w14:paraId="2CC16200" w14:textId="77777777" w:rsidR="007E4EEA" w:rsidRPr="00CA258C" w:rsidRDefault="001705B9" w:rsidP="001705B9">
      <w:pPr>
        <w:rPr>
          <w:rFonts w:ascii="Times New Roman" w:eastAsia="Times New Roman" w:hAnsi="Times New Roman" w:cs="Times New Roman"/>
          <w:color w:val="222222"/>
          <w:shd w:val="clear" w:color="auto" w:fill="FFFFFF"/>
          <w:rPrChange w:id="2232" w:author="Justine Kao" w:date="2014-06-05T19:39:00Z">
            <w:rPr>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rPrChange w:id="2233" w:author="Justine Kao" w:date="2014-06-05T19:39:00Z">
            <w:rPr>
              <w:rFonts w:ascii="Arial" w:eastAsia="Times New Roman" w:hAnsi="Arial" w:cs="Arial"/>
              <w:color w:val="222222"/>
            </w:rPr>
          </w:rPrChange>
        </w:rPr>
        <w:br/>
      </w:r>
      <w:r w:rsidRPr="00CA258C">
        <w:rPr>
          <w:rFonts w:ascii="Times New Roman" w:eastAsia="Times New Roman" w:hAnsi="Times New Roman" w:cs="Times New Roman"/>
          <w:color w:val="222222"/>
          <w:shd w:val="clear" w:color="auto" w:fill="FFFFFF"/>
          <w:rPrChange w:id="2234" w:author="Justine Kao" w:date="2014-06-05T19:39:00Z">
            <w:rPr>
              <w:rFonts w:ascii="Arial" w:eastAsia="Times New Roman" w:hAnsi="Arial" w:cs="Arial"/>
              <w:color w:val="222222"/>
              <w:shd w:val="clear" w:color="auto" w:fill="FFFFFF"/>
            </w:rPr>
          </w:rPrChange>
        </w:rPr>
        <w:t>2. If numbers are given by the Arabic notation, as in 50 dollars, then it is likely that there is a bias towards a precise interpretation compared to spoken numbers or numbers written as fifty dollars. In particular, we feel that the Arabic notation has a strong bias against an hyperbolic interpretation. </w:t>
      </w:r>
    </w:p>
    <w:p w14:paraId="5E159296" w14:textId="77777777" w:rsidR="007E4EEA" w:rsidRPr="00CA258C" w:rsidRDefault="007E4EEA" w:rsidP="001705B9">
      <w:pPr>
        <w:rPr>
          <w:rFonts w:ascii="Times New Roman" w:eastAsia="Times New Roman" w:hAnsi="Times New Roman" w:cs="Times New Roman"/>
          <w:color w:val="222222"/>
          <w:shd w:val="clear" w:color="auto" w:fill="FFFFFF"/>
          <w:rPrChange w:id="2235" w:author="Justine Kao" w:date="2014-06-05T19:39:00Z">
            <w:rPr>
              <w:rFonts w:ascii="Arial" w:eastAsia="Times New Roman" w:hAnsi="Arial" w:cs="Arial"/>
              <w:color w:val="222222"/>
              <w:shd w:val="clear" w:color="auto" w:fill="FFFFFF"/>
            </w:rPr>
          </w:rPrChange>
        </w:rPr>
      </w:pPr>
    </w:p>
    <w:p w14:paraId="2A932CF7" w14:textId="3A8E4C49" w:rsidR="00C55C0F" w:rsidRPr="00CA258C" w:rsidRDefault="004D3C4D" w:rsidP="007E4EEA">
      <w:pPr>
        <w:ind w:left="720"/>
        <w:rPr>
          <w:ins w:id="2236" w:author="Noah Goodman" w:date="2014-06-05T09:38:00Z"/>
          <w:rFonts w:ascii="Times New Roman" w:eastAsia="Times New Roman" w:hAnsi="Times New Roman" w:cs="Times New Roman"/>
          <w:color w:val="222222"/>
          <w:shd w:val="clear" w:color="auto" w:fill="FFFFFF"/>
          <w:rPrChange w:id="2237" w:author="Justine Kao" w:date="2014-06-05T19:39:00Z">
            <w:rPr>
              <w:ins w:id="2238" w:author="Noah Goodman" w:date="2014-06-05T09:38:00Z"/>
              <w:rFonts w:ascii="Arial" w:eastAsia="Times New Roman" w:hAnsi="Arial" w:cs="Arial"/>
              <w:color w:val="222222"/>
              <w:shd w:val="clear" w:color="auto" w:fill="FFFFFF"/>
            </w:rPr>
          </w:rPrChange>
        </w:rPr>
      </w:pPr>
      <w:r w:rsidRPr="00CA258C">
        <w:rPr>
          <w:rFonts w:ascii="Times New Roman" w:eastAsia="Times New Roman" w:hAnsi="Times New Roman" w:cs="Times New Roman"/>
          <w:color w:val="222222"/>
          <w:shd w:val="clear" w:color="auto" w:fill="FFFFFF"/>
          <w:rPrChange w:id="2239" w:author="Justine Kao" w:date="2014-06-05T19:39:00Z">
            <w:rPr>
              <w:rFonts w:ascii="Arial" w:eastAsia="Times New Roman" w:hAnsi="Arial" w:cs="Arial"/>
              <w:color w:val="222222"/>
              <w:shd w:val="clear" w:color="auto" w:fill="FFFFFF"/>
            </w:rPr>
          </w:rPrChange>
        </w:rPr>
        <w:t xml:space="preserve">We agree that the Arabic notation might have a bias towards precise </w:t>
      </w:r>
      <w:r w:rsidR="002B236E" w:rsidRPr="00CA258C">
        <w:rPr>
          <w:rFonts w:ascii="Times New Roman" w:eastAsia="Times New Roman" w:hAnsi="Times New Roman" w:cs="Times New Roman"/>
          <w:color w:val="222222"/>
          <w:shd w:val="clear" w:color="auto" w:fill="FFFFFF"/>
          <w:rPrChange w:id="2240" w:author="Justine Kao" w:date="2014-06-05T19:39:00Z">
            <w:rPr>
              <w:rFonts w:ascii="Arial" w:eastAsia="Times New Roman" w:hAnsi="Arial" w:cs="Arial"/>
              <w:color w:val="222222"/>
              <w:shd w:val="clear" w:color="auto" w:fill="FFFFFF"/>
            </w:rPr>
          </w:rPrChange>
        </w:rPr>
        <w:t>interpretations</w:t>
      </w:r>
      <w:ins w:id="2241" w:author="Noah Goodman" w:date="2014-06-05T09:37:00Z">
        <w:r w:rsidR="00C55C0F" w:rsidRPr="00CA258C">
          <w:rPr>
            <w:rFonts w:ascii="Times New Roman" w:eastAsia="Times New Roman" w:hAnsi="Times New Roman" w:cs="Times New Roman"/>
            <w:color w:val="222222"/>
            <w:shd w:val="clear" w:color="auto" w:fill="FFFFFF"/>
            <w:rPrChange w:id="2242" w:author="Justine Kao" w:date="2014-06-05T19:39:00Z">
              <w:rPr>
                <w:rFonts w:ascii="Arial" w:eastAsia="Times New Roman" w:hAnsi="Arial" w:cs="Arial"/>
                <w:color w:val="222222"/>
                <w:shd w:val="clear" w:color="auto" w:fill="FFFFFF"/>
              </w:rPr>
            </w:rPrChange>
          </w:rPr>
          <w:t xml:space="preserve">, as reflected in the optimal cost parameter. </w:t>
        </w:r>
      </w:ins>
      <w:ins w:id="2243" w:author="Noah Goodman" w:date="2014-06-05T09:39:00Z">
        <w:r w:rsidR="00C55C0F" w:rsidRPr="00CA258C">
          <w:rPr>
            <w:rFonts w:ascii="Times New Roman" w:eastAsia="Times New Roman" w:hAnsi="Times New Roman" w:cs="Times New Roman"/>
            <w:color w:val="222222"/>
            <w:shd w:val="clear" w:color="auto" w:fill="FFFFFF"/>
            <w:rPrChange w:id="2244" w:author="Justine Kao" w:date="2014-06-05T19:39:00Z">
              <w:rPr>
                <w:rFonts w:ascii="Arial" w:eastAsia="Times New Roman" w:hAnsi="Arial" w:cs="Arial"/>
                <w:color w:val="222222"/>
                <w:shd w:val="clear" w:color="auto" w:fill="FFFFFF"/>
              </w:rPr>
            </w:rPrChange>
          </w:rPr>
          <w:t xml:space="preserve">Regardless of this potential bias with the Arabic notation, participants still reported hyperbolic and fuzzy interpretations in ways that seem </w:t>
        </w:r>
        <w:del w:id="2245" w:author="Justine Kao" w:date="2014-06-13T15:32:00Z">
          <w:r w:rsidR="00C55C0F" w:rsidRPr="00CA258C" w:rsidDel="00BE4708">
            <w:rPr>
              <w:rFonts w:ascii="Times New Roman" w:eastAsia="Times New Roman" w:hAnsi="Times New Roman" w:cs="Times New Roman"/>
              <w:color w:val="222222"/>
              <w:shd w:val="clear" w:color="auto" w:fill="FFFFFF"/>
              <w:rPrChange w:id="2246" w:author="Justine Kao" w:date="2014-06-05T19:39:00Z">
                <w:rPr>
                  <w:rFonts w:ascii="Arial" w:eastAsia="Times New Roman" w:hAnsi="Arial" w:cs="Arial"/>
                  <w:color w:val="222222"/>
                  <w:shd w:val="clear" w:color="auto" w:fill="FFFFFF"/>
                </w:rPr>
              </w:rPrChange>
            </w:rPr>
            <w:delText xml:space="preserve">intuitive and </w:delText>
          </w:r>
        </w:del>
        <w:r w:rsidR="00C55C0F" w:rsidRPr="00CA258C">
          <w:rPr>
            <w:rFonts w:ascii="Times New Roman" w:eastAsia="Times New Roman" w:hAnsi="Times New Roman" w:cs="Times New Roman"/>
            <w:color w:val="222222"/>
            <w:shd w:val="clear" w:color="auto" w:fill="FFFFFF"/>
            <w:rPrChange w:id="2247" w:author="Justine Kao" w:date="2014-06-05T19:39:00Z">
              <w:rPr>
                <w:rFonts w:ascii="Arial" w:eastAsia="Times New Roman" w:hAnsi="Arial" w:cs="Arial"/>
                <w:color w:val="222222"/>
                <w:shd w:val="clear" w:color="auto" w:fill="FFFFFF"/>
              </w:rPr>
            </w:rPrChange>
          </w:rPr>
          <w:t xml:space="preserve">natural and consistent with the model. </w:t>
        </w:r>
      </w:ins>
      <w:ins w:id="2248" w:author="Noah Goodman" w:date="2014-06-05T09:37:00Z">
        <w:r w:rsidR="00C55C0F" w:rsidRPr="00CA258C">
          <w:rPr>
            <w:rFonts w:ascii="Times New Roman" w:eastAsia="Times New Roman" w:hAnsi="Times New Roman" w:cs="Times New Roman"/>
            <w:color w:val="222222"/>
            <w:shd w:val="clear" w:color="auto" w:fill="FFFFFF"/>
            <w:rPrChange w:id="2249" w:author="Justine Kao" w:date="2014-06-05T19:39:00Z">
              <w:rPr>
                <w:rFonts w:ascii="Arial" w:eastAsia="Times New Roman" w:hAnsi="Arial" w:cs="Arial"/>
                <w:color w:val="222222"/>
                <w:shd w:val="clear" w:color="auto" w:fill="FFFFFF"/>
              </w:rPr>
            </w:rPrChange>
          </w:rPr>
          <w:t xml:space="preserve">Different presentation formats could differ, and would be </w:t>
        </w:r>
      </w:ins>
      <w:ins w:id="2250" w:author="Noah Goodman" w:date="2014-06-05T09:38:00Z">
        <w:r w:rsidR="00C55C0F" w:rsidRPr="00CA258C">
          <w:rPr>
            <w:rFonts w:ascii="Times New Roman" w:eastAsia="Times New Roman" w:hAnsi="Times New Roman" w:cs="Times New Roman"/>
            <w:color w:val="222222"/>
            <w:shd w:val="clear" w:color="auto" w:fill="FFFFFF"/>
            <w:rPrChange w:id="2251" w:author="Justine Kao" w:date="2014-06-05T19:39:00Z">
              <w:rPr>
                <w:rFonts w:ascii="Arial" w:eastAsia="Times New Roman" w:hAnsi="Arial" w:cs="Arial"/>
                <w:color w:val="222222"/>
                <w:shd w:val="clear" w:color="auto" w:fill="FFFFFF"/>
              </w:rPr>
            </w:rPrChange>
          </w:rPr>
          <w:t>accommodated in the model by the cost mechanism.</w:t>
        </w:r>
      </w:ins>
    </w:p>
    <w:p w14:paraId="6B4EA588" w14:textId="6B30BAD9" w:rsidR="00C55C0F" w:rsidRPr="00CA258C" w:rsidRDefault="00C55C0F" w:rsidP="007E4EEA">
      <w:pPr>
        <w:ind w:left="720"/>
        <w:rPr>
          <w:ins w:id="2252" w:author="Noah Goodman" w:date="2014-06-05T09:37:00Z"/>
          <w:rFonts w:ascii="Times New Roman" w:eastAsia="Times New Roman" w:hAnsi="Times New Roman" w:cs="Times New Roman"/>
          <w:color w:val="222222"/>
          <w:shd w:val="clear" w:color="auto" w:fill="FFFFFF"/>
          <w:rPrChange w:id="2253" w:author="Justine Kao" w:date="2014-06-05T19:39:00Z">
            <w:rPr>
              <w:ins w:id="2254" w:author="Noah Goodman" w:date="2014-06-05T09:37:00Z"/>
              <w:rFonts w:ascii="Arial" w:eastAsia="Times New Roman" w:hAnsi="Arial" w:cs="Arial"/>
              <w:color w:val="222222"/>
              <w:shd w:val="clear" w:color="auto" w:fill="FFFFFF"/>
            </w:rPr>
          </w:rPrChange>
        </w:rPr>
      </w:pPr>
      <w:ins w:id="2255" w:author="Noah Goodman" w:date="2014-06-05T09:37:00Z">
        <w:r w:rsidRPr="00CA258C">
          <w:rPr>
            <w:rFonts w:ascii="Times New Roman" w:eastAsia="Times New Roman" w:hAnsi="Times New Roman" w:cs="Times New Roman"/>
            <w:color w:val="222222"/>
            <w:shd w:val="clear" w:color="auto" w:fill="FFFFFF"/>
            <w:rPrChange w:id="2256" w:author="Justine Kao" w:date="2014-06-05T19:39:00Z">
              <w:rPr>
                <w:rFonts w:ascii="Arial" w:eastAsia="Times New Roman" w:hAnsi="Arial" w:cs="Arial"/>
                <w:color w:val="222222"/>
                <w:shd w:val="clear" w:color="auto" w:fill="FFFFFF"/>
              </w:rPr>
            </w:rPrChange>
          </w:rPr>
          <w:t xml:space="preserve"> </w:t>
        </w:r>
      </w:ins>
      <w:del w:id="2257" w:author="Noah Goodman" w:date="2014-06-05T09:37:00Z">
        <w:r w:rsidR="002B236E" w:rsidRPr="00CA258C" w:rsidDel="00C55C0F">
          <w:rPr>
            <w:rFonts w:ascii="Times New Roman" w:eastAsia="Times New Roman" w:hAnsi="Times New Roman" w:cs="Times New Roman"/>
            <w:color w:val="222222"/>
            <w:shd w:val="clear" w:color="auto" w:fill="FFFFFF"/>
            <w:rPrChange w:id="2258" w:author="Justine Kao" w:date="2014-06-05T19:39:00Z">
              <w:rPr>
                <w:rFonts w:ascii="Arial" w:eastAsia="Times New Roman" w:hAnsi="Arial" w:cs="Arial"/>
                <w:color w:val="222222"/>
                <w:shd w:val="clear" w:color="auto" w:fill="FFFFFF"/>
              </w:rPr>
            </w:rPrChange>
          </w:rPr>
          <w:delText xml:space="preserve">. </w:delText>
        </w:r>
      </w:del>
    </w:p>
    <w:p w14:paraId="7CA57136" w14:textId="54B6133A" w:rsidR="007E4EEA" w:rsidRPr="00CA258C" w:rsidDel="00F757AD" w:rsidRDefault="002B236E" w:rsidP="007E4EEA">
      <w:pPr>
        <w:ind w:left="720"/>
        <w:rPr>
          <w:del w:id="2259" w:author="Justine Kao" w:date="2014-06-05T20:44:00Z"/>
          <w:rFonts w:ascii="Times New Roman" w:eastAsia="Times New Roman" w:hAnsi="Times New Roman" w:cs="Times New Roman"/>
          <w:color w:val="222222"/>
          <w:shd w:val="clear" w:color="auto" w:fill="FFFFFF"/>
          <w:rPrChange w:id="2260" w:author="Justine Kao" w:date="2014-06-05T19:39:00Z">
            <w:rPr>
              <w:del w:id="2261" w:author="Justine Kao" w:date="2014-06-05T20:44:00Z"/>
              <w:rFonts w:ascii="Arial" w:eastAsia="Times New Roman" w:hAnsi="Arial" w:cs="Arial"/>
              <w:color w:val="222222"/>
              <w:shd w:val="clear" w:color="auto" w:fill="FFFFFF"/>
            </w:rPr>
          </w:rPrChange>
        </w:rPr>
      </w:pPr>
      <w:del w:id="2262" w:author="Noah Goodman" w:date="2014-06-05T09:38:00Z">
        <w:r w:rsidRPr="00CA258C" w:rsidDel="00C55C0F">
          <w:rPr>
            <w:rFonts w:ascii="Times New Roman" w:eastAsia="Times New Roman" w:hAnsi="Times New Roman" w:cs="Times New Roman"/>
            <w:color w:val="222222"/>
            <w:shd w:val="clear" w:color="auto" w:fill="FFFFFF"/>
            <w:rPrChange w:id="2263" w:author="Justine Kao" w:date="2014-06-05T19:39:00Z">
              <w:rPr>
                <w:rFonts w:ascii="Arial" w:eastAsia="Times New Roman" w:hAnsi="Arial" w:cs="Arial"/>
                <w:color w:val="222222"/>
                <w:shd w:val="clear" w:color="auto" w:fill="FFFFFF"/>
              </w:rPr>
            </w:rPrChange>
          </w:rPr>
          <w:delText>However,</w:delText>
        </w:r>
      </w:del>
      <w:ins w:id="2264" w:author="Noah Goodman" w:date="2014-06-05T09:38:00Z">
        <w:r w:rsidR="00C55C0F" w:rsidRPr="00CA258C">
          <w:rPr>
            <w:rFonts w:ascii="Times New Roman" w:eastAsia="Times New Roman" w:hAnsi="Times New Roman" w:cs="Times New Roman"/>
            <w:color w:val="222222"/>
            <w:shd w:val="clear" w:color="auto" w:fill="FFFFFF"/>
            <w:rPrChange w:id="2265" w:author="Justine Kao" w:date="2014-06-05T19:39:00Z">
              <w:rPr>
                <w:rFonts w:ascii="Arial" w:eastAsia="Times New Roman" w:hAnsi="Arial" w:cs="Arial"/>
                <w:color w:val="222222"/>
                <w:shd w:val="clear" w:color="auto" w:fill="FFFFFF"/>
              </w:rPr>
            </w:rPrChange>
          </w:rPr>
          <w:t>It is worth noting that</w:t>
        </w:r>
      </w:ins>
      <w:r w:rsidRPr="00CA258C">
        <w:rPr>
          <w:rFonts w:ascii="Times New Roman" w:eastAsia="Times New Roman" w:hAnsi="Times New Roman" w:cs="Times New Roman"/>
          <w:color w:val="222222"/>
          <w:shd w:val="clear" w:color="auto" w:fill="FFFFFF"/>
          <w:rPrChange w:id="2266" w:author="Justine Kao" w:date="2014-06-05T19:39:00Z">
            <w:rPr>
              <w:rFonts w:ascii="Arial" w:eastAsia="Times New Roman" w:hAnsi="Arial" w:cs="Arial"/>
              <w:color w:val="222222"/>
              <w:shd w:val="clear" w:color="auto" w:fill="FFFFFF"/>
            </w:rPr>
          </w:rPrChange>
        </w:rPr>
        <w:t xml:space="preserve"> </w:t>
      </w:r>
      <w:r w:rsidR="006162D4" w:rsidRPr="00CA258C">
        <w:rPr>
          <w:rFonts w:ascii="Times New Roman" w:eastAsia="Times New Roman" w:hAnsi="Times New Roman" w:cs="Times New Roman"/>
          <w:color w:val="222222"/>
          <w:shd w:val="clear" w:color="auto" w:fill="FFFFFF"/>
          <w:rPrChange w:id="2267" w:author="Justine Kao" w:date="2014-06-05T19:39:00Z">
            <w:rPr>
              <w:rFonts w:ascii="Arial" w:eastAsia="Times New Roman" w:hAnsi="Arial" w:cs="Arial"/>
              <w:color w:val="222222"/>
              <w:shd w:val="clear" w:color="auto" w:fill="FFFFFF"/>
            </w:rPr>
          </w:rPrChange>
        </w:rPr>
        <w:t xml:space="preserve">presenting the stimuli in spoken form introduces a great deal of complexity and potential confounds such as </w:t>
      </w:r>
      <w:r w:rsidR="00D930BD" w:rsidRPr="00CA258C">
        <w:rPr>
          <w:rFonts w:ascii="Times New Roman" w:eastAsia="Times New Roman" w:hAnsi="Times New Roman" w:cs="Times New Roman"/>
          <w:color w:val="222222"/>
          <w:shd w:val="clear" w:color="auto" w:fill="FFFFFF"/>
          <w:rPrChange w:id="2268" w:author="Justine Kao" w:date="2014-06-05T19:39:00Z">
            <w:rPr>
              <w:rFonts w:ascii="Arial" w:eastAsia="Times New Roman" w:hAnsi="Arial" w:cs="Arial"/>
              <w:color w:val="222222"/>
              <w:shd w:val="clear" w:color="auto" w:fill="FFFFFF"/>
            </w:rPr>
          </w:rPrChange>
        </w:rPr>
        <w:t>prosodic information</w:t>
      </w:r>
      <w:r w:rsidR="00492E7D" w:rsidRPr="00CA258C">
        <w:rPr>
          <w:rFonts w:ascii="Times New Roman" w:eastAsia="Times New Roman" w:hAnsi="Times New Roman" w:cs="Times New Roman"/>
          <w:color w:val="222222"/>
          <w:shd w:val="clear" w:color="auto" w:fill="FFFFFF"/>
          <w:rPrChange w:id="2269" w:author="Justine Kao" w:date="2014-06-05T19:39:00Z">
            <w:rPr>
              <w:rFonts w:ascii="Arial" w:eastAsia="Times New Roman" w:hAnsi="Arial" w:cs="Arial"/>
              <w:color w:val="222222"/>
              <w:shd w:val="clear" w:color="auto" w:fill="FFFFFF"/>
            </w:rPr>
          </w:rPrChange>
        </w:rPr>
        <w:t>, which we wanted to eliminate at least in the first step towards examining hyperbole understanding</w:t>
      </w:r>
      <w:r w:rsidR="006162D4" w:rsidRPr="00CA258C">
        <w:rPr>
          <w:rFonts w:ascii="Times New Roman" w:eastAsia="Times New Roman" w:hAnsi="Times New Roman" w:cs="Times New Roman"/>
          <w:color w:val="222222"/>
          <w:shd w:val="clear" w:color="auto" w:fill="FFFFFF"/>
          <w:rPrChange w:id="2270" w:author="Justine Kao" w:date="2014-06-05T19:39:00Z">
            <w:rPr>
              <w:rFonts w:ascii="Arial" w:eastAsia="Times New Roman" w:hAnsi="Arial" w:cs="Arial"/>
              <w:color w:val="222222"/>
              <w:shd w:val="clear" w:color="auto" w:fill="FFFFFF"/>
            </w:rPr>
          </w:rPrChange>
        </w:rPr>
        <w:t xml:space="preserve">. </w:t>
      </w:r>
      <w:r w:rsidR="00ED7D13" w:rsidRPr="00CA258C">
        <w:rPr>
          <w:rFonts w:ascii="Times New Roman" w:eastAsia="Times New Roman" w:hAnsi="Times New Roman" w:cs="Times New Roman"/>
          <w:color w:val="222222"/>
          <w:shd w:val="clear" w:color="auto" w:fill="FFFFFF"/>
          <w:rPrChange w:id="2271" w:author="Justine Kao" w:date="2014-06-05T19:39:00Z">
            <w:rPr>
              <w:rFonts w:ascii="Arial" w:eastAsia="Times New Roman" w:hAnsi="Arial" w:cs="Arial"/>
              <w:color w:val="222222"/>
              <w:shd w:val="clear" w:color="auto" w:fill="FFFFFF"/>
            </w:rPr>
          </w:rPrChange>
        </w:rPr>
        <w:t xml:space="preserve">We </w:t>
      </w:r>
      <w:r w:rsidR="002A1E39" w:rsidRPr="00CA258C">
        <w:rPr>
          <w:rFonts w:ascii="Times New Roman" w:eastAsia="Times New Roman" w:hAnsi="Times New Roman" w:cs="Times New Roman"/>
          <w:color w:val="222222"/>
          <w:shd w:val="clear" w:color="auto" w:fill="FFFFFF"/>
          <w:rPrChange w:id="2272" w:author="Justine Kao" w:date="2014-06-05T19:39:00Z">
            <w:rPr>
              <w:rFonts w:ascii="Arial" w:eastAsia="Times New Roman" w:hAnsi="Arial" w:cs="Arial"/>
              <w:color w:val="222222"/>
              <w:shd w:val="clear" w:color="auto" w:fill="FFFFFF"/>
            </w:rPr>
          </w:rPrChange>
        </w:rPr>
        <w:t>could try presenting</w:t>
      </w:r>
      <w:r w:rsidR="00ED7D13" w:rsidRPr="00CA258C">
        <w:rPr>
          <w:rFonts w:ascii="Times New Roman" w:eastAsia="Times New Roman" w:hAnsi="Times New Roman" w:cs="Times New Roman"/>
          <w:color w:val="222222"/>
          <w:shd w:val="clear" w:color="auto" w:fill="FFFFFF"/>
          <w:rPrChange w:id="2273" w:author="Justine Kao" w:date="2014-06-05T19:39:00Z">
            <w:rPr>
              <w:rFonts w:ascii="Arial" w:eastAsia="Times New Roman" w:hAnsi="Arial" w:cs="Arial"/>
              <w:color w:val="222222"/>
              <w:shd w:val="clear" w:color="auto" w:fill="FFFFFF"/>
            </w:rPr>
          </w:rPrChange>
        </w:rPr>
        <w:t xml:space="preserve"> the numbers written out as “fifty dollars</w:t>
      </w:r>
      <w:r w:rsidR="00FF4944" w:rsidRPr="00CA258C">
        <w:rPr>
          <w:rFonts w:ascii="Times New Roman" w:eastAsia="Times New Roman" w:hAnsi="Times New Roman" w:cs="Times New Roman"/>
          <w:color w:val="222222"/>
          <w:shd w:val="clear" w:color="auto" w:fill="FFFFFF"/>
          <w:rPrChange w:id="2274" w:author="Justine Kao" w:date="2014-06-05T19:39:00Z">
            <w:rPr>
              <w:rFonts w:ascii="Arial" w:eastAsia="Times New Roman" w:hAnsi="Arial" w:cs="Arial"/>
              <w:color w:val="222222"/>
              <w:shd w:val="clear" w:color="auto" w:fill="FFFFFF"/>
            </w:rPr>
          </w:rPrChange>
        </w:rPr>
        <w:t>,”</w:t>
      </w:r>
      <w:r w:rsidR="004D6EA2" w:rsidRPr="00CA258C">
        <w:rPr>
          <w:rFonts w:ascii="Times New Roman" w:eastAsia="Times New Roman" w:hAnsi="Times New Roman" w:cs="Times New Roman"/>
          <w:color w:val="222222"/>
          <w:shd w:val="clear" w:color="auto" w:fill="FFFFFF"/>
          <w:rPrChange w:id="2275" w:author="Justine Kao" w:date="2014-06-05T19:39:00Z">
            <w:rPr>
              <w:rFonts w:ascii="Arial" w:eastAsia="Times New Roman" w:hAnsi="Arial" w:cs="Arial"/>
              <w:color w:val="222222"/>
              <w:shd w:val="clear" w:color="auto" w:fill="FFFFFF"/>
            </w:rPr>
          </w:rPrChange>
        </w:rPr>
        <w:t xml:space="preserve"> </w:t>
      </w:r>
      <w:bookmarkStart w:id="2276" w:name="_GoBack"/>
      <w:bookmarkEnd w:id="2276"/>
      <w:ins w:id="2277" w:author="Justine Kao" w:date="2014-06-05T20:44:00Z">
        <w:del w:id="2278" w:author="Noah Goodman" w:date="2014-06-16T06:06:00Z">
          <w:r w:rsidR="00F757AD" w:rsidRPr="00436F65" w:rsidDel="00A4299E">
            <w:rPr>
              <w:rFonts w:ascii="Times New Roman" w:eastAsia="Times New Roman" w:hAnsi="Times New Roman" w:cs="Times New Roman"/>
              <w:color w:val="222222"/>
              <w:shd w:val="clear" w:color="auto" w:fill="FFFFFF"/>
            </w:rPr>
            <w:delText xml:space="preserve">We could try presenting the numbers written out as “fifty dollars,” </w:delText>
          </w:r>
        </w:del>
        <w:r w:rsidR="00F757AD" w:rsidRPr="00436F65">
          <w:rPr>
            <w:rFonts w:ascii="Times New Roman" w:eastAsia="Times New Roman" w:hAnsi="Times New Roman" w:cs="Times New Roman"/>
            <w:color w:val="222222"/>
            <w:shd w:val="clear" w:color="auto" w:fill="FFFFFF"/>
          </w:rPr>
          <w:t>which could remove this bias but perhaps introduce other</w:t>
        </w:r>
        <w:r w:rsidR="00F757AD">
          <w:rPr>
            <w:rFonts w:ascii="Times New Roman" w:eastAsia="Times New Roman" w:hAnsi="Times New Roman" w:cs="Times New Roman"/>
            <w:color w:val="222222"/>
            <w:shd w:val="clear" w:color="auto" w:fill="FFFFFF"/>
          </w:rPr>
          <w:t>s. For example,</w:t>
        </w:r>
        <w:r w:rsidR="00F757AD" w:rsidRPr="00436F65">
          <w:rPr>
            <w:rFonts w:ascii="Times New Roman" w:eastAsia="Times New Roman" w:hAnsi="Times New Roman" w:cs="Times New Roman"/>
            <w:color w:val="222222"/>
            <w:shd w:val="clear" w:color="auto" w:fill="FFFFFF"/>
          </w:rPr>
          <w:t xml:space="preserve"> since numbers are less frequently presented</w:t>
        </w:r>
        <w:r w:rsidR="00F757AD">
          <w:rPr>
            <w:rFonts w:ascii="Times New Roman" w:eastAsia="Times New Roman" w:hAnsi="Times New Roman" w:cs="Times New Roman"/>
            <w:color w:val="222222"/>
            <w:shd w:val="clear" w:color="auto" w:fill="FFFFFF"/>
          </w:rPr>
          <w:t xml:space="preserve"> in words, by selecting this unusual presentation, we may unwittingly prime participants to believe that minimizing cost is not an issue in this particular experimental context, since writing the numbers out in words is clearly more costly than presenting the numerals</w:t>
        </w:r>
        <w:r w:rsidR="00F757AD" w:rsidRPr="00436F65">
          <w:rPr>
            <w:rFonts w:ascii="Times New Roman" w:eastAsia="Times New Roman" w:hAnsi="Times New Roman" w:cs="Times New Roman"/>
            <w:color w:val="222222"/>
            <w:shd w:val="clear" w:color="auto" w:fill="FFFFFF"/>
          </w:rPr>
          <w:t xml:space="preserve">. </w:t>
        </w:r>
        <w:r w:rsidR="00F757AD">
          <w:rPr>
            <w:rFonts w:ascii="Times New Roman" w:eastAsia="Times New Roman" w:hAnsi="Times New Roman" w:cs="Times New Roman"/>
            <w:color w:val="222222"/>
            <w:shd w:val="clear" w:color="auto" w:fill="FFFFFF"/>
          </w:rPr>
          <w:t xml:space="preserve">As a result, we decided that it was preferable to use the more common </w:t>
        </w:r>
        <w:r w:rsidR="00B47EF2">
          <w:rPr>
            <w:rFonts w:ascii="Times New Roman" w:eastAsia="Times New Roman" w:hAnsi="Times New Roman" w:cs="Times New Roman"/>
            <w:color w:val="222222"/>
            <w:shd w:val="clear" w:color="auto" w:fill="FFFFFF"/>
          </w:rPr>
          <w:t xml:space="preserve">form </w:t>
        </w:r>
      </w:ins>
      <w:ins w:id="2279" w:author="Justine Kao" w:date="2014-06-05T20:45:00Z">
        <w:r w:rsidR="00013A66">
          <w:rPr>
            <w:rFonts w:ascii="Times New Roman" w:eastAsia="Times New Roman" w:hAnsi="Times New Roman" w:cs="Times New Roman"/>
            <w:color w:val="222222"/>
            <w:shd w:val="clear" w:color="auto" w:fill="FFFFFF"/>
          </w:rPr>
          <w:t>and present</w:t>
        </w:r>
      </w:ins>
      <w:ins w:id="2280" w:author="Justine Kao" w:date="2014-06-05T20:44:00Z">
        <w:r w:rsidR="00B47EF2">
          <w:rPr>
            <w:rFonts w:ascii="Times New Roman" w:eastAsia="Times New Roman" w:hAnsi="Times New Roman" w:cs="Times New Roman"/>
            <w:color w:val="222222"/>
            <w:shd w:val="clear" w:color="auto" w:fill="FFFFFF"/>
          </w:rPr>
          <w:t xml:space="preserve"> </w:t>
        </w:r>
      </w:ins>
      <w:ins w:id="2281" w:author="Justine Kao" w:date="2014-06-05T20:45:00Z">
        <w:r w:rsidR="00B47EF2">
          <w:rPr>
            <w:rFonts w:ascii="Times New Roman" w:eastAsia="Times New Roman" w:hAnsi="Times New Roman" w:cs="Times New Roman"/>
            <w:color w:val="222222"/>
            <w:shd w:val="clear" w:color="auto" w:fill="FFFFFF"/>
          </w:rPr>
          <w:t>the numbers in Arabic notation</w:t>
        </w:r>
      </w:ins>
      <w:ins w:id="2282" w:author="Justine Kao" w:date="2014-06-05T20:44:00Z">
        <w:r w:rsidR="00F757AD">
          <w:rPr>
            <w:rFonts w:ascii="Times New Roman" w:eastAsia="Times New Roman" w:hAnsi="Times New Roman" w:cs="Times New Roman"/>
            <w:color w:val="222222"/>
            <w:shd w:val="clear" w:color="auto" w:fill="FFFFFF"/>
          </w:rPr>
          <w:t>.</w:t>
        </w:r>
      </w:ins>
      <w:del w:id="2283" w:author="Justine Kao" w:date="2014-06-05T20:44:00Z">
        <w:r w:rsidR="004D6EA2" w:rsidRPr="00CA258C" w:rsidDel="00F757AD">
          <w:rPr>
            <w:rFonts w:ascii="Times New Roman" w:eastAsia="Times New Roman" w:hAnsi="Times New Roman" w:cs="Times New Roman"/>
            <w:color w:val="222222"/>
            <w:shd w:val="clear" w:color="auto" w:fill="FFFFFF"/>
            <w:rPrChange w:id="2284" w:author="Justine Kao" w:date="2014-06-05T19:39:00Z">
              <w:rPr>
                <w:rFonts w:ascii="Arial" w:eastAsia="Times New Roman" w:hAnsi="Arial" w:cs="Arial"/>
                <w:color w:val="222222"/>
                <w:shd w:val="clear" w:color="auto" w:fill="FFFFFF"/>
              </w:rPr>
            </w:rPrChange>
          </w:rPr>
          <w:delText>which could</w:delText>
        </w:r>
        <w:r w:rsidR="00FF4944" w:rsidRPr="00CA258C" w:rsidDel="00F757AD">
          <w:rPr>
            <w:rFonts w:ascii="Times New Roman" w:eastAsia="Times New Roman" w:hAnsi="Times New Roman" w:cs="Times New Roman"/>
            <w:color w:val="222222"/>
            <w:shd w:val="clear" w:color="auto" w:fill="FFFFFF"/>
            <w:rPrChange w:id="2285" w:author="Justine Kao" w:date="2014-06-05T19:39:00Z">
              <w:rPr>
                <w:rFonts w:ascii="Arial" w:eastAsia="Times New Roman" w:hAnsi="Arial" w:cs="Arial"/>
                <w:color w:val="222222"/>
                <w:shd w:val="clear" w:color="auto" w:fill="FFFFFF"/>
              </w:rPr>
            </w:rPrChange>
          </w:rPr>
          <w:delText xml:space="preserve"> remove this bias</w:delText>
        </w:r>
        <w:r w:rsidR="004D6EA2" w:rsidRPr="00CA258C" w:rsidDel="00F757AD">
          <w:rPr>
            <w:rFonts w:ascii="Times New Roman" w:eastAsia="Times New Roman" w:hAnsi="Times New Roman" w:cs="Times New Roman"/>
            <w:color w:val="222222"/>
            <w:shd w:val="clear" w:color="auto" w:fill="FFFFFF"/>
            <w:rPrChange w:id="2286" w:author="Justine Kao" w:date="2014-06-05T19:39:00Z">
              <w:rPr>
                <w:rFonts w:ascii="Arial" w:eastAsia="Times New Roman" w:hAnsi="Arial" w:cs="Arial"/>
                <w:color w:val="222222"/>
                <w:shd w:val="clear" w:color="auto" w:fill="FFFFFF"/>
              </w:rPr>
            </w:rPrChange>
          </w:rPr>
          <w:delText xml:space="preserve"> but perhaps introduce other concerns since numbers are less frequently presented in words and may appear pragmatically odd</w:delText>
        </w:r>
        <w:r w:rsidR="00FF4944" w:rsidRPr="00CA258C" w:rsidDel="00F757AD">
          <w:rPr>
            <w:rFonts w:ascii="Times New Roman" w:eastAsia="Times New Roman" w:hAnsi="Times New Roman" w:cs="Times New Roman"/>
            <w:color w:val="222222"/>
            <w:shd w:val="clear" w:color="auto" w:fill="FFFFFF"/>
            <w:rPrChange w:id="2287" w:author="Justine Kao" w:date="2014-06-05T19:39:00Z">
              <w:rPr>
                <w:rFonts w:ascii="Arial" w:eastAsia="Times New Roman" w:hAnsi="Arial" w:cs="Arial"/>
                <w:color w:val="222222"/>
                <w:shd w:val="clear" w:color="auto" w:fill="FFFFFF"/>
              </w:rPr>
            </w:rPrChange>
          </w:rPr>
          <w:delText xml:space="preserve">. However, </w:delText>
        </w:r>
        <w:r w:rsidR="003312DC" w:rsidRPr="00CA258C" w:rsidDel="00F757AD">
          <w:rPr>
            <w:rFonts w:ascii="Times New Roman" w:eastAsia="Times New Roman" w:hAnsi="Times New Roman" w:cs="Times New Roman"/>
            <w:color w:val="222222"/>
            <w:shd w:val="clear" w:color="auto" w:fill="FFFFFF"/>
            <w:rPrChange w:id="2288" w:author="Justine Kao" w:date="2014-06-05T19:39:00Z">
              <w:rPr>
                <w:rFonts w:ascii="Arial" w:eastAsia="Times New Roman" w:hAnsi="Arial" w:cs="Arial"/>
                <w:color w:val="222222"/>
                <w:shd w:val="clear" w:color="auto" w:fill="FFFFFF"/>
              </w:rPr>
            </w:rPrChange>
          </w:rPr>
          <w:delText>regardless of this potential bias with the Arabic notation, participants</w:delText>
        </w:r>
        <w:r w:rsidR="00FF4944" w:rsidRPr="00CA258C" w:rsidDel="00F757AD">
          <w:rPr>
            <w:rFonts w:ascii="Times New Roman" w:eastAsia="Times New Roman" w:hAnsi="Times New Roman" w:cs="Times New Roman"/>
            <w:color w:val="222222"/>
            <w:shd w:val="clear" w:color="auto" w:fill="FFFFFF"/>
            <w:rPrChange w:id="2289" w:author="Justine Kao" w:date="2014-06-05T19:39:00Z">
              <w:rPr>
                <w:rFonts w:ascii="Arial" w:eastAsia="Times New Roman" w:hAnsi="Arial" w:cs="Arial"/>
                <w:color w:val="222222"/>
                <w:shd w:val="clear" w:color="auto" w:fill="FFFFFF"/>
              </w:rPr>
            </w:rPrChange>
          </w:rPr>
          <w:delText xml:space="preserve"> </w:delText>
        </w:r>
        <w:r w:rsidR="00B906DD" w:rsidRPr="00CA258C" w:rsidDel="00F757AD">
          <w:rPr>
            <w:rFonts w:ascii="Times New Roman" w:eastAsia="Times New Roman" w:hAnsi="Times New Roman" w:cs="Times New Roman"/>
            <w:color w:val="222222"/>
            <w:shd w:val="clear" w:color="auto" w:fill="FFFFFF"/>
            <w:rPrChange w:id="2290" w:author="Justine Kao" w:date="2014-06-05T19:39:00Z">
              <w:rPr>
                <w:rFonts w:ascii="Arial" w:eastAsia="Times New Roman" w:hAnsi="Arial" w:cs="Arial"/>
                <w:color w:val="222222"/>
                <w:shd w:val="clear" w:color="auto" w:fill="FFFFFF"/>
              </w:rPr>
            </w:rPrChange>
          </w:rPr>
          <w:delText xml:space="preserve">still reported hyperbolic and fuzzy interpretations </w:delText>
        </w:r>
        <w:r w:rsidR="003312DC" w:rsidRPr="00CA258C" w:rsidDel="00F757AD">
          <w:rPr>
            <w:rFonts w:ascii="Times New Roman" w:eastAsia="Times New Roman" w:hAnsi="Times New Roman" w:cs="Times New Roman"/>
            <w:color w:val="222222"/>
            <w:shd w:val="clear" w:color="auto" w:fill="FFFFFF"/>
            <w:rPrChange w:id="2291" w:author="Justine Kao" w:date="2014-06-05T19:39:00Z">
              <w:rPr>
                <w:rFonts w:ascii="Arial" w:eastAsia="Times New Roman" w:hAnsi="Arial" w:cs="Arial"/>
                <w:color w:val="222222"/>
                <w:shd w:val="clear" w:color="auto" w:fill="FFFFFF"/>
              </w:rPr>
            </w:rPrChange>
          </w:rPr>
          <w:delText>in ways that seem intuitive and natural</w:delText>
        </w:r>
        <w:r w:rsidR="004D6EA2" w:rsidRPr="00CA258C" w:rsidDel="00F757AD">
          <w:rPr>
            <w:rFonts w:ascii="Times New Roman" w:eastAsia="Times New Roman" w:hAnsi="Times New Roman" w:cs="Times New Roman"/>
            <w:color w:val="222222"/>
            <w:shd w:val="clear" w:color="auto" w:fill="FFFFFF"/>
            <w:rPrChange w:id="2292" w:author="Justine Kao" w:date="2014-06-05T19:39:00Z">
              <w:rPr>
                <w:rFonts w:ascii="Arial" w:eastAsia="Times New Roman" w:hAnsi="Arial" w:cs="Arial"/>
                <w:color w:val="222222"/>
                <w:shd w:val="clear" w:color="auto" w:fill="FFFFFF"/>
              </w:rPr>
            </w:rPrChange>
          </w:rPr>
          <w:delText>.</w:delText>
        </w:r>
        <w:r w:rsidR="006E48C7" w:rsidRPr="00CA258C" w:rsidDel="00F757AD">
          <w:rPr>
            <w:rFonts w:ascii="Times New Roman" w:eastAsia="Times New Roman" w:hAnsi="Times New Roman" w:cs="Times New Roman"/>
            <w:color w:val="222222"/>
            <w:shd w:val="clear" w:color="auto" w:fill="FFFFFF"/>
            <w:rPrChange w:id="2293" w:author="Justine Kao" w:date="2014-06-05T19:39:00Z">
              <w:rPr>
                <w:rFonts w:ascii="Arial" w:eastAsia="Times New Roman" w:hAnsi="Arial" w:cs="Arial"/>
                <w:color w:val="222222"/>
                <w:shd w:val="clear" w:color="auto" w:fill="FFFFFF"/>
              </w:rPr>
            </w:rPrChange>
          </w:rPr>
          <w:delText xml:space="preserve"> </w:delText>
        </w:r>
      </w:del>
    </w:p>
    <w:p w14:paraId="5EF7ED86" w14:textId="11D972CB" w:rsidR="001705B9" w:rsidRPr="00CA258C" w:rsidRDefault="001705B9" w:rsidP="00F757AD">
      <w:pPr>
        <w:ind w:left="720"/>
        <w:rPr>
          <w:rFonts w:ascii="Times New Roman" w:eastAsia="Times New Roman" w:hAnsi="Times New Roman" w:cs="Times New Roman"/>
          <w:rPrChange w:id="2294" w:author="Justine Kao" w:date="2014-06-05T19:39:00Z">
            <w:rPr>
              <w:rFonts w:ascii="Arial" w:eastAsia="Times New Roman" w:hAnsi="Arial" w:cs="Arial"/>
            </w:rPr>
          </w:rPrChange>
        </w:rPr>
      </w:pPr>
      <w:r w:rsidRPr="00CA258C">
        <w:rPr>
          <w:rFonts w:ascii="Times New Roman" w:eastAsia="Times New Roman" w:hAnsi="Times New Roman" w:cs="Times New Roman"/>
          <w:color w:val="222222"/>
          <w:rPrChange w:id="2295" w:author="Justine Kao" w:date="2014-06-05T19:39:00Z">
            <w:rPr>
              <w:rFonts w:ascii="Arial" w:eastAsia="Times New Roman" w:hAnsi="Arial" w:cs="Arial"/>
              <w:color w:val="222222"/>
            </w:rPr>
          </w:rPrChange>
        </w:rPr>
        <w:br/>
      </w:r>
    </w:p>
    <w:p w14:paraId="686011B5" w14:textId="77777777" w:rsidR="009566B4" w:rsidRPr="00CA258C" w:rsidRDefault="009566B4">
      <w:pPr>
        <w:rPr>
          <w:rFonts w:ascii="Times New Roman" w:hAnsi="Times New Roman" w:cs="Times New Roman"/>
          <w:rPrChange w:id="2296" w:author="Justine Kao" w:date="2014-06-05T19:39:00Z">
            <w:rPr>
              <w:rFonts w:ascii="Arial" w:hAnsi="Arial" w:cs="Arial"/>
            </w:rPr>
          </w:rPrChange>
        </w:rPr>
      </w:pPr>
    </w:p>
    <w:sectPr w:rsidR="009566B4" w:rsidRPr="00CA258C" w:rsidSect="00933B71">
      <w:footerReference w:type="even" r:id="rId15"/>
      <w:footerReference w:type="default" r:id="rId16"/>
      <w:headerReference w:type="first" r:id="rId17"/>
      <w:pgSz w:w="12240" w:h="15840"/>
      <w:pgMar w:top="1440" w:right="1440" w:bottom="1440" w:left="1440" w:header="720" w:footer="720" w:gutter="0"/>
      <w:cols w:space="720"/>
      <w:titlePg/>
      <w:docGrid w:linePitch="360"/>
      <w:sectPrChange w:id="2317" w:author="Justine Kao" w:date="2014-06-13T14:44:00Z">
        <w:sectPr w:rsidR="009566B4" w:rsidRPr="00CA258C" w:rsidSect="00933B71">
          <w:pgMar w:top="1440" w:right="1800" w:bottom="1440" w:left="1800" w:header="720" w:footer="720" w:gutter="0"/>
          <w:titlePg w:val="0"/>
        </w:sectPr>
      </w:sectPrChang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949587" w14:textId="77777777" w:rsidR="00436826" w:rsidRDefault="00436826" w:rsidP="00097293">
      <w:r>
        <w:separator/>
      </w:r>
    </w:p>
  </w:endnote>
  <w:endnote w:type="continuationSeparator" w:id="0">
    <w:p w14:paraId="4C6DA7A7" w14:textId="77777777" w:rsidR="00436826" w:rsidRDefault="00436826" w:rsidP="00097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Math">
    <w:panose1 w:val="02040503050406030204"/>
    <w:charset w:val="00"/>
    <w:family w:val="auto"/>
    <w:pitch w:val="variable"/>
    <w:sig w:usb0="E00002FF" w:usb1="420024FF" w:usb2="00000000" w:usb3="00000000" w:csb0="0000019F" w:csb1="00000000"/>
  </w:font>
  <w:font w:name="新細明體">
    <w:panose1 w:val="00000000000000000000"/>
    <w:charset w:val="88"/>
    <w:family w:val="auto"/>
    <w:notTrueType/>
    <w:pitch w:val="variable"/>
    <w:sig w:usb0="00000001" w:usb1="08080000" w:usb2="00000010" w:usb3="00000000" w:csb0="00100000" w:csb1="00000000"/>
  </w:font>
  <w:font w:name="Baskerville">
    <w:panose1 w:val="02020502070401020303"/>
    <w:charset w:val="00"/>
    <w:family w:val="auto"/>
    <w:pitch w:val="variable"/>
    <w:sig w:usb0="80000067" w:usb1="00000000"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460ED6" w14:textId="77777777" w:rsidR="00436826" w:rsidRDefault="00436826">
    <w:pPr>
      <w:pStyle w:val="Footer"/>
      <w:framePr w:wrap="around" w:vAnchor="text" w:hAnchor="margin" w:xAlign="center" w:y="1"/>
      <w:rPr>
        <w:ins w:id="2297" w:author="Justine Kao" w:date="2014-06-13T15:43:00Z"/>
        <w:rStyle w:val="PageNumber"/>
      </w:rPr>
      <w:pPrChange w:id="2298" w:author="Justine Kao" w:date="2014-06-13T15:43:00Z">
        <w:pPr>
          <w:pStyle w:val="Footer"/>
          <w:framePr w:wrap="around" w:vAnchor="text" w:hAnchor="margin" w:xAlign="right" w:y="1"/>
        </w:pPr>
      </w:pPrChange>
    </w:pPr>
    <w:ins w:id="2299" w:author="Justine Kao" w:date="2014-06-13T15:43:00Z">
      <w:r>
        <w:rPr>
          <w:rStyle w:val="PageNumber"/>
        </w:rPr>
        <w:fldChar w:fldCharType="begin"/>
      </w:r>
      <w:r>
        <w:rPr>
          <w:rStyle w:val="PageNumber"/>
        </w:rPr>
        <w:instrText xml:space="preserve">PAGE  </w:instrText>
      </w:r>
      <w:r>
        <w:rPr>
          <w:rStyle w:val="PageNumber"/>
        </w:rPr>
        <w:fldChar w:fldCharType="end"/>
      </w:r>
    </w:ins>
  </w:p>
  <w:p w14:paraId="645C62C5" w14:textId="77777777" w:rsidR="00436826" w:rsidRDefault="00436826">
    <w:pPr>
      <w:pStyle w:val="Footer"/>
      <w:ind w:right="360"/>
      <w:pPrChange w:id="2300" w:author="Justine Kao" w:date="2014-06-13T15:43:00Z">
        <w:pPr>
          <w:pStyle w:val="Footer"/>
        </w:pPr>
      </w:pPrChange>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5DF4A0" w14:textId="77777777" w:rsidR="00436826" w:rsidRDefault="00436826">
    <w:pPr>
      <w:pStyle w:val="Footer"/>
      <w:framePr w:wrap="around" w:vAnchor="text" w:hAnchor="margin" w:xAlign="center" w:y="1"/>
      <w:rPr>
        <w:ins w:id="2301" w:author="Justine Kao" w:date="2014-06-13T15:43:00Z"/>
        <w:rStyle w:val="PageNumber"/>
      </w:rPr>
      <w:pPrChange w:id="2302" w:author="Justine Kao" w:date="2014-06-13T15:43:00Z">
        <w:pPr>
          <w:pStyle w:val="Footer"/>
          <w:framePr w:wrap="around" w:vAnchor="text" w:hAnchor="margin" w:xAlign="right" w:y="1"/>
        </w:pPr>
      </w:pPrChange>
    </w:pPr>
    <w:ins w:id="2303" w:author="Justine Kao" w:date="2014-06-13T15:43:00Z">
      <w:r>
        <w:rPr>
          <w:rStyle w:val="PageNumber"/>
        </w:rPr>
        <w:fldChar w:fldCharType="begin"/>
      </w:r>
      <w:r>
        <w:rPr>
          <w:rStyle w:val="PageNumber"/>
        </w:rPr>
        <w:instrText xml:space="preserve">PAGE  </w:instrText>
      </w:r>
    </w:ins>
    <w:r>
      <w:rPr>
        <w:rStyle w:val="PageNumber"/>
      </w:rPr>
      <w:fldChar w:fldCharType="separate"/>
    </w:r>
    <w:r w:rsidR="00A4299E">
      <w:rPr>
        <w:rStyle w:val="PageNumber"/>
        <w:noProof/>
      </w:rPr>
      <w:t>11</w:t>
    </w:r>
    <w:ins w:id="2304" w:author="Justine Kao" w:date="2014-06-13T15:43:00Z">
      <w:r>
        <w:rPr>
          <w:rStyle w:val="PageNumber"/>
        </w:rPr>
        <w:fldChar w:fldCharType="end"/>
      </w:r>
    </w:ins>
  </w:p>
  <w:p w14:paraId="44297443" w14:textId="77777777" w:rsidR="00436826" w:rsidRDefault="00436826">
    <w:pPr>
      <w:pStyle w:val="Footer"/>
      <w:ind w:right="360"/>
      <w:pPrChange w:id="2305" w:author="Justine Kao" w:date="2014-06-13T15:43:00Z">
        <w:pPr>
          <w:pStyle w:val="Footer"/>
        </w:pPr>
      </w:pPrChan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81F57F" w14:textId="77777777" w:rsidR="00436826" w:rsidRDefault="00436826" w:rsidP="00097293">
      <w:r>
        <w:separator/>
      </w:r>
    </w:p>
  </w:footnote>
  <w:footnote w:type="continuationSeparator" w:id="0">
    <w:p w14:paraId="0F5FDA1E" w14:textId="77777777" w:rsidR="00436826" w:rsidRDefault="00436826" w:rsidP="0009729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14299F" w14:textId="77777777" w:rsidR="00436826" w:rsidRPr="00726D6D" w:rsidRDefault="00436826" w:rsidP="00933B71">
    <w:pPr>
      <w:pStyle w:val="stationery"/>
      <w:ind w:firstLine="0"/>
      <w:jc w:val="left"/>
      <w:rPr>
        <w:ins w:id="2306" w:author="Justine Kao" w:date="2014-06-13T14:44:00Z"/>
        <w:color w:val="A50021"/>
      </w:rPr>
    </w:pPr>
    <w:ins w:id="2307" w:author="Justine Kao" w:date="2014-06-13T14:44:00Z">
      <w:r>
        <w:rPr>
          <w:noProof/>
        </w:rPr>
        <w:drawing>
          <wp:anchor distT="0" distB="0" distL="114300" distR="114300" simplePos="0" relativeHeight="251659264" behindDoc="1" locked="0" layoutInCell="1" allowOverlap="1" wp14:anchorId="10194C17" wp14:editId="3588D0D1">
            <wp:simplePos x="0" y="0"/>
            <wp:positionH relativeFrom="column">
              <wp:posOffset>2313940</wp:posOffset>
            </wp:positionH>
            <wp:positionV relativeFrom="paragraph">
              <wp:posOffset>-161925</wp:posOffset>
            </wp:positionV>
            <wp:extent cx="827405" cy="772160"/>
            <wp:effectExtent l="0" t="0" r="10795" b="0"/>
            <wp:wrapNone/>
            <wp:docPr id="7" name="Picture 7" descr="SU_Seal_Card_po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_Seal_Card_pos-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7405" cy="772160"/>
                    </a:xfrm>
                    <a:prstGeom prst="rect">
                      <a:avLst/>
                    </a:prstGeom>
                    <a:noFill/>
                    <a:ln>
                      <a:noFill/>
                    </a:ln>
                  </pic:spPr>
                </pic:pic>
              </a:graphicData>
            </a:graphic>
            <wp14:sizeRelH relativeFrom="page">
              <wp14:pctWidth>0</wp14:pctWidth>
            </wp14:sizeRelH>
            <wp14:sizeRelV relativeFrom="page">
              <wp14:pctHeight>0</wp14:pctHeight>
            </wp14:sizeRelV>
          </wp:anchor>
        </w:drawing>
      </w:r>
    </w:ins>
  </w:p>
  <w:p w14:paraId="1A8D7EF9" w14:textId="77777777" w:rsidR="00436826" w:rsidRPr="009D4E17" w:rsidRDefault="00436826" w:rsidP="00933B71">
    <w:pPr>
      <w:rPr>
        <w:ins w:id="2308" w:author="Justine Kao" w:date="2014-06-13T14:44:00Z"/>
        <w:rFonts w:ascii="Baskerville" w:hAnsi="Baskerville" w:cs="Baskerville"/>
        <w:sz w:val="20"/>
      </w:rPr>
    </w:pPr>
    <w:ins w:id="2309" w:author="Justine Kao" w:date="2014-06-13T14:44:00Z">
      <w:r>
        <w:rPr>
          <w:rFonts w:ascii="Baskerville" w:hAnsi="Baskerville" w:cs="Baskerville"/>
          <w:sz w:val="20"/>
        </w:rPr>
        <w:t>Justine T. Kao</w:t>
      </w:r>
      <w:r w:rsidRPr="009D4E17">
        <w:rPr>
          <w:rFonts w:ascii="Baskerville" w:hAnsi="Baskerville" w:cs="Baskerville"/>
          <w:sz w:val="20"/>
        </w:rPr>
        <w:t xml:space="preserve">, </w:t>
      </w:r>
      <w:r w:rsidRPr="009D4E17">
        <w:rPr>
          <w:rFonts w:ascii="Baskerville" w:hAnsi="Baskerville" w:cs="Baskerville"/>
          <w:sz w:val="20"/>
        </w:rPr>
        <w:tab/>
      </w:r>
      <w:r w:rsidRPr="009D4E17">
        <w:rPr>
          <w:rFonts w:ascii="Baskerville" w:hAnsi="Baskerville" w:cs="Baskerville"/>
          <w:sz w:val="20"/>
        </w:rPr>
        <w:tab/>
      </w:r>
      <w:r w:rsidRPr="009D4E17">
        <w:rPr>
          <w:rFonts w:ascii="Baskerville" w:hAnsi="Baskerville" w:cs="Baskerville"/>
          <w:sz w:val="20"/>
        </w:rPr>
        <w:tab/>
      </w:r>
      <w:r w:rsidRPr="009D4E17">
        <w:rPr>
          <w:rFonts w:ascii="Baskerville" w:hAnsi="Baskerville" w:cs="Baskerville"/>
          <w:sz w:val="20"/>
        </w:rPr>
        <w:tab/>
      </w:r>
      <w:r w:rsidRPr="009D4E17">
        <w:rPr>
          <w:rFonts w:ascii="Baskerville" w:hAnsi="Baskerville" w:cs="Baskerville"/>
          <w:sz w:val="20"/>
        </w:rPr>
        <w:tab/>
      </w:r>
      <w:r w:rsidRPr="009D4E17">
        <w:rPr>
          <w:rFonts w:ascii="Baskerville" w:hAnsi="Baskerville" w:cs="Baskerville"/>
          <w:sz w:val="20"/>
        </w:rPr>
        <w:tab/>
      </w:r>
      <w:r w:rsidRPr="009D4E17">
        <w:rPr>
          <w:rFonts w:ascii="Baskerville" w:hAnsi="Baskerville" w:cs="Baskerville"/>
          <w:sz w:val="20"/>
        </w:rPr>
        <w:tab/>
        <w:t xml:space="preserve">      </w:t>
      </w:r>
      <w:r>
        <w:rPr>
          <w:rFonts w:ascii="Baskerville" w:hAnsi="Baskerville" w:cs="Baskerville"/>
          <w:sz w:val="20"/>
        </w:rPr>
        <w:t xml:space="preserve">               </w:t>
      </w:r>
      <w:r w:rsidRPr="009D4E17">
        <w:rPr>
          <w:rFonts w:ascii="Baskerville" w:hAnsi="Baskerville" w:cs="Baskerville"/>
          <w:sz w:val="20"/>
        </w:rPr>
        <w:t xml:space="preserve">     </w:t>
      </w:r>
      <w:r>
        <w:rPr>
          <w:rFonts w:ascii="Baskerville" w:hAnsi="Baskerville" w:cs="Baskerville"/>
          <w:sz w:val="20"/>
        </w:rPr>
        <w:t xml:space="preserve">              </w:t>
      </w:r>
      <w:r w:rsidRPr="009D4E17">
        <w:rPr>
          <w:rFonts w:ascii="Baskerville" w:hAnsi="Baskerville" w:cs="Baskerville"/>
          <w:sz w:val="20"/>
        </w:rPr>
        <w:t>Stanford University</w:t>
      </w:r>
    </w:ins>
  </w:p>
  <w:p w14:paraId="414CD180" w14:textId="77777777" w:rsidR="00436826" w:rsidRPr="009D4E17" w:rsidRDefault="00436826" w:rsidP="00933B71">
    <w:pPr>
      <w:rPr>
        <w:ins w:id="2310" w:author="Justine Kao" w:date="2014-06-13T14:44:00Z"/>
        <w:rFonts w:ascii="Baskerville" w:hAnsi="Baskerville" w:cs="Baskerville"/>
        <w:sz w:val="16"/>
        <w:szCs w:val="16"/>
      </w:rPr>
    </w:pPr>
    <w:ins w:id="2311" w:author="Justine Kao" w:date="2014-06-13T14:44:00Z">
      <w:r w:rsidRPr="009D4E17">
        <w:rPr>
          <w:rFonts w:ascii="Baskerville" w:hAnsi="Baskerville" w:cs="Baskerville"/>
          <w:sz w:val="20"/>
          <w:szCs w:val="16"/>
        </w:rPr>
        <w:t xml:space="preserve">Ph.D. </w:t>
      </w:r>
      <w:r>
        <w:rPr>
          <w:rFonts w:ascii="Baskerville" w:hAnsi="Baskerville" w:cs="Baskerville"/>
          <w:sz w:val="20"/>
          <w:szCs w:val="16"/>
        </w:rPr>
        <w:t>Candidate</w:t>
      </w:r>
      <w:r>
        <w:rPr>
          <w:rFonts w:ascii="Baskerville" w:hAnsi="Baskerville" w:cs="Baskerville"/>
          <w:sz w:val="16"/>
          <w:szCs w:val="16"/>
        </w:rPr>
        <w:tab/>
      </w:r>
      <w:r>
        <w:rPr>
          <w:rFonts w:ascii="Baskerville" w:hAnsi="Baskerville" w:cs="Baskerville"/>
          <w:sz w:val="16"/>
          <w:szCs w:val="16"/>
        </w:rPr>
        <w:tab/>
      </w:r>
      <w:r>
        <w:rPr>
          <w:rFonts w:ascii="Baskerville" w:hAnsi="Baskerville" w:cs="Baskerville"/>
          <w:sz w:val="16"/>
          <w:szCs w:val="16"/>
        </w:rPr>
        <w:tab/>
      </w:r>
      <w:r w:rsidRPr="009D4E17">
        <w:rPr>
          <w:rFonts w:ascii="Baskerville" w:hAnsi="Baskerville" w:cs="Baskerville"/>
          <w:sz w:val="16"/>
          <w:szCs w:val="16"/>
        </w:rPr>
        <w:tab/>
      </w:r>
      <w:r w:rsidRPr="009D4E17">
        <w:rPr>
          <w:rFonts w:ascii="Baskerville" w:hAnsi="Baskerville" w:cs="Baskerville"/>
          <w:sz w:val="16"/>
          <w:szCs w:val="16"/>
        </w:rPr>
        <w:tab/>
      </w:r>
      <w:r w:rsidRPr="009D4E17">
        <w:rPr>
          <w:rFonts w:ascii="Baskerville" w:hAnsi="Baskerville" w:cs="Baskerville"/>
          <w:sz w:val="16"/>
          <w:szCs w:val="16"/>
        </w:rPr>
        <w:tab/>
      </w:r>
      <w:r w:rsidRPr="009D4E17">
        <w:rPr>
          <w:rFonts w:ascii="Baskerville" w:hAnsi="Baskerville" w:cs="Baskerville"/>
          <w:sz w:val="16"/>
          <w:szCs w:val="16"/>
        </w:rPr>
        <w:tab/>
      </w:r>
      <w:r w:rsidRPr="009D4E17">
        <w:rPr>
          <w:rFonts w:ascii="Baskerville" w:hAnsi="Baskerville" w:cs="Baskerville"/>
          <w:sz w:val="16"/>
          <w:szCs w:val="16"/>
        </w:rPr>
        <w:tab/>
        <w:t xml:space="preserve">           </w:t>
      </w:r>
      <w:r>
        <w:rPr>
          <w:rFonts w:ascii="Baskerville" w:hAnsi="Baskerville" w:cs="Baskerville"/>
          <w:sz w:val="16"/>
          <w:szCs w:val="16"/>
        </w:rPr>
        <w:t xml:space="preserve">                  </w:t>
      </w:r>
      <w:r w:rsidRPr="009D4E17">
        <w:rPr>
          <w:rFonts w:ascii="Baskerville" w:hAnsi="Baskerville" w:cs="Baskerville"/>
          <w:sz w:val="16"/>
          <w:szCs w:val="16"/>
        </w:rPr>
        <w:t>Department of Psychology</w:t>
      </w:r>
    </w:ins>
  </w:p>
  <w:p w14:paraId="3B0DFA6F" w14:textId="77777777" w:rsidR="00436826" w:rsidRPr="009D4E17" w:rsidRDefault="00436826" w:rsidP="00933B71">
    <w:pPr>
      <w:jc w:val="right"/>
      <w:rPr>
        <w:ins w:id="2312" w:author="Justine Kao" w:date="2014-06-13T14:44:00Z"/>
        <w:rFonts w:ascii="Baskerville" w:hAnsi="Baskerville" w:cs="Baskerville"/>
        <w:sz w:val="16"/>
        <w:szCs w:val="16"/>
      </w:rPr>
    </w:pPr>
    <w:ins w:id="2313" w:author="Justine Kao" w:date="2014-06-13T14:44:00Z">
      <w:r w:rsidRPr="009D4E17">
        <w:rPr>
          <w:rFonts w:ascii="Baskerville" w:hAnsi="Baskerville" w:cs="Baskerville"/>
          <w:sz w:val="16"/>
          <w:szCs w:val="16"/>
        </w:rPr>
        <w:t>450 Serra Mall, Jordan Hall</w:t>
      </w:r>
    </w:ins>
  </w:p>
  <w:p w14:paraId="0CA9CBAE" w14:textId="5CBFC02F" w:rsidR="00436826" w:rsidRPr="00933B71" w:rsidRDefault="00436826">
    <w:pPr>
      <w:pStyle w:val="stationery"/>
      <w:ind w:left="2160" w:firstLine="720"/>
      <w:jc w:val="right"/>
      <w:rPr>
        <w:rFonts w:ascii="Baskerville" w:hAnsi="Baskerville" w:cs="Baskerville"/>
        <w:sz w:val="20"/>
        <w:rPrChange w:id="2314" w:author="Justine Kao" w:date="2014-06-13T14:44:00Z">
          <w:rPr/>
        </w:rPrChange>
      </w:rPr>
      <w:pPrChange w:id="2315" w:author="Justine Kao" w:date="2014-06-13T14:44:00Z">
        <w:pPr>
          <w:pStyle w:val="Header"/>
        </w:pPr>
      </w:pPrChange>
    </w:pPr>
    <w:ins w:id="2316" w:author="Justine Kao" w:date="2014-06-13T14:44:00Z">
      <w:r w:rsidRPr="009D4E17">
        <w:rPr>
          <w:rFonts w:ascii="Baskerville" w:hAnsi="Baskerville" w:cs="Baskerville"/>
          <w:szCs w:val="16"/>
        </w:rPr>
        <w:t>Stanford, CA 94305-2130</w:t>
      </w:r>
    </w:ins>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revisionView w:markup="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5B9"/>
    <w:rsid w:val="00006028"/>
    <w:rsid w:val="00010332"/>
    <w:rsid w:val="00012412"/>
    <w:rsid w:val="00012AFC"/>
    <w:rsid w:val="000131E4"/>
    <w:rsid w:val="00013A66"/>
    <w:rsid w:val="00020C6A"/>
    <w:rsid w:val="00025FAE"/>
    <w:rsid w:val="00026E81"/>
    <w:rsid w:val="0003235E"/>
    <w:rsid w:val="00037DB3"/>
    <w:rsid w:val="0004174E"/>
    <w:rsid w:val="00045094"/>
    <w:rsid w:val="00046640"/>
    <w:rsid w:val="00047B5F"/>
    <w:rsid w:val="00050617"/>
    <w:rsid w:val="00053236"/>
    <w:rsid w:val="0005570F"/>
    <w:rsid w:val="000558BC"/>
    <w:rsid w:val="00056D10"/>
    <w:rsid w:val="00060972"/>
    <w:rsid w:val="000627B3"/>
    <w:rsid w:val="00064A5C"/>
    <w:rsid w:val="000915F8"/>
    <w:rsid w:val="00097293"/>
    <w:rsid w:val="00097624"/>
    <w:rsid w:val="000A2027"/>
    <w:rsid w:val="000B698D"/>
    <w:rsid w:val="000B7D17"/>
    <w:rsid w:val="000C65E5"/>
    <w:rsid w:val="000C6635"/>
    <w:rsid w:val="000E2747"/>
    <w:rsid w:val="000E4F05"/>
    <w:rsid w:val="000E4F2E"/>
    <w:rsid w:val="000F538D"/>
    <w:rsid w:val="000F56EF"/>
    <w:rsid w:val="001006E3"/>
    <w:rsid w:val="00100A60"/>
    <w:rsid w:val="001032A5"/>
    <w:rsid w:val="00104477"/>
    <w:rsid w:val="00104910"/>
    <w:rsid w:val="00107E5C"/>
    <w:rsid w:val="00143A30"/>
    <w:rsid w:val="00143C8C"/>
    <w:rsid w:val="001451B4"/>
    <w:rsid w:val="0014727F"/>
    <w:rsid w:val="0015125B"/>
    <w:rsid w:val="00156BF5"/>
    <w:rsid w:val="00160EF4"/>
    <w:rsid w:val="0016458D"/>
    <w:rsid w:val="001705B9"/>
    <w:rsid w:val="00181621"/>
    <w:rsid w:val="001816B1"/>
    <w:rsid w:val="00182FDB"/>
    <w:rsid w:val="001A4E49"/>
    <w:rsid w:val="001B2234"/>
    <w:rsid w:val="001C017A"/>
    <w:rsid w:val="001C0D0D"/>
    <w:rsid w:val="001C0FDD"/>
    <w:rsid w:val="001E0088"/>
    <w:rsid w:val="001E00C1"/>
    <w:rsid w:val="001E0C92"/>
    <w:rsid w:val="001E1B53"/>
    <w:rsid w:val="001E2520"/>
    <w:rsid w:val="001E2F49"/>
    <w:rsid w:val="001E48E4"/>
    <w:rsid w:val="001E51F6"/>
    <w:rsid w:val="00204C78"/>
    <w:rsid w:val="00207968"/>
    <w:rsid w:val="00212D9D"/>
    <w:rsid w:val="00212E4D"/>
    <w:rsid w:val="002222DB"/>
    <w:rsid w:val="002223C7"/>
    <w:rsid w:val="002251AD"/>
    <w:rsid w:val="0024137F"/>
    <w:rsid w:val="002433CD"/>
    <w:rsid w:val="0024383D"/>
    <w:rsid w:val="00257AFD"/>
    <w:rsid w:val="00261EC3"/>
    <w:rsid w:val="0026207D"/>
    <w:rsid w:val="002759F4"/>
    <w:rsid w:val="00277B3D"/>
    <w:rsid w:val="00286CF5"/>
    <w:rsid w:val="0029084D"/>
    <w:rsid w:val="00294203"/>
    <w:rsid w:val="002A150E"/>
    <w:rsid w:val="002A1E39"/>
    <w:rsid w:val="002B104B"/>
    <w:rsid w:val="002B1223"/>
    <w:rsid w:val="002B236E"/>
    <w:rsid w:val="002B518C"/>
    <w:rsid w:val="002B6676"/>
    <w:rsid w:val="002C41E9"/>
    <w:rsid w:val="002C5393"/>
    <w:rsid w:val="002D7AE9"/>
    <w:rsid w:val="002D7C0D"/>
    <w:rsid w:val="002D7F97"/>
    <w:rsid w:val="002E0797"/>
    <w:rsid w:val="002F214A"/>
    <w:rsid w:val="002F46D3"/>
    <w:rsid w:val="00301404"/>
    <w:rsid w:val="0030201E"/>
    <w:rsid w:val="00314D26"/>
    <w:rsid w:val="00315FF3"/>
    <w:rsid w:val="003312DC"/>
    <w:rsid w:val="0033607A"/>
    <w:rsid w:val="003463F6"/>
    <w:rsid w:val="00361E9E"/>
    <w:rsid w:val="00364EF4"/>
    <w:rsid w:val="00366E88"/>
    <w:rsid w:val="00371597"/>
    <w:rsid w:val="003760BD"/>
    <w:rsid w:val="003811C3"/>
    <w:rsid w:val="00383FBE"/>
    <w:rsid w:val="003866DF"/>
    <w:rsid w:val="00390DD3"/>
    <w:rsid w:val="00397BA0"/>
    <w:rsid w:val="003A1427"/>
    <w:rsid w:val="003B0175"/>
    <w:rsid w:val="003B4BB6"/>
    <w:rsid w:val="003B508B"/>
    <w:rsid w:val="003C2984"/>
    <w:rsid w:val="003C387F"/>
    <w:rsid w:val="003D21C7"/>
    <w:rsid w:val="003D356B"/>
    <w:rsid w:val="003E51F6"/>
    <w:rsid w:val="003F0F88"/>
    <w:rsid w:val="003F2CF8"/>
    <w:rsid w:val="003F4EE5"/>
    <w:rsid w:val="003F6696"/>
    <w:rsid w:val="00400275"/>
    <w:rsid w:val="0040092D"/>
    <w:rsid w:val="00404E5D"/>
    <w:rsid w:val="00411398"/>
    <w:rsid w:val="00412574"/>
    <w:rsid w:val="0041343A"/>
    <w:rsid w:val="00414521"/>
    <w:rsid w:val="0041657A"/>
    <w:rsid w:val="00416763"/>
    <w:rsid w:val="004211E5"/>
    <w:rsid w:val="00421279"/>
    <w:rsid w:val="004219C9"/>
    <w:rsid w:val="00421B57"/>
    <w:rsid w:val="00421F59"/>
    <w:rsid w:val="004246D1"/>
    <w:rsid w:val="00425C1B"/>
    <w:rsid w:val="0043416A"/>
    <w:rsid w:val="00436826"/>
    <w:rsid w:val="004415D0"/>
    <w:rsid w:val="00442429"/>
    <w:rsid w:val="00442B8D"/>
    <w:rsid w:val="00444B6C"/>
    <w:rsid w:val="00451A24"/>
    <w:rsid w:val="00457442"/>
    <w:rsid w:val="0047688C"/>
    <w:rsid w:val="0048224B"/>
    <w:rsid w:val="00484BA3"/>
    <w:rsid w:val="004866B4"/>
    <w:rsid w:val="004910DE"/>
    <w:rsid w:val="00492E7D"/>
    <w:rsid w:val="00492ECE"/>
    <w:rsid w:val="00492FF5"/>
    <w:rsid w:val="00496392"/>
    <w:rsid w:val="004963F2"/>
    <w:rsid w:val="00497CBE"/>
    <w:rsid w:val="00497D17"/>
    <w:rsid w:val="004A1780"/>
    <w:rsid w:val="004A2028"/>
    <w:rsid w:val="004A7D7C"/>
    <w:rsid w:val="004A7E3E"/>
    <w:rsid w:val="004B2288"/>
    <w:rsid w:val="004C121E"/>
    <w:rsid w:val="004D0B61"/>
    <w:rsid w:val="004D3C4D"/>
    <w:rsid w:val="004D6EA2"/>
    <w:rsid w:val="004F0F7F"/>
    <w:rsid w:val="004F422A"/>
    <w:rsid w:val="004F513E"/>
    <w:rsid w:val="004F6D7F"/>
    <w:rsid w:val="005025FE"/>
    <w:rsid w:val="00504CA8"/>
    <w:rsid w:val="005105E5"/>
    <w:rsid w:val="0051127E"/>
    <w:rsid w:val="0051723F"/>
    <w:rsid w:val="0052287E"/>
    <w:rsid w:val="00524672"/>
    <w:rsid w:val="00524ACD"/>
    <w:rsid w:val="00524F0E"/>
    <w:rsid w:val="005315F3"/>
    <w:rsid w:val="00535378"/>
    <w:rsid w:val="00546244"/>
    <w:rsid w:val="00550946"/>
    <w:rsid w:val="00555849"/>
    <w:rsid w:val="005569CD"/>
    <w:rsid w:val="005615AA"/>
    <w:rsid w:val="00565F7F"/>
    <w:rsid w:val="00577CC0"/>
    <w:rsid w:val="00577D96"/>
    <w:rsid w:val="005822AB"/>
    <w:rsid w:val="00590BE8"/>
    <w:rsid w:val="005A34CA"/>
    <w:rsid w:val="005A39E3"/>
    <w:rsid w:val="005D6BA6"/>
    <w:rsid w:val="005E2B66"/>
    <w:rsid w:val="005F2D75"/>
    <w:rsid w:val="00600810"/>
    <w:rsid w:val="00602B58"/>
    <w:rsid w:val="006074E1"/>
    <w:rsid w:val="00611E7B"/>
    <w:rsid w:val="00615F23"/>
    <w:rsid w:val="006162D4"/>
    <w:rsid w:val="00616B39"/>
    <w:rsid w:val="00627C26"/>
    <w:rsid w:val="0063043F"/>
    <w:rsid w:val="00662B51"/>
    <w:rsid w:val="006653B5"/>
    <w:rsid w:val="00667543"/>
    <w:rsid w:val="00675422"/>
    <w:rsid w:val="00675611"/>
    <w:rsid w:val="00675CBF"/>
    <w:rsid w:val="00680009"/>
    <w:rsid w:val="006838CE"/>
    <w:rsid w:val="00686E67"/>
    <w:rsid w:val="006951C9"/>
    <w:rsid w:val="00696107"/>
    <w:rsid w:val="006A5BB7"/>
    <w:rsid w:val="006C049F"/>
    <w:rsid w:val="006C273B"/>
    <w:rsid w:val="006C4799"/>
    <w:rsid w:val="006C479E"/>
    <w:rsid w:val="006D4A99"/>
    <w:rsid w:val="006E05E5"/>
    <w:rsid w:val="006E1952"/>
    <w:rsid w:val="006E48C7"/>
    <w:rsid w:val="006E7025"/>
    <w:rsid w:val="006F3EF4"/>
    <w:rsid w:val="006F73ED"/>
    <w:rsid w:val="007030F4"/>
    <w:rsid w:val="007077B0"/>
    <w:rsid w:val="00714BF8"/>
    <w:rsid w:val="00714DB6"/>
    <w:rsid w:val="00722E83"/>
    <w:rsid w:val="0073023C"/>
    <w:rsid w:val="007351DA"/>
    <w:rsid w:val="007367C8"/>
    <w:rsid w:val="0074152F"/>
    <w:rsid w:val="00743A6B"/>
    <w:rsid w:val="00744910"/>
    <w:rsid w:val="007477EC"/>
    <w:rsid w:val="007546BA"/>
    <w:rsid w:val="00757DE4"/>
    <w:rsid w:val="0076205A"/>
    <w:rsid w:val="0076658B"/>
    <w:rsid w:val="00767437"/>
    <w:rsid w:val="00771D76"/>
    <w:rsid w:val="00773D07"/>
    <w:rsid w:val="00776203"/>
    <w:rsid w:val="0078191B"/>
    <w:rsid w:val="00790C10"/>
    <w:rsid w:val="007A3ABF"/>
    <w:rsid w:val="007B277D"/>
    <w:rsid w:val="007B5A0E"/>
    <w:rsid w:val="007B644F"/>
    <w:rsid w:val="007B6905"/>
    <w:rsid w:val="007C4769"/>
    <w:rsid w:val="007C50F6"/>
    <w:rsid w:val="007C7137"/>
    <w:rsid w:val="007D11CA"/>
    <w:rsid w:val="007D4437"/>
    <w:rsid w:val="007D4A48"/>
    <w:rsid w:val="007E0E8A"/>
    <w:rsid w:val="007E3637"/>
    <w:rsid w:val="007E4EEA"/>
    <w:rsid w:val="007E7474"/>
    <w:rsid w:val="007F12CC"/>
    <w:rsid w:val="007F7844"/>
    <w:rsid w:val="00807352"/>
    <w:rsid w:val="0080797F"/>
    <w:rsid w:val="008117C0"/>
    <w:rsid w:val="00812A6E"/>
    <w:rsid w:val="00814740"/>
    <w:rsid w:val="008169B3"/>
    <w:rsid w:val="00820A1C"/>
    <w:rsid w:val="0082101E"/>
    <w:rsid w:val="008259C0"/>
    <w:rsid w:val="008308EC"/>
    <w:rsid w:val="0083255F"/>
    <w:rsid w:val="00834929"/>
    <w:rsid w:val="00835387"/>
    <w:rsid w:val="0083735B"/>
    <w:rsid w:val="008425E5"/>
    <w:rsid w:val="008474A4"/>
    <w:rsid w:val="008521BD"/>
    <w:rsid w:val="00854C5B"/>
    <w:rsid w:val="0085625E"/>
    <w:rsid w:val="00856621"/>
    <w:rsid w:val="00860CFE"/>
    <w:rsid w:val="008649D4"/>
    <w:rsid w:val="00872CD4"/>
    <w:rsid w:val="00881313"/>
    <w:rsid w:val="00892C1E"/>
    <w:rsid w:val="00893E1C"/>
    <w:rsid w:val="008A691B"/>
    <w:rsid w:val="008B1A22"/>
    <w:rsid w:val="008B4678"/>
    <w:rsid w:val="008B4B67"/>
    <w:rsid w:val="008B5BC1"/>
    <w:rsid w:val="008C3D0F"/>
    <w:rsid w:val="008D2EED"/>
    <w:rsid w:val="008D30C9"/>
    <w:rsid w:val="008E0A88"/>
    <w:rsid w:val="00906407"/>
    <w:rsid w:val="009105B3"/>
    <w:rsid w:val="009107F6"/>
    <w:rsid w:val="00916AA4"/>
    <w:rsid w:val="009238A9"/>
    <w:rsid w:val="00927277"/>
    <w:rsid w:val="009332CB"/>
    <w:rsid w:val="00933B71"/>
    <w:rsid w:val="00937AB1"/>
    <w:rsid w:val="00942E13"/>
    <w:rsid w:val="00943DBE"/>
    <w:rsid w:val="0095098A"/>
    <w:rsid w:val="009547AD"/>
    <w:rsid w:val="009566B4"/>
    <w:rsid w:val="009613B4"/>
    <w:rsid w:val="00962572"/>
    <w:rsid w:val="00967B89"/>
    <w:rsid w:val="009706E3"/>
    <w:rsid w:val="00975E2F"/>
    <w:rsid w:val="00976FF1"/>
    <w:rsid w:val="009808D3"/>
    <w:rsid w:val="0098167F"/>
    <w:rsid w:val="00985349"/>
    <w:rsid w:val="009856AA"/>
    <w:rsid w:val="00991CFD"/>
    <w:rsid w:val="00992749"/>
    <w:rsid w:val="0099475B"/>
    <w:rsid w:val="009949F0"/>
    <w:rsid w:val="009B26A5"/>
    <w:rsid w:val="009B3499"/>
    <w:rsid w:val="009B548C"/>
    <w:rsid w:val="009B7BDE"/>
    <w:rsid w:val="009D4577"/>
    <w:rsid w:val="009E2746"/>
    <w:rsid w:val="009E28B9"/>
    <w:rsid w:val="009E348D"/>
    <w:rsid w:val="009E3F67"/>
    <w:rsid w:val="009E533E"/>
    <w:rsid w:val="009F66AB"/>
    <w:rsid w:val="00A0313E"/>
    <w:rsid w:val="00A07D24"/>
    <w:rsid w:val="00A22A98"/>
    <w:rsid w:val="00A25B5B"/>
    <w:rsid w:val="00A307A7"/>
    <w:rsid w:val="00A32833"/>
    <w:rsid w:val="00A36520"/>
    <w:rsid w:val="00A4299E"/>
    <w:rsid w:val="00A50377"/>
    <w:rsid w:val="00A52458"/>
    <w:rsid w:val="00A535C2"/>
    <w:rsid w:val="00A56A50"/>
    <w:rsid w:val="00A66F71"/>
    <w:rsid w:val="00A6783F"/>
    <w:rsid w:val="00A929FA"/>
    <w:rsid w:val="00A93720"/>
    <w:rsid w:val="00A948BF"/>
    <w:rsid w:val="00AA18E4"/>
    <w:rsid w:val="00AB0FFB"/>
    <w:rsid w:val="00AB5CBA"/>
    <w:rsid w:val="00AC2112"/>
    <w:rsid w:val="00AC31A1"/>
    <w:rsid w:val="00AC5E9D"/>
    <w:rsid w:val="00AD19E1"/>
    <w:rsid w:val="00AD1CCE"/>
    <w:rsid w:val="00AE18B7"/>
    <w:rsid w:val="00AE441D"/>
    <w:rsid w:val="00AF16AC"/>
    <w:rsid w:val="00B126F5"/>
    <w:rsid w:val="00B2058C"/>
    <w:rsid w:val="00B256A2"/>
    <w:rsid w:val="00B274CA"/>
    <w:rsid w:val="00B27DAD"/>
    <w:rsid w:val="00B30FB9"/>
    <w:rsid w:val="00B31844"/>
    <w:rsid w:val="00B35F23"/>
    <w:rsid w:val="00B3776B"/>
    <w:rsid w:val="00B43C45"/>
    <w:rsid w:val="00B47EF2"/>
    <w:rsid w:val="00B514FF"/>
    <w:rsid w:val="00B6324A"/>
    <w:rsid w:val="00B637D0"/>
    <w:rsid w:val="00B64AB3"/>
    <w:rsid w:val="00B71005"/>
    <w:rsid w:val="00B721D2"/>
    <w:rsid w:val="00B77208"/>
    <w:rsid w:val="00B848A4"/>
    <w:rsid w:val="00B854FA"/>
    <w:rsid w:val="00B906DD"/>
    <w:rsid w:val="00B920BA"/>
    <w:rsid w:val="00B949BE"/>
    <w:rsid w:val="00BA7CCC"/>
    <w:rsid w:val="00BA7CDF"/>
    <w:rsid w:val="00BB64A4"/>
    <w:rsid w:val="00BC01AA"/>
    <w:rsid w:val="00BC0D2D"/>
    <w:rsid w:val="00BC6A7B"/>
    <w:rsid w:val="00BD4396"/>
    <w:rsid w:val="00BE34B3"/>
    <w:rsid w:val="00BE3503"/>
    <w:rsid w:val="00BE4708"/>
    <w:rsid w:val="00BE4A8D"/>
    <w:rsid w:val="00BE792B"/>
    <w:rsid w:val="00BF2D5C"/>
    <w:rsid w:val="00BF3593"/>
    <w:rsid w:val="00BF3B72"/>
    <w:rsid w:val="00BF3EF9"/>
    <w:rsid w:val="00BF41EC"/>
    <w:rsid w:val="00C01843"/>
    <w:rsid w:val="00C11A7D"/>
    <w:rsid w:val="00C12C8D"/>
    <w:rsid w:val="00C153B4"/>
    <w:rsid w:val="00C264AB"/>
    <w:rsid w:val="00C3047C"/>
    <w:rsid w:val="00C348C0"/>
    <w:rsid w:val="00C5274C"/>
    <w:rsid w:val="00C536D1"/>
    <w:rsid w:val="00C53DDD"/>
    <w:rsid w:val="00C55AA4"/>
    <w:rsid w:val="00C55C0F"/>
    <w:rsid w:val="00C56283"/>
    <w:rsid w:val="00C67909"/>
    <w:rsid w:val="00C7312E"/>
    <w:rsid w:val="00C8023C"/>
    <w:rsid w:val="00C82BDC"/>
    <w:rsid w:val="00C82DFF"/>
    <w:rsid w:val="00C83BC5"/>
    <w:rsid w:val="00C87106"/>
    <w:rsid w:val="00C875DB"/>
    <w:rsid w:val="00C90006"/>
    <w:rsid w:val="00C901CF"/>
    <w:rsid w:val="00C9316C"/>
    <w:rsid w:val="00C97481"/>
    <w:rsid w:val="00CA1033"/>
    <w:rsid w:val="00CA1FFC"/>
    <w:rsid w:val="00CA258C"/>
    <w:rsid w:val="00CA3DD2"/>
    <w:rsid w:val="00CB1B3E"/>
    <w:rsid w:val="00CB1BB3"/>
    <w:rsid w:val="00CB31FD"/>
    <w:rsid w:val="00CB5872"/>
    <w:rsid w:val="00CC2FE0"/>
    <w:rsid w:val="00CD3F00"/>
    <w:rsid w:val="00CD5D00"/>
    <w:rsid w:val="00CF0FCB"/>
    <w:rsid w:val="00CF25EA"/>
    <w:rsid w:val="00CF30AA"/>
    <w:rsid w:val="00D03E60"/>
    <w:rsid w:val="00D1388B"/>
    <w:rsid w:val="00D14C29"/>
    <w:rsid w:val="00D17821"/>
    <w:rsid w:val="00D2005B"/>
    <w:rsid w:val="00D228F9"/>
    <w:rsid w:val="00D25C5C"/>
    <w:rsid w:val="00D37994"/>
    <w:rsid w:val="00D37AAA"/>
    <w:rsid w:val="00D435CE"/>
    <w:rsid w:val="00D43802"/>
    <w:rsid w:val="00D46E76"/>
    <w:rsid w:val="00D502AC"/>
    <w:rsid w:val="00D530FF"/>
    <w:rsid w:val="00D535D0"/>
    <w:rsid w:val="00D5576F"/>
    <w:rsid w:val="00D60953"/>
    <w:rsid w:val="00D635F4"/>
    <w:rsid w:val="00D87C39"/>
    <w:rsid w:val="00D930BD"/>
    <w:rsid w:val="00D94E9C"/>
    <w:rsid w:val="00DA0F43"/>
    <w:rsid w:val="00DA2A1A"/>
    <w:rsid w:val="00DA2C44"/>
    <w:rsid w:val="00DA6CA4"/>
    <w:rsid w:val="00DB5831"/>
    <w:rsid w:val="00DC5B03"/>
    <w:rsid w:val="00DC5D1E"/>
    <w:rsid w:val="00DD0C07"/>
    <w:rsid w:val="00DE3422"/>
    <w:rsid w:val="00DE5989"/>
    <w:rsid w:val="00E017C0"/>
    <w:rsid w:val="00E01D99"/>
    <w:rsid w:val="00E05C49"/>
    <w:rsid w:val="00E07295"/>
    <w:rsid w:val="00E10553"/>
    <w:rsid w:val="00E16E94"/>
    <w:rsid w:val="00E2057C"/>
    <w:rsid w:val="00E22802"/>
    <w:rsid w:val="00E23985"/>
    <w:rsid w:val="00E302CB"/>
    <w:rsid w:val="00E3250D"/>
    <w:rsid w:val="00E44A28"/>
    <w:rsid w:val="00E44FFA"/>
    <w:rsid w:val="00E61E84"/>
    <w:rsid w:val="00E62556"/>
    <w:rsid w:val="00E72A7C"/>
    <w:rsid w:val="00E74A16"/>
    <w:rsid w:val="00E7733F"/>
    <w:rsid w:val="00E81B6A"/>
    <w:rsid w:val="00E826C3"/>
    <w:rsid w:val="00E84E1A"/>
    <w:rsid w:val="00E90E8C"/>
    <w:rsid w:val="00E9251C"/>
    <w:rsid w:val="00E92E6C"/>
    <w:rsid w:val="00E94BBC"/>
    <w:rsid w:val="00E97520"/>
    <w:rsid w:val="00EA1D5B"/>
    <w:rsid w:val="00EB1017"/>
    <w:rsid w:val="00EB2A9C"/>
    <w:rsid w:val="00EB3BF3"/>
    <w:rsid w:val="00EB3C43"/>
    <w:rsid w:val="00EC480B"/>
    <w:rsid w:val="00EC5B5E"/>
    <w:rsid w:val="00ED33B6"/>
    <w:rsid w:val="00ED4013"/>
    <w:rsid w:val="00ED62BB"/>
    <w:rsid w:val="00ED7D13"/>
    <w:rsid w:val="00EE5E55"/>
    <w:rsid w:val="00EF04AF"/>
    <w:rsid w:val="00EF0D7E"/>
    <w:rsid w:val="00EF5587"/>
    <w:rsid w:val="00F10313"/>
    <w:rsid w:val="00F12F03"/>
    <w:rsid w:val="00F14C79"/>
    <w:rsid w:val="00F17510"/>
    <w:rsid w:val="00F17D60"/>
    <w:rsid w:val="00F20691"/>
    <w:rsid w:val="00F208D7"/>
    <w:rsid w:val="00F23236"/>
    <w:rsid w:val="00F25216"/>
    <w:rsid w:val="00F31A62"/>
    <w:rsid w:val="00F33EB8"/>
    <w:rsid w:val="00F37302"/>
    <w:rsid w:val="00F63AC2"/>
    <w:rsid w:val="00F7319A"/>
    <w:rsid w:val="00F73420"/>
    <w:rsid w:val="00F757AD"/>
    <w:rsid w:val="00F82EAF"/>
    <w:rsid w:val="00F83AF5"/>
    <w:rsid w:val="00F87727"/>
    <w:rsid w:val="00F90554"/>
    <w:rsid w:val="00F977F0"/>
    <w:rsid w:val="00FB1B20"/>
    <w:rsid w:val="00FC3C37"/>
    <w:rsid w:val="00FC45B3"/>
    <w:rsid w:val="00FD088A"/>
    <w:rsid w:val="00FD0C1E"/>
    <w:rsid w:val="00FD1464"/>
    <w:rsid w:val="00FD1C8B"/>
    <w:rsid w:val="00FD5314"/>
    <w:rsid w:val="00FF4944"/>
    <w:rsid w:val="00FF6810"/>
    <w:rsid w:val="00FF6A44"/>
    <w:rsid w:val="00FF7AE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96AE66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705B9"/>
  </w:style>
  <w:style w:type="character" w:styleId="Hyperlink">
    <w:name w:val="Hyperlink"/>
    <w:basedOn w:val="DefaultParagraphFont"/>
    <w:uiPriority w:val="99"/>
    <w:semiHidden/>
    <w:unhideWhenUsed/>
    <w:rsid w:val="001705B9"/>
    <w:rPr>
      <w:color w:val="0000FF"/>
      <w:u w:val="single"/>
    </w:rPr>
  </w:style>
  <w:style w:type="paragraph" w:styleId="BalloonText">
    <w:name w:val="Balloon Text"/>
    <w:basedOn w:val="Normal"/>
    <w:link w:val="BalloonTextChar"/>
    <w:uiPriority w:val="99"/>
    <w:semiHidden/>
    <w:unhideWhenUsed/>
    <w:rsid w:val="00B126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26F5"/>
    <w:rPr>
      <w:rFonts w:ascii="Lucida Grande" w:hAnsi="Lucida Grande" w:cs="Lucida Grande"/>
      <w:sz w:val="18"/>
      <w:szCs w:val="18"/>
    </w:rPr>
  </w:style>
  <w:style w:type="paragraph" w:styleId="Header">
    <w:name w:val="header"/>
    <w:basedOn w:val="Normal"/>
    <w:link w:val="HeaderChar"/>
    <w:uiPriority w:val="99"/>
    <w:unhideWhenUsed/>
    <w:rsid w:val="00097293"/>
    <w:pPr>
      <w:tabs>
        <w:tab w:val="center" w:pos="4320"/>
        <w:tab w:val="right" w:pos="8640"/>
      </w:tabs>
    </w:pPr>
  </w:style>
  <w:style w:type="character" w:customStyle="1" w:styleId="HeaderChar">
    <w:name w:val="Header Char"/>
    <w:basedOn w:val="DefaultParagraphFont"/>
    <w:link w:val="Header"/>
    <w:uiPriority w:val="99"/>
    <w:rsid w:val="00097293"/>
  </w:style>
  <w:style w:type="paragraph" w:styleId="Footer">
    <w:name w:val="footer"/>
    <w:basedOn w:val="Normal"/>
    <w:link w:val="FooterChar"/>
    <w:uiPriority w:val="99"/>
    <w:unhideWhenUsed/>
    <w:rsid w:val="00097293"/>
    <w:pPr>
      <w:tabs>
        <w:tab w:val="center" w:pos="4320"/>
        <w:tab w:val="right" w:pos="8640"/>
      </w:tabs>
    </w:pPr>
  </w:style>
  <w:style w:type="character" w:customStyle="1" w:styleId="FooterChar">
    <w:name w:val="Footer Char"/>
    <w:basedOn w:val="DefaultParagraphFont"/>
    <w:link w:val="Footer"/>
    <w:uiPriority w:val="99"/>
    <w:rsid w:val="00097293"/>
  </w:style>
  <w:style w:type="paragraph" w:customStyle="1" w:styleId="stationery">
    <w:name w:val="stationery"/>
    <w:rsid w:val="00834929"/>
    <w:pPr>
      <w:ind w:firstLine="1440"/>
      <w:jc w:val="center"/>
    </w:pPr>
    <w:rPr>
      <w:rFonts w:ascii="Times" w:eastAsia="Times New Roman" w:hAnsi="Times" w:cs="Times New Roman"/>
      <w:position w:val="6"/>
      <w:sz w:val="16"/>
      <w:szCs w:val="20"/>
    </w:rPr>
  </w:style>
  <w:style w:type="character" w:styleId="PlaceholderText">
    <w:name w:val="Placeholder Text"/>
    <w:basedOn w:val="DefaultParagraphFont"/>
    <w:uiPriority w:val="99"/>
    <w:semiHidden/>
    <w:rsid w:val="00AB0FFB"/>
    <w:rPr>
      <w:color w:val="808080"/>
    </w:rPr>
  </w:style>
  <w:style w:type="character" w:styleId="PageNumber">
    <w:name w:val="page number"/>
    <w:basedOn w:val="DefaultParagraphFont"/>
    <w:uiPriority w:val="99"/>
    <w:semiHidden/>
    <w:unhideWhenUsed/>
    <w:rsid w:val="00156BF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705B9"/>
  </w:style>
  <w:style w:type="character" w:styleId="Hyperlink">
    <w:name w:val="Hyperlink"/>
    <w:basedOn w:val="DefaultParagraphFont"/>
    <w:uiPriority w:val="99"/>
    <w:semiHidden/>
    <w:unhideWhenUsed/>
    <w:rsid w:val="001705B9"/>
    <w:rPr>
      <w:color w:val="0000FF"/>
      <w:u w:val="single"/>
    </w:rPr>
  </w:style>
  <w:style w:type="paragraph" w:styleId="BalloonText">
    <w:name w:val="Balloon Text"/>
    <w:basedOn w:val="Normal"/>
    <w:link w:val="BalloonTextChar"/>
    <w:uiPriority w:val="99"/>
    <w:semiHidden/>
    <w:unhideWhenUsed/>
    <w:rsid w:val="00B126F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126F5"/>
    <w:rPr>
      <w:rFonts w:ascii="Lucida Grande" w:hAnsi="Lucida Grande" w:cs="Lucida Grande"/>
      <w:sz w:val="18"/>
      <w:szCs w:val="18"/>
    </w:rPr>
  </w:style>
  <w:style w:type="paragraph" w:styleId="Header">
    <w:name w:val="header"/>
    <w:basedOn w:val="Normal"/>
    <w:link w:val="HeaderChar"/>
    <w:uiPriority w:val="99"/>
    <w:unhideWhenUsed/>
    <w:rsid w:val="00097293"/>
    <w:pPr>
      <w:tabs>
        <w:tab w:val="center" w:pos="4320"/>
        <w:tab w:val="right" w:pos="8640"/>
      </w:tabs>
    </w:pPr>
  </w:style>
  <w:style w:type="character" w:customStyle="1" w:styleId="HeaderChar">
    <w:name w:val="Header Char"/>
    <w:basedOn w:val="DefaultParagraphFont"/>
    <w:link w:val="Header"/>
    <w:uiPriority w:val="99"/>
    <w:rsid w:val="00097293"/>
  </w:style>
  <w:style w:type="paragraph" w:styleId="Footer">
    <w:name w:val="footer"/>
    <w:basedOn w:val="Normal"/>
    <w:link w:val="FooterChar"/>
    <w:uiPriority w:val="99"/>
    <w:unhideWhenUsed/>
    <w:rsid w:val="00097293"/>
    <w:pPr>
      <w:tabs>
        <w:tab w:val="center" w:pos="4320"/>
        <w:tab w:val="right" w:pos="8640"/>
      </w:tabs>
    </w:pPr>
  </w:style>
  <w:style w:type="character" w:customStyle="1" w:styleId="FooterChar">
    <w:name w:val="Footer Char"/>
    <w:basedOn w:val="DefaultParagraphFont"/>
    <w:link w:val="Footer"/>
    <w:uiPriority w:val="99"/>
    <w:rsid w:val="00097293"/>
  </w:style>
  <w:style w:type="paragraph" w:customStyle="1" w:styleId="stationery">
    <w:name w:val="stationery"/>
    <w:rsid w:val="00834929"/>
    <w:pPr>
      <w:ind w:firstLine="1440"/>
      <w:jc w:val="center"/>
    </w:pPr>
    <w:rPr>
      <w:rFonts w:ascii="Times" w:eastAsia="Times New Roman" w:hAnsi="Times" w:cs="Times New Roman"/>
      <w:position w:val="6"/>
      <w:sz w:val="16"/>
      <w:szCs w:val="20"/>
    </w:rPr>
  </w:style>
  <w:style w:type="character" w:styleId="PlaceholderText">
    <w:name w:val="Placeholder Text"/>
    <w:basedOn w:val="DefaultParagraphFont"/>
    <w:uiPriority w:val="99"/>
    <w:semiHidden/>
    <w:rsid w:val="00AB0FFB"/>
    <w:rPr>
      <w:color w:val="808080"/>
    </w:rPr>
  </w:style>
  <w:style w:type="character" w:styleId="PageNumber">
    <w:name w:val="page number"/>
    <w:basedOn w:val="DefaultParagraphFont"/>
    <w:uiPriority w:val="99"/>
    <w:semiHidden/>
    <w:unhideWhenUsed/>
    <w:rsid w:val="00156B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5789182">
      <w:bodyDiv w:val="1"/>
      <w:marLeft w:val="0"/>
      <w:marRight w:val="0"/>
      <w:marTop w:val="0"/>
      <w:marBottom w:val="0"/>
      <w:divBdr>
        <w:top w:val="none" w:sz="0" w:space="0" w:color="auto"/>
        <w:left w:val="none" w:sz="0" w:space="0" w:color="auto"/>
        <w:bottom w:val="none" w:sz="0" w:space="0" w:color="auto"/>
        <w:right w:val="none" w:sz="0" w:space="0" w:color="auto"/>
      </w:divBdr>
    </w:div>
    <w:div w:id="435713154">
      <w:bodyDiv w:val="1"/>
      <w:marLeft w:val="0"/>
      <w:marRight w:val="0"/>
      <w:marTop w:val="0"/>
      <w:marBottom w:val="0"/>
      <w:divBdr>
        <w:top w:val="none" w:sz="0" w:space="0" w:color="auto"/>
        <w:left w:val="none" w:sz="0" w:space="0" w:color="auto"/>
        <w:bottom w:val="none" w:sz="0" w:space="0" w:color="auto"/>
        <w:right w:val="none" w:sz="0" w:space="0" w:color="auto"/>
      </w:divBdr>
    </w:div>
    <w:div w:id="189959192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emf"/><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58B3D9-46D6-074C-B4CC-D21F4A07D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14</Pages>
  <Words>8125</Words>
  <Characters>46313</Characters>
  <Application>Microsoft Macintosh Word</Application>
  <DocSecurity>0</DocSecurity>
  <Lines>385</Lines>
  <Paragraphs>108</Paragraphs>
  <ScaleCrop>false</ScaleCrop>
  <Company>Stanford University</Company>
  <LinksUpToDate>false</LinksUpToDate>
  <CharactersWithSpaces>54330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Kao</dc:creator>
  <cp:keywords/>
  <dc:description/>
  <cp:lastModifiedBy>Noah Goodman</cp:lastModifiedBy>
  <cp:revision>8</cp:revision>
  <cp:lastPrinted>2014-06-08T20:29:00Z</cp:lastPrinted>
  <dcterms:created xsi:type="dcterms:W3CDTF">2014-06-13T23:46:00Z</dcterms:created>
  <dcterms:modified xsi:type="dcterms:W3CDTF">2014-06-16T13:06:00Z</dcterms:modified>
</cp:coreProperties>
</file>