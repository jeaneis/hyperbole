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665A926D" w:rsidR="00D73714" w:rsidRPr="00DE5774" w:rsidRDefault="008F7F17" w:rsidP="00D73714">
      <w:pPr>
        <w:jc w:val="center"/>
        <w:rPr>
          <w:b/>
          <w:sz w:val="32"/>
          <w:szCs w:val="32"/>
        </w:rPr>
      </w:pPr>
      <w:r>
        <w:rPr>
          <w:b/>
          <w:i/>
          <w:sz w:val="32"/>
          <w:szCs w:val="32"/>
        </w:rPr>
        <w:softHyphen/>
      </w:r>
      <w:r w:rsidR="00D73714" w:rsidRPr="00155695">
        <w:rPr>
          <w:b/>
          <w:i/>
          <w:sz w:val="32"/>
          <w:szCs w:val="32"/>
        </w:rPr>
        <w:t>Science</w:t>
      </w:r>
      <w:r w:rsidR="00D73714"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3ED3AB98" w:rsidR="00D73714" w:rsidRDefault="00D73714" w:rsidP="00D73714">
      <w:pPr>
        <w:pStyle w:val="Paragraph"/>
        <w:ind w:firstLine="0"/>
      </w:pPr>
      <w:proofErr w:type="gramStart"/>
      <w:r w:rsidRPr="00B43FDE">
        <w:rPr>
          <w:vertAlign w:val="superscript"/>
        </w:rPr>
        <w:t>2</w:t>
      </w:r>
      <w:r w:rsidR="00ED3635">
        <w:t>M</w:t>
      </w:r>
      <w:ins w:id="0" w:author="Leon Bergen" w:date="2013-12-07T03:00:00Z">
        <w:r w:rsidR="005346A4">
          <w:t>assachusetts</w:t>
        </w:r>
      </w:ins>
      <w:del w:id="1" w:author="Leon Bergen" w:date="2013-12-07T03:00:00Z">
        <w:r w:rsidR="00ED3635" w:rsidDel="005346A4">
          <w:delText>assechusets</w:delText>
        </w:r>
      </w:del>
      <w:r w:rsidR="00ED3635">
        <w:t xml:space="preserve">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4C591171"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del w:id="2" w:author="Leon Bergen" w:date="2013-12-08T03:14:00Z">
        <w:r w:rsidR="00672CA0" w:rsidDel="00607369">
          <w:delText xml:space="preserve">computationally </w:delText>
        </w:r>
      </w:del>
      <w:ins w:id="3" w:author="Leon Bergen" w:date="2013-12-08T03:14:00Z">
        <w:r w:rsidR="00607369">
          <w:t xml:space="preserve">provide a computational </w:t>
        </w:r>
      </w:ins>
      <w:r w:rsidR="003A113C">
        <w:t xml:space="preserve">model </w:t>
      </w:r>
      <w:ins w:id="4" w:author="Leon Bergen" w:date="2013-12-08T03:14:00Z">
        <w:r w:rsidR="00607369">
          <w:t xml:space="preserve">of </w:t>
        </w:r>
      </w:ins>
      <w:r w:rsidR="003A113C">
        <w:t>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2B2F1E"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2B2F1E"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521A99E0"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w:t>
      </w:r>
      <w:del w:id="5" w:author="Justine Kao" w:date="2013-12-08T16:06:00Z">
        <w:r w:rsidR="00114DB6" w:rsidDel="00E32700">
          <w:delText>an additional component</w:delText>
        </w:r>
      </w:del>
      <w:ins w:id="6" w:author="Justine Kao" w:date="2013-12-08T16:06:00Z">
        <w:r w:rsidR="00E32700">
          <w:t>additional information</w:t>
        </w:r>
      </w:ins>
      <w:r w:rsidR="00114DB6">
        <w:t xml:space="preserve"> </w:t>
      </w:r>
      <w:del w:id="7" w:author="Justine Kao" w:date="2013-12-08T16:06:00Z">
        <w:r w:rsidR="00114DB6" w:rsidDel="00E32700">
          <w:delText>in order</w:delText>
        </w:r>
        <w:r w:rsidR="00C07D34" w:rsidDel="00E32700">
          <w:delText xml:space="preserve"> for successful communication to take place</w:delText>
        </w:r>
      </w:del>
      <w:ins w:id="8" w:author="Justine Kao" w:date="2013-12-08T16:06:00Z">
        <w:r w:rsidR="00E32700">
          <w:t>to communicate nonliterally</w:t>
        </w:r>
      </w:ins>
      <w:r w:rsidR="00055E07">
        <w:t>.</w:t>
      </w:r>
      <w:r w:rsidR="00055E07" w:rsidRPr="00055E07">
        <w:t xml:space="preserve"> </w:t>
      </w:r>
      <w:r w:rsidR="00055E07">
        <w:t>Previous work has</w:t>
      </w:r>
      <w:r w:rsidR="00C918B4">
        <w:t xml:space="preserve"> revealed </w:t>
      </w:r>
      <w:ins w:id="9" w:author="Justine Kao" w:date="2013-12-08T16:06:00Z">
        <w:r w:rsidR="00E32700">
          <w:rPr>
            <w:rFonts w:ascii="新細明體" w:eastAsia="新細明體" w:hAnsi="新細明體" w:cs="新細明體" w:hint="eastAsia"/>
            <w:lang w:eastAsia="zh-TW"/>
          </w:rPr>
          <w:t>people</w:t>
        </w:r>
        <w:r w:rsidR="00E32700">
          <w:rPr>
            <w:rFonts w:ascii="新細明體" w:eastAsia="新細明體" w:hAnsi="新細明體" w:cs="新細明體"/>
            <w:lang w:eastAsia="zh-TW"/>
          </w:rPr>
          <w:t>’</w:t>
        </w:r>
        <w:r w:rsidR="00E32700">
          <w:rPr>
            <w:rFonts w:ascii="新細明體" w:eastAsia="新細明體" w:hAnsi="新細明體" w:cs="新細明體" w:hint="eastAsia"/>
            <w:lang w:eastAsia="zh-TW"/>
          </w:rPr>
          <w:t xml:space="preserve">s </w:t>
        </w:r>
      </w:ins>
      <w:del w:id="10" w:author="Justine Kao" w:date="2013-12-08T16:06:00Z">
        <w:r w:rsidR="00C918B4" w:rsidRPr="00E32700" w:rsidDel="00E32700">
          <w:rPr>
            <w:rFonts w:ascii="新細明體" w:eastAsia="新細明體" w:hAnsi="新細明體" w:cs="新細明體"/>
            <w:rPrChange w:id="11" w:author="Justine Kao" w:date="2013-12-08T16:06:00Z">
              <w:rPr>
                <w:rFonts w:eastAsia="新細明體"/>
                <w:sz w:val="20"/>
                <w:szCs w:val="20"/>
              </w:rPr>
            </w:rPrChange>
          </w:rPr>
          <w:delText xml:space="preserve">patterns </w:delText>
        </w:r>
        <w:r w:rsidR="00D1622B" w:rsidRPr="00E32700" w:rsidDel="00E32700">
          <w:rPr>
            <w:rFonts w:ascii="新細明體" w:eastAsia="新細明體" w:hAnsi="新細明體" w:cs="新細明體"/>
            <w:rPrChange w:id="12" w:author="Justine Kao" w:date="2013-12-08T16:06:00Z">
              <w:rPr>
                <w:rFonts w:eastAsia="新細明體"/>
                <w:sz w:val="20"/>
                <w:szCs w:val="20"/>
              </w:rPr>
            </w:rPrChange>
          </w:rPr>
          <w:delText>of</w:delText>
        </w:r>
        <w:r w:rsidR="00D1622B" w:rsidDel="00E32700">
          <w:delText xml:space="preserve"> </w:delText>
        </w:r>
      </w:del>
      <w:r w:rsidR="00D1622B">
        <w:t>reasons</w:t>
      </w:r>
      <w:r w:rsidR="00C918B4">
        <w:t xml:space="preserve"> for using figurative language</w:t>
      </w:r>
      <w:r w:rsidR="0061472F">
        <w:t xml:space="preserve">, such as to </w:t>
      </w:r>
      <w:del w:id="13" w:author="Justine Kao" w:date="2013-12-08T17:58:00Z">
        <w:r w:rsidR="0061472F" w:rsidDel="00F45E3B">
          <w:delText xml:space="preserve">communicate </w:delText>
        </w:r>
      </w:del>
      <w:ins w:id="14" w:author="Justine Kao" w:date="2013-12-08T17:58:00Z">
        <w:r w:rsidR="00F45E3B">
          <w:t>convey</w:t>
        </w:r>
        <w:r w:rsidR="00F45E3B">
          <w:t xml:space="preserve"> </w:t>
        </w:r>
      </w:ins>
      <w:r w:rsidR="0061472F">
        <w:t xml:space="preserve">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w:t>
      </w:r>
      <w:del w:id="15" w:author="Justine Kao" w:date="2013-12-08T16:09:00Z">
        <w:r w:rsidR="00AE4CFC" w:rsidDel="004356FA">
          <w:delText xml:space="preserve">particular </w:delText>
        </w:r>
      </w:del>
      <w:r w:rsidR="00AE4CFC">
        <w:t xml:space="preserve">dimension </w:t>
      </w:r>
      <w:r w:rsidR="00572566">
        <w:t xml:space="preserve">of meaning </w:t>
      </w:r>
      <w:r w:rsidR="00AE4CFC">
        <w:t xml:space="preserve">but not another, </w:t>
      </w:r>
      <w:del w:id="16" w:author="Justine Kao" w:date="2013-12-08T16:09:00Z">
        <w:r w:rsidR="001E2677" w:rsidDel="004356FA">
          <w:delText xml:space="preserve">thus </w:delText>
        </w:r>
      </w:del>
      <w:del w:id="17" w:author="Justine Kao" w:date="2013-12-08T16:11:00Z">
        <w:r w:rsidR="001E2677" w:rsidDel="004356FA">
          <w:delText>making it possible for</w:delText>
        </w:r>
      </w:del>
      <w:ins w:id="18" w:author="Justine Kao" w:date="2013-12-08T16:11:00Z">
        <w:r w:rsidR="004356FA">
          <w:t xml:space="preserve">which </w:t>
        </w:r>
      </w:ins>
      <w:ins w:id="19" w:author="Justine Kao" w:date="2013-12-08T16:14:00Z">
        <w:r w:rsidR="004356FA">
          <w:t>makes it possible</w:t>
        </w:r>
        <w:r w:rsidR="00F73E2C">
          <w:t xml:space="preserve"> for</w:t>
        </w:r>
      </w:ins>
      <w:r w:rsidR="001E2677">
        <w:t xml:space="preserve">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The speaker model</w:t>
      </w:r>
      <w:r w:rsidR="00363946">
        <w:t xml:space="preserve"> is now defined as</w:t>
      </w:r>
    </w:p>
    <w:p w14:paraId="57BD858E" w14:textId="7E7FFB95"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nary>
          <m:naryPr>
            <m:chr m:val="∑"/>
            <m:limLoc m:val="undOvr"/>
            <m:supHide m:val="1"/>
            <m:ctrlPr>
              <w:ins w:id="20" w:author="Leon Bergen" w:date="2013-12-07T03:02:00Z">
                <w:rPr>
                  <w:rFonts w:ascii="Cambria Math" w:hAnsi="Cambria Math"/>
                  <w:i/>
                </w:rPr>
              </w:ins>
            </m:ctrlPr>
          </m:naryPr>
          <m:sub>
            <w:ins w:id="21" w:author="Leon Bergen" w:date="2013-12-07T03:02:00Z">
              <m:r>
                <w:rPr>
                  <w:rFonts w:ascii="Cambria Math" w:hAnsi="Cambria Math"/>
                </w:rPr>
                <m:t>s,a</m:t>
              </m:r>
            </w:ins>
          </m:sub>
          <m:sup/>
          <m:e>
            <m:sSub>
              <m:sSubPr>
                <m:ctrlPr>
                  <w:ins w:id="22" w:author="Leon Bergen" w:date="2013-12-07T03:02:00Z">
                    <w:rPr>
                      <w:rFonts w:ascii="Cambria Math" w:hAnsi="Cambria Math"/>
                      <w:i/>
                    </w:rPr>
                  </w:ins>
                </m:ctrlPr>
              </m:sSubPr>
              <m:e>
                <w:ins w:id="23" w:author="Leon Bergen" w:date="2013-12-07T03:02:00Z">
                  <m:r>
                    <w:rPr>
                      <w:rFonts w:ascii="Cambria Math" w:hAnsi="Cambria Math"/>
                    </w:rPr>
                    <m:t>L</m:t>
                  </m:r>
                </w:ins>
              </m:e>
              <m:sub>
                <w:ins w:id="24" w:author="Leon Bergen" w:date="2013-12-07T03:02:00Z">
                  <m:r>
                    <w:rPr>
                      <w:rFonts w:ascii="Cambria Math" w:hAnsi="Cambria Math"/>
                    </w:rPr>
                    <m:t>n</m:t>
                  </m:r>
                </w:ins>
              </m:sub>
            </m:sSub>
            <m:d>
              <m:dPr>
                <m:ctrlPr>
                  <w:ins w:id="25" w:author="Leon Bergen" w:date="2013-12-07T03:02:00Z">
                    <w:rPr>
                      <w:rFonts w:ascii="Cambria Math" w:hAnsi="Cambria Math"/>
                      <w:i/>
                    </w:rPr>
                  </w:ins>
                </m:ctrlPr>
              </m:dPr>
              <m:e>
                <m:sSub>
                  <m:sSubPr>
                    <m:ctrlPr>
                      <w:ins w:id="26" w:author="Leon Bergen" w:date="2013-12-07T03:02:00Z">
                        <w:rPr>
                          <w:rFonts w:ascii="Cambria Math" w:hAnsi="Cambria Math"/>
                          <w:i/>
                        </w:rPr>
                      </w:ins>
                    </m:ctrlPr>
                  </m:sSubPr>
                  <m:e>
                    <w:ins w:id="27" w:author="Leon Bergen" w:date="2013-12-07T03:02:00Z">
                      <m:r>
                        <w:rPr>
                          <w:rFonts w:ascii="Cambria Math" w:hAnsi="Cambria Math"/>
                        </w:rPr>
                        <m:t>m</m:t>
                      </m:r>
                    </w:ins>
                  </m:e>
                  <m:sub>
                    <w:ins w:id="28" w:author="Leon Bergen" w:date="2013-12-07T03:02:00Z">
                      <m:r>
                        <m:rPr>
                          <m:sty m:val="p"/>
                        </m:rPr>
                        <w:rPr>
                          <w:rFonts w:ascii="Cambria Math" w:hAnsi="Cambria Math"/>
                        </w:rPr>
                        <m:t>s,a</m:t>
                      </m:r>
                    </w:ins>
                  </m:sub>
                </m:sSub>
              </m:e>
              <m:e>
                <w:ins w:id="29" w:author="Leon Bergen" w:date="2013-12-07T03:02:00Z">
                  <m:r>
                    <w:rPr>
                      <w:rFonts w:ascii="Cambria Math" w:hAnsi="Cambria Math"/>
                    </w:rPr>
                    <m:t>u</m:t>
                  </m:r>
                </w:ins>
              </m:e>
            </m:d>
            <m:sSub>
              <m:sSubPr>
                <m:ctrlPr>
                  <w:ins w:id="30" w:author="Leon Bergen" w:date="2013-12-07T03:02:00Z">
                    <w:rPr>
                      <w:rFonts w:ascii="Cambria Math" w:hAnsi="Cambria Math"/>
                      <w:b/>
                      <w:i/>
                    </w:rPr>
                  </w:ins>
                </m:ctrlPr>
              </m:sSubPr>
              <m:e>
                <w:ins w:id="31" w:author="Leon Bergen" w:date="2013-12-07T03:02:00Z">
                  <m:r>
                    <w:rPr>
                      <w:rFonts w:ascii="Cambria Math" w:hAnsi="Cambria Math"/>
                    </w:rPr>
                    <m:t>g</m:t>
                  </m:r>
                </w:ins>
              </m:e>
              <m:sub>
                <w:ins w:id="32" w:author="Leon Bergen" w:date="2013-12-07T03:02:00Z">
                  <m:r>
                    <m:rPr>
                      <m:sty m:val="b"/>
                    </m:rPr>
                    <w:rPr>
                      <w:rFonts w:ascii="Cambria Math" w:hAnsi="Cambria Math"/>
                    </w:rPr>
                    <m:t>s,a</m:t>
                  </m:r>
                </w:ins>
              </m:sub>
            </m:sSub>
            <m:d>
              <m:dPr>
                <m:ctrlPr>
                  <w:ins w:id="33" w:author="Leon Bergen" w:date="2013-12-07T03:02:00Z">
                    <w:rPr>
                      <w:rFonts w:ascii="Cambria Math" w:hAnsi="Cambria Math"/>
                      <w:b/>
                      <w:i/>
                    </w:rPr>
                  </w:ins>
                </m:ctrlPr>
              </m:dPr>
              <m:e>
                <m:sSub>
                  <m:sSubPr>
                    <m:ctrlPr>
                      <w:ins w:id="34" w:author="Leon Bergen" w:date="2013-12-07T03:02:00Z">
                        <w:rPr>
                          <w:rFonts w:ascii="Cambria Math" w:hAnsi="Cambria Math"/>
                          <w:i/>
                        </w:rPr>
                      </w:ins>
                    </m:ctrlPr>
                  </m:sSubPr>
                  <m:e>
                    <w:ins w:id="35" w:author="Leon Bergen" w:date="2013-12-07T03:02:00Z">
                      <m:r>
                        <w:rPr>
                          <w:rFonts w:ascii="Cambria Math" w:hAnsi="Cambria Math"/>
                        </w:rPr>
                        <m:t>m</m:t>
                      </m:r>
                    </w:ins>
                  </m:e>
                  <m:sub>
                    <w:ins w:id="36" w:author="Leon Bergen" w:date="2013-12-07T03:02:00Z">
                      <m:r>
                        <m:rPr>
                          <m:sty m:val="p"/>
                        </m:rPr>
                        <w:rPr>
                          <w:rFonts w:ascii="Cambria Math" w:hAnsi="Cambria Math"/>
                        </w:rPr>
                        <m:t>s,a</m:t>
                      </m:r>
                    </w:ins>
                  </m:sub>
                </m:sSub>
                <m:ctrlPr>
                  <w:ins w:id="37" w:author="Leon Bergen" w:date="2013-12-07T03:02:00Z">
                    <w:rPr>
                      <w:rFonts w:ascii="Cambria Math" w:hAnsi="Cambria Math"/>
                      <w:i/>
                    </w:rPr>
                  </w:ins>
                </m:ctrlPr>
              </m:e>
            </m:d>
          </m:e>
        </m:nary>
        <w:del w:id="38" w:author="Leon Bergen" w:date="2013-12-07T03:02:00Z">
          <m:r>
            <w:rPr>
              <w:rFonts w:ascii="Cambria Math" w:hAnsi="Cambria Math"/>
            </w:rPr>
            <m:t>P(</m:t>
          </m:r>
        </w:del>
        <m:sSub>
          <m:sSubPr>
            <m:ctrlPr>
              <w:del w:id="39" w:author="Leon Bergen" w:date="2013-12-07T03:02:00Z">
                <w:rPr>
                  <w:rFonts w:ascii="Cambria Math" w:hAnsi="Cambria Math"/>
                  <w:i/>
                </w:rPr>
              </w:del>
            </m:ctrlPr>
          </m:sSubPr>
          <m:e>
            <w:del w:id="40" w:author="Leon Bergen" w:date="2013-12-07T03:02:00Z">
              <m:r>
                <w:rPr>
                  <w:rFonts w:ascii="Cambria Math" w:hAnsi="Cambria Math"/>
                </w:rPr>
                <m:t>g</m:t>
              </m:r>
            </w:del>
          </m:e>
          <m:sub>
            <w:del w:id="41" w:author="Leon Bergen" w:date="2013-12-07T03:02:00Z">
              <m:r>
                <w:rPr>
                  <w:rFonts w:ascii="Cambria Math" w:hAnsi="Cambria Math"/>
                </w:rPr>
                <m:t>s,a</m:t>
              </m:r>
            </w:del>
          </m:sub>
        </m:sSub>
        <m:d>
          <m:dPr>
            <m:ctrlPr>
              <w:del w:id="42" w:author="Leon Bergen" w:date="2013-12-07T03:02:00Z">
                <w:rPr>
                  <w:rFonts w:ascii="Cambria Math" w:hAnsi="Cambria Math"/>
                  <w:i/>
                </w:rPr>
              </w:del>
            </m:ctrlPr>
          </m:dPr>
          <m:e>
            <m:sSub>
              <m:sSubPr>
                <m:ctrlPr>
                  <w:del w:id="43" w:author="Leon Bergen" w:date="2013-12-07T03:02:00Z">
                    <w:rPr>
                      <w:rFonts w:ascii="Cambria Math" w:hAnsi="Cambria Math"/>
                      <w:i/>
                    </w:rPr>
                  </w:del>
                </m:ctrlPr>
              </m:sSubPr>
              <m:e>
                <w:del w:id="44" w:author="Leon Bergen" w:date="2013-12-07T03:02:00Z">
                  <m:r>
                    <w:rPr>
                      <w:rFonts w:ascii="Cambria Math" w:hAnsi="Cambria Math"/>
                    </w:rPr>
                    <m:t>L</m:t>
                  </m:r>
                </w:del>
              </m:e>
              <m:sub>
                <w:del w:id="45" w:author="Leon Bergen" w:date="2013-12-07T03:02:00Z">
                  <m:r>
                    <w:rPr>
                      <w:rFonts w:ascii="Cambria Math" w:hAnsi="Cambria Math"/>
                    </w:rPr>
                    <m:t>n</m:t>
                  </m:r>
                </w:del>
              </m:sub>
            </m:sSub>
            <m:d>
              <m:dPr>
                <m:ctrlPr>
                  <w:del w:id="46" w:author="Leon Bergen" w:date="2013-12-07T03:02:00Z">
                    <w:rPr>
                      <w:rFonts w:ascii="Cambria Math" w:hAnsi="Cambria Math"/>
                      <w:i/>
                    </w:rPr>
                  </w:del>
                </m:ctrlPr>
              </m:dPr>
              <m:e>
                <w:del w:id="47" w:author="Leon Bergen" w:date="2013-12-07T03:02:00Z">
                  <m:r>
                    <w:rPr>
                      <w:rFonts w:ascii="Cambria Math" w:hAnsi="Cambria Math"/>
                    </w:rPr>
                    <m:t>m</m:t>
                  </m:r>
                </w:del>
              </m:e>
              <m:e>
                <w:del w:id="48" w:author="Leon Bergen" w:date="2013-12-07T03:02:00Z">
                  <m:r>
                    <w:rPr>
                      <w:rFonts w:ascii="Cambria Math" w:hAnsi="Cambria Math"/>
                    </w:rPr>
                    <m:t>u</m:t>
                  </m:r>
                </w:del>
              </m:e>
            </m:d>
            <w:del w:id="49" w:author="Leon Bergen" w:date="2013-12-07T03:02:00Z">
              <m:r>
                <w:rPr>
                  <w:rFonts w:ascii="Cambria Math" w:hAnsi="Cambria Math"/>
                </w:rPr>
                <m:t>= 1</m:t>
              </m:r>
            </w:del>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73076E3D" w:rsidR="00274256" w:rsidRDefault="00A341C0">
      <w:pPr>
        <w:pStyle w:val="Paragraph"/>
        <w:ind w:firstLine="0"/>
        <w:pPrChange w:id="50" w:author="Leon Bergen" w:date="2013-12-08T03:12:00Z">
          <w:pPr>
            <w:pStyle w:val="Paragraph"/>
          </w:pPr>
        </w:pPrChange>
      </w:pPr>
      <w:proofErr w:type="gramStart"/>
      <w:r>
        <w:t>where</w:t>
      </w:r>
      <w:proofErr w:type="gramEnd"/>
      <w:r>
        <w:t xml:space="preserv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w:t>
      </w:r>
      <w:ins w:id="51" w:author="Justine Kao" w:date="2013-12-08T16:15:00Z">
        <w:r w:rsidR="00C37C83">
          <w:t xml:space="preserve">inferred </w:t>
        </w:r>
      </w:ins>
      <w:r w:rsidR="008F7AD4">
        <w:t>meaning</w:t>
      </w:r>
      <w:r w:rsidR="00FA3338">
        <w:t xml:space="preserve">. </w:t>
      </w:r>
      <w:ins w:id="52" w:author="Justine Kao" w:date="2013-12-08T16:16:00Z">
        <w:r w:rsidR="00C37C83">
          <w:t xml:space="preserve">Since </w:t>
        </w:r>
      </w:ins>
      <w:ins w:id="53" w:author="Justine Kao" w:date="2013-12-08T16:29:00Z">
        <w:r w:rsidR="00C33875">
          <w:t>speakers often use language to express</w:t>
        </w:r>
      </w:ins>
      <w:ins w:id="54" w:author="Justine Kao" w:date="2013-12-08T16:28:00Z">
        <w:r w:rsidR="00094F3D">
          <w:t xml:space="preserve"> </w:t>
        </w:r>
      </w:ins>
      <w:ins w:id="55" w:author="Justine Kao" w:date="2013-12-08T16:16:00Z">
        <w:r w:rsidR="00C37C83">
          <w:t>subjective opinions and emotion</w:t>
        </w:r>
      </w:ins>
      <w:ins w:id="56" w:author="Justine Kao" w:date="2013-12-08T16:29:00Z">
        <w:r w:rsidR="00C33875">
          <w:t>s</w:t>
        </w:r>
      </w:ins>
      <w:ins w:id="57" w:author="Justine Kao" w:date="2013-12-08T16:16:00Z">
        <w:r w:rsidR="002B38B4">
          <w:t>,</w:t>
        </w:r>
      </w:ins>
      <w:ins w:id="58" w:author="Justine Kao" w:date="2013-12-08T16:28:00Z">
        <w:r w:rsidR="00094F3D">
          <w:t xml:space="preserve"> we explore the case where the</w:t>
        </w:r>
        <w:r w:rsidR="00980567">
          <w:t xml:space="preserve"> communicative goal has two dimensions</w:t>
        </w:r>
        <w:r w:rsidR="00094F3D">
          <w:t>: the state of the world and the speaker’s affect</w:t>
        </w:r>
      </w:ins>
      <w:ins w:id="59" w:author="Justine Kao" w:date="2013-12-08T16:29:00Z">
        <w:r w:rsidR="00C33875">
          <w:t xml:space="preserve">. </w:t>
        </w:r>
      </w:ins>
      <w:del w:id="60" w:author="Justine Kao" w:date="2013-12-08T16:16:00Z">
        <w:r w:rsidR="00FA3338" w:rsidDel="00C37C83">
          <w:delText>W</w:delText>
        </w:r>
      </w:del>
      <w:del w:id="61" w:author="Justine Kao" w:date="2013-12-08T16:28:00Z">
        <w:r w:rsidR="00FA3338" w:rsidDel="00094F3D">
          <w:delText>e explore the cas</w:delText>
        </w:r>
        <w:r w:rsidR="0008038D" w:rsidDel="00094F3D">
          <w:delText>e where there are two dimensions</w:delText>
        </w:r>
        <w:r w:rsidR="00FA3338" w:rsidDel="00094F3D">
          <w:delText xml:space="preserve">: the state of the world and </w:delText>
        </w:r>
        <w:r w:rsidR="009076BF" w:rsidDel="00094F3D">
          <w:delText>the speaker’s</w:delText>
        </w:r>
        <w:r w:rsidR="00FA3338" w:rsidDel="00094F3D">
          <w:delText xml:space="preserve"> affect</w:delText>
        </w:r>
      </w:del>
      <w:del w:id="62" w:author="Justine Kao" w:date="2013-12-08T16:29:00Z">
        <w:r w:rsidR="00FA3338" w:rsidDel="00C33875">
          <w:delText>.</w:delText>
        </w:r>
      </w:del>
      <w:del w:id="63" w:author="Justine Kao" w:date="2013-12-08T16:17:00Z">
        <w:r w:rsidR="0008038D" w:rsidDel="002B38B4">
          <w:delText xml:space="preserve"> </w:delText>
        </w:r>
        <w:r w:rsidR="00B5571D" w:rsidDel="002B38B4">
          <w:delText xml:space="preserve">Modeling affect </w:delText>
        </w:r>
        <w:r w:rsidR="0008038D" w:rsidDel="002B38B4">
          <w:delText xml:space="preserve">allows us to </w:delText>
        </w:r>
        <w:r w:rsidR="002B5471" w:rsidDel="002B38B4">
          <w:delText xml:space="preserve">introduce </w:delText>
        </w:r>
      </w:del>
      <w:del w:id="64" w:author="Justine Kao" w:date="2013-12-08T16:15:00Z">
        <w:r w:rsidR="0008038D" w:rsidDel="00C37C83">
          <w:delText xml:space="preserve">rich </w:delText>
        </w:r>
      </w:del>
      <w:del w:id="65" w:author="Justine Kao" w:date="2013-12-08T16:17:00Z">
        <w:r w:rsidR="0008038D" w:rsidDel="002B38B4">
          <w:delText>social meaning</w:delText>
        </w:r>
      </w:del>
      <w:del w:id="66" w:author="Justine Kao" w:date="2013-12-08T16:15:00Z">
        <w:r w:rsidR="009076BF" w:rsidDel="00C37C83">
          <w:delText>s</w:delText>
        </w:r>
      </w:del>
      <w:del w:id="67" w:author="Justine Kao" w:date="2013-12-08T16:17:00Z">
        <w:r w:rsidR="0008038D" w:rsidDel="002B38B4">
          <w:delText xml:space="preserve"> </w:delText>
        </w:r>
        <w:r w:rsidR="000B6D27" w:rsidDel="002B38B4">
          <w:delText xml:space="preserve">to a formal model of </w:delText>
        </w:r>
        <w:r w:rsidR="009076BF" w:rsidDel="002B38B4">
          <w:delText>communication</w:delText>
        </w:r>
      </w:del>
      <w:del w:id="68" w:author="Justine Kao" w:date="2013-12-08T16:16:00Z">
        <w:r w:rsidR="009076BF" w:rsidDel="00C37C83">
          <w:delText xml:space="preserve">, </w:delText>
        </w:r>
        <w:r w:rsidR="00ED3752" w:rsidDel="00C37C83">
          <w:delText>where language is often used</w:delText>
        </w:r>
        <w:r w:rsidR="009076BF" w:rsidDel="00C37C83">
          <w:delText xml:space="preserve"> </w:delText>
        </w:r>
        <w:r w:rsidR="0008038D" w:rsidDel="00C37C83">
          <w:delText xml:space="preserve">not to </w:delText>
        </w:r>
        <w:r w:rsidR="009076BF" w:rsidDel="00C37C83">
          <w:delText>describe the world objectively</w:delText>
        </w:r>
        <w:r w:rsidR="008A2640" w:rsidDel="00C37C83">
          <w:delText xml:space="preserve"> but </w:delText>
        </w:r>
        <w:r w:rsidR="009076BF" w:rsidDel="00C37C83">
          <w:delText>to express subjective opinions and emotions</w:delText>
        </w:r>
      </w:del>
      <w:del w:id="69" w:author="Justine Kao" w:date="2013-12-08T16:28:00Z">
        <w:r w:rsidR="009076BF" w:rsidDel="00094F3D">
          <w:delText>.</w:delText>
        </w:r>
      </w:del>
      <w:del w:id="70" w:author="Justine Kao" w:date="2013-12-08T16:29:00Z">
        <w:r w:rsidR="009076BF" w:rsidDel="00C33875">
          <w:delText xml:space="preserve"> </w:delText>
        </w:r>
      </w:del>
      <w:r w:rsidR="00ED3752">
        <w:t>Considering these two dimensions, t</w:t>
      </w:r>
      <w:r w:rsidR="00283FB1">
        <w:t xml:space="preserve">he listener </w:t>
      </w:r>
      <w:del w:id="71" w:author="Justine Kao" w:date="2013-12-08T16:38:00Z">
        <w:r w:rsidR="00283FB1" w:rsidDel="00CD40C4">
          <w:delText xml:space="preserve">then </w:delText>
        </w:r>
      </w:del>
      <w:r w:rsidR="00283FB1">
        <w:t>performs joint inference o</w:t>
      </w:r>
      <w:r w:rsidR="005A5F6F">
        <w:t>n both the goal and the meaning:</w:t>
      </w:r>
    </w:p>
    <w:p w14:paraId="5BFA138D" w14:textId="23CCF71E" w:rsidR="00274256" w:rsidRPr="00A341C0" w:rsidRDefault="002B2F1E"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19B60E85"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del w:id="72" w:author="Leon Bergen" w:date="2013-12-08T03:13:00Z">
        <w:r w:rsidR="0010043E" w:rsidDel="0027574B">
          <w:delText xml:space="preserve">present </w:delText>
        </w:r>
      </w:del>
      <w:ins w:id="73" w:author="Leon Bergen" w:date="2013-12-08T03:13:00Z">
        <w:r w:rsidR="0027574B">
          <w:t xml:space="preserve">provide </w:t>
        </w:r>
      </w:ins>
      <w:r w:rsidR="0010043E">
        <w:t>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del w:id="74" w:author="Justine Kao" w:date="2013-12-08T16:43:00Z">
        <w:r w:rsidR="009F11C3" w:rsidDel="00476485">
          <w:delText>T</w:delText>
        </w:r>
        <w:r w:rsidR="00995458" w:rsidRPr="00802599" w:rsidDel="00476485">
          <w:delText>here are</w:delText>
        </w:r>
      </w:del>
      <w:ins w:id="75" w:author="Justine Kao" w:date="2013-12-08T16:43:00Z">
        <w:r w:rsidR="00476485">
          <w:t>We aim to model</w:t>
        </w:r>
      </w:ins>
      <w:r w:rsidR="00995458" w:rsidRPr="00802599">
        <w:t xml:space="preserve"> two</w:t>
      </w:r>
      <w:ins w:id="76" w:author="Justine Kao" w:date="2013-12-08T16:43:00Z">
        <w:r w:rsidR="002B20F6">
          <w:t xml:space="preserve"> particular</w:t>
        </w:r>
      </w:ins>
      <w:r w:rsidR="00995458" w:rsidRPr="00802599">
        <w:t xml:space="preserve"> </w:t>
      </w:r>
      <w:del w:id="77" w:author="Justine Kao" w:date="2013-12-08T16:43:00Z">
        <w:r w:rsidR="00995458" w:rsidRPr="00802599" w:rsidDel="00476485">
          <w:delText xml:space="preserve">particular </w:delText>
        </w:r>
      </w:del>
      <w:r w:rsidR="00995458" w:rsidRPr="00802599">
        <w:t>well-known phenomena regarding number interpretation</w:t>
      </w:r>
      <w:del w:id="78" w:author="Justine Kao" w:date="2013-12-08T16:43:00Z">
        <w:r w:rsidR="003F700D" w:rsidDel="002B20F6">
          <w:delText xml:space="preserve"> we aim to model</w:delText>
        </w:r>
      </w:del>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 xml:space="preserve">that prior knowledge about the relevant topic plays an important role in </w:t>
      </w:r>
      <w:del w:id="79" w:author="Justine Kao" w:date="2013-12-08T16:44:00Z">
        <w:r w:rsidR="00E659E6" w:rsidRPr="00802599" w:rsidDel="0082743C">
          <w:delText xml:space="preserve">interpreting </w:delText>
        </w:r>
      </w:del>
      <w:r w:rsidR="00E659E6" w:rsidRPr="00802599">
        <w:t>hype</w:t>
      </w:r>
      <w:r w:rsidR="00782EC1">
        <w:t xml:space="preserve">rbolic </w:t>
      </w:r>
      <w:ins w:id="80" w:author="Justine Kao" w:date="2013-12-08T16:44:00Z">
        <w:r w:rsidR="0082743C">
          <w:t>interpretation</w:t>
        </w:r>
      </w:ins>
      <w:del w:id="81" w:author="Justine Kao" w:date="2013-12-08T16:44:00Z">
        <w:r w:rsidR="00782EC1" w:rsidDel="0082743C">
          <w:delText>statements</w:delText>
        </w:r>
      </w:del>
      <w:r w:rsidR="00782EC1">
        <w:t xml:space="preserve">. Furthermore, </w:t>
      </w:r>
      <w:r w:rsidR="00E659E6">
        <w:t xml:space="preserve">our model </w:t>
      </w:r>
      <w:r w:rsidR="000E6804">
        <w:t>uses</w:t>
      </w:r>
      <w:ins w:id="82" w:author="Justine Kao" w:date="2013-12-08T16:44:00Z">
        <w:r w:rsidR="00D81DCD">
          <w:t xml:space="preserve"> </w:t>
        </w:r>
      </w:ins>
      <w:del w:id="83" w:author="Justine Kao" w:date="2013-12-08T16:44:00Z">
        <w:r w:rsidR="000E6804" w:rsidDel="00D81DCD">
          <w:delText xml:space="preserve"> alternative </w:delText>
        </w:r>
      </w:del>
      <w:r w:rsidR="000E6804">
        <w:t>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 xml:space="preserve">utterance costs </w:t>
      </w:r>
      <w:r w:rsidR="003B304F">
        <w:lastRenderedPageBreak/>
        <w:t>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7C431EC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ins w:id="84" w:author="Justine Kao" w:date="2013-12-08T16:49:00Z">
        <w:r w:rsidR="00A766DC">
          <w:t xml:space="preserve">the same number word used </w:t>
        </w:r>
        <w:r w:rsidR="00F07EFC">
          <w:t>in</w:t>
        </w:r>
        <w:r w:rsidR="00A766DC">
          <w:t xml:space="preserve"> different </w:t>
        </w:r>
      </w:ins>
      <w:r w:rsidR="004803C1">
        <w:t xml:space="preserve">domains </w:t>
      </w:r>
      <w:del w:id="85" w:author="Justine Kao" w:date="2013-12-08T16:49:00Z">
        <w:r w:rsidR="004803C1" w:rsidDel="00FC5134">
          <w:delText xml:space="preserve">with </w:delText>
        </w:r>
        <w:r w:rsidR="00004BA8" w:rsidDel="00FC5134">
          <w:delText xml:space="preserve">different prior distributions </w:delText>
        </w:r>
      </w:del>
      <w:r w:rsidR="00240108">
        <w:t xml:space="preserve">will </w:t>
      </w:r>
      <w:r w:rsidR="00C47636">
        <w:t>elicit</w:t>
      </w:r>
      <w:r w:rsidR="00A075AC">
        <w:t xml:space="preserve"> </w:t>
      </w:r>
      <w:r w:rsidR="00B323BF">
        <w:t>different</w:t>
      </w:r>
      <w:r w:rsidR="00A075AC">
        <w:t xml:space="preserve"> </w:t>
      </w:r>
      <w:r w:rsidR="00A107A3">
        <w:t>interpretations</w:t>
      </w:r>
      <w:del w:id="86" w:author="Justine Kao" w:date="2013-12-08T16:49:00Z">
        <w:r w:rsidR="00A107A3" w:rsidDel="00A015C6">
          <w:delText xml:space="preserve"> </w:delText>
        </w:r>
        <w:r w:rsidR="00F769E0" w:rsidDel="00A015C6">
          <w:delText>with</w:delText>
        </w:r>
        <w:r w:rsidR="00A107A3" w:rsidDel="00A015C6">
          <w:delText xml:space="preserve"> the same </w:delText>
        </w:r>
        <w:r w:rsidR="00B323BF" w:rsidDel="00A015C6">
          <w:delText>number word</w:delText>
        </w:r>
      </w:del>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w:t>
      </w:r>
      <w:del w:id="87" w:author="Justine Kao" w:date="2013-12-08T16:57:00Z">
        <w:r w:rsidR="00995458" w:rsidRPr="00802599" w:rsidDel="005C18E5">
          <w:delText>th</w:delText>
        </w:r>
      </w:del>
      <w:ins w:id="88" w:author="Justine Kao" w:date="2013-12-08T16:57:00Z">
        <w:r w:rsidR="005C18E5">
          <w:t xml:space="preserve">they have distinct </w:t>
        </w:r>
      </w:ins>
      <w:del w:id="89" w:author="Justine Kao" w:date="2013-12-08T16:48:00Z">
        <w:r w:rsidR="00995458" w:rsidRPr="00802599" w:rsidDel="00CC6FE6">
          <w:delText xml:space="preserve">ey </w:delText>
        </w:r>
        <w:r w:rsidR="00850756" w:rsidDel="00CC6FE6">
          <w:delText>have</w:delText>
        </w:r>
        <w:r w:rsidR="00985428" w:rsidDel="00CC6FE6">
          <w:delText xml:space="preserve"> </w:delText>
        </w:r>
        <w:r w:rsidR="007E7E12" w:rsidDel="00CC6FE6">
          <w:delText>different</w:delText>
        </w:r>
        <w:r w:rsidR="000745C4" w:rsidDel="00CC6FE6">
          <w:delText xml:space="preserve"> </w:delText>
        </w:r>
      </w:del>
      <w:r w:rsidR="000745C4">
        <w:t>prior</w:t>
      </w:r>
      <w:r w:rsidR="00985428">
        <w:t xml:space="preserve"> </w:t>
      </w:r>
      <w:r w:rsidR="00963449">
        <w:t>price</w:t>
      </w:r>
      <w:r w:rsidR="004641B3">
        <w:t xml:space="preserve"> distribution</w:t>
      </w:r>
      <w:ins w:id="90" w:author="Justine Kao" w:date="2013-12-08T16:58:00Z">
        <w:r w:rsidR="00C8591D">
          <w:t>s</w:t>
        </w:r>
      </w:ins>
      <w:del w:id="91" w:author="Justine Kao" w:date="2013-12-08T16:57:00Z">
        <w:r w:rsidR="004641B3" w:rsidDel="0048363F">
          <w:delText>s</w:delText>
        </w:r>
      </w:del>
      <w:r w:rsidR="004641B3">
        <w:t xml:space="preserve">, which we measured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w:t>
      </w:r>
      <w:del w:id="92" w:author="Leon Bergen" w:date="2013-12-08T03:15:00Z">
        <w:r w:rsidR="00995458" w:rsidRPr="00802599" w:rsidDel="00607369">
          <w:delText>equival</w:delText>
        </w:r>
        <w:r w:rsidR="00356F45" w:rsidDel="00607369">
          <w:delText xml:space="preserve">ent </w:delText>
        </w:r>
      </w:del>
      <w:ins w:id="93" w:author="Leon Bergen" w:date="2013-12-08T03:15:00Z">
        <w:r w:rsidR="00607369">
          <w:t xml:space="preserve">identical </w:t>
        </w:r>
      </w:ins>
      <w:r w:rsidR="00356F45">
        <w:t>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01427DE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w:t>
      </w:r>
      <w:ins w:id="94" w:author="Justine Kao" w:date="2013-12-08T16:59:00Z">
        <w:r w:rsidR="009625F9">
          <w:t>Since t</w:t>
        </w:r>
      </w:ins>
      <w:del w:id="95" w:author="Justine Kao" w:date="2013-12-08T16:59:00Z">
        <w:r w:rsidR="00CE26FC" w:rsidDel="009625F9">
          <w:delText>T</w:delText>
        </w:r>
      </w:del>
      <w:r w:rsidR="00CE26FC">
        <w:t xml:space="preserve">he pragmatic listener </w:t>
      </w:r>
      <w:ins w:id="96" w:author="Justine Kao" w:date="2013-12-08T16:59:00Z">
        <w:r w:rsidR="009D4CA0">
          <w:t xml:space="preserve">uses this information to </w:t>
        </w:r>
      </w:ins>
      <w:r w:rsidR="00CE26FC">
        <w:t>perform</w:t>
      </w:r>
      <w:del w:id="97" w:author="Justine Kao" w:date="2013-12-08T16:59:00Z">
        <w:r w:rsidR="00CE26FC" w:rsidDel="009D4CA0">
          <w:delText>s</w:delText>
        </w:r>
      </w:del>
      <w:r w:rsidR="00CE26FC">
        <w:t xml:space="preserve"> </w:t>
      </w:r>
      <w:r w:rsidR="002B29AB">
        <w:t xml:space="preserve">joint inference on the speaker’s communicative goal and the </w:t>
      </w:r>
      <w:r w:rsidR="005A6C2A">
        <w:t>meaning of the utterance</w:t>
      </w:r>
      <w:del w:id="98" w:author="Justine Kao" w:date="2013-12-08T16:59:00Z">
        <w:r w:rsidR="00836CFC" w:rsidDel="00AC05CD">
          <w:delText>. This leads him to</w:delText>
        </w:r>
      </w:del>
      <w:ins w:id="99" w:author="Justine Kao" w:date="2013-12-08T16:59:00Z">
        <w:r w:rsidR="00AC05CD">
          <w:t>, he</w:t>
        </w:r>
      </w:ins>
      <w:r w:rsidR="00836CFC">
        <w:t xml:space="preserve"> infer</w:t>
      </w:r>
      <w:ins w:id="100" w:author="Justine Kao" w:date="2013-12-08T16:59:00Z">
        <w:r w:rsidR="00AC05CD">
          <w:t>s</w:t>
        </w:r>
      </w:ins>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58A5E68"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xml:space="preserve">, for example: “The </w:t>
      </w:r>
      <w:r w:rsidR="00DE39C6">
        <w:lastRenderedPageBreak/>
        <w:t>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w:t>
      </w:r>
      <w:ins w:id="101" w:author="Justine Kao" w:date="2013-12-08T17:00:00Z">
        <w:r w:rsidR="004E5163">
          <w:t xml:space="preserve"> as hyperbolic</w:t>
        </w:r>
      </w:ins>
      <w:r w:rsidR="000C1448" w:rsidRPr="00802599">
        <w:t xml:space="preserve"> </w:t>
      </w:r>
      <w:del w:id="102" w:author="Justine Kao" w:date="2013-12-08T17:01:00Z">
        <w:r w:rsidR="000C1448" w:rsidRPr="00802599" w:rsidDel="004E5163">
          <w:delText xml:space="preserve">whose </w:delText>
        </w:r>
      </w:del>
      <w:ins w:id="103" w:author="Justine Kao" w:date="2013-12-08T18:02:00Z">
        <w:r w:rsidR="004B2959">
          <w:t>when</w:t>
        </w:r>
      </w:ins>
      <w:ins w:id="104" w:author="Justine Kao" w:date="2013-12-08T17:01:00Z">
        <w:r w:rsidR="004E5163">
          <w:t xml:space="preserve"> their</w:t>
        </w:r>
        <w:r w:rsidR="004E5163" w:rsidRPr="00802599">
          <w:t xml:space="preserve"> </w:t>
        </w:r>
      </w:ins>
      <w:r w:rsidR="000C1448" w:rsidRPr="00802599">
        <w:t>literal meanings have l</w:t>
      </w:r>
      <w:r w:rsidR="000C1448">
        <w:t>ow</w:t>
      </w:r>
      <w:ins w:id="105" w:author="Justine Kao" w:date="2013-12-08T18:02:00Z">
        <w:r w:rsidR="004B2959">
          <w:t>er</w:t>
        </w:r>
      </w:ins>
      <w:r w:rsidR="000C1448">
        <w:t xml:space="preserve"> probabilities under the item’</w:t>
      </w:r>
      <w:r w:rsidR="000C1448" w:rsidRPr="00802599">
        <w:t xml:space="preserve">s prior price distribution </w:t>
      </w:r>
      <w:del w:id="106" w:author="Justine Kao" w:date="2013-12-08T17:00:00Z">
        <w:r w:rsidR="00C93549" w:rsidDel="004E5163">
          <w:delText xml:space="preserve">as hyperbolic </w:delText>
        </w:r>
      </w:del>
      <w:r w:rsidR="000C1448">
        <w:t>(</w:t>
      </w:r>
      <w:proofErr w:type="gramStart"/>
      <w:r w:rsidR="000C1448">
        <w:t>F(</w:t>
      </w:r>
      <w:proofErr w:type="gramEnd"/>
      <w:r w:rsidR="000C1448">
        <w:t>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w:t>
      </w:r>
      <w:proofErr w:type="gramStart"/>
      <w:r w:rsidR="00186BAA">
        <w:t>F(</w:t>
      </w:r>
      <w:proofErr w:type="gramEnd"/>
      <w:r w:rsidR="00186BAA">
        <w:t>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w:t>
      </w:r>
      <w:del w:id="107" w:author="Justine Kao" w:date="2013-12-08T17:01:00Z">
        <w:r w:rsidR="001851A9" w:rsidDel="0073311B">
          <w:delText xml:space="preserve"> </w:delText>
        </w:r>
      </w:del>
      <w:ins w:id="108" w:author="Justine Kao" w:date="2013-12-08T17:01:00Z">
        <w:r w:rsidR="0073311B">
          <w:t xml:space="preserve"> </w:t>
        </w:r>
      </w:ins>
      <w:r w:rsidR="001851A9">
        <w:t>that model</w:t>
      </w:r>
      <w:r w:rsidR="00C455C0" w:rsidRPr="00802599">
        <w:t xml:space="preserve"> predictions </w:t>
      </w:r>
      <w:r w:rsidR="00D80D3D">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36D0BB80"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w:t>
      </w:r>
      <w:del w:id="109" w:author="Justine Kao" w:date="2013-12-08T17:01:00Z">
        <w:r w:rsidR="00893737" w:rsidDel="0073311B">
          <w:delText xml:space="preserve">different </w:delText>
        </w:r>
      </w:del>
      <w:r w:rsidR="00893737" w:rsidRPr="00802599">
        <w:t xml:space="preserve">effects </w:t>
      </w:r>
      <w:del w:id="110" w:author="Justine Kao" w:date="2013-12-08T17:02:00Z">
        <w:r w:rsidR="00893737" w:rsidRPr="00802599" w:rsidDel="0073311B">
          <w:delText>that we observe</w:delText>
        </w:r>
      </w:del>
      <w:ins w:id="111" w:author="Justine Kao" w:date="2013-12-08T17:02:00Z">
        <w:r w:rsidR="0073311B">
          <w:t>observed</w:t>
        </w:r>
      </w:ins>
      <w:r w:rsidR="00893737" w:rsidRPr="00802599">
        <w:t xml:space="pre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w:t>
      </w:r>
      <w:ins w:id="112" w:author="Leon Bergen" w:date="2013-12-08T03:21:00Z">
        <w:r w:rsidR="00024D2E">
          <w:t xml:space="preserve"> </w:t>
        </w:r>
        <w:del w:id="113" w:author="Justine Kao" w:date="2013-12-08T15:50:00Z">
          <w:r w:rsidR="00024D2E" w:rsidDel="0032190F">
            <w:delText xml:space="preserve">either </w:delText>
          </w:r>
        </w:del>
        <w:r w:rsidR="00024D2E">
          <w:t xml:space="preserve">meaning </w:t>
        </w:r>
      </w:ins>
      <w:ins w:id="114" w:author="Justine Kao" w:date="2013-12-08T15:50:00Z">
        <w:r w:rsidR="0032190F">
          <w:t xml:space="preserve">either </w:t>
        </w:r>
      </w:ins>
      <w:ins w:id="115" w:author="Leon Bergen" w:date="2013-12-08T03:21:00Z">
        <w:r w:rsidR="00024D2E">
          <w:t>1000 or</w:t>
        </w:r>
      </w:ins>
      <w:del w:id="116" w:author="Leon Bergen" w:date="2013-12-08T03:21:00Z">
        <w:r w:rsidR="007D67C5" w:rsidDel="00024D2E">
          <w:delText xml:space="preserve"> 1000 but also probably</w:delText>
        </w:r>
      </w:del>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w:t>
      </w:r>
      <w:del w:id="117" w:author="Justine Kao" w:date="2013-12-08T18:03:00Z">
        <w:r w:rsidR="00B25AE0" w:rsidRPr="00802599" w:rsidDel="00EA2E74">
          <w:delText>interpret</w:delText>
        </w:r>
        <w:r w:rsidR="007D67C5" w:rsidDel="00EA2E74">
          <w:delText>s</w:delText>
        </w:r>
        <w:r w:rsidR="00B25AE0" w:rsidRPr="00802599" w:rsidDel="00EA2E74">
          <w:delText xml:space="preserve"> the utterance hyperbolically and </w:delText>
        </w:r>
      </w:del>
      <w:r w:rsidR="00B25AE0" w:rsidRPr="00802599">
        <w:t>place</w:t>
      </w:r>
      <w:r w:rsidR="007D67C5">
        <w:t>s</w:t>
      </w:r>
      <w:r w:rsidR="00B25AE0" w:rsidRPr="00802599">
        <w:t xml:space="preserve"> </w:t>
      </w:r>
      <w:ins w:id="118" w:author="Justine Kao" w:date="2013-12-08T18:03:00Z">
        <w:r w:rsidR="00EA2E74">
          <w:t xml:space="preserve">interpretation </w:t>
        </w:r>
      </w:ins>
      <w:r w:rsidR="00B25AE0" w:rsidRPr="00802599">
        <w:t xml:space="preserve">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w:t>
      </w:r>
      <w:del w:id="119" w:author="Justine Kao" w:date="2013-12-08T17:02:00Z">
        <w:r w:rsidR="00D0144A" w:rsidDel="002659DC">
          <w:delText xml:space="preserve">and </w:delText>
        </w:r>
      </w:del>
      <w:ins w:id="120" w:author="Justine Kao" w:date="2013-12-08T17:02:00Z">
        <w:r w:rsidR="002659DC">
          <w:t xml:space="preserve">that </w:t>
        </w:r>
      </w:ins>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w:t>
      </w:r>
      <w:del w:id="121" w:author="Justine Kao" w:date="2013-12-08T17:02:00Z">
        <w:r w:rsidR="00DE27FC" w:rsidDel="006F6151">
          <w:delText xml:space="preserve"> in</w:delText>
        </w:r>
      </w:del>
      <w:r w:rsidR="00DE27FC">
        <w:t xml:space="preserve">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proofErr w:type="spellStart"/>
      <w:r w:rsidR="00C67F38">
        <w:t>lesioned</w:t>
      </w:r>
      <w:proofErr w:type="spellEnd"/>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w:t>
      </w:r>
      <w:del w:id="122" w:author="Justine Kao" w:date="2013-12-08T17:03:00Z">
        <w:r w:rsidR="00194E49" w:rsidRPr="00802599" w:rsidDel="006F6151">
          <w:delText>take into account</w:delText>
        </w:r>
      </w:del>
      <w:ins w:id="123" w:author="Justine Kao" w:date="2013-12-08T17:03:00Z">
        <w:r w:rsidR="006F6151">
          <w:t>use their knowledge of</w:t>
        </w:r>
        <w:r w:rsidR="007D2597">
          <w:t xml:space="preserve"> a domain’s </w:t>
        </w:r>
      </w:ins>
      <w:del w:id="124" w:author="Justine Kao" w:date="2013-12-08T17:03:00Z">
        <w:r w:rsidR="00194E49" w:rsidRPr="00802599" w:rsidDel="007D2597">
          <w:delText xml:space="preserve"> the </w:delText>
        </w:r>
      </w:del>
      <w:r w:rsidR="00194E49" w:rsidRPr="00802599">
        <w:t xml:space="preserve">prior distribution </w:t>
      </w:r>
      <w:del w:id="125" w:author="Justine Kao" w:date="2013-12-08T17:03:00Z">
        <w:r w:rsidR="00194E49" w:rsidRPr="00802599" w:rsidDel="0005147F">
          <w:delText xml:space="preserve">of </w:delText>
        </w:r>
        <w:r w:rsidR="004C2598" w:rsidDel="0005147F">
          <w:delText xml:space="preserve">item </w:delText>
        </w:r>
        <w:r w:rsidR="00194E49" w:rsidRPr="00802599" w:rsidDel="0005147F">
          <w:delText>prices when inferring</w:delText>
        </w:r>
      </w:del>
      <w:ins w:id="126" w:author="Justine Kao" w:date="2013-12-08T17:03:00Z">
        <w:r w:rsidR="0005147F">
          <w:t>to infer</w:t>
        </w:r>
      </w:ins>
      <w:r w:rsidR="00194E49" w:rsidRPr="00802599">
        <w:t xml:space="preserve">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proofErr w:type="spellStart"/>
      <w:r w:rsidR="0087675C">
        <w:t>lesioned</w:t>
      </w:r>
      <w:proofErr w:type="spellEnd"/>
      <w:r w:rsidR="0087675C">
        <w:t xml:space="preserve"> model does not</w:t>
      </w:r>
      <w:ins w:id="127" w:author="Justine Kao" w:date="2013-12-08T17:04:00Z">
        <w:r w:rsidR="00511603">
          <w:t xml:space="preserve"> distinguish between round and sharp utterances</w:t>
        </w:r>
      </w:ins>
      <w:r w:rsidR="0087675C">
        <w: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43599A62"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w:t>
      </w:r>
      <w:del w:id="128" w:author="Leon Bergen" w:date="2013-12-08T03:24:00Z">
        <w:r w:rsidR="005A137B" w:rsidDel="00125DC3">
          <w:delText xml:space="preserve">significantly </w:delText>
        </w:r>
      </w:del>
      <w:r w:rsidR="005A137B">
        <w:t xml:space="preserve">predicts human interpretations of </w:t>
      </w:r>
      <w:r w:rsidR="008B6DA4">
        <w:t>the utterances’ affective subtext</w:t>
      </w:r>
      <w:ins w:id="129" w:author="Leon Bergen" w:date="2013-12-08T03:24:00Z">
        <w:r w:rsidR="00125DC3">
          <w:t xml:space="preserve"> significantly better than chance</w:t>
        </w:r>
      </w:ins>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w:t>
      </w:r>
      <w:r w:rsidR="009B2EB6" w:rsidRPr="00802599">
        <w:lastRenderedPageBreak/>
        <w:t xml:space="preserve">utterances are interpreted as conveying more affect than literal utterances. Both effects are replicated by the full model, but not by </w:t>
      </w:r>
      <w:r w:rsidR="00C56A3E">
        <w:t xml:space="preserve">the </w:t>
      </w:r>
      <w:proofErr w:type="spellStart"/>
      <w:r w:rsidR="00C56A3E">
        <w:t>lesioned</w:t>
      </w:r>
      <w:proofErr w:type="spellEnd"/>
      <w:r w:rsidR="00C56A3E">
        <w:t xml:space="preserve"> model</w:t>
      </w:r>
      <w:r w:rsidR="009B2EB6" w:rsidRPr="00802599">
        <w:t xml:space="preserve">. This </w:t>
      </w:r>
      <w:r w:rsidR="00B670F0">
        <w:t>shows</w:t>
      </w:r>
      <w:r w:rsidR="009B2EB6" w:rsidRPr="00802599">
        <w:t xml:space="preserve"> that </w:t>
      </w:r>
      <w:r w:rsidR="00DB067A">
        <w:t xml:space="preserve">the </w:t>
      </w:r>
      <w:del w:id="130" w:author="Justine Kao" w:date="2013-12-08T17:05:00Z">
        <w:r w:rsidR="00CE0AD8" w:rsidDel="00B544E5">
          <w:delText xml:space="preserve">rich </w:delText>
        </w:r>
      </w:del>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137FA610" w:rsidR="00995458" w:rsidRPr="00ED1FC0" w:rsidRDefault="005F7283" w:rsidP="006721C2">
      <w:pPr>
        <w:pStyle w:val="Paragraph"/>
      </w:pPr>
      <w:r>
        <w:t>We</w:t>
      </w:r>
      <w:ins w:id="131" w:author="Leon Bergen" w:date="2013-12-08T03:25:00Z">
        <w:r w:rsidR="001853BD">
          <w:t xml:space="preserve"> have</w:t>
        </w:r>
      </w:ins>
      <w:r>
        <w:t xml:space="preserve"> present</w:t>
      </w:r>
      <w:ins w:id="132" w:author="Leon Bergen" w:date="2013-12-08T03:25:00Z">
        <w:r w:rsidR="001853BD">
          <w:t>ed</w:t>
        </w:r>
      </w:ins>
      <w:r>
        <w:t xml:space="preserve">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del w:id="133" w:author="Leon Bergen" w:date="2013-12-08T03:26:00Z">
        <w:r w:rsidR="006721C2" w:rsidDel="001853BD">
          <w:delText xml:space="preserve">also </w:delText>
        </w:r>
      </w:del>
      <w:r w:rsidR="006721C2">
        <w:t>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lastRenderedPageBreak/>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4E14B788" w:rsidR="00FD3E8D" w:rsidRPr="00D40F75" w:rsidRDefault="00D73714" w:rsidP="00FD3E8D">
      <w:pPr>
        <w:pStyle w:val="Legend"/>
        <w:rPr>
          <w:i/>
          <w:sz w:val="18"/>
          <w:szCs w:val="18"/>
        </w:rPr>
      </w:pPr>
      <w:r w:rsidRPr="007443BB">
        <w:rPr>
          <w:b/>
        </w:rPr>
        <w:t>Fig. 1</w:t>
      </w:r>
      <w:r>
        <w:t xml:space="preserve">. </w:t>
      </w:r>
      <w:r w:rsidR="00BF429B">
        <w:t>Each</w:t>
      </w:r>
      <w:r w:rsidR="00F75EF5">
        <w:t xml:space="preserve"> </w:t>
      </w:r>
      <w:ins w:id="134" w:author="Justine Kao" w:date="2013-12-08T17:27:00Z">
        <w:r w:rsidR="00C4432C">
          <w:t xml:space="preserve">vertical </w:t>
        </w:r>
      </w:ins>
      <w:r w:rsidR="00F75EF5">
        <w:t xml:space="preserve">panel </w:t>
      </w:r>
      <w:ins w:id="135" w:author="Justine Kao" w:date="2013-12-08T17:27:00Z">
        <w:r w:rsidR="00C4432C">
          <w:t xml:space="preserve">column </w:t>
        </w:r>
      </w:ins>
      <w:r w:rsidR="00F75EF5">
        <w:t xml:space="preserve">shows the probabilities of </w:t>
      </w:r>
      <w:ins w:id="136" w:author="Justine Kao" w:date="2013-12-08T17:27:00Z">
        <w:r w:rsidR="00F120B0">
          <w:t xml:space="preserve">different </w:t>
        </w:r>
      </w:ins>
      <w:del w:id="137" w:author="Justine Kao" w:date="2013-12-08T17:27:00Z">
        <w:r w:rsidR="00F75EF5" w:rsidDel="00F120B0">
          <w:delText xml:space="preserve">a </w:delText>
        </w:r>
      </w:del>
      <w:r w:rsidR="00F75EF5">
        <w:t>kind</w:t>
      </w:r>
      <w:ins w:id="138" w:author="Justine Kao" w:date="2013-12-08T17:27:00Z">
        <w:r w:rsidR="00F120B0">
          <w:t>s</w:t>
        </w:r>
      </w:ins>
      <w:r w:rsidR="00F75EF5">
        <w:t xml:space="preserve"> of interpretation</w:t>
      </w:r>
      <w:ins w:id="139" w:author="Justine Kao" w:date="2013-12-08T17:27:00Z">
        <w:r w:rsidR="001C0911">
          <w:t>s</w:t>
        </w:r>
      </w:ins>
      <w:del w:id="140" w:author="Justine Kao" w:date="2013-12-08T17:23:00Z">
        <w:r w:rsidR="00F75EF5" w:rsidDel="0094524B">
          <w:delText xml:space="preserve"> </w:delText>
        </w:r>
        <w:r w:rsidR="00113821" w:rsidDel="0094524B">
          <w:delText xml:space="preserve">(exact, fuzzy, hyperbolic, and </w:delText>
        </w:r>
        <w:r w:rsidR="00F75EF5" w:rsidDel="0094524B">
          <w:delText>affective)</w:delText>
        </w:r>
      </w:del>
      <w:r w:rsidR="00F75EF5">
        <w:t xml:space="preserve"> </w:t>
      </w:r>
      <w:del w:id="141" w:author="Justine Kao" w:date="2013-12-08T17:23:00Z">
        <w:r w:rsidR="00F75EF5" w:rsidDel="00007DB3">
          <w:delText xml:space="preserve">across </w:delText>
        </w:r>
      </w:del>
      <w:del w:id="142" w:author="Justine Kao" w:date="2013-12-08T17:27:00Z">
        <w:r w:rsidR="00F75EF5" w:rsidDel="001C0911">
          <w:delText>utterance</w:delText>
        </w:r>
      </w:del>
      <w:ins w:id="143" w:author="Justine Kao" w:date="2013-12-08T17:28:00Z">
        <w:r w:rsidR="00AE3735">
          <w:t>given</w:t>
        </w:r>
      </w:ins>
      <w:ins w:id="144" w:author="Justine Kao" w:date="2013-12-08T17:27:00Z">
        <w:r w:rsidR="001C0911">
          <w:t xml:space="preserve"> utterances about an item.</w:t>
        </w:r>
      </w:ins>
      <w:del w:id="145" w:author="Justine Kao" w:date="2013-12-08T17:23:00Z">
        <w:r w:rsidR="00F75EF5" w:rsidDel="00007DB3">
          <w:delText>s</w:delText>
        </w:r>
        <w:r w:rsidR="00F75EF5" w:rsidDel="009D630B">
          <w:delText xml:space="preserve">. </w:delText>
        </w:r>
        <w:r w:rsidR="00AF5CA0" w:rsidDel="009D630B">
          <w:delText xml:space="preserve">The model </w:delText>
        </w:r>
        <w:r w:rsidR="00113821" w:rsidDel="009D630B">
          <w:delText>interprets sh</w:delText>
        </w:r>
        <w:r w:rsidR="00336D09" w:rsidDel="009D630B">
          <w:delText>arp utterances more exactly and</w:delText>
        </w:r>
        <w:r w:rsidR="00113821" w:rsidDel="009D630B">
          <w:delText xml:space="preserve"> utterances </w:delText>
        </w:r>
        <w:r w:rsidR="00711112" w:rsidDel="009D630B">
          <w:delText>with unlikely</w:delText>
        </w:r>
        <w:r w:rsidR="00336D09" w:rsidDel="009D630B">
          <w:delText xml:space="preserve"> literal meanings </w:delText>
        </w:r>
        <w:r w:rsidR="00113821" w:rsidDel="009D630B">
          <w:delText>more hyperbolically.</w:delText>
        </w:r>
        <w:r w:rsidR="00D40F75" w:rsidDel="009D630B">
          <w:delText xml:space="preserve"> </w:delText>
        </w:r>
        <w:r w:rsidR="006056A9" w:rsidDel="009D630B">
          <w:delText>It also interprets higher utterances as conveying more affect</w:delText>
        </w:r>
        <w:r w:rsidR="00817D34" w:rsidDel="009D630B">
          <w:delText>.</w:delText>
        </w:r>
      </w:del>
    </w:p>
    <w:p w14:paraId="112D5E0D" w14:textId="7CE128AF" w:rsidR="009D3DC6" w:rsidRPr="00D40F75" w:rsidRDefault="009D3DC6" w:rsidP="00D73714">
      <w:pPr>
        <w:pStyle w:val="Legend"/>
        <w:rPr>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416DB769" w:rsidR="001A3AA4" w:rsidRPr="00D40F75" w:rsidRDefault="00D40F75" w:rsidP="002E2FEB">
      <w:pPr>
        <w:pStyle w:val="Legend"/>
      </w:pPr>
      <w:r>
        <w:rPr>
          <w:b/>
        </w:rPr>
        <w:t>Fig. 2.</w:t>
      </w:r>
      <w:r>
        <w:t xml:space="preserve"> </w:t>
      </w:r>
      <w:r w:rsidR="00D72DD9">
        <w:t xml:space="preserve">(A) </w:t>
      </w:r>
      <w:del w:id="146" w:author="Justine Kao" w:date="2013-12-08T17:28:00Z">
        <w:r w:rsidR="00A879C7" w:rsidDel="00C00577">
          <w:delText>C</w:delText>
        </w:r>
        <w:r w:rsidR="00D72DD9" w:rsidDel="00C00577">
          <w:delText>orrelation between</w:delText>
        </w:r>
      </w:del>
      <w:ins w:id="147" w:author="Justine Kao" w:date="2013-12-08T17:28:00Z">
        <w:r w:rsidR="007935AC">
          <w:t>Scatter</w:t>
        </w:r>
        <w:r w:rsidR="00C00577">
          <w:t>plot with</w:t>
        </w:r>
      </w:ins>
      <w:r w:rsidR="00D72DD9">
        <w:t xml:space="preserve"> </w:t>
      </w:r>
      <w:r w:rsidR="00A509BA">
        <w:t xml:space="preserve">model predictions </w:t>
      </w:r>
      <w:ins w:id="148" w:author="Justine Kao" w:date="2013-12-08T17:28:00Z">
        <w:r w:rsidR="009B2BEE">
          <w:t>(x-</w:t>
        </w:r>
        <w:r w:rsidR="00C00577">
          <w:t xml:space="preserve">axis) </w:t>
        </w:r>
      </w:ins>
      <w:r w:rsidR="00A509BA">
        <w:t xml:space="preserve">and average human responses </w:t>
      </w:r>
      <w:ins w:id="149" w:author="Justine Kao" w:date="2013-12-08T17:28:00Z">
        <w:r w:rsidR="009B2BEE">
          <w:t>(y-</w:t>
        </w:r>
        <w:r w:rsidR="00C00577">
          <w:t xml:space="preserve">axis) </w:t>
        </w:r>
      </w:ins>
      <w:r w:rsidR="00A509BA">
        <w:t xml:space="preserve">for </w:t>
      </w:r>
      <w:del w:id="150" w:author="Justine Kao" w:date="2013-12-08T17:28:00Z">
        <w:r w:rsidR="00A509BA" w:rsidDel="009B2BEE">
          <w:delText xml:space="preserve">the </w:delText>
        </w:r>
      </w:del>
      <w:r w:rsidR="00A509BA">
        <w:t>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w:t>
      </w:r>
      <w:del w:id="151" w:author="Justine Kao" w:date="2013-12-08T18:04:00Z">
        <w:r w:rsidR="00A509BA" w:rsidDel="00BA3E71">
          <w:delText xml:space="preserve">. </w:delText>
        </w:r>
        <w:r w:rsidR="00564469" w:rsidDel="00BA3E71">
          <w:delText>M</w:delText>
        </w:r>
        <w:r w:rsidR="00CC0B5A" w:rsidDel="00BA3E71">
          <w:delText>odel predictions and human data are highly correlated for all item</w:delText>
        </w:r>
        <w:r w:rsidR="005A34C7" w:rsidDel="00BA3E71">
          <w:delText xml:space="preserve"> types and interpretation kinds</w:delText>
        </w:r>
      </w:del>
      <w:del w:id="152" w:author="Justine Kao" w:date="2013-12-08T17:29:00Z">
        <w:r w:rsidR="005A34C7" w:rsidDel="009B2BEE">
          <w:delText xml:space="preserve">, with an </w:delText>
        </w:r>
      </w:del>
      <w:del w:id="153" w:author="Justine Kao" w:date="2013-12-08T18:04:00Z">
        <w:r w:rsidR="005A34C7" w:rsidDel="00BA3E71">
          <w:delText>overall correlation</w:delText>
        </w:r>
      </w:del>
      <w:del w:id="154" w:author="Justine Kao" w:date="2013-12-08T17:29:00Z">
        <w:r w:rsidR="005A34C7" w:rsidDel="009B2BEE">
          <w:delText xml:space="preserve"> of r=0.974</w:delText>
        </w:r>
      </w:del>
      <w:r w:rsidR="005A34C7">
        <w:t xml:space="preserve">. (B) </w:t>
      </w:r>
      <w:ins w:id="155" w:author="Justine Kao" w:date="2013-12-08T17:55:00Z">
        <w:r w:rsidR="00C157EE">
          <w:t>Human</w:t>
        </w:r>
      </w:ins>
      <w:ins w:id="156" w:author="Justine Kao" w:date="2013-12-08T17:56:00Z">
        <w:r w:rsidR="00C56A2F">
          <w:t>s’</w:t>
        </w:r>
      </w:ins>
      <w:ins w:id="157" w:author="Justine Kao" w:date="2013-12-08T17:55:00Z">
        <w:r w:rsidR="00C157EE">
          <w:t xml:space="preserve"> </w:t>
        </w:r>
      </w:ins>
      <w:ins w:id="158" w:author="Justine Kao" w:date="2013-12-08T17:31:00Z">
        <w:r w:rsidR="00C157EE">
          <w:t>i</w:t>
        </w:r>
      </w:ins>
      <w:ins w:id="159" w:author="Justine Kao" w:date="2013-12-08T17:29:00Z">
        <w:r w:rsidR="00555E08">
          <w:t xml:space="preserve">nterpretation </w:t>
        </w:r>
      </w:ins>
      <w:del w:id="160" w:author="Justine Kao" w:date="2013-12-08T17:30:00Z">
        <w:r w:rsidR="00C51A5A" w:rsidDel="003B7E5D">
          <w:delText>The rightmost panel shows humans’ average interpretations of the utterance</w:delText>
        </w:r>
      </w:del>
      <w:ins w:id="161" w:author="Justine Kao" w:date="2013-12-08T17:30:00Z">
        <w:r w:rsidR="003B7E5D">
          <w:t xml:space="preserve">of </w:t>
        </w:r>
      </w:ins>
      <w:ins w:id="162" w:author="Justine Kao" w:date="2013-12-08T17:55:00Z">
        <w:r w:rsidR="00AD2EC7">
          <w:t>an utterance</w:t>
        </w:r>
      </w:ins>
      <w:del w:id="163" w:author="Justine Kao" w:date="2013-12-08T17:55:00Z">
        <w:r w:rsidR="00C51A5A" w:rsidDel="00AD2EC7">
          <w:delText xml:space="preserve"> “The electric kettle cost 1,000 dollars</w:delText>
        </w:r>
      </w:del>
      <w:del w:id="164" w:author="Justine Kao" w:date="2013-12-08T17:30:00Z">
        <w:r w:rsidR="00C51A5A" w:rsidDel="003B7E5D">
          <w:delText>.</w:delText>
        </w:r>
      </w:del>
      <w:del w:id="165" w:author="Justine Kao" w:date="2013-12-08T17:55:00Z">
        <w:r w:rsidR="00C51A5A" w:rsidDel="00AD2EC7">
          <w:delText>”</w:delText>
        </w:r>
      </w:del>
      <w:ins w:id="166" w:author="Justine Kao" w:date="2013-12-08T17:30:00Z">
        <w:r w:rsidR="003B7E5D">
          <w:t xml:space="preserve"> </w:t>
        </w:r>
      </w:ins>
      <w:ins w:id="167" w:author="Justine Kao" w:date="2013-12-08T17:55:00Z">
        <w:r w:rsidR="00990022">
          <w:t xml:space="preserve">(rightmost panel) and </w:t>
        </w:r>
        <w:r w:rsidR="00D02ACC">
          <w:t xml:space="preserve">model predictions </w:t>
        </w:r>
      </w:ins>
      <w:ins w:id="168" w:author="Justine Kao" w:date="2013-12-08T17:30:00Z">
        <w:r w:rsidR="003B7E5D">
          <w:t xml:space="preserve">given </w:t>
        </w:r>
        <w:r w:rsidR="00FA67D1">
          <w:t>different communicative goals.</w:t>
        </w:r>
      </w:ins>
      <w:r w:rsidR="00C51A5A">
        <w:t xml:space="preserve"> </w:t>
      </w:r>
      <w:del w:id="169" w:author="Justine Kao" w:date="2013-12-08T17:30:00Z">
        <w:r w:rsidR="00D144F6" w:rsidDel="00A5498B">
          <w:delText>Model comparison</w:delText>
        </w:r>
        <w:r w:rsidR="00B10EAB" w:rsidDel="00A5498B">
          <w:delText xml:space="preserve"> </w:delText>
        </w:r>
        <w:r w:rsidR="005B0FDA" w:rsidDel="00A5498B">
          <w:delText xml:space="preserve">shows </w:delText>
        </w:r>
        <w:r w:rsidR="00B10EAB" w:rsidDel="00A5498B">
          <w:delText>that</w:delText>
        </w:r>
      </w:del>
      <w:ins w:id="170" w:author="Justine Kao" w:date="2013-12-08T17:30:00Z">
        <w:r w:rsidR="00A5498B">
          <w:t>A model that considers both</w:t>
        </w:r>
      </w:ins>
      <w:r w:rsidR="00B10EAB">
        <w:t xml:space="preserve"> affect and precision goals</w:t>
      </w:r>
      <w:r w:rsidR="00E137BB">
        <w:t xml:space="preserve"> </w:t>
      </w:r>
      <w:ins w:id="171" w:author="Justine Kao" w:date="2013-12-08T17:31:00Z">
        <w:r w:rsidR="00943532">
          <w:t>(3</w:t>
        </w:r>
        <w:r w:rsidR="00943532" w:rsidRPr="00943532">
          <w:rPr>
            <w:vertAlign w:val="superscript"/>
            <w:rPrChange w:id="172" w:author="Justine Kao" w:date="2013-12-08T17:31:00Z">
              <w:rPr/>
            </w:rPrChange>
          </w:rPr>
          <w:t>rd</w:t>
        </w:r>
        <w:r w:rsidR="00943532">
          <w:t xml:space="preserve"> panel from the left) </w:t>
        </w:r>
      </w:ins>
      <w:del w:id="173" w:author="Justine Kao" w:date="2013-12-08T17:30:00Z">
        <w:r w:rsidR="00E137BB" w:rsidDel="0029575D">
          <w:delText xml:space="preserve">are both needed to </w:delText>
        </w:r>
      </w:del>
      <w:ins w:id="174" w:author="Justine Kao" w:date="2013-12-08T17:30:00Z">
        <w:r w:rsidR="0029575D">
          <w:t xml:space="preserve">closely </w:t>
        </w:r>
      </w:ins>
      <w:r w:rsidR="00E137BB">
        <w:t>match</w:t>
      </w:r>
      <w:ins w:id="175" w:author="Justine Kao" w:date="2013-12-08T17:31:00Z">
        <w:r w:rsidR="00A56522">
          <w:t>es</w:t>
        </w:r>
      </w:ins>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2F7FD787" w:rsidR="00D40F75" w:rsidRDefault="00D40F75" w:rsidP="00D40F75">
      <w:pPr>
        <w:pStyle w:val="Legend"/>
      </w:pPr>
      <w:r>
        <w:rPr>
          <w:b/>
        </w:rPr>
        <w:lastRenderedPageBreak/>
        <w:t>Fig. 3.</w:t>
      </w:r>
      <w:r>
        <w:t xml:space="preserve"> </w:t>
      </w:r>
      <w:r w:rsidR="00E137BB">
        <w:t>(A)</w:t>
      </w:r>
      <w:r w:rsidR="00D54DAB">
        <w:t xml:space="preserve"> </w:t>
      </w:r>
      <w:ins w:id="176" w:author="Justine Kao" w:date="2013-12-08T17:32:00Z">
        <w:r w:rsidR="000247C7">
          <w:t>Probability of hyperbolic interpretation across utterances</w:t>
        </w:r>
      </w:ins>
      <w:ins w:id="177" w:author="Justine Kao" w:date="2013-12-08T17:44:00Z">
        <w:r w:rsidR="00F47843">
          <w:t xml:space="preserve"> and </w:t>
        </w:r>
      </w:ins>
      <w:ins w:id="178" w:author="Justine Kao" w:date="2013-12-08T17:46:00Z">
        <w:r w:rsidR="002C6A99">
          <w:t>items</w:t>
        </w:r>
      </w:ins>
      <w:ins w:id="179" w:author="Justine Kao" w:date="2013-12-08T17:43:00Z">
        <w:r w:rsidR="003B2D13">
          <w:t xml:space="preserve">. </w:t>
        </w:r>
      </w:ins>
      <w:r w:rsidR="00D54DAB">
        <w:t>The leftmost panel shows huma</w:t>
      </w:r>
      <w:del w:id="180" w:author="Justine Kao" w:date="2013-12-08T17:44:00Z">
        <w:r w:rsidR="00D54DAB" w:rsidDel="00BC349D">
          <w:delText>ns</w:delText>
        </w:r>
      </w:del>
      <w:ins w:id="181" w:author="Justine Kao" w:date="2013-12-08T17:44:00Z">
        <w:r w:rsidR="00BC349D">
          <w:t>n</w:t>
        </w:r>
      </w:ins>
      <w:del w:id="182" w:author="Justine Kao" w:date="2013-12-08T17:44:00Z">
        <w:r w:rsidR="00D54DAB" w:rsidDel="00BC349D">
          <w:delText>’</w:delText>
        </w:r>
        <w:r w:rsidR="00D54DAB" w:rsidDel="00A52814">
          <w:delText xml:space="preserve"> </w:delText>
        </w:r>
      </w:del>
      <w:ins w:id="183" w:author="Justine Kao" w:date="2013-12-08T17:44:00Z">
        <w:r w:rsidR="00A52814">
          <w:t xml:space="preserve"> data (error bars are standard errors)</w:t>
        </w:r>
      </w:ins>
      <w:del w:id="184" w:author="Justine Kao" w:date="2013-12-08T17:44:00Z">
        <w:r w:rsidR="00D54DAB" w:rsidDel="00A52814">
          <w:delText>average probability of hyperbolic interpretation given different utterances</w:delText>
        </w:r>
        <w:r w:rsidR="00C10609" w:rsidDel="00A52814">
          <w:delText xml:space="preserve"> and item types</w:delText>
        </w:r>
      </w:del>
      <w:r w:rsidR="00D54DAB">
        <w:t>.</w:t>
      </w:r>
      <w:r w:rsidR="00C10609">
        <w:t xml:space="preserve"> A full model that uses empirical price priors match</w:t>
      </w:r>
      <w:r w:rsidR="003F17B5">
        <w:t>es</w:t>
      </w:r>
      <w:r w:rsidR="00C10609">
        <w:t xml:space="preserve"> human data</w:t>
      </w:r>
      <w:del w:id="185" w:author="Justine Kao" w:date="2013-12-08T17:45:00Z">
        <w:r w:rsidR="00B9204E" w:rsidDel="0068114A">
          <w:delText xml:space="preserve"> and </w:delText>
        </w:r>
        <w:r w:rsidR="000A3696" w:rsidDel="0068114A">
          <w:delText>produce</w:delText>
        </w:r>
        <w:r w:rsidR="009B5529" w:rsidDel="0068114A">
          <w:delText>s</w:delText>
        </w:r>
        <w:r w:rsidR="000A3696" w:rsidDel="0068114A">
          <w:delText xml:space="preserve"> different interpretations across</w:delText>
        </w:r>
        <w:r w:rsidR="00B9204E" w:rsidDel="0068114A">
          <w:delText xml:space="preserve"> item types</w:delText>
        </w:r>
      </w:del>
      <w:del w:id="186" w:author="Justine Kao" w:date="2013-12-08T17:52:00Z">
        <w:r w:rsidR="00C10609" w:rsidDel="008A0B98">
          <w:delText>, while</w:delText>
        </w:r>
      </w:del>
      <w:ins w:id="187" w:author="Justine Kao" w:date="2013-12-08T17:52:00Z">
        <w:r w:rsidR="008A0B98">
          <w:t>;</w:t>
        </w:r>
      </w:ins>
      <w:r w:rsidR="00C10609">
        <w:t xml:space="preserve"> a model that uses uniform price </w:t>
      </w:r>
      <w:del w:id="188" w:author="Justine Kao" w:date="2013-12-08T17:45:00Z">
        <w:r w:rsidR="00C10609" w:rsidDel="0068114A">
          <w:delText xml:space="preserve">prices </w:delText>
        </w:r>
      </w:del>
      <w:ins w:id="189" w:author="Justine Kao" w:date="2013-12-08T17:45:00Z">
        <w:r w:rsidR="0068114A">
          <w:t>priors</w:t>
        </w:r>
        <w:r w:rsidR="0068114A">
          <w:t xml:space="preserve"> </w:t>
        </w:r>
      </w:ins>
      <w:r w:rsidR="00C10609">
        <w:t>does not</w:t>
      </w:r>
      <w:ins w:id="190" w:author="Justine Kao" w:date="2013-12-08T17:45:00Z">
        <w:r w:rsidR="00EE4455">
          <w:t xml:space="preserve"> distinguish among items</w:t>
        </w:r>
        <w:r w:rsidR="00247504">
          <w:t xml:space="preserve"> and </w:t>
        </w:r>
        <w:r w:rsidR="002E0B39">
          <w:t>s</w:t>
        </w:r>
        <w:r w:rsidR="00247504">
          <w:t>hows weaker hyperbole effects</w:t>
        </w:r>
      </w:ins>
      <w:r w:rsidR="00C10609">
        <w:t>.</w:t>
      </w:r>
      <w:r w:rsidR="009B5529">
        <w:t xml:space="preserve"> (B) </w:t>
      </w:r>
      <w:ins w:id="191" w:author="Justine Kao" w:date="2013-12-08T17:45:00Z">
        <w:r w:rsidR="00742DE6">
          <w:t xml:space="preserve">Bias for exact interpretation across round/sharp </w:t>
        </w:r>
      </w:ins>
      <w:ins w:id="192" w:author="Justine Kao" w:date="2013-12-08T17:46:00Z">
        <w:r w:rsidR="007D114D">
          <w:t>utterance types</w:t>
        </w:r>
      </w:ins>
      <w:ins w:id="193" w:author="Justine Kao" w:date="2013-12-08T17:45:00Z">
        <w:r w:rsidR="00742DE6">
          <w:t xml:space="preserve"> and items</w:t>
        </w:r>
      </w:ins>
      <w:ins w:id="194" w:author="Justine Kao" w:date="2013-12-08T17:46:00Z">
        <w:r w:rsidR="009008C5">
          <w:t xml:space="preserve">. </w:t>
        </w:r>
      </w:ins>
      <w:del w:id="195" w:author="Justine Kao" w:date="2013-12-08T17:52:00Z">
        <w:r w:rsidR="00793452" w:rsidDel="008A0B98">
          <w:delText xml:space="preserve">The leftmost panel shows </w:delText>
        </w:r>
        <w:r w:rsidR="000D25E2" w:rsidDel="008A0B98">
          <w:delText xml:space="preserve">that </w:delText>
        </w:r>
      </w:del>
      <w:ins w:id="196" w:author="Justine Kao" w:date="2013-12-08T17:52:00Z">
        <w:r w:rsidR="008A0B98">
          <w:t>H</w:t>
        </w:r>
      </w:ins>
      <w:del w:id="197" w:author="Justine Kao" w:date="2013-12-08T17:52:00Z">
        <w:r w:rsidR="000D25E2" w:rsidDel="008A0B98">
          <w:delText>h</w:delText>
        </w:r>
      </w:del>
      <w:r w:rsidR="000D25E2">
        <w:t xml:space="preserve">umans </w:t>
      </w:r>
      <w:del w:id="198" w:author="Justine Kao" w:date="2013-12-08T17:46:00Z">
        <w:r w:rsidR="000D25E2" w:rsidDel="00C10688">
          <w:delText>treat</w:delText>
        </w:r>
        <w:r w:rsidR="00564469" w:rsidDel="00C10688">
          <w:delText xml:space="preserve"> sharp numbers with a significantly stronger bias for</w:delText>
        </w:r>
      </w:del>
      <w:ins w:id="199" w:author="Justine Kao" w:date="2013-12-08T17:46:00Z">
        <w:r w:rsidR="00C10688">
          <w:t>have a significantly stronger</w:t>
        </w:r>
        <w:r w:rsidR="00C81E1F">
          <w:t xml:space="preserve"> bias for</w:t>
        </w:r>
      </w:ins>
      <w:r w:rsidR="00564469">
        <w:t xml:space="preserve"> </w:t>
      </w:r>
      <w:r w:rsidR="00AF4EBC">
        <w:t>exact</w:t>
      </w:r>
      <w:r w:rsidR="004378FB">
        <w:t xml:space="preserve"> interpretations</w:t>
      </w:r>
      <w:ins w:id="200" w:author="Justine Kao" w:date="2013-12-08T17:46:00Z">
        <w:r w:rsidR="00A2423F">
          <w:t xml:space="preserve"> of sharp utterances</w:t>
        </w:r>
      </w:ins>
      <w:r w:rsidR="004378FB">
        <w:t xml:space="preserve">. </w:t>
      </w:r>
      <w:r w:rsidR="003F17B5">
        <w:t>A full model that assigns higher costs to sharp numbers matches human data</w:t>
      </w:r>
      <w:ins w:id="201" w:author="Justine Kao" w:date="2013-12-08T17:53:00Z">
        <w:r w:rsidR="000022A2">
          <w:t xml:space="preserve">; </w:t>
        </w:r>
      </w:ins>
      <w:del w:id="202" w:author="Justine Kao" w:date="2013-12-08T17:53:00Z">
        <w:r w:rsidR="003F17B5" w:rsidDel="000022A2">
          <w:delText xml:space="preserve">, while </w:delText>
        </w:r>
      </w:del>
      <w:r w:rsidR="003F17B5">
        <w:t>a model that uses uniform utterance costs does not</w:t>
      </w:r>
      <w:ins w:id="203" w:author="Justine Kao" w:date="2013-12-08T17:47:00Z">
        <w:r w:rsidR="00526044">
          <w:t xml:space="preserve"> distinguish between round and sharp utterances</w:t>
        </w:r>
      </w:ins>
      <w:r w:rsidR="003F17B5">
        <w:t>.</w:t>
      </w:r>
    </w:p>
    <w:p w14:paraId="4D3F52B2" w14:textId="0D7C5065" w:rsidR="00250B34" w:rsidRDefault="0086444D" w:rsidP="00D73714">
      <w:pPr>
        <w:pStyle w:val="Legend"/>
      </w:pPr>
      <w:r>
        <w:rPr>
          <w:noProof/>
        </w:rPr>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751A4945" w:rsidR="00D40F75" w:rsidRDefault="00D40F75" w:rsidP="00D40F75">
      <w:pPr>
        <w:pStyle w:val="Legend"/>
      </w:pPr>
      <w:r>
        <w:rPr>
          <w:b/>
        </w:rPr>
        <w:t>Fig. 4.</w:t>
      </w:r>
      <w:r>
        <w:t xml:space="preserve"> </w:t>
      </w:r>
      <w:r w:rsidR="00564469">
        <w:t>(A)</w:t>
      </w:r>
      <w:r w:rsidR="005209FF" w:rsidRPr="005209FF">
        <w:t xml:space="preserve"> </w:t>
      </w:r>
      <w:ins w:id="204" w:author="Justine Kao" w:date="2013-12-08T17:47:00Z">
        <w:r w:rsidR="002230B8">
          <w:t xml:space="preserve">Scatterplot </w:t>
        </w:r>
        <w:r w:rsidR="00DC3650">
          <w:t xml:space="preserve">with </w:t>
        </w:r>
      </w:ins>
      <w:ins w:id="205" w:author="Justine Kao" w:date="2013-12-08T17:48:00Z">
        <w:r w:rsidR="00DC3650">
          <w:t xml:space="preserve">model predictions </w:t>
        </w:r>
        <w:r w:rsidR="00BA5304">
          <w:t xml:space="preserve">of affect </w:t>
        </w:r>
        <w:r w:rsidR="00DC3650">
          <w:t xml:space="preserve">(x-axis) and human </w:t>
        </w:r>
        <w:r w:rsidR="007A14BA">
          <w:t>respo</w:t>
        </w:r>
        <w:bookmarkStart w:id="206" w:name="_GoBack"/>
        <w:bookmarkEnd w:id="206"/>
        <w:r w:rsidR="007A14BA">
          <w:t xml:space="preserve">nses (y-axis) </w:t>
        </w:r>
      </w:ins>
      <w:del w:id="207" w:author="Justine Kao" w:date="2013-12-08T17:48:00Z">
        <w:r w:rsidR="00A11093" w:rsidDel="00C84F4D">
          <w:delText>C</w:delText>
        </w:r>
        <w:r w:rsidR="005209FF" w:rsidDel="00C84F4D">
          <w:delText>orrelation between model predictions of affect</w:delText>
        </w:r>
        <w:r w:rsidR="00351893" w:rsidDel="00C84F4D">
          <w:delText xml:space="preserve"> and</w:delText>
        </w:r>
        <w:r w:rsidR="005209FF" w:rsidDel="00C84F4D">
          <w:delText xml:space="preserve"> human responses </w:delText>
        </w:r>
      </w:del>
      <w:r w:rsidR="005209FF">
        <w:t xml:space="preserve">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del w:id="208" w:author="Justine Kao" w:date="2013-12-08T18:04:00Z">
        <w:r w:rsidR="00751B88" w:rsidDel="00D53A0B">
          <w:delText>, with r=0.772</w:delText>
        </w:r>
      </w:del>
      <w:r w:rsidR="00751B88">
        <w:t>.</w:t>
      </w:r>
      <w:r w:rsidR="00351893">
        <w:t xml:space="preserve"> </w:t>
      </w:r>
      <w:del w:id="209" w:author="Justine Kao" w:date="2013-12-08T17:53:00Z">
        <w:r w:rsidR="00351893" w:rsidDel="000022A2">
          <w:delText>Error bars are stan</w:delText>
        </w:r>
        <w:r w:rsidR="005408B5" w:rsidDel="000022A2">
          <w:delText>dard error</w:delText>
        </w:r>
      </w:del>
      <w:del w:id="210" w:author="Justine Kao" w:date="2013-12-08T17:48:00Z">
        <w:r w:rsidR="005408B5" w:rsidDel="0092336B">
          <w:delText xml:space="preserve"> for human responses</w:delText>
        </w:r>
      </w:del>
      <w:del w:id="211" w:author="Justine Kao" w:date="2013-12-08T17:53:00Z">
        <w:r w:rsidR="005408B5" w:rsidDel="000022A2">
          <w:delText xml:space="preserve">. </w:delText>
        </w:r>
      </w:del>
      <w:r w:rsidR="00A11093">
        <w:t xml:space="preserve">(B) </w:t>
      </w:r>
      <w:ins w:id="212" w:author="Justine Kao" w:date="2013-12-08T17:49:00Z">
        <w:r w:rsidR="00D94318">
          <w:t xml:space="preserve">Probability of inferring affect given </w:t>
        </w:r>
      </w:ins>
      <w:del w:id="213" w:author="Justine Kao" w:date="2013-12-08T17:49:00Z">
        <w:r w:rsidR="005B0FDA" w:rsidDel="005237B7">
          <w:delText xml:space="preserve">The leftmost panel shows humans’ average probability of inferring affect given </w:delText>
        </w:r>
      </w:del>
      <w:r w:rsidR="005B0FDA">
        <w:t>a price state and a hyperbolic or literal utterance.</w:t>
      </w:r>
      <w:ins w:id="214" w:author="Justine Kao" w:date="2013-12-08T17:49:00Z">
        <w:r w:rsidR="007A7912">
          <w:t xml:space="preserve"> </w:t>
        </w:r>
      </w:ins>
      <w:ins w:id="215" w:author="Justine Kao" w:date="2013-12-08T17:54:00Z">
        <w:r w:rsidR="001C5D23">
          <w:t xml:space="preserve">Humans infer higher </w:t>
        </w:r>
        <w:r w:rsidR="00526BBC">
          <w:t xml:space="preserve">probability of </w:t>
        </w:r>
        <w:r w:rsidR="001C5D23">
          <w:t xml:space="preserve">affect given higher price states </w:t>
        </w:r>
        <w:r w:rsidR="00646D3B">
          <w:t>and higher affect given hyperbolic utterances</w:t>
        </w:r>
        <w:r w:rsidR="00567B4A">
          <w:t>.</w:t>
        </w:r>
      </w:ins>
      <w:r w:rsidR="005B0FDA">
        <w:t xml:space="preserve"> </w:t>
      </w:r>
      <w:r w:rsidR="00CD474A">
        <w:t>A full model that uses empirical affect priors matches human data</w:t>
      </w:r>
      <w:ins w:id="216" w:author="Justine Kao" w:date="2013-12-08T17:54:00Z">
        <w:r w:rsidR="00A22131">
          <w:t xml:space="preserve">; </w:t>
        </w:r>
      </w:ins>
      <w:del w:id="217" w:author="Justine Kao" w:date="2013-12-08T17:54:00Z">
        <w:r w:rsidR="00CD474A" w:rsidDel="00A22131">
          <w:delText xml:space="preserve"> and assigns higher affect </w:delText>
        </w:r>
        <w:r w:rsidR="00D60F48" w:rsidDel="00A22131">
          <w:delText xml:space="preserve">to hyperbolic utterances, while </w:delText>
        </w:r>
      </w:del>
      <w:r w:rsidR="00D60F48">
        <w:t xml:space="preserve">a model that uses uniform affect priors </w:t>
      </w:r>
      <w:del w:id="218" w:author="Justine Kao" w:date="2013-12-08T17:49:00Z">
        <w:r w:rsidR="00D60F48" w:rsidDel="00B92B74">
          <w:delText>does not</w:delText>
        </w:r>
      </w:del>
      <w:ins w:id="219" w:author="Justine Kao" w:date="2013-12-08T17:54:00Z">
        <w:r w:rsidR="005A6C41">
          <w:t>predicts neither affect across price states or</w:t>
        </w:r>
      </w:ins>
      <w:ins w:id="220" w:author="Justine Kao" w:date="2013-12-08T17:50:00Z">
        <w:r w:rsidR="006B0797">
          <w:t xml:space="preserve"> the rhetoric effect of hyperbol</w:t>
        </w:r>
        <w:r w:rsidR="00A4630A">
          <w:t>ic utteran</w:t>
        </w:r>
      </w:ins>
      <w:ins w:id="221" w:author="Justine Kao" w:date="2013-12-08T17:51:00Z">
        <w:r w:rsidR="005B188C">
          <w:t>c</w:t>
        </w:r>
      </w:ins>
      <w:ins w:id="222" w:author="Justine Kao" w:date="2013-12-08T17:50:00Z">
        <w:r w:rsidR="00A4630A">
          <w:t>es</w:t>
        </w:r>
      </w:ins>
      <w:r w:rsidR="00D60F48">
        <w: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55EE3891"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Thus, a goal specifies a subset of price states and affects, and a meaning satisfies this goal if it belongs to this subset</w:t>
      </w:r>
      <w:ins w:id="223" w:author="Justine Kao" w:date="2013-12-08T15:51:00Z">
        <w:r w:rsidR="0032190F">
          <w:rPr>
            <w:rFonts w:ascii="新細明體" w:eastAsia="新細明體" w:hAnsi="新細明體" w:cs="新細明體"/>
            <w:lang w:eastAsia="zh-TW"/>
          </w:rPr>
          <w:t xml:space="preserve">. </w:t>
        </w:r>
      </w:ins>
      <w:del w:id="224" w:author="Leon Bergen" w:date="2013-12-08T03:00:00Z">
        <w:r w:rsidDel="0027574B">
          <w:delText xml:space="preserve">; such a subset will be referred to as a goal state. </w:delText>
        </w:r>
      </w:del>
      <w:r>
        <w:t>We assume that there are two types of price-related goal</w:t>
      </w:r>
      <w:del w:id="225" w:author="Leon Bergen" w:date="2013-12-08T03:00:00Z">
        <w:r w:rsidDel="0027574B">
          <w:delText xml:space="preserve"> </w:delText>
        </w:r>
      </w:del>
      <w:ins w:id="226" w:author="Leon Bergen" w:date="2013-12-08T03:00:00Z">
        <w:r w:rsidR="0027574B">
          <w:t>s</w:t>
        </w:r>
      </w:ins>
      <w:del w:id="227" w:author="Leon Bergen" w:date="2013-12-08T03:00:00Z">
        <w:r w:rsidDel="0027574B">
          <w:delText>states</w:delText>
        </w:r>
      </w:del>
      <w:r>
        <w:t xml:space="preserve">: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lastRenderedPageBreak/>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w:t>
      </w:r>
      <w:proofErr w:type="spellStart"/>
      <w:r>
        <w:t>herefore</w:t>
      </w:r>
      <w:proofErr w:type="spellEnd"/>
      <w:r>
        <w:t xml:space="preserve"> defined by:</w:t>
      </w:r>
    </w:p>
    <w:p w14:paraId="0DFD71B5" w14:textId="4E83A520" w:rsidR="00847A36" w:rsidRDefault="002B2F1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B57F3C">
        <w:t>)</w:t>
      </w:r>
      <w:r w:rsidR="00847A36">
        <w:t xml:space="preserve"> = </w:t>
      </w:r>
      <m:oMath>
        <m:func>
          <m:funcPr>
            <m:ctrlPr>
              <w:rPr>
                <w:rFonts w:ascii="Cambria Math" w:hAnsi="Cambria Math"/>
                <w:i/>
              </w:rPr>
            </m:ctrlPr>
          </m:funcPr>
          <m:fName>
            <w:del w:id="228" w:author="Leon Bergen" w:date="2013-12-07T02:48:00Z">
              <m:r>
                <m:rPr>
                  <m:sty m:val="p"/>
                </m:rPr>
                <w:rPr>
                  <w:rFonts w:ascii="Cambria Math" w:hAnsi="Cambria Math"/>
                </w:rPr>
                <m:t>log</m:t>
              </m:r>
            </w:del>
            <w:proofErr w:type="gramStart"/>
            <w:ins w:id="229" w:author="Leon Bergen" w:date="2013-12-07T02:48:00Z">
              <m:r>
                <m:rPr>
                  <m:sty m:val="p"/>
                </m:rPr>
                <w:rPr>
                  <w:rFonts w:ascii="Cambria Math" w:hAnsi="Cambria Math"/>
                </w:rPr>
                <m:t>log</m:t>
              </m:r>
            </w:ins>
            <w:proofErr w:type="gramEnd"/>
          </m:fName>
          <m:e>
            <m:r>
              <w:rPr>
                <w:rFonts w:ascii="Cambria Math" w:hAnsi="Cambria Math"/>
              </w:rPr>
              <m:t>(</m:t>
            </m:r>
            <m:nary>
              <m:naryPr>
                <m:chr m:val="∑"/>
                <m:limLoc m:val="undOvr"/>
                <m:supHide m:val="1"/>
                <m:ctrlPr>
                  <w:ins w:id="230" w:author="Leon Bergen" w:date="2013-12-07T02:48:00Z">
                    <w:rPr>
                      <w:rFonts w:ascii="Cambria Math" w:hAnsi="Cambria Math"/>
                      <w:i/>
                    </w:rPr>
                  </w:ins>
                </m:ctrlPr>
              </m:naryPr>
              <m:sub>
                <w:ins w:id="231" w:author="Leon Bergen" w:date="2013-12-07T02:51:00Z">
                  <m:r>
                    <w:rPr>
                      <w:rFonts w:ascii="Cambria Math" w:hAnsi="Cambria Math"/>
                    </w:rPr>
                    <m:t>s,a</m:t>
                  </m:r>
                </w:ins>
              </m:sub>
              <m:sup/>
              <m:e>
                <m:sSub>
                  <m:sSubPr>
                    <m:ctrlPr>
                      <w:ins w:id="232" w:author="Leon Bergen" w:date="2013-12-07T02:52:00Z">
                        <w:rPr>
                          <w:rFonts w:ascii="Cambria Math" w:hAnsi="Cambria Math"/>
                          <w:i/>
                        </w:rPr>
                      </w:ins>
                    </m:ctrlPr>
                  </m:sSubPr>
                  <m:e>
                    <w:ins w:id="233" w:author="Leon Bergen" w:date="2013-12-07T02:52:00Z">
                      <m:r>
                        <w:rPr>
                          <w:rFonts w:ascii="Cambria Math" w:hAnsi="Cambria Math"/>
                        </w:rPr>
                        <m:t>L</m:t>
                      </m:r>
                    </w:ins>
                  </m:e>
                  <m:sub>
                    <w:ins w:id="234" w:author="Leon Bergen" w:date="2013-12-07T02:52:00Z">
                      <m:r>
                        <w:rPr>
                          <w:rFonts w:ascii="Cambria Math" w:hAnsi="Cambria Math"/>
                        </w:rPr>
                        <m:t>n</m:t>
                      </m:r>
                    </w:ins>
                  </m:sub>
                </m:sSub>
                <m:d>
                  <m:dPr>
                    <m:ctrlPr>
                      <w:ins w:id="235" w:author="Leon Bergen" w:date="2013-12-07T02:52:00Z">
                        <w:rPr>
                          <w:rFonts w:ascii="Cambria Math" w:hAnsi="Cambria Math"/>
                          <w:i/>
                        </w:rPr>
                      </w:ins>
                    </m:ctrlPr>
                  </m:dPr>
                  <m:e>
                    <m:sSub>
                      <m:sSubPr>
                        <m:ctrlPr>
                          <w:ins w:id="236" w:author="Leon Bergen" w:date="2013-12-07T02:52:00Z">
                            <w:rPr>
                              <w:rFonts w:ascii="Cambria Math" w:hAnsi="Cambria Math"/>
                              <w:i/>
                            </w:rPr>
                          </w:ins>
                        </m:ctrlPr>
                      </m:sSubPr>
                      <m:e>
                        <w:ins w:id="237" w:author="Leon Bergen" w:date="2013-12-07T02:53:00Z">
                          <m:r>
                            <w:rPr>
                              <w:rFonts w:ascii="Cambria Math" w:hAnsi="Cambria Math"/>
                            </w:rPr>
                            <m:t>m</m:t>
                          </m:r>
                        </w:ins>
                      </m:e>
                      <m:sub>
                        <w:ins w:id="238" w:author="Leon Bergen" w:date="2013-12-07T02:52:00Z">
                          <m:r>
                            <m:rPr>
                              <m:sty m:val="p"/>
                            </m:rPr>
                            <w:rPr>
                              <w:rFonts w:ascii="Cambria Math" w:hAnsi="Cambria Math"/>
                            </w:rPr>
                            <m:t>s,a</m:t>
                          </m:r>
                        </w:ins>
                      </m:sub>
                    </m:sSub>
                  </m:e>
                  <m:e>
                    <w:ins w:id="239" w:author="Leon Bergen" w:date="2013-12-07T02:53:00Z">
                      <m:r>
                        <w:rPr>
                          <w:rFonts w:ascii="Cambria Math" w:hAnsi="Cambria Math"/>
                        </w:rPr>
                        <m:t>u</m:t>
                      </m:r>
                    </w:ins>
                  </m:e>
                </m:d>
                <m:sSub>
                  <m:sSubPr>
                    <m:ctrlPr>
                      <w:ins w:id="240" w:author="Leon Bergen" w:date="2013-12-07T02:53:00Z">
                        <w:rPr>
                          <w:rFonts w:ascii="Cambria Math" w:hAnsi="Cambria Math"/>
                          <w:b/>
                          <w:i/>
                        </w:rPr>
                      </w:ins>
                    </m:ctrlPr>
                  </m:sSubPr>
                  <m:e>
                    <w:ins w:id="241" w:author="Leon Bergen" w:date="2013-12-07T02:53:00Z">
                      <m:r>
                        <w:rPr>
                          <w:rFonts w:ascii="Cambria Math" w:hAnsi="Cambria Math"/>
                        </w:rPr>
                        <m:t>g</m:t>
                      </m:r>
                    </w:ins>
                  </m:e>
                  <m:sub>
                    <w:ins w:id="242" w:author="Leon Bergen" w:date="2013-12-07T02:53:00Z">
                      <m:r>
                        <m:rPr>
                          <m:sty m:val="b"/>
                        </m:rPr>
                        <w:rPr>
                          <w:rFonts w:ascii="Cambria Math" w:hAnsi="Cambria Math"/>
                        </w:rPr>
                        <m:t>s,a</m:t>
                      </m:r>
                    </w:ins>
                  </m:sub>
                </m:sSub>
                <m:d>
                  <m:dPr>
                    <m:ctrlPr>
                      <w:ins w:id="243" w:author="Leon Bergen" w:date="2013-12-07T02:53:00Z">
                        <w:rPr>
                          <w:rFonts w:ascii="Cambria Math" w:hAnsi="Cambria Math"/>
                          <w:b/>
                          <w:i/>
                        </w:rPr>
                      </w:ins>
                    </m:ctrlPr>
                  </m:dPr>
                  <m:e>
                    <m:sSub>
                      <m:sSubPr>
                        <m:ctrlPr>
                          <w:ins w:id="244" w:author="Leon Bergen" w:date="2013-12-07T02:53:00Z">
                            <w:rPr>
                              <w:rFonts w:ascii="Cambria Math" w:hAnsi="Cambria Math"/>
                              <w:i/>
                            </w:rPr>
                          </w:ins>
                        </m:ctrlPr>
                      </m:sSubPr>
                      <m:e>
                        <w:ins w:id="245" w:author="Leon Bergen" w:date="2013-12-07T02:53:00Z">
                          <m:r>
                            <w:rPr>
                              <w:rFonts w:ascii="Cambria Math" w:hAnsi="Cambria Math"/>
                            </w:rPr>
                            <m:t>m</m:t>
                          </m:r>
                        </w:ins>
                      </m:e>
                      <m:sub>
                        <w:ins w:id="246" w:author="Leon Bergen" w:date="2013-12-07T02:53:00Z">
                          <m:r>
                            <m:rPr>
                              <m:sty m:val="p"/>
                            </m:rPr>
                            <w:rPr>
                              <w:rFonts w:ascii="Cambria Math" w:hAnsi="Cambria Math"/>
                            </w:rPr>
                            <m:t>s,a</m:t>
                          </m:r>
                        </w:ins>
                      </m:sub>
                    </m:sSub>
                    <m:ctrlPr>
                      <w:ins w:id="247" w:author="Leon Bergen" w:date="2013-12-07T02:53:00Z">
                        <w:rPr>
                          <w:rFonts w:ascii="Cambria Math" w:hAnsi="Cambria Math"/>
                          <w:i/>
                        </w:rPr>
                      </w:ins>
                    </m:ctrlPr>
                  </m:e>
                </m:d>
              </m:e>
            </m:nary>
            <w:del w:id="248" w:author="Leon Bergen" w:date="2013-12-07T02:48:00Z">
              <m:r>
                <w:rPr>
                  <w:rFonts w:ascii="Cambria Math" w:hAnsi="Cambria Math"/>
                </w:rPr>
                <m:t>P</m:t>
              </m:r>
            </w:del>
            <w:ins w:id="249" w:author="Leon Bergen" w:date="2013-12-07T02:54:00Z">
              <m:r>
                <w:rPr>
                  <w:rFonts w:ascii="Cambria Math" w:hAnsi="Cambria Math"/>
                </w:rPr>
                <m:t>)</m:t>
              </m:r>
            </w:ins>
            <w:del w:id="250" w:author="Leon Bergen" w:date="2013-12-07T02:53:00Z">
              <m:r>
                <w:rPr>
                  <w:rFonts w:ascii="Cambria Math" w:hAnsi="Cambria Math"/>
                </w:rPr>
                <m:t>(</m:t>
              </m:r>
            </w:del>
          </m:e>
        </m:func>
        <m:sSub>
          <m:sSubPr>
            <m:ctrlPr>
              <w:del w:id="251" w:author="Leon Bergen" w:date="2013-12-07T02:48:00Z">
                <w:rPr>
                  <w:rFonts w:ascii="Cambria Math" w:hAnsi="Cambria Math"/>
                  <w:i/>
                </w:rPr>
              </w:del>
            </m:ctrlPr>
          </m:sSubPr>
          <m:e>
            <w:del w:id="252" w:author="Leon Bergen" w:date="2013-12-07T02:48:00Z">
              <m:r>
                <w:rPr>
                  <w:rFonts w:ascii="Cambria Math" w:hAnsi="Cambria Math"/>
                </w:rPr>
                <m:t>g</m:t>
              </m:r>
            </w:del>
          </m:e>
          <m:sub>
            <w:del w:id="253" w:author="Leon Bergen" w:date="2013-12-07T02:48:00Z">
              <m:r>
                <w:rPr>
                  <w:rFonts w:ascii="Cambria Math" w:hAnsi="Cambria Math"/>
                </w:rPr>
                <m:t>s,a</m:t>
              </m:r>
            </w:del>
          </m:sub>
        </m:sSub>
        <m:d>
          <m:dPr>
            <m:ctrlPr>
              <w:del w:id="254" w:author="Leon Bergen" w:date="2013-12-07T02:48:00Z">
                <w:rPr>
                  <w:rFonts w:ascii="Cambria Math" w:hAnsi="Cambria Math"/>
                  <w:i/>
                </w:rPr>
              </w:del>
            </m:ctrlPr>
          </m:dPr>
          <m:e>
            <m:sSub>
              <m:sSubPr>
                <m:ctrlPr>
                  <w:del w:id="255" w:author="Leon Bergen" w:date="2013-12-07T02:48:00Z">
                    <w:rPr>
                      <w:rFonts w:ascii="Cambria Math" w:hAnsi="Cambria Math"/>
                      <w:i/>
                    </w:rPr>
                  </w:del>
                </m:ctrlPr>
              </m:sSubPr>
              <m:e>
                <w:del w:id="256" w:author="Leon Bergen" w:date="2013-12-07T02:48:00Z">
                  <m:r>
                    <w:rPr>
                      <w:rFonts w:ascii="Cambria Math" w:hAnsi="Cambria Math"/>
                    </w:rPr>
                    <m:t>L</m:t>
                  </m:r>
                </w:del>
              </m:e>
              <m:sub>
                <w:del w:id="257" w:author="Leon Bergen" w:date="2013-12-07T02:48:00Z">
                  <m:r>
                    <w:rPr>
                      <w:rFonts w:ascii="Cambria Math" w:hAnsi="Cambria Math"/>
                    </w:rPr>
                    <m:t>n</m:t>
                  </m:r>
                </w:del>
              </m:sub>
            </m:sSub>
            <m:d>
              <m:dPr>
                <m:ctrlPr>
                  <w:del w:id="258" w:author="Leon Bergen" w:date="2013-12-07T02:48:00Z">
                    <w:rPr>
                      <w:rFonts w:ascii="Cambria Math" w:hAnsi="Cambria Math"/>
                      <w:i/>
                    </w:rPr>
                  </w:del>
                </m:ctrlPr>
              </m:dPr>
              <m:e>
                <w:del w:id="259" w:author="Leon Bergen" w:date="2013-12-07T02:48:00Z">
                  <m:r>
                    <w:rPr>
                      <w:rFonts w:ascii="Cambria Math" w:hAnsi="Cambria Math"/>
                    </w:rPr>
                    <m:t>m</m:t>
                  </m:r>
                </w:del>
              </m:e>
              <m:e>
                <w:del w:id="260" w:author="Leon Bergen" w:date="2013-12-07T02:48:00Z">
                  <m:r>
                    <w:rPr>
                      <w:rFonts w:ascii="Cambria Math" w:hAnsi="Cambria Math"/>
                    </w:rPr>
                    <m:t>u</m:t>
                  </m:r>
                </w:del>
              </m:e>
            </m:d>
            <w:del w:id="261" w:author="Leon Bergen" w:date="2013-12-07T02:48:00Z">
              <m:r>
                <w:rPr>
                  <w:rFonts w:ascii="Cambria Math" w:hAnsi="Cambria Math"/>
                </w:rPr>
                <m:t>= 1</m:t>
              </m:r>
            </w:del>
          </m:e>
        </m:d>
        <w:del w:id="262" w:author="Leon Bergen" w:date="2013-12-07T02:53:00Z">
          <m:r>
            <w:rPr>
              <w:rFonts w:ascii="Cambria Math" w:hAnsi="Cambria Math"/>
            </w:rPr>
            <m:t>)</m:t>
          </m:r>
        </w:del>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57E6A863"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nary>
          <m:naryPr>
            <m:chr m:val="∑"/>
            <m:limLoc m:val="undOvr"/>
            <m:supHide m:val="1"/>
            <m:ctrlPr>
              <w:ins w:id="263" w:author="Leon Bergen" w:date="2013-12-07T02:54:00Z">
                <w:rPr>
                  <w:rFonts w:ascii="Cambria Math" w:hAnsi="Cambria Math"/>
                  <w:i/>
                </w:rPr>
              </w:ins>
            </m:ctrlPr>
          </m:naryPr>
          <m:sub>
            <w:ins w:id="264" w:author="Leon Bergen" w:date="2013-12-07T02:54:00Z">
              <m:r>
                <w:rPr>
                  <w:rFonts w:ascii="Cambria Math" w:hAnsi="Cambria Math"/>
                </w:rPr>
                <m:t>s,a</m:t>
              </m:r>
            </w:ins>
          </m:sub>
          <m:sup/>
          <m:e>
            <m:sSub>
              <m:sSubPr>
                <m:ctrlPr>
                  <w:ins w:id="265" w:author="Leon Bergen" w:date="2013-12-07T02:54:00Z">
                    <w:rPr>
                      <w:rFonts w:ascii="Cambria Math" w:hAnsi="Cambria Math"/>
                      <w:i/>
                    </w:rPr>
                  </w:ins>
                </m:ctrlPr>
              </m:sSubPr>
              <m:e>
                <w:ins w:id="266" w:author="Leon Bergen" w:date="2013-12-07T02:54:00Z">
                  <m:r>
                    <w:rPr>
                      <w:rFonts w:ascii="Cambria Math" w:hAnsi="Cambria Math"/>
                    </w:rPr>
                    <m:t>L</m:t>
                  </m:r>
                </w:ins>
              </m:e>
              <m:sub>
                <w:ins w:id="267" w:author="Leon Bergen" w:date="2013-12-07T02:54:00Z">
                  <m:r>
                    <w:rPr>
                      <w:rFonts w:ascii="Cambria Math" w:hAnsi="Cambria Math"/>
                    </w:rPr>
                    <m:t>n</m:t>
                  </m:r>
                </w:ins>
              </m:sub>
            </m:sSub>
            <m:d>
              <m:dPr>
                <m:ctrlPr>
                  <w:ins w:id="268" w:author="Leon Bergen" w:date="2013-12-07T02:54:00Z">
                    <w:rPr>
                      <w:rFonts w:ascii="Cambria Math" w:hAnsi="Cambria Math"/>
                      <w:i/>
                    </w:rPr>
                  </w:ins>
                </m:ctrlPr>
              </m:dPr>
              <m:e>
                <m:sSub>
                  <m:sSubPr>
                    <m:ctrlPr>
                      <w:ins w:id="269" w:author="Leon Bergen" w:date="2013-12-07T02:54:00Z">
                        <w:rPr>
                          <w:rFonts w:ascii="Cambria Math" w:hAnsi="Cambria Math"/>
                          <w:i/>
                        </w:rPr>
                      </w:ins>
                    </m:ctrlPr>
                  </m:sSubPr>
                  <m:e>
                    <w:ins w:id="270" w:author="Leon Bergen" w:date="2013-12-07T02:54:00Z">
                      <m:r>
                        <w:rPr>
                          <w:rFonts w:ascii="Cambria Math" w:hAnsi="Cambria Math"/>
                        </w:rPr>
                        <m:t>m</m:t>
                      </m:r>
                    </w:ins>
                  </m:e>
                  <m:sub>
                    <w:ins w:id="271" w:author="Leon Bergen" w:date="2013-12-07T02:54:00Z">
                      <m:r>
                        <m:rPr>
                          <m:sty m:val="p"/>
                        </m:rPr>
                        <w:rPr>
                          <w:rFonts w:ascii="Cambria Math" w:hAnsi="Cambria Math"/>
                        </w:rPr>
                        <m:t>s,a</m:t>
                      </m:r>
                    </w:ins>
                  </m:sub>
                </m:sSub>
              </m:e>
              <m:e>
                <w:ins w:id="272" w:author="Leon Bergen" w:date="2013-12-07T02:54:00Z">
                  <m:r>
                    <w:rPr>
                      <w:rFonts w:ascii="Cambria Math" w:hAnsi="Cambria Math"/>
                    </w:rPr>
                    <m:t>u</m:t>
                  </m:r>
                </w:ins>
              </m:e>
            </m:d>
            <m:sSub>
              <m:sSubPr>
                <m:ctrlPr>
                  <w:ins w:id="273" w:author="Leon Bergen" w:date="2013-12-07T02:54:00Z">
                    <w:rPr>
                      <w:rFonts w:ascii="Cambria Math" w:hAnsi="Cambria Math"/>
                      <w:b/>
                      <w:i/>
                    </w:rPr>
                  </w:ins>
                </m:ctrlPr>
              </m:sSubPr>
              <m:e>
                <w:ins w:id="274" w:author="Leon Bergen" w:date="2013-12-07T02:54:00Z">
                  <m:r>
                    <w:rPr>
                      <w:rFonts w:ascii="Cambria Math" w:hAnsi="Cambria Math"/>
                    </w:rPr>
                    <m:t>g</m:t>
                  </m:r>
                </w:ins>
              </m:e>
              <m:sub>
                <w:ins w:id="275" w:author="Leon Bergen" w:date="2013-12-07T02:54:00Z">
                  <m:r>
                    <m:rPr>
                      <m:sty m:val="b"/>
                    </m:rPr>
                    <w:rPr>
                      <w:rFonts w:ascii="Cambria Math" w:hAnsi="Cambria Math"/>
                    </w:rPr>
                    <m:t>s,a</m:t>
                  </m:r>
                </w:ins>
              </m:sub>
            </m:sSub>
            <m:d>
              <m:dPr>
                <m:ctrlPr>
                  <w:ins w:id="276" w:author="Leon Bergen" w:date="2013-12-07T02:54:00Z">
                    <w:rPr>
                      <w:rFonts w:ascii="Cambria Math" w:hAnsi="Cambria Math"/>
                      <w:b/>
                      <w:i/>
                    </w:rPr>
                  </w:ins>
                </m:ctrlPr>
              </m:dPr>
              <m:e>
                <m:sSub>
                  <m:sSubPr>
                    <m:ctrlPr>
                      <w:ins w:id="277" w:author="Leon Bergen" w:date="2013-12-07T02:54:00Z">
                        <w:rPr>
                          <w:rFonts w:ascii="Cambria Math" w:hAnsi="Cambria Math"/>
                          <w:i/>
                        </w:rPr>
                      </w:ins>
                    </m:ctrlPr>
                  </m:sSubPr>
                  <m:e>
                    <w:ins w:id="278" w:author="Leon Bergen" w:date="2013-12-07T02:54:00Z">
                      <m:r>
                        <w:rPr>
                          <w:rFonts w:ascii="Cambria Math" w:hAnsi="Cambria Math"/>
                        </w:rPr>
                        <m:t>m</m:t>
                      </m:r>
                    </w:ins>
                  </m:e>
                  <m:sub>
                    <w:ins w:id="279" w:author="Leon Bergen" w:date="2013-12-07T02:54:00Z">
                      <m:r>
                        <m:rPr>
                          <m:sty m:val="p"/>
                        </m:rPr>
                        <w:rPr>
                          <w:rFonts w:ascii="Cambria Math" w:hAnsi="Cambria Math"/>
                        </w:rPr>
                        <m:t>s,a</m:t>
                      </m:r>
                    </w:ins>
                  </m:sub>
                </m:sSub>
                <m:ctrlPr>
                  <w:ins w:id="280" w:author="Leon Bergen" w:date="2013-12-07T02:54:00Z">
                    <w:rPr>
                      <w:rFonts w:ascii="Cambria Math" w:hAnsi="Cambria Math"/>
                      <w:i/>
                    </w:rPr>
                  </w:ins>
                </m:ctrlPr>
              </m:e>
            </m:d>
          </m:e>
        </m:nary>
        <w:del w:id="281" w:author="Leon Bergen" w:date="2013-12-07T02:54:00Z">
          <m:r>
            <w:rPr>
              <w:rFonts w:ascii="Cambria Math" w:hAnsi="Cambria Math"/>
            </w:rPr>
            <m:t>P(</m:t>
          </m:r>
        </w:del>
        <m:sSub>
          <m:sSubPr>
            <m:ctrlPr>
              <w:del w:id="282" w:author="Leon Bergen" w:date="2013-12-07T02:54:00Z">
                <w:rPr>
                  <w:rFonts w:ascii="Cambria Math" w:hAnsi="Cambria Math"/>
                  <w:i/>
                </w:rPr>
              </w:del>
            </m:ctrlPr>
          </m:sSubPr>
          <m:e>
            <w:del w:id="283" w:author="Leon Bergen" w:date="2013-12-07T02:54:00Z">
              <m:r>
                <w:rPr>
                  <w:rFonts w:ascii="Cambria Math" w:hAnsi="Cambria Math"/>
                </w:rPr>
                <m:t>g</m:t>
              </m:r>
            </w:del>
          </m:e>
          <m:sub>
            <w:del w:id="284" w:author="Leon Bergen" w:date="2013-12-07T02:54:00Z">
              <m:r>
                <w:rPr>
                  <w:rFonts w:ascii="Cambria Math" w:hAnsi="Cambria Math"/>
                </w:rPr>
                <m:t>s,a</m:t>
              </m:r>
            </w:del>
          </m:sub>
        </m:sSub>
        <m:d>
          <m:dPr>
            <m:ctrlPr>
              <w:del w:id="285" w:author="Leon Bergen" w:date="2013-12-07T02:54:00Z">
                <w:rPr>
                  <w:rFonts w:ascii="Cambria Math" w:hAnsi="Cambria Math"/>
                  <w:i/>
                </w:rPr>
              </w:del>
            </m:ctrlPr>
          </m:dPr>
          <m:e>
            <m:sSub>
              <m:sSubPr>
                <m:ctrlPr>
                  <w:del w:id="286" w:author="Leon Bergen" w:date="2013-12-07T02:54:00Z">
                    <w:rPr>
                      <w:rFonts w:ascii="Cambria Math" w:hAnsi="Cambria Math"/>
                      <w:i/>
                    </w:rPr>
                  </w:del>
                </m:ctrlPr>
              </m:sSubPr>
              <m:e>
                <w:del w:id="287" w:author="Leon Bergen" w:date="2013-12-07T02:54:00Z">
                  <m:r>
                    <w:rPr>
                      <w:rFonts w:ascii="Cambria Math" w:hAnsi="Cambria Math"/>
                    </w:rPr>
                    <m:t>L</m:t>
                  </m:r>
                </w:del>
              </m:e>
              <m:sub>
                <w:del w:id="288" w:author="Leon Bergen" w:date="2013-12-07T02:54:00Z">
                  <m:r>
                    <w:rPr>
                      <w:rFonts w:ascii="Cambria Math" w:hAnsi="Cambria Math"/>
                    </w:rPr>
                    <m:t>n</m:t>
                  </m:r>
                </w:del>
              </m:sub>
            </m:sSub>
            <m:d>
              <m:dPr>
                <m:ctrlPr>
                  <w:del w:id="289" w:author="Leon Bergen" w:date="2013-12-07T02:54:00Z">
                    <w:rPr>
                      <w:rFonts w:ascii="Cambria Math" w:hAnsi="Cambria Math"/>
                      <w:i/>
                    </w:rPr>
                  </w:del>
                </m:ctrlPr>
              </m:dPr>
              <m:e>
                <w:del w:id="290" w:author="Leon Bergen" w:date="2013-12-07T02:54:00Z">
                  <m:r>
                    <w:rPr>
                      <w:rFonts w:ascii="Cambria Math" w:hAnsi="Cambria Math"/>
                    </w:rPr>
                    <m:t>m</m:t>
                  </m:r>
                </w:del>
              </m:e>
              <m:e>
                <w:del w:id="291" w:author="Leon Bergen" w:date="2013-12-07T02:54:00Z">
                  <m:r>
                    <w:rPr>
                      <w:rFonts w:ascii="Cambria Math" w:hAnsi="Cambria Math"/>
                    </w:rPr>
                    <m:t>u</m:t>
                  </m:r>
                </w:del>
              </m:e>
            </m:d>
            <w:del w:id="292" w:author="Leon Bergen" w:date="2013-12-07T02:54:00Z">
              <m:r>
                <w:rPr>
                  <w:rFonts w:ascii="Cambria Math" w:hAnsi="Cambria Math"/>
                </w:rPr>
                <m:t>= 1</m:t>
              </m:r>
            </w:del>
          </m:e>
        </m:d>
        <m:r>
          <w:rPr>
            <w:rFonts w:ascii="Cambria Math" w:hAnsi="Cambria Math"/>
          </w:rPr>
          <m:t xml:space="preserve"> ∙</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2B2F1E"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491E8F5D"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w:t>
      </w:r>
      <w:ins w:id="293" w:author="Justine Kao" w:date="2013-12-08T17:34:00Z">
        <w:r w:rsidR="002F06C5">
          <w:t xml:space="preserve">There are a total of 30 possible </w:t>
        </w:r>
      </w:ins>
      <w:ins w:id="294" w:author="Justine Kao" w:date="2013-12-08T17:35:00Z">
        <w:r w:rsidR="00D71B3E">
          <w:t>trial configurations</w:t>
        </w:r>
      </w:ins>
      <w:ins w:id="295" w:author="Justine Kao" w:date="2013-12-08T17:34:00Z">
        <w:r w:rsidR="002F06C5">
          <w:t xml:space="preserve"> (3 Items X 10 Utterances). </w:t>
        </w:r>
      </w:ins>
      <w:r w:rsidR="00847A36">
        <w:t xml:space="preserve">Given an utterance </w:t>
      </w:r>
      <w:r w:rsidR="00847A36" w:rsidRPr="000A7B5D">
        <w:rPr>
          <w:i/>
        </w:rPr>
        <w:t>u</w:t>
      </w:r>
      <w:r w:rsidR="00847A36">
        <w:t>,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xml:space="preserve">} for each trial. We will refer to this set of prices as S. </w:t>
      </w:r>
      <w:r w:rsidR="00847A36">
        <w:lastRenderedPageBreak/>
        <w:t>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ins w:id="296" w:author="Justine Kao" w:date="2013-12-08T17:35:00Z">
        <w:r w:rsidR="002B2F1E">
          <w:t xml:space="preserve"> There are a total of 300 </w:t>
        </w:r>
      </w:ins>
      <w:ins w:id="297" w:author="Justine Kao" w:date="2013-12-08T17:36:00Z">
        <w:r w:rsidR="00FD70C0">
          <w:t>normalized average ratings (</w:t>
        </w:r>
        <w:r w:rsidR="004C0A42">
          <w:t>3 Items X 10 Utterances X 10 Price States).</w:t>
        </w:r>
      </w:ins>
    </w:p>
    <w:p w14:paraId="340743E2" w14:textId="6B0238F1"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ins w:id="298" w:author="Justine Kao" w:date="2013-12-08T17:39:00Z">
        <w:r w:rsidR="00D73FF5" w:rsidRPr="00D73FF5">
          <w:t xml:space="preserve"> </w:t>
        </w:r>
        <w:r w:rsidR="00D73FF5">
          <w:t>There are a total of 180 trial configurations (3 Items X 60 {</w:t>
        </w:r>
        <m:oMath>
          <m:r>
            <w:rPr>
              <w:rFonts w:ascii="Cambria Math" w:hAnsi="Cambria Math"/>
            </w:rPr>
            <m:t>u,</m:t>
          </m:r>
        </m:oMath>
        <w:r w:rsidR="00D73FF5">
          <w:t xml:space="preserve"> </w:t>
        </w:r>
        <m:oMath>
          <m:r>
            <w:rPr>
              <w:rFonts w:ascii="Cambria Math" w:hAnsi="Cambria Math"/>
            </w:rPr>
            <m:t>s</m:t>
          </m:r>
        </m:oMath>
        <w:r w:rsidR="00D73FF5">
          <w:t xml:space="preserve">} pairs where </w:t>
        </w:r>
        <m:oMath>
          <m:r>
            <w:rPr>
              <w:rFonts w:ascii="Cambria Math" w:hAnsi="Cambria Math"/>
            </w:rPr>
            <m:t>u≥s</m:t>
          </m:r>
        </m:oMath>
        <w:r w:rsidR="00D73FF5">
          <w:t>).</w:t>
        </w:r>
        <w:r w:rsidR="00D73FF5">
          <w:t xml:space="preserve"> </w:t>
        </w:r>
      </w:ins>
      <w:ins w:id="299" w:author="Justine Kao" w:date="2013-12-08T17:40:00Z">
        <w:r w:rsidR="00A04B23">
          <w:t xml:space="preserve">Since </w:t>
        </w:r>
      </w:ins>
      <w:ins w:id="300" w:author="Justine Kao" w:date="2013-12-08T17:41:00Z">
        <w:r w:rsidR="00E22D1D">
          <w:t xml:space="preserve">we assume that </w:t>
        </w:r>
      </w:ins>
      <w:ins w:id="301" w:author="Justine Kao" w:date="2013-12-08T17:40:00Z">
        <w:r w:rsidR="00A04B23">
          <w:t>ut</w:t>
        </w:r>
        <w:r w:rsidR="00F40CEF">
          <w:t xml:space="preserve">terance cost </w:t>
        </w:r>
      </w:ins>
      <w:ins w:id="302" w:author="Justine Kao" w:date="2013-12-08T17:41:00Z">
        <w:r w:rsidR="00CD4405">
          <w:t>should not</w:t>
        </w:r>
      </w:ins>
      <w:ins w:id="303" w:author="Justine Kao" w:date="2013-12-08T17:40:00Z">
        <w:r w:rsidR="00F40CEF">
          <w:t xml:space="preserve"> affect </w:t>
        </w:r>
        <w:r w:rsidR="00746CE3">
          <w:t>affective subtex</w:t>
        </w:r>
        <w:r w:rsidR="00F40CEF">
          <w:t xml:space="preserve">t, </w:t>
        </w:r>
      </w:ins>
      <w:ins w:id="304" w:author="Justine Kao" w:date="2013-12-08T17:39:00Z">
        <w:r w:rsidR="007D0AA2">
          <w:t>in the analysis</w:t>
        </w:r>
        <w:r w:rsidR="00D73FF5">
          <w:t xml:space="preserve"> we collapsed round/sharp versions of an utterance and </w:t>
        </w:r>
      </w:ins>
      <w:ins w:id="305" w:author="Justine Kao" w:date="2013-12-08T17:40:00Z">
        <w:r w:rsidR="00D73FF5">
          <w:t>price state</w:t>
        </w:r>
        <w:r w:rsidR="00A04B23">
          <w:t xml:space="preserve"> </w:t>
        </w:r>
      </w:ins>
      <w:ins w:id="306" w:author="Justine Kao" w:date="2013-12-08T17:41:00Z">
        <w:r w:rsidR="007D0AA2">
          <w:t xml:space="preserve">such that there are </w:t>
        </w:r>
      </w:ins>
      <w:ins w:id="307" w:author="Justine Kao" w:date="2013-12-08T17:42:00Z">
        <w:r w:rsidR="007D0AA2">
          <w:t xml:space="preserve">45 </w:t>
        </w:r>
        <w:r w:rsidR="00FE18D1">
          <w:t>configurations.</w:t>
        </w:r>
      </w:ins>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lastRenderedPageBreak/>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t>Fig. S1</w:t>
      </w:r>
      <w:r w:rsidR="009F0E10">
        <w:t>.</w:t>
      </w:r>
      <w:r w:rsidR="00FA5CFB">
        <w:t xml:space="preserve"> </w:t>
      </w:r>
      <w:r w:rsidR="00FA500A">
        <w:t>Full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lastRenderedPageBreak/>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2F04EE60" w:rsidR="0054784F" w:rsidRDefault="0054784F" w:rsidP="0054784F">
      <w:pPr>
        <w:pStyle w:val="Paragraph"/>
        <w:ind w:firstLine="0"/>
      </w:pPr>
      <w:r>
        <w:t>Fig. S2.</w:t>
      </w:r>
      <w:r w:rsidR="00A864D3">
        <w:t xml:space="preserve"> Full meaning distribution produced by humans for each utterance. Each column is an utterance, and each row is an item type. Each panel represents the interpretation distribution given an utterance.</w:t>
      </w:r>
      <w:r w:rsidR="00CF6FCB">
        <w:t xml:space="preserve"> Error bars are standard error</w:t>
      </w:r>
      <w:ins w:id="308" w:author="Justine Kao" w:date="2013-12-08T17:33:00Z">
        <w:r w:rsidR="00BC5789">
          <w:t>s</w:t>
        </w:r>
      </w:ins>
      <w:r w:rsidR="00CF6FCB">
        <w:t>.</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2B2F1E" w:rsidRDefault="002B2F1E" w:rsidP="00D73714">
      <w:r>
        <w:separator/>
      </w:r>
    </w:p>
  </w:endnote>
  <w:endnote w:type="continuationSeparator" w:id="0">
    <w:p w14:paraId="58028618" w14:textId="77777777" w:rsidR="002B2F1E" w:rsidRDefault="002B2F1E"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2B2F1E" w:rsidRDefault="002B2F1E" w:rsidP="00D73714">
      <w:r>
        <w:separator/>
      </w:r>
    </w:p>
  </w:footnote>
  <w:footnote w:type="continuationSeparator" w:id="0">
    <w:p w14:paraId="40C5E7BD" w14:textId="77777777" w:rsidR="002B2F1E" w:rsidRDefault="002B2F1E"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2B2F1E" w:rsidRPr="00204015" w:rsidRDefault="002B2F1E"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2B2F1E" w:rsidRDefault="002B2F1E"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505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2A2"/>
    <w:rsid w:val="0000240E"/>
    <w:rsid w:val="000028D7"/>
    <w:rsid w:val="0000467A"/>
    <w:rsid w:val="00004BA8"/>
    <w:rsid w:val="000075F4"/>
    <w:rsid w:val="00007DB3"/>
    <w:rsid w:val="00011F79"/>
    <w:rsid w:val="00014731"/>
    <w:rsid w:val="00014FA7"/>
    <w:rsid w:val="00015328"/>
    <w:rsid w:val="00015708"/>
    <w:rsid w:val="00017CF3"/>
    <w:rsid w:val="00020118"/>
    <w:rsid w:val="00020527"/>
    <w:rsid w:val="0002152C"/>
    <w:rsid w:val="00021C18"/>
    <w:rsid w:val="00022F26"/>
    <w:rsid w:val="000247C7"/>
    <w:rsid w:val="00024D2E"/>
    <w:rsid w:val="000305BE"/>
    <w:rsid w:val="0003301E"/>
    <w:rsid w:val="000330A7"/>
    <w:rsid w:val="000343E3"/>
    <w:rsid w:val="000346CB"/>
    <w:rsid w:val="000360D0"/>
    <w:rsid w:val="000376D8"/>
    <w:rsid w:val="00040E66"/>
    <w:rsid w:val="00042B69"/>
    <w:rsid w:val="00045301"/>
    <w:rsid w:val="0005147F"/>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24BD"/>
    <w:rsid w:val="00093248"/>
    <w:rsid w:val="000939F1"/>
    <w:rsid w:val="000945AC"/>
    <w:rsid w:val="00094F3D"/>
    <w:rsid w:val="0009538B"/>
    <w:rsid w:val="00096B14"/>
    <w:rsid w:val="00096B8C"/>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4186"/>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5DC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3BD"/>
    <w:rsid w:val="00185644"/>
    <w:rsid w:val="00186BAA"/>
    <w:rsid w:val="0019272C"/>
    <w:rsid w:val="00194E49"/>
    <w:rsid w:val="001A3AA4"/>
    <w:rsid w:val="001A3C63"/>
    <w:rsid w:val="001A3FE0"/>
    <w:rsid w:val="001A45BF"/>
    <w:rsid w:val="001A5588"/>
    <w:rsid w:val="001A60B5"/>
    <w:rsid w:val="001A7983"/>
    <w:rsid w:val="001B32C5"/>
    <w:rsid w:val="001B40E4"/>
    <w:rsid w:val="001C0911"/>
    <w:rsid w:val="001C144B"/>
    <w:rsid w:val="001C1CF6"/>
    <w:rsid w:val="001C4E25"/>
    <w:rsid w:val="001C5D23"/>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0B8"/>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2E1"/>
    <w:rsid w:val="00246B05"/>
    <w:rsid w:val="00247504"/>
    <w:rsid w:val="00247DDD"/>
    <w:rsid w:val="00250B34"/>
    <w:rsid w:val="00250D59"/>
    <w:rsid w:val="002513BC"/>
    <w:rsid w:val="00254A50"/>
    <w:rsid w:val="002558C2"/>
    <w:rsid w:val="00257621"/>
    <w:rsid w:val="0025789F"/>
    <w:rsid w:val="00261267"/>
    <w:rsid w:val="00263A8D"/>
    <w:rsid w:val="002659DC"/>
    <w:rsid w:val="00270E72"/>
    <w:rsid w:val="002721E1"/>
    <w:rsid w:val="002725B4"/>
    <w:rsid w:val="00273074"/>
    <w:rsid w:val="00274256"/>
    <w:rsid w:val="00274282"/>
    <w:rsid w:val="0027574B"/>
    <w:rsid w:val="002777D4"/>
    <w:rsid w:val="00277ADA"/>
    <w:rsid w:val="00277B7A"/>
    <w:rsid w:val="00277CA5"/>
    <w:rsid w:val="00282B5D"/>
    <w:rsid w:val="00283FB1"/>
    <w:rsid w:val="00285403"/>
    <w:rsid w:val="002857C2"/>
    <w:rsid w:val="00286BE0"/>
    <w:rsid w:val="00287C9D"/>
    <w:rsid w:val="00290AE5"/>
    <w:rsid w:val="0029259F"/>
    <w:rsid w:val="00292E31"/>
    <w:rsid w:val="00293298"/>
    <w:rsid w:val="0029575D"/>
    <w:rsid w:val="002964CB"/>
    <w:rsid w:val="002A1BC1"/>
    <w:rsid w:val="002A4666"/>
    <w:rsid w:val="002A5ED0"/>
    <w:rsid w:val="002B12F0"/>
    <w:rsid w:val="002B20F6"/>
    <w:rsid w:val="002B29AB"/>
    <w:rsid w:val="002B2F1E"/>
    <w:rsid w:val="002B38B4"/>
    <w:rsid w:val="002B53E3"/>
    <w:rsid w:val="002B5471"/>
    <w:rsid w:val="002B66A2"/>
    <w:rsid w:val="002B695A"/>
    <w:rsid w:val="002C07E8"/>
    <w:rsid w:val="002C2FE0"/>
    <w:rsid w:val="002C6A99"/>
    <w:rsid w:val="002C6D72"/>
    <w:rsid w:val="002C7207"/>
    <w:rsid w:val="002C76FF"/>
    <w:rsid w:val="002C79A0"/>
    <w:rsid w:val="002D2642"/>
    <w:rsid w:val="002D4300"/>
    <w:rsid w:val="002D6F12"/>
    <w:rsid w:val="002D72CC"/>
    <w:rsid w:val="002E0B39"/>
    <w:rsid w:val="002E2A6B"/>
    <w:rsid w:val="002E2FEB"/>
    <w:rsid w:val="002E60A6"/>
    <w:rsid w:val="002E6921"/>
    <w:rsid w:val="002F06C5"/>
    <w:rsid w:val="002F146F"/>
    <w:rsid w:val="002F397C"/>
    <w:rsid w:val="002F6109"/>
    <w:rsid w:val="0030030E"/>
    <w:rsid w:val="0030416A"/>
    <w:rsid w:val="003041A3"/>
    <w:rsid w:val="00304DE9"/>
    <w:rsid w:val="00311611"/>
    <w:rsid w:val="0031445D"/>
    <w:rsid w:val="003172DE"/>
    <w:rsid w:val="0032090E"/>
    <w:rsid w:val="00320E69"/>
    <w:rsid w:val="0032156F"/>
    <w:rsid w:val="0032190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1790"/>
    <w:rsid w:val="003A21B5"/>
    <w:rsid w:val="003A2729"/>
    <w:rsid w:val="003A4B0F"/>
    <w:rsid w:val="003A5700"/>
    <w:rsid w:val="003A5754"/>
    <w:rsid w:val="003A7047"/>
    <w:rsid w:val="003B2D13"/>
    <w:rsid w:val="003B304F"/>
    <w:rsid w:val="003B47FB"/>
    <w:rsid w:val="003B5B4E"/>
    <w:rsid w:val="003B7265"/>
    <w:rsid w:val="003B7E5D"/>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56FA"/>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22F"/>
    <w:rsid w:val="00464668"/>
    <w:rsid w:val="00471874"/>
    <w:rsid w:val="00476485"/>
    <w:rsid w:val="004765DB"/>
    <w:rsid w:val="00477211"/>
    <w:rsid w:val="00477BDA"/>
    <w:rsid w:val="004803C1"/>
    <w:rsid w:val="004806F6"/>
    <w:rsid w:val="004810B0"/>
    <w:rsid w:val="0048363F"/>
    <w:rsid w:val="0048413C"/>
    <w:rsid w:val="004857A8"/>
    <w:rsid w:val="00485B5D"/>
    <w:rsid w:val="00487BA7"/>
    <w:rsid w:val="00490FB2"/>
    <w:rsid w:val="00492EE8"/>
    <w:rsid w:val="0049399A"/>
    <w:rsid w:val="00493F7A"/>
    <w:rsid w:val="004946F2"/>
    <w:rsid w:val="00496E28"/>
    <w:rsid w:val="004A1D0D"/>
    <w:rsid w:val="004B2959"/>
    <w:rsid w:val="004B3BDD"/>
    <w:rsid w:val="004B7EC4"/>
    <w:rsid w:val="004C013B"/>
    <w:rsid w:val="004C0A42"/>
    <w:rsid w:val="004C2598"/>
    <w:rsid w:val="004C5DDE"/>
    <w:rsid w:val="004C7286"/>
    <w:rsid w:val="004C7CE4"/>
    <w:rsid w:val="004C7F34"/>
    <w:rsid w:val="004D3B7B"/>
    <w:rsid w:val="004D7E30"/>
    <w:rsid w:val="004E02DD"/>
    <w:rsid w:val="004E0491"/>
    <w:rsid w:val="004E1CAB"/>
    <w:rsid w:val="004E2FC9"/>
    <w:rsid w:val="004E4315"/>
    <w:rsid w:val="004E5163"/>
    <w:rsid w:val="004E6EF3"/>
    <w:rsid w:val="004F18E3"/>
    <w:rsid w:val="004F20DF"/>
    <w:rsid w:val="004F2620"/>
    <w:rsid w:val="004F382D"/>
    <w:rsid w:val="004F4714"/>
    <w:rsid w:val="004F798F"/>
    <w:rsid w:val="00501714"/>
    <w:rsid w:val="005022D4"/>
    <w:rsid w:val="00503205"/>
    <w:rsid w:val="00507A2F"/>
    <w:rsid w:val="00507FE6"/>
    <w:rsid w:val="00511603"/>
    <w:rsid w:val="00512EA4"/>
    <w:rsid w:val="005131CB"/>
    <w:rsid w:val="00513547"/>
    <w:rsid w:val="00515191"/>
    <w:rsid w:val="0051579A"/>
    <w:rsid w:val="005209FF"/>
    <w:rsid w:val="005228F4"/>
    <w:rsid w:val="005237B7"/>
    <w:rsid w:val="005251D5"/>
    <w:rsid w:val="00526044"/>
    <w:rsid w:val="00526BBC"/>
    <w:rsid w:val="00527300"/>
    <w:rsid w:val="00527D67"/>
    <w:rsid w:val="00531FA4"/>
    <w:rsid w:val="0053273E"/>
    <w:rsid w:val="005346A4"/>
    <w:rsid w:val="00535A56"/>
    <w:rsid w:val="005408B5"/>
    <w:rsid w:val="00542419"/>
    <w:rsid w:val="00542BA7"/>
    <w:rsid w:val="00545868"/>
    <w:rsid w:val="005465CD"/>
    <w:rsid w:val="0054784F"/>
    <w:rsid w:val="00551193"/>
    <w:rsid w:val="0055161D"/>
    <w:rsid w:val="0055174E"/>
    <w:rsid w:val="00554F24"/>
    <w:rsid w:val="00555E08"/>
    <w:rsid w:val="00561A5F"/>
    <w:rsid w:val="00561DF0"/>
    <w:rsid w:val="00564469"/>
    <w:rsid w:val="00566B84"/>
    <w:rsid w:val="00567106"/>
    <w:rsid w:val="00567B4A"/>
    <w:rsid w:val="00571A99"/>
    <w:rsid w:val="00572566"/>
    <w:rsid w:val="00575411"/>
    <w:rsid w:val="005813B1"/>
    <w:rsid w:val="00583BF6"/>
    <w:rsid w:val="0058461E"/>
    <w:rsid w:val="005854B7"/>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6C41"/>
    <w:rsid w:val="005A7194"/>
    <w:rsid w:val="005B0FDA"/>
    <w:rsid w:val="005B188C"/>
    <w:rsid w:val="005B2607"/>
    <w:rsid w:val="005B33D0"/>
    <w:rsid w:val="005B4F90"/>
    <w:rsid w:val="005B5F6D"/>
    <w:rsid w:val="005B60CC"/>
    <w:rsid w:val="005B674B"/>
    <w:rsid w:val="005B7DBA"/>
    <w:rsid w:val="005C18E5"/>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07369"/>
    <w:rsid w:val="006130CD"/>
    <w:rsid w:val="0061472F"/>
    <w:rsid w:val="00617030"/>
    <w:rsid w:val="00621D54"/>
    <w:rsid w:val="00624789"/>
    <w:rsid w:val="00627413"/>
    <w:rsid w:val="006303F0"/>
    <w:rsid w:val="00635C2A"/>
    <w:rsid w:val="0064061D"/>
    <w:rsid w:val="00640EC2"/>
    <w:rsid w:val="0064261D"/>
    <w:rsid w:val="006433A4"/>
    <w:rsid w:val="00644F4D"/>
    <w:rsid w:val="006458B2"/>
    <w:rsid w:val="00646D3B"/>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114A"/>
    <w:rsid w:val="00682FD1"/>
    <w:rsid w:val="00683DDA"/>
    <w:rsid w:val="00684D62"/>
    <w:rsid w:val="0069012D"/>
    <w:rsid w:val="006940EF"/>
    <w:rsid w:val="00694D25"/>
    <w:rsid w:val="006A1EDF"/>
    <w:rsid w:val="006A247B"/>
    <w:rsid w:val="006A2DE4"/>
    <w:rsid w:val="006A2E74"/>
    <w:rsid w:val="006A462B"/>
    <w:rsid w:val="006B0797"/>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151"/>
    <w:rsid w:val="006F677B"/>
    <w:rsid w:val="006F7904"/>
    <w:rsid w:val="00711112"/>
    <w:rsid w:val="00711846"/>
    <w:rsid w:val="00711E73"/>
    <w:rsid w:val="0071268B"/>
    <w:rsid w:val="00714817"/>
    <w:rsid w:val="0071499D"/>
    <w:rsid w:val="007174D5"/>
    <w:rsid w:val="00721536"/>
    <w:rsid w:val="00731292"/>
    <w:rsid w:val="0073229B"/>
    <w:rsid w:val="0073311B"/>
    <w:rsid w:val="0074151D"/>
    <w:rsid w:val="007419E8"/>
    <w:rsid w:val="00742DE6"/>
    <w:rsid w:val="00744502"/>
    <w:rsid w:val="00745E70"/>
    <w:rsid w:val="007463EF"/>
    <w:rsid w:val="00746CE3"/>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35AC"/>
    <w:rsid w:val="0079559B"/>
    <w:rsid w:val="007A14BA"/>
    <w:rsid w:val="007A27F8"/>
    <w:rsid w:val="007A4C55"/>
    <w:rsid w:val="007A6F02"/>
    <w:rsid w:val="007A7912"/>
    <w:rsid w:val="007A7AB5"/>
    <w:rsid w:val="007C41AE"/>
    <w:rsid w:val="007C503B"/>
    <w:rsid w:val="007C67E5"/>
    <w:rsid w:val="007D03B6"/>
    <w:rsid w:val="007D0AA2"/>
    <w:rsid w:val="007D114D"/>
    <w:rsid w:val="007D2597"/>
    <w:rsid w:val="007D3A8B"/>
    <w:rsid w:val="007D638A"/>
    <w:rsid w:val="007D67C5"/>
    <w:rsid w:val="007E562E"/>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2743C"/>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27DF"/>
    <w:rsid w:val="0086375F"/>
    <w:rsid w:val="0086444D"/>
    <w:rsid w:val="0086533E"/>
    <w:rsid w:val="0086661B"/>
    <w:rsid w:val="00871DB2"/>
    <w:rsid w:val="00872A56"/>
    <w:rsid w:val="0087675C"/>
    <w:rsid w:val="008824F2"/>
    <w:rsid w:val="00884AE6"/>
    <w:rsid w:val="0089233E"/>
    <w:rsid w:val="00892818"/>
    <w:rsid w:val="00892CA1"/>
    <w:rsid w:val="00893737"/>
    <w:rsid w:val="008A005C"/>
    <w:rsid w:val="008A0A1A"/>
    <w:rsid w:val="008A0B98"/>
    <w:rsid w:val="008A1A60"/>
    <w:rsid w:val="008A2640"/>
    <w:rsid w:val="008A3123"/>
    <w:rsid w:val="008B6DA4"/>
    <w:rsid w:val="008B70CC"/>
    <w:rsid w:val="008C1241"/>
    <w:rsid w:val="008C25CE"/>
    <w:rsid w:val="008C33DC"/>
    <w:rsid w:val="008C352F"/>
    <w:rsid w:val="008C4447"/>
    <w:rsid w:val="008C6BEB"/>
    <w:rsid w:val="008C770A"/>
    <w:rsid w:val="008E23EC"/>
    <w:rsid w:val="008E2E68"/>
    <w:rsid w:val="008E7FDE"/>
    <w:rsid w:val="008F18C7"/>
    <w:rsid w:val="008F1AF5"/>
    <w:rsid w:val="008F55FF"/>
    <w:rsid w:val="008F6764"/>
    <w:rsid w:val="008F7AD4"/>
    <w:rsid w:val="008F7F17"/>
    <w:rsid w:val="009001ED"/>
    <w:rsid w:val="009008C5"/>
    <w:rsid w:val="00901D4F"/>
    <w:rsid w:val="00905625"/>
    <w:rsid w:val="009076BF"/>
    <w:rsid w:val="009127C7"/>
    <w:rsid w:val="00912B53"/>
    <w:rsid w:val="00917A34"/>
    <w:rsid w:val="00917B21"/>
    <w:rsid w:val="00921EE5"/>
    <w:rsid w:val="0092336B"/>
    <w:rsid w:val="00923FB8"/>
    <w:rsid w:val="00923FEE"/>
    <w:rsid w:val="00926F56"/>
    <w:rsid w:val="0093145E"/>
    <w:rsid w:val="00934456"/>
    <w:rsid w:val="00937161"/>
    <w:rsid w:val="00940AE4"/>
    <w:rsid w:val="00943532"/>
    <w:rsid w:val="0094490F"/>
    <w:rsid w:val="0094515A"/>
    <w:rsid w:val="0094524B"/>
    <w:rsid w:val="00945AEA"/>
    <w:rsid w:val="009467D9"/>
    <w:rsid w:val="009534C7"/>
    <w:rsid w:val="00953BEB"/>
    <w:rsid w:val="00960D26"/>
    <w:rsid w:val="0096159E"/>
    <w:rsid w:val="009625F9"/>
    <w:rsid w:val="00963449"/>
    <w:rsid w:val="00966D59"/>
    <w:rsid w:val="0096711A"/>
    <w:rsid w:val="0097076F"/>
    <w:rsid w:val="00970E92"/>
    <w:rsid w:val="00973868"/>
    <w:rsid w:val="00980567"/>
    <w:rsid w:val="00982211"/>
    <w:rsid w:val="009839CC"/>
    <w:rsid w:val="00985428"/>
    <w:rsid w:val="00990022"/>
    <w:rsid w:val="00995458"/>
    <w:rsid w:val="009A3CBD"/>
    <w:rsid w:val="009A6064"/>
    <w:rsid w:val="009B0C33"/>
    <w:rsid w:val="009B2BEE"/>
    <w:rsid w:val="009B2EB6"/>
    <w:rsid w:val="009B40E2"/>
    <w:rsid w:val="009B5529"/>
    <w:rsid w:val="009C2771"/>
    <w:rsid w:val="009C3BE1"/>
    <w:rsid w:val="009C445D"/>
    <w:rsid w:val="009D3DC6"/>
    <w:rsid w:val="009D4CA0"/>
    <w:rsid w:val="009D5C0F"/>
    <w:rsid w:val="009D630B"/>
    <w:rsid w:val="009D69C4"/>
    <w:rsid w:val="009E14AC"/>
    <w:rsid w:val="009E5D79"/>
    <w:rsid w:val="009F0456"/>
    <w:rsid w:val="009F0E10"/>
    <w:rsid w:val="009F11C3"/>
    <w:rsid w:val="009F1F65"/>
    <w:rsid w:val="009F1FED"/>
    <w:rsid w:val="009F391F"/>
    <w:rsid w:val="009F4D2F"/>
    <w:rsid w:val="009F6449"/>
    <w:rsid w:val="00A0042E"/>
    <w:rsid w:val="00A011F7"/>
    <w:rsid w:val="00A015C6"/>
    <w:rsid w:val="00A02622"/>
    <w:rsid w:val="00A04B23"/>
    <w:rsid w:val="00A075AC"/>
    <w:rsid w:val="00A10749"/>
    <w:rsid w:val="00A107A3"/>
    <w:rsid w:val="00A11093"/>
    <w:rsid w:val="00A124F1"/>
    <w:rsid w:val="00A15D69"/>
    <w:rsid w:val="00A16287"/>
    <w:rsid w:val="00A22131"/>
    <w:rsid w:val="00A22D03"/>
    <w:rsid w:val="00A2423F"/>
    <w:rsid w:val="00A251A0"/>
    <w:rsid w:val="00A253D4"/>
    <w:rsid w:val="00A300D8"/>
    <w:rsid w:val="00A30265"/>
    <w:rsid w:val="00A30F32"/>
    <w:rsid w:val="00A3193C"/>
    <w:rsid w:val="00A32544"/>
    <w:rsid w:val="00A341C0"/>
    <w:rsid w:val="00A34A7A"/>
    <w:rsid w:val="00A36608"/>
    <w:rsid w:val="00A42CB4"/>
    <w:rsid w:val="00A4630A"/>
    <w:rsid w:val="00A509BA"/>
    <w:rsid w:val="00A5104F"/>
    <w:rsid w:val="00A516A4"/>
    <w:rsid w:val="00A517B9"/>
    <w:rsid w:val="00A521AF"/>
    <w:rsid w:val="00A52814"/>
    <w:rsid w:val="00A5498B"/>
    <w:rsid w:val="00A551C1"/>
    <w:rsid w:val="00A56522"/>
    <w:rsid w:val="00A56DCB"/>
    <w:rsid w:val="00A612B6"/>
    <w:rsid w:val="00A6554A"/>
    <w:rsid w:val="00A71D7F"/>
    <w:rsid w:val="00A72B9A"/>
    <w:rsid w:val="00A73618"/>
    <w:rsid w:val="00A766DC"/>
    <w:rsid w:val="00A82456"/>
    <w:rsid w:val="00A864D3"/>
    <w:rsid w:val="00A879C7"/>
    <w:rsid w:val="00A87C11"/>
    <w:rsid w:val="00A92330"/>
    <w:rsid w:val="00A924BF"/>
    <w:rsid w:val="00A92FD0"/>
    <w:rsid w:val="00A96F34"/>
    <w:rsid w:val="00AA1529"/>
    <w:rsid w:val="00AA32EB"/>
    <w:rsid w:val="00AB01FA"/>
    <w:rsid w:val="00AB05AB"/>
    <w:rsid w:val="00AB108E"/>
    <w:rsid w:val="00AC05CD"/>
    <w:rsid w:val="00AC0A83"/>
    <w:rsid w:val="00AC1240"/>
    <w:rsid w:val="00AC4506"/>
    <w:rsid w:val="00AC7053"/>
    <w:rsid w:val="00AD2EC7"/>
    <w:rsid w:val="00AD38AF"/>
    <w:rsid w:val="00AD3CB8"/>
    <w:rsid w:val="00AD49DB"/>
    <w:rsid w:val="00AD5018"/>
    <w:rsid w:val="00AD71C9"/>
    <w:rsid w:val="00AE1767"/>
    <w:rsid w:val="00AE3735"/>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44E5"/>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570"/>
    <w:rsid w:val="00B84601"/>
    <w:rsid w:val="00B91CD6"/>
    <w:rsid w:val="00B9204E"/>
    <w:rsid w:val="00B92B74"/>
    <w:rsid w:val="00B94450"/>
    <w:rsid w:val="00B97E94"/>
    <w:rsid w:val="00BA0417"/>
    <w:rsid w:val="00BA3E71"/>
    <w:rsid w:val="00BA5109"/>
    <w:rsid w:val="00BA5304"/>
    <w:rsid w:val="00BA6317"/>
    <w:rsid w:val="00BA78FB"/>
    <w:rsid w:val="00BA7A5E"/>
    <w:rsid w:val="00BB1FE3"/>
    <w:rsid w:val="00BB54B6"/>
    <w:rsid w:val="00BB6518"/>
    <w:rsid w:val="00BC1A6F"/>
    <w:rsid w:val="00BC349D"/>
    <w:rsid w:val="00BC5789"/>
    <w:rsid w:val="00BC6F90"/>
    <w:rsid w:val="00BD3710"/>
    <w:rsid w:val="00BD7513"/>
    <w:rsid w:val="00BE678B"/>
    <w:rsid w:val="00BF429B"/>
    <w:rsid w:val="00BF44A3"/>
    <w:rsid w:val="00BF4C4A"/>
    <w:rsid w:val="00C00484"/>
    <w:rsid w:val="00C00577"/>
    <w:rsid w:val="00C0162E"/>
    <w:rsid w:val="00C06A8D"/>
    <w:rsid w:val="00C07D34"/>
    <w:rsid w:val="00C10609"/>
    <w:rsid w:val="00C10688"/>
    <w:rsid w:val="00C11752"/>
    <w:rsid w:val="00C1407D"/>
    <w:rsid w:val="00C157EE"/>
    <w:rsid w:val="00C16083"/>
    <w:rsid w:val="00C1636F"/>
    <w:rsid w:val="00C2069B"/>
    <w:rsid w:val="00C21455"/>
    <w:rsid w:val="00C2658F"/>
    <w:rsid w:val="00C268AC"/>
    <w:rsid w:val="00C30309"/>
    <w:rsid w:val="00C314D3"/>
    <w:rsid w:val="00C33193"/>
    <w:rsid w:val="00C33875"/>
    <w:rsid w:val="00C37C83"/>
    <w:rsid w:val="00C424DC"/>
    <w:rsid w:val="00C428EE"/>
    <w:rsid w:val="00C4432C"/>
    <w:rsid w:val="00C455C0"/>
    <w:rsid w:val="00C47636"/>
    <w:rsid w:val="00C476E6"/>
    <w:rsid w:val="00C51A5A"/>
    <w:rsid w:val="00C54963"/>
    <w:rsid w:val="00C56A2F"/>
    <w:rsid w:val="00C56A3E"/>
    <w:rsid w:val="00C61988"/>
    <w:rsid w:val="00C62125"/>
    <w:rsid w:val="00C62F6C"/>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1E1F"/>
    <w:rsid w:val="00C8249D"/>
    <w:rsid w:val="00C827A5"/>
    <w:rsid w:val="00C8441C"/>
    <w:rsid w:val="00C84F4D"/>
    <w:rsid w:val="00C853AD"/>
    <w:rsid w:val="00C8591D"/>
    <w:rsid w:val="00C85E9A"/>
    <w:rsid w:val="00C86D5A"/>
    <w:rsid w:val="00C86F20"/>
    <w:rsid w:val="00C9021E"/>
    <w:rsid w:val="00C918B4"/>
    <w:rsid w:val="00C92640"/>
    <w:rsid w:val="00C93549"/>
    <w:rsid w:val="00CA3A63"/>
    <w:rsid w:val="00CA5E86"/>
    <w:rsid w:val="00CA60CA"/>
    <w:rsid w:val="00CA7F52"/>
    <w:rsid w:val="00CB1356"/>
    <w:rsid w:val="00CB381E"/>
    <w:rsid w:val="00CB4549"/>
    <w:rsid w:val="00CB7B10"/>
    <w:rsid w:val="00CC0B5A"/>
    <w:rsid w:val="00CC2725"/>
    <w:rsid w:val="00CC332D"/>
    <w:rsid w:val="00CC378F"/>
    <w:rsid w:val="00CC39A6"/>
    <w:rsid w:val="00CC6FE6"/>
    <w:rsid w:val="00CD40C4"/>
    <w:rsid w:val="00CD4405"/>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ACC"/>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348C"/>
    <w:rsid w:val="00D53A0B"/>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721"/>
    <w:rsid w:val="00D71816"/>
    <w:rsid w:val="00D71B3E"/>
    <w:rsid w:val="00D72DD9"/>
    <w:rsid w:val="00D73714"/>
    <w:rsid w:val="00D73E3E"/>
    <w:rsid w:val="00D73FF5"/>
    <w:rsid w:val="00D8046A"/>
    <w:rsid w:val="00D80D3D"/>
    <w:rsid w:val="00D81DCD"/>
    <w:rsid w:val="00D8356E"/>
    <w:rsid w:val="00D85082"/>
    <w:rsid w:val="00D91724"/>
    <w:rsid w:val="00D92E2D"/>
    <w:rsid w:val="00D94318"/>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650"/>
    <w:rsid w:val="00DC3D82"/>
    <w:rsid w:val="00DC4D2F"/>
    <w:rsid w:val="00DC4F8B"/>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2D1D"/>
    <w:rsid w:val="00E23408"/>
    <w:rsid w:val="00E237EE"/>
    <w:rsid w:val="00E31071"/>
    <w:rsid w:val="00E316EE"/>
    <w:rsid w:val="00E32700"/>
    <w:rsid w:val="00E34CD2"/>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258A"/>
    <w:rsid w:val="00EA2E74"/>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4455"/>
    <w:rsid w:val="00EE675D"/>
    <w:rsid w:val="00EE78E9"/>
    <w:rsid w:val="00EF0D8D"/>
    <w:rsid w:val="00EF0E3D"/>
    <w:rsid w:val="00EF22CC"/>
    <w:rsid w:val="00EF640D"/>
    <w:rsid w:val="00EF6965"/>
    <w:rsid w:val="00EF75DC"/>
    <w:rsid w:val="00F020F8"/>
    <w:rsid w:val="00F07EFC"/>
    <w:rsid w:val="00F1115E"/>
    <w:rsid w:val="00F120B0"/>
    <w:rsid w:val="00F12B31"/>
    <w:rsid w:val="00F1394B"/>
    <w:rsid w:val="00F14917"/>
    <w:rsid w:val="00F1582C"/>
    <w:rsid w:val="00F16D0D"/>
    <w:rsid w:val="00F1757D"/>
    <w:rsid w:val="00F2276A"/>
    <w:rsid w:val="00F2424D"/>
    <w:rsid w:val="00F254C1"/>
    <w:rsid w:val="00F30246"/>
    <w:rsid w:val="00F309F2"/>
    <w:rsid w:val="00F33342"/>
    <w:rsid w:val="00F36368"/>
    <w:rsid w:val="00F36885"/>
    <w:rsid w:val="00F36A84"/>
    <w:rsid w:val="00F40CEF"/>
    <w:rsid w:val="00F41159"/>
    <w:rsid w:val="00F418E1"/>
    <w:rsid w:val="00F41E81"/>
    <w:rsid w:val="00F42D55"/>
    <w:rsid w:val="00F44310"/>
    <w:rsid w:val="00F445C4"/>
    <w:rsid w:val="00F45C74"/>
    <w:rsid w:val="00F45E3B"/>
    <w:rsid w:val="00F477FC"/>
    <w:rsid w:val="00F47843"/>
    <w:rsid w:val="00F51A20"/>
    <w:rsid w:val="00F51DDE"/>
    <w:rsid w:val="00F542CF"/>
    <w:rsid w:val="00F5492A"/>
    <w:rsid w:val="00F55B3B"/>
    <w:rsid w:val="00F572D2"/>
    <w:rsid w:val="00F57EDF"/>
    <w:rsid w:val="00F605C1"/>
    <w:rsid w:val="00F61013"/>
    <w:rsid w:val="00F62C2D"/>
    <w:rsid w:val="00F62D13"/>
    <w:rsid w:val="00F6786A"/>
    <w:rsid w:val="00F72889"/>
    <w:rsid w:val="00F73E2C"/>
    <w:rsid w:val="00F75EF5"/>
    <w:rsid w:val="00F76346"/>
    <w:rsid w:val="00F769E0"/>
    <w:rsid w:val="00F82752"/>
    <w:rsid w:val="00F82BE0"/>
    <w:rsid w:val="00F8432E"/>
    <w:rsid w:val="00F84DE2"/>
    <w:rsid w:val="00F86F7B"/>
    <w:rsid w:val="00F91573"/>
    <w:rsid w:val="00F91BFC"/>
    <w:rsid w:val="00FA3338"/>
    <w:rsid w:val="00FA500A"/>
    <w:rsid w:val="00FA5CFB"/>
    <w:rsid w:val="00FA67D1"/>
    <w:rsid w:val="00FA69B8"/>
    <w:rsid w:val="00FA6A9B"/>
    <w:rsid w:val="00FB1249"/>
    <w:rsid w:val="00FB370F"/>
    <w:rsid w:val="00FB6D8C"/>
    <w:rsid w:val="00FC5134"/>
    <w:rsid w:val="00FC6B48"/>
    <w:rsid w:val="00FD0688"/>
    <w:rsid w:val="00FD3E8D"/>
    <w:rsid w:val="00FD70C0"/>
    <w:rsid w:val="00FE122D"/>
    <w:rsid w:val="00FE18D1"/>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B7C9D-242A-9043-867E-12ADC6C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5194</Words>
  <Characters>29612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2</cp:revision>
  <cp:lastPrinted>2013-12-02T21:40:00Z</cp:lastPrinted>
  <dcterms:created xsi:type="dcterms:W3CDTF">2013-12-09T02:28:00Z</dcterms:created>
  <dcterms:modified xsi:type="dcterms:W3CDTF">2013-12-09T02:28:00Z</dcterms:modified>
</cp:coreProperties>
</file>