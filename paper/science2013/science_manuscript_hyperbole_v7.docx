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665A926D" w:rsidR="00D73714" w:rsidRPr="00DE5774" w:rsidRDefault="008F7F17" w:rsidP="00D73714">
      <w:pPr>
        <w:jc w:val="center"/>
        <w:rPr>
          <w:b/>
          <w:sz w:val="32"/>
          <w:szCs w:val="32"/>
        </w:rPr>
      </w:pPr>
      <w:r>
        <w:rPr>
          <w:b/>
          <w:i/>
          <w:sz w:val="32"/>
          <w:szCs w:val="32"/>
        </w:rPr>
        <w:softHyphen/>
      </w:r>
      <w:r w:rsidR="00D73714" w:rsidRPr="00155695">
        <w:rPr>
          <w:b/>
          <w:i/>
          <w:sz w:val="32"/>
          <w:szCs w:val="32"/>
        </w:rPr>
        <w:t>Science</w:t>
      </w:r>
      <w:r w:rsidR="00D73714"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r>
        <w:t>LaTeX</w:t>
      </w:r>
      <w:proofErr w:type="spellEnd"/>
      <w:r>
        <w:t xml:space="preserve"> ,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r w:rsidRPr="00550A13">
        <w:t>,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Please use the .</w:t>
      </w:r>
      <w:proofErr w:type="spellStart"/>
      <w:r>
        <w:t>docx</w:t>
      </w:r>
      <w:proofErr w:type="spell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05CE90A6" w:rsidR="00D73714" w:rsidRDefault="00E222EE" w:rsidP="000A16C7">
      <w:pPr>
        <w:pStyle w:val="Head"/>
      </w:pPr>
      <w:del w:id="0" w:author="Noah Goodman" w:date="2013-12-09T11:52:00Z">
        <w:r w:rsidDel="00705304">
          <w:lastRenderedPageBreak/>
          <w:delText xml:space="preserve">A Computational Model of </w:delText>
        </w:r>
      </w:del>
      <w:r w:rsidR="00236B5F">
        <w:t>Nonliteral</w:t>
      </w:r>
      <w:r>
        <w:t xml:space="preserve"> </w:t>
      </w:r>
      <w:ins w:id="1" w:author="Noah Goodman" w:date="2013-12-09T11:52:00Z">
        <w:r w:rsidR="003916A9">
          <w:t xml:space="preserve">Language </w:t>
        </w:r>
      </w:ins>
      <w:del w:id="2" w:author="Noah Goodman" w:date="2013-12-09T11:52:00Z">
        <w:r w:rsidDel="00705304">
          <w:delText xml:space="preserve">Language </w:delText>
        </w:r>
      </w:del>
      <w:r>
        <w:t>Understanding</w:t>
      </w:r>
      <w:r w:rsidR="00223312">
        <w:t xml:space="preserve"> </w:t>
      </w:r>
      <w:del w:id="3" w:author="Noah Goodman" w:date="2013-12-09T11:52:00Z">
        <w:r w:rsidR="00223312" w:rsidDel="00705304">
          <w:delText xml:space="preserve">in </w:delText>
        </w:r>
      </w:del>
      <w:ins w:id="4" w:author="Noah Goodman" w:date="2013-12-09T11:52:00Z">
        <w:r w:rsidR="003916A9">
          <w:t>for</w:t>
        </w:r>
        <w:r w:rsidR="00705304">
          <w:t xml:space="preserve"> </w:t>
        </w:r>
      </w:ins>
      <w:r w:rsidR="00223312">
        <w:t xml:space="preserve">Number </w:t>
      </w:r>
      <w:del w:id="5" w:author="Noah Goodman" w:date="2013-12-09T11:52:00Z">
        <w:r w:rsidR="00223312" w:rsidDel="00705304">
          <w:delText>Words</w:delText>
        </w:r>
      </w:del>
      <w:ins w:id="6" w:author="Noah Goodman" w:date="2013-12-09T11:52:00Z">
        <w:r w:rsidR="00705304">
          <w:t>Terms</w:t>
        </w:r>
      </w:ins>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3ED3AB98" w:rsidR="00D73714" w:rsidRDefault="00D73714" w:rsidP="00D73714">
      <w:pPr>
        <w:pStyle w:val="Paragraph"/>
        <w:ind w:firstLine="0"/>
      </w:pPr>
      <w:r w:rsidRPr="00B43FDE">
        <w:rPr>
          <w:vertAlign w:val="superscript"/>
        </w:rPr>
        <w:t>2</w:t>
      </w:r>
      <w:r w:rsidR="00ED3635">
        <w:t>M</w:t>
      </w:r>
      <w:ins w:id="7" w:author="Leon Bergen" w:date="2013-12-07T03:00:00Z">
        <w:r w:rsidR="005346A4">
          <w:t>assachusetts</w:t>
        </w:r>
      </w:ins>
      <w:del w:id="8" w:author="Leon Bergen" w:date="2013-12-07T03:00:00Z">
        <w:r w:rsidR="00ED3635" w:rsidDel="005346A4">
          <w:delText>assechusets</w:delText>
        </w:r>
      </w:del>
      <w:r w:rsidR="00ED3635">
        <w:t xml:space="preserve"> Institute of Technology</w:t>
      </w:r>
      <w:r>
        <w:t>.</w:t>
      </w:r>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290CF4A1"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del w:id="9" w:author="Leon Bergen" w:date="2013-12-08T03:14:00Z">
        <w:r w:rsidR="00672CA0" w:rsidDel="00607369">
          <w:delText xml:space="preserve">computationally </w:delText>
        </w:r>
      </w:del>
      <w:ins w:id="10" w:author="Leon Bergen" w:date="2013-12-08T03:14:00Z">
        <w:r w:rsidR="00607369">
          <w:t xml:space="preserve">provide a computational </w:t>
        </w:r>
      </w:ins>
      <w:r w:rsidR="003A113C">
        <w:t xml:space="preserve">model </w:t>
      </w:r>
      <w:ins w:id="11" w:author="Leon Bergen" w:date="2013-12-08T03:14:00Z">
        <w:r w:rsidR="00607369">
          <w:t xml:space="preserve">of </w:t>
        </w:r>
      </w:ins>
      <w:r w:rsidR="003A113C">
        <w:t>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del w:id="12" w:author="Noah Goodman" w:date="2013-12-09T11:50:00Z">
        <w:r w:rsidR="00214FDE" w:rsidDel="00200683">
          <w:delText xml:space="preserve"> and introduces</w:delText>
        </w:r>
        <w:r w:rsidR="00A42CB4" w:rsidDel="00200683">
          <w:delText xml:space="preserve"> </w:delText>
        </w:r>
        <w:r w:rsidR="00335C30" w:rsidDel="00200683">
          <w:delText xml:space="preserve">rich social meaning to formal </w:delText>
        </w:r>
        <w:r w:rsidR="00A42CB4" w:rsidDel="00200683">
          <w:delText>models of language understanding</w:delText>
        </w:r>
      </w:del>
      <w:del w:id="13" w:author="Justine Kao" w:date="2013-12-09T14:39:00Z">
        <w:r w:rsidR="006E123D" w:rsidDel="00623E86">
          <w:delText>.</w:delText>
        </w:r>
      </w:del>
      <w:ins w:id="14" w:author="Noah Goodman" w:date="2013-12-09T11:50:00Z">
        <w:del w:id="15" w:author="Justine Kao" w:date="2013-12-09T14:39:00Z">
          <w:r w:rsidR="00200683" w:rsidDel="00623E86">
            <w:delText xml:space="preserve"> Our </w:delText>
          </w:r>
        </w:del>
      </w:ins>
      <w:ins w:id="16" w:author="Justine Kao" w:date="2013-12-09T14:39:00Z">
        <w:r w:rsidR="00623E86">
          <w:t xml:space="preserve">, and our </w:t>
        </w:r>
      </w:ins>
      <w:ins w:id="17" w:author="Noah Goodman" w:date="2013-12-09T11:50:00Z">
        <w:r w:rsidR="00200683">
          <w:t xml:space="preserve">modeling framework </w:t>
        </w:r>
      </w:ins>
      <w:ins w:id="18" w:author="Noah Goodman" w:date="2013-12-09T11:51:00Z">
        <w:r w:rsidR="00200683">
          <w:t>provides a</w:t>
        </w:r>
      </w:ins>
      <w:ins w:id="19" w:author="Noah Goodman" w:date="2013-12-09T11:50:00Z">
        <w:r w:rsidR="00200683">
          <w:t xml:space="preserve"> theory nonliteral </w:t>
        </w:r>
      </w:ins>
      <w:ins w:id="20" w:author="Noah Goodman" w:date="2013-12-09T11:51:00Z">
        <w:r w:rsidR="00200683">
          <w:t>language understanding more generally.</w:t>
        </w:r>
      </w:ins>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441FFF0" w:rsidR="008C352F" w:rsidRDefault="00802599" w:rsidP="00485B5D">
      <w:pPr>
        <w:pStyle w:val="Paragraph"/>
      </w:pPr>
      <w:r w:rsidRPr="00802599">
        <w:t>I</w:t>
      </w:r>
      <w:r w:rsidR="00995458" w:rsidRPr="00802599">
        <w:t xml:space="preserve">magine </w:t>
      </w:r>
      <w:del w:id="21" w:author="Leon Bergen" w:date="2013-12-11T00:27:00Z">
        <w:r w:rsidR="00995458" w:rsidRPr="00802599" w:rsidDel="00E55C4A">
          <w:delText>a conversation with a friend about</w:delText>
        </w:r>
      </w:del>
      <w:ins w:id="22" w:author="Leon Bergen" w:date="2013-12-11T00:27:00Z">
        <w:r w:rsidR="00E55C4A">
          <w:t>someone describing</w:t>
        </w:r>
      </w:ins>
      <w:r w:rsidR="00995458" w:rsidRPr="00802599">
        <w:t xml:space="preserve"> a new restaurant where she recently dine</w:t>
      </w:r>
      <w:r>
        <w:t xml:space="preserve">d. </w:t>
      </w:r>
      <w:del w:id="23" w:author="Leon Bergen" w:date="2013-12-11T00:36:00Z">
        <w:r w:rsidDel="009F7F79">
          <w:delText>Your friend</w:delText>
        </w:r>
      </w:del>
      <w:ins w:id="24" w:author="Leon Bergen" w:date="2013-12-11T00:36:00Z">
        <w:r w:rsidR="009F7F79">
          <w:t>She</w:t>
        </w:r>
      </w:ins>
      <w:r>
        <w:t xml:space="preserve"> says, “It took 30 minutes to get a table.”</w:t>
      </w:r>
      <w:r w:rsidR="00995458" w:rsidRPr="00802599">
        <w:t xml:space="preserve"> </w:t>
      </w:r>
      <w:del w:id="25" w:author="Leon Bergen" w:date="2013-12-11T00:36:00Z">
        <w:r w:rsidR="00995458" w:rsidRPr="00802599" w:rsidDel="009F7F79">
          <w:delText>You are likely to interpret this to me</w:delText>
        </w:r>
        <w:r w:rsidDel="009F7F79">
          <w:delText>an</w:delText>
        </w:r>
      </w:del>
      <w:ins w:id="26" w:author="Leon Bergen" w:date="2013-12-11T00:36:00Z">
        <w:r w:rsidR="009F7F79">
          <w:t>She likely meant that</w:t>
        </w:r>
      </w:ins>
      <w:r>
        <w:t xml:space="preserve"> she waited approximately 30</w:t>
      </w:r>
      <w:r w:rsidR="00995458" w:rsidRPr="00802599">
        <w:t xml:space="preserve"> minutes. </w:t>
      </w:r>
      <w:r w:rsidR="00072E31">
        <w:t>Suppose</w:t>
      </w:r>
      <w:r>
        <w:t xml:space="preserve"> </w:t>
      </w:r>
      <w:del w:id="27" w:author="Leon Bergen" w:date="2013-12-11T00:38:00Z">
        <w:r w:rsidDel="009F7F79">
          <w:delText>your friend</w:delText>
        </w:r>
      </w:del>
      <w:ins w:id="28" w:author="Leon Bergen" w:date="2013-12-11T00:38:00Z">
        <w:r w:rsidR="009F7F79">
          <w:t>she</w:t>
        </w:r>
      </w:ins>
      <w:r>
        <w:t xml:space="preserve"> says: “It took 32 minutes to get a table.”</w:t>
      </w:r>
      <w:r w:rsidR="00995458" w:rsidRPr="00802599">
        <w:t xml:space="preserve"> </w:t>
      </w:r>
      <w:del w:id="29" w:author="Leon Bergen" w:date="2013-12-11T00:39:00Z">
        <w:r w:rsidR="00995458" w:rsidRPr="00802599" w:rsidDel="009F7F79">
          <w:delText xml:space="preserve">You are more likely to interpret </w:delText>
        </w:r>
        <w:r w:rsidR="005904E5" w:rsidDel="009F7F79">
          <w:delText>this</w:delText>
        </w:r>
        <w:r w:rsidDel="009F7F79">
          <w:delText xml:space="preserve"> to</w:delText>
        </w:r>
      </w:del>
      <w:ins w:id="30" w:author="Leon Bergen" w:date="2013-12-11T00:39:00Z">
        <w:r w:rsidR="009F7F79">
          <w:t>This is more likely to</w:t>
        </w:r>
      </w:ins>
      <w:r>
        <w:t xml:space="preserve">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w:t>
      </w:r>
      <w:del w:id="31" w:author="Leon Bergen" w:date="2013-12-11T00:39:00Z">
        <w:r w:rsidR="00844C65" w:rsidDel="009F7F79">
          <w:delText>You will probably interpret this</w:delText>
        </w:r>
        <w:r w:rsidR="00995458" w:rsidRPr="00802599" w:rsidDel="009F7F79">
          <w:delText xml:space="preserve"> to mean that</w:delText>
        </w:r>
      </w:del>
      <w:ins w:id="32" w:author="Leon Bergen" w:date="2013-12-11T00:39:00Z">
        <w:r w:rsidR="009F7F79">
          <w:t>She probably meant that</w:t>
        </w:r>
      </w:ins>
      <w:r w:rsidR="00995458" w:rsidRPr="00802599">
        <w:t xml:space="preserve"> the wait was shorter than a million hours, but importantly </w:t>
      </w:r>
      <w:del w:id="33" w:author="Leon Bergen" w:date="2013-12-11T00:39:00Z">
        <w:r w:rsidR="00995458" w:rsidRPr="00802599" w:rsidDel="009F7F79">
          <w:delText xml:space="preserve">that </w:delText>
        </w:r>
      </w:del>
      <w:r w:rsidR="00995458" w:rsidRPr="00802599">
        <w:t xml:space="preserve">she thinks it took much too long. </w:t>
      </w:r>
      <w:r w:rsidR="00257621">
        <w:t>One of the most puzzling and important facts about communication is that people do not always mean what they say</w:t>
      </w:r>
      <w:ins w:id="34" w:author="Noah Goodman" w:date="2013-12-09T11:57:00Z">
        <w:r w:rsidR="00892525">
          <w:t>--</w:t>
        </w:r>
      </w:ins>
      <w:del w:id="35" w:author="Noah Goodman" w:date="2013-12-09T11:57:00Z">
        <w:r w:rsidR="00257621" w:rsidDel="00892525">
          <w:delText>. As a result</w:delText>
        </w:r>
        <w:r w:rsidR="00CF2911" w:rsidDel="00892525">
          <w:delText xml:space="preserve">, </w:delText>
        </w:r>
      </w:del>
      <w:r w:rsidR="00CF2911">
        <w:t>a crucial part of a listener’</w:t>
      </w:r>
      <w:r w:rsidR="00995458" w:rsidRPr="00802599">
        <w:t>s job is to understand an u</w:t>
      </w:r>
      <w:r w:rsidR="00E95591">
        <w:t>tterance even when its literal</w:t>
      </w:r>
      <w:r w:rsidR="00995458" w:rsidRPr="00802599">
        <w:t xml:space="preserve"> meaning is </w:t>
      </w:r>
      <w:del w:id="36" w:author="Noah Goodman" w:date="2013-12-09T11:57:00Z">
        <w:r w:rsidR="00995458" w:rsidRPr="00802599" w:rsidDel="00892525">
          <w:delText>extremely unlikely</w:delText>
        </w:r>
      </w:del>
      <w:ins w:id="37" w:author="Noah Goodman" w:date="2013-12-09T11:57:00Z">
        <w:r w:rsidR="00892525">
          <w:t>false</w:t>
        </w:r>
      </w:ins>
      <w:r w:rsidR="00995458" w:rsidRPr="00802599">
        <w:t xml:space="preserve">.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w:t>
      </w:r>
      <w:del w:id="38" w:author="Leon Bergen" w:date="2013-12-11T00:40:00Z">
        <w:r w:rsidR="005E3FEB" w:rsidDel="00BC3A7A">
          <w:delText xml:space="preserve">language understanding </w:delText>
        </w:r>
      </w:del>
      <w:r w:rsidR="005E3FEB">
        <w:t>research</w:t>
      </w:r>
      <w:ins w:id="39" w:author="Leon Bergen" w:date="2013-12-11T00:40:00Z">
        <w:r w:rsidR="00BC3A7A">
          <w:t xml:space="preserve"> on language understanding</w:t>
        </w:r>
      </w:ins>
      <w:r w:rsidR="005E3FEB">
        <w:t xml:space="preserve">.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02D5A16"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 xml:space="preserve">models, </w:t>
      </w:r>
      <w:ins w:id="40" w:author="Leon Bergen" w:date="2013-12-11T00:20:00Z">
        <w:r w:rsidR="004638F7">
          <w:t xml:space="preserve">a </w:t>
        </w:r>
      </w:ins>
      <w:r w:rsidR="000526F7">
        <w:t>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4638F7"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lastRenderedPageBreak/>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4638F7"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4874E6C1" w14:textId="77777777" w:rsidR="009366EF" w:rsidRDefault="009366EF" w:rsidP="00501714">
      <w:pPr>
        <w:pStyle w:val="Paragraph"/>
        <w:rPr>
          <w:ins w:id="41" w:author="Noah Goodman" w:date="2013-12-09T12:04:00Z"/>
        </w:rPr>
      </w:pPr>
      <w:ins w:id="42" w:author="Noah Goodman" w:date="2013-12-09T12:02:00Z">
        <w:r>
          <w:t>The recursion begins with a naïve listener, L</w:t>
        </w:r>
      </w:ins>
      <w:ins w:id="43" w:author="Noah Goodman" w:date="2013-12-09T12:03:00Z">
        <w:r>
          <w:rPr>
            <w:vertAlign w:val="subscript"/>
          </w:rPr>
          <w:t>0</w:t>
        </w:r>
        <w:r>
          <w:t xml:space="preserve">, </w:t>
        </w:r>
      </w:ins>
      <w:ins w:id="44" w:author="Noah Goodman" w:date="2013-12-09T12:02:00Z">
        <w:r>
          <w:t xml:space="preserve">who interprets </w:t>
        </w:r>
        <w:r>
          <w:rPr>
            <w:i/>
          </w:rPr>
          <w:t xml:space="preserve">u </w:t>
        </w:r>
        <w:r>
          <w:t xml:space="preserve">literally. This framework crucially predicts </w:t>
        </w:r>
      </w:ins>
      <w:del w:id="45" w:author="Noah Goodman" w:date="2013-12-09T12:02:00Z">
        <w:r w:rsidR="008E2E68" w:rsidDel="009366EF">
          <w:delText xml:space="preserve">Since the recursion </w:delText>
        </w:r>
        <w:r w:rsidR="00B432E4" w:rsidDel="009366EF">
          <w:delText>ends with</w:delText>
        </w:r>
        <w:r w:rsidR="008E2E68" w:rsidDel="009366EF">
          <w:delText xml:space="preserve"> a </w:delText>
        </w:r>
        <w:r w:rsidR="00BA7A5E" w:rsidDel="009366EF">
          <w:delText>naïve</w:delText>
        </w:r>
        <w:r w:rsidR="008E2E68" w:rsidDel="009366EF">
          <w:delText xml:space="preserve"> listener who interprets </w:delText>
        </w:r>
        <w:r w:rsidR="008E2E68" w:rsidDel="009366EF">
          <w:rPr>
            <w:i/>
          </w:rPr>
          <w:delText xml:space="preserve">u </w:delText>
        </w:r>
        <w:r w:rsidR="008E2E68" w:rsidDel="009366EF">
          <w:delText xml:space="preserve">literally, </w:delText>
        </w:r>
      </w:del>
      <w:ins w:id="46" w:author="Noah Goodman" w:date="2013-12-09T12:02:00Z">
        <w:r>
          <w:t xml:space="preserve">that </w:t>
        </w:r>
      </w:ins>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 xml:space="preserve">consider </w:t>
      </w:r>
      <w:del w:id="47" w:author="Justine Kao" w:date="2013-12-08T16:06:00Z">
        <w:r w:rsidR="00114DB6" w:rsidDel="00E32700">
          <w:delText>an additional component</w:delText>
        </w:r>
      </w:del>
      <w:ins w:id="48" w:author="Justine Kao" w:date="2013-12-08T16:06:00Z">
        <w:r w:rsidR="00E32700">
          <w:t xml:space="preserve">additional </w:t>
        </w:r>
        <w:del w:id="49" w:author="Noah Goodman" w:date="2013-12-09T12:04:00Z">
          <w:r w:rsidR="00E32700" w:rsidDel="009366EF">
            <w:delText>information</w:delText>
          </w:r>
        </w:del>
      </w:ins>
      <w:del w:id="50" w:author="Noah Goodman" w:date="2013-12-09T12:04:00Z">
        <w:r w:rsidR="00114DB6" w:rsidDel="009366EF">
          <w:delText xml:space="preserve"> in order</w:delText>
        </w:r>
        <w:r w:rsidR="00C07D34" w:rsidDel="009366EF">
          <w:delText xml:space="preserve"> for successful communication to take place</w:delText>
        </w:r>
      </w:del>
      <w:ins w:id="51" w:author="Justine Kao" w:date="2013-12-08T16:06:00Z">
        <w:del w:id="52" w:author="Noah Goodman" w:date="2013-12-09T12:04:00Z">
          <w:r w:rsidR="00E32700" w:rsidDel="009366EF">
            <w:delText>to</w:delText>
          </w:r>
        </w:del>
      </w:ins>
      <w:ins w:id="53" w:author="Noah Goodman" w:date="2013-12-09T12:04:00Z">
        <w:r>
          <w:t>factors</w:t>
        </w:r>
      </w:ins>
      <w:ins w:id="54" w:author="Justine Kao" w:date="2013-12-08T16:06:00Z">
        <w:r w:rsidR="00E32700">
          <w:t xml:space="preserve"> </w:t>
        </w:r>
      </w:ins>
      <w:ins w:id="55" w:author="Noah Goodman" w:date="2013-12-09T12:04:00Z">
        <w:r>
          <w:t xml:space="preserve">that enable </w:t>
        </w:r>
      </w:ins>
      <w:ins w:id="56" w:author="Justine Kao" w:date="2013-12-08T16:06:00Z">
        <w:del w:id="57" w:author="Noah Goodman" w:date="2013-12-09T12:04:00Z">
          <w:r w:rsidR="00E32700" w:rsidDel="009366EF">
            <w:delText xml:space="preserve">communicate </w:delText>
          </w:r>
        </w:del>
        <w:r w:rsidR="00E32700">
          <w:t>nonliteral</w:t>
        </w:r>
      </w:ins>
      <w:ins w:id="58" w:author="Noah Goodman" w:date="2013-12-09T12:04:00Z">
        <w:r>
          <w:t xml:space="preserve"> communication</w:t>
        </w:r>
      </w:ins>
      <w:ins w:id="59" w:author="Justine Kao" w:date="2013-12-08T16:06:00Z">
        <w:del w:id="60" w:author="Noah Goodman" w:date="2013-12-09T12:04:00Z">
          <w:r w:rsidR="00E32700" w:rsidDel="009366EF">
            <w:delText>ly</w:delText>
          </w:r>
        </w:del>
      </w:ins>
      <w:r w:rsidR="00055E07">
        <w:t>.</w:t>
      </w:r>
      <w:r w:rsidR="00055E07" w:rsidRPr="00055E07">
        <w:t xml:space="preserve"> </w:t>
      </w:r>
    </w:p>
    <w:p w14:paraId="5FCE4DD6" w14:textId="715D53C1" w:rsidR="00363946" w:rsidRDefault="00055E07" w:rsidP="00501714">
      <w:pPr>
        <w:pStyle w:val="Paragraph"/>
      </w:pPr>
      <w:r>
        <w:t>Previous work has</w:t>
      </w:r>
      <w:r w:rsidR="00C918B4">
        <w:t xml:space="preserve"> revealed </w:t>
      </w:r>
      <w:ins w:id="61" w:author="Justine Kao" w:date="2013-12-08T16:06:00Z">
        <w:r w:rsidR="00E32700" w:rsidRPr="009366EF">
          <w:rPr>
            <w:rPrChange w:id="62" w:author="Noah Goodman" w:date="2013-12-09T12:04:00Z">
              <w:rPr>
                <w:rFonts w:ascii="新細明體" w:eastAsia="新細明體" w:hAnsi="新細明體" w:cs="新細明體"/>
                <w:sz w:val="20"/>
                <w:szCs w:val="20"/>
                <w:lang w:eastAsia="zh-TW"/>
              </w:rPr>
            </w:rPrChange>
          </w:rPr>
          <w:t xml:space="preserve">people’s </w:t>
        </w:r>
      </w:ins>
      <w:del w:id="63" w:author="Justine Kao" w:date="2013-12-08T16:06:00Z">
        <w:r w:rsidR="00C918B4" w:rsidRPr="009366EF" w:rsidDel="00E32700">
          <w:rPr>
            <w:rPrChange w:id="64" w:author="Noah Goodman" w:date="2013-12-09T12:04:00Z">
              <w:rPr>
                <w:rFonts w:eastAsia="新細明體"/>
                <w:sz w:val="20"/>
                <w:szCs w:val="20"/>
              </w:rPr>
            </w:rPrChange>
          </w:rPr>
          <w:delText xml:space="preserve">patterns </w:delText>
        </w:r>
        <w:r w:rsidR="00D1622B" w:rsidRPr="009366EF" w:rsidDel="00E32700">
          <w:rPr>
            <w:rPrChange w:id="65" w:author="Noah Goodman" w:date="2013-12-09T12:04:00Z">
              <w:rPr>
                <w:rFonts w:eastAsia="新細明體"/>
                <w:sz w:val="20"/>
                <w:szCs w:val="20"/>
              </w:rPr>
            </w:rPrChange>
          </w:rPr>
          <w:delText>of</w:delText>
        </w:r>
        <w:r w:rsidR="00D1622B" w:rsidDel="00E32700">
          <w:delText xml:space="preserve"> </w:delText>
        </w:r>
      </w:del>
      <w:r w:rsidR="00D1622B">
        <w:t>reasons</w:t>
      </w:r>
      <w:r w:rsidR="00C918B4">
        <w:t xml:space="preserve"> for using figurative language</w:t>
      </w:r>
      <w:ins w:id="66" w:author="Noah Goodman" w:date="2013-12-09T12:05:00Z">
        <w:r w:rsidR="009366EF">
          <w:t xml:space="preserve">: often </w:t>
        </w:r>
      </w:ins>
      <w:del w:id="67" w:author="Noah Goodman" w:date="2013-12-09T12:05:00Z">
        <w:r w:rsidR="0061472F" w:rsidDel="009366EF">
          <w:delText xml:space="preserve">, such as </w:delText>
        </w:r>
      </w:del>
      <w:r w:rsidR="0061472F">
        <w:t xml:space="preserve">to </w:t>
      </w:r>
      <w:del w:id="68" w:author="Justine Kao" w:date="2013-12-08T17:58:00Z">
        <w:r w:rsidR="0061472F" w:rsidDel="00F45E3B">
          <w:delText xml:space="preserve">communicate </w:delText>
        </w:r>
      </w:del>
      <w:ins w:id="69" w:author="Justine Kao" w:date="2013-12-08T17:58:00Z">
        <w:r w:rsidR="00F45E3B">
          <w:t xml:space="preserve">convey </w:t>
        </w:r>
      </w:ins>
      <w:r w:rsidR="0061472F">
        <w:t xml:space="preserve">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communicative goals</w:t>
      </w:r>
      <w:ins w:id="70" w:author="Noah Goodman" w:date="2013-12-09T12:05:00Z">
        <w:r w:rsidR="009366EF">
          <w:t xml:space="preserve"> during interpretation</w:t>
        </w:r>
      </w:ins>
      <w:r w:rsidR="00995458" w:rsidRPr="00802599">
        <w:t xml:space="preserve">.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w:t>
      </w:r>
      <w:del w:id="71" w:author="Justine Kao" w:date="2013-12-08T16:09:00Z">
        <w:r w:rsidR="00AE4CFC" w:rsidDel="004356FA">
          <w:delText xml:space="preserve">particular </w:delText>
        </w:r>
      </w:del>
      <w:r w:rsidR="00AE4CFC">
        <w:t xml:space="preserve">dimension </w:t>
      </w:r>
      <w:r w:rsidR="00572566">
        <w:t xml:space="preserve">of meaning </w:t>
      </w:r>
      <w:r w:rsidR="00AE4CFC">
        <w:t xml:space="preserve">but not another, </w:t>
      </w:r>
      <w:del w:id="72" w:author="Justine Kao" w:date="2013-12-08T16:09:00Z">
        <w:r w:rsidR="001E2677" w:rsidDel="004356FA">
          <w:delText xml:space="preserve">thus </w:delText>
        </w:r>
      </w:del>
      <w:del w:id="73" w:author="Justine Kao" w:date="2013-12-08T16:11:00Z">
        <w:r w:rsidR="001E2677" w:rsidDel="004356FA">
          <w:delText>making it possible for</w:delText>
        </w:r>
      </w:del>
      <w:ins w:id="74" w:author="Justine Kao" w:date="2013-12-08T16:11:00Z">
        <w:r w:rsidR="004356FA">
          <w:t xml:space="preserve">which </w:t>
        </w:r>
      </w:ins>
      <w:ins w:id="75" w:author="Justine Kao" w:date="2013-12-08T16:14:00Z">
        <w:r w:rsidR="004356FA">
          <w:t>makes it possible</w:t>
        </w:r>
        <w:r w:rsidR="00F73E2C">
          <w:t xml:space="preserve"> for</w:t>
        </w:r>
      </w:ins>
      <w:r w:rsidR="001E2677">
        <w:t xml:space="preserve">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 xml:space="preserve">The speaker </w:t>
      </w:r>
      <w:del w:id="76" w:author="Noah Goodman" w:date="2013-12-09T12:06:00Z">
        <w:r w:rsidR="00567106" w:rsidDel="00C6406D">
          <w:delText>model</w:delText>
        </w:r>
        <w:r w:rsidR="00363946" w:rsidDel="00C6406D">
          <w:delText xml:space="preserve"> </w:delText>
        </w:r>
      </w:del>
      <w:r w:rsidR="00363946">
        <w:t xml:space="preserve">is now </w:t>
      </w:r>
      <w:del w:id="77" w:author="Noah Goodman" w:date="2013-12-09T12:06:00Z">
        <w:r w:rsidR="00363946" w:rsidDel="00C6406D">
          <w:delText xml:space="preserve">defined </w:delText>
        </w:r>
      </w:del>
      <w:ins w:id="78" w:author="Noah Goodman" w:date="2013-12-09T12:06:00Z">
        <w:r w:rsidR="00C6406D">
          <w:t xml:space="preserve">modeled </w:t>
        </w:r>
      </w:ins>
      <w:r w:rsidR="00363946">
        <w:t>as</w:t>
      </w:r>
    </w:p>
    <w:p w14:paraId="57BD858E" w14:textId="7E7FFB95"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s,a</w:t>
      </w:r>
      <w:proofErr w:type="spellEnd"/>
      <w:r>
        <w:t xml:space="preserve">) </w:t>
      </w:r>
      <m:oMath>
        <m:r>
          <w:rPr>
            <w:rFonts w:ascii="Cambria Math" w:hAnsi="Cambria Math"/>
          </w:rPr>
          <m:t>∝</m:t>
        </m:r>
      </m:oMath>
      <w:r>
        <w:t xml:space="preserve"> (</w:t>
      </w:r>
      <m:oMath>
        <m:nary>
          <m:naryPr>
            <m:chr m:val="∑"/>
            <m:limLoc m:val="undOvr"/>
            <m:supHide m:val="1"/>
            <m:ctrlPr>
              <w:ins w:id="79" w:author="Leon Bergen" w:date="2013-12-07T03:02:00Z">
                <w:rPr>
                  <w:rFonts w:ascii="Cambria Math" w:hAnsi="Cambria Math"/>
                  <w:i/>
                </w:rPr>
              </w:ins>
            </m:ctrlPr>
          </m:naryPr>
          <m:sub>
            <w:ins w:id="80" w:author="Leon Bergen" w:date="2013-12-07T03:02:00Z">
              <m:r>
                <w:rPr>
                  <w:rFonts w:ascii="Cambria Math" w:hAnsi="Cambria Math"/>
                </w:rPr>
                <m:t>s,a</m:t>
              </m:r>
            </w:ins>
          </m:sub>
          <m:sup/>
          <m:e>
            <m:sSub>
              <m:sSubPr>
                <m:ctrlPr>
                  <w:ins w:id="81" w:author="Leon Bergen" w:date="2013-12-07T03:02:00Z">
                    <w:rPr>
                      <w:rFonts w:ascii="Cambria Math" w:hAnsi="Cambria Math"/>
                      <w:i/>
                    </w:rPr>
                  </w:ins>
                </m:ctrlPr>
              </m:sSubPr>
              <m:e>
                <w:ins w:id="82" w:author="Leon Bergen" w:date="2013-12-07T03:02:00Z">
                  <m:r>
                    <w:rPr>
                      <w:rFonts w:ascii="Cambria Math" w:hAnsi="Cambria Math"/>
                    </w:rPr>
                    <m:t>L</m:t>
                  </m:r>
                </w:ins>
              </m:e>
              <m:sub>
                <w:ins w:id="83" w:author="Leon Bergen" w:date="2013-12-07T03:02:00Z">
                  <m:r>
                    <w:rPr>
                      <w:rFonts w:ascii="Cambria Math" w:hAnsi="Cambria Math"/>
                    </w:rPr>
                    <m:t>n</m:t>
                  </m:r>
                </w:ins>
              </m:sub>
            </m:sSub>
            <m:d>
              <m:dPr>
                <m:ctrlPr>
                  <w:ins w:id="84" w:author="Leon Bergen" w:date="2013-12-07T03:02:00Z">
                    <w:rPr>
                      <w:rFonts w:ascii="Cambria Math" w:hAnsi="Cambria Math"/>
                      <w:i/>
                    </w:rPr>
                  </w:ins>
                </m:ctrlPr>
              </m:dPr>
              <m:e>
                <m:sSub>
                  <m:sSubPr>
                    <m:ctrlPr>
                      <w:ins w:id="85" w:author="Leon Bergen" w:date="2013-12-07T03:02:00Z">
                        <w:rPr>
                          <w:rFonts w:ascii="Cambria Math" w:hAnsi="Cambria Math"/>
                          <w:i/>
                        </w:rPr>
                      </w:ins>
                    </m:ctrlPr>
                  </m:sSubPr>
                  <m:e>
                    <w:ins w:id="86" w:author="Leon Bergen" w:date="2013-12-07T03:02:00Z">
                      <m:r>
                        <w:rPr>
                          <w:rFonts w:ascii="Cambria Math" w:hAnsi="Cambria Math"/>
                        </w:rPr>
                        <m:t>m</m:t>
                      </m:r>
                    </w:ins>
                  </m:e>
                  <m:sub>
                    <w:ins w:id="87" w:author="Leon Bergen" w:date="2013-12-07T03:02:00Z">
                      <m:r>
                        <m:rPr>
                          <m:sty m:val="p"/>
                        </m:rPr>
                        <w:rPr>
                          <w:rFonts w:ascii="Cambria Math" w:hAnsi="Cambria Math"/>
                        </w:rPr>
                        <m:t>s,a</m:t>
                      </m:r>
                    </w:ins>
                  </m:sub>
                </m:sSub>
              </m:e>
              <m:e>
                <w:ins w:id="88" w:author="Leon Bergen" w:date="2013-12-07T03:02:00Z">
                  <m:r>
                    <w:rPr>
                      <w:rFonts w:ascii="Cambria Math" w:hAnsi="Cambria Math"/>
                    </w:rPr>
                    <m:t>u</m:t>
                  </m:r>
                </w:ins>
              </m:e>
            </m:d>
            <m:sSub>
              <m:sSubPr>
                <m:ctrlPr>
                  <w:ins w:id="89" w:author="Leon Bergen" w:date="2013-12-07T03:02:00Z">
                    <w:rPr>
                      <w:rFonts w:ascii="Cambria Math" w:hAnsi="Cambria Math"/>
                      <w:b/>
                      <w:i/>
                    </w:rPr>
                  </w:ins>
                </m:ctrlPr>
              </m:sSubPr>
              <m:e>
                <w:ins w:id="90" w:author="Leon Bergen" w:date="2013-12-07T03:02:00Z">
                  <m:r>
                    <w:rPr>
                      <w:rFonts w:ascii="Cambria Math" w:hAnsi="Cambria Math"/>
                    </w:rPr>
                    <m:t>g</m:t>
                  </m:r>
                </w:ins>
              </m:e>
              <m:sub>
                <w:ins w:id="91" w:author="Leon Bergen" w:date="2013-12-07T03:02:00Z">
                  <m:r>
                    <m:rPr>
                      <m:sty m:val="b"/>
                    </m:rPr>
                    <w:rPr>
                      <w:rFonts w:ascii="Cambria Math" w:hAnsi="Cambria Math"/>
                    </w:rPr>
                    <m:t>s,a</m:t>
                  </m:r>
                </w:ins>
              </m:sub>
            </m:sSub>
            <m:d>
              <m:dPr>
                <m:ctrlPr>
                  <w:ins w:id="92" w:author="Leon Bergen" w:date="2013-12-07T03:02:00Z">
                    <w:rPr>
                      <w:rFonts w:ascii="Cambria Math" w:hAnsi="Cambria Math"/>
                      <w:b/>
                      <w:i/>
                    </w:rPr>
                  </w:ins>
                </m:ctrlPr>
              </m:dPr>
              <m:e>
                <m:sSub>
                  <m:sSubPr>
                    <m:ctrlPr>
                      <w:ins w:id="93" w:author="Leon Bergen" w:date="2013-12-07T03:02:00Z">
                        <w:rPr>
                          <w:rFonts w:ascii="Cambria Math" w:hAnsi="Cambria Math"/>
                          <w:i/>
                        </w:rPr>
                      </w:ins>
                    </m:ctrlPr>
                  </m:sSubPr>
                  <m:e>
                    <w:ins w:id="94" w:author="Leon Bergen" w:date="2013-12-07T03:02:00Z">
                      <m:r>
                        <w:rPr>
                          <w:rFonts w:ascii="Cambria Math" w:hAnsi="Cambria Math"/>
                        </w:rPr>
                        <m:t>m</m:t>
                      </m:r>
                    </w:ins>
                  </m:e>
                  <m:sub>
                    <w:ins w:id="95" w:author="Leon Bergen" w:date="2013-12-07T03:02:00Z">
                      <m:r>
                        <m:rPr>
                          <m:sty m:val="p"/>
                        </m:rPr>
                        <w:rPr>
                          <w:rFonts w:ascii="Cambria Math" w:hAnsi="Cambria Math"/>
                        </w:rPr>
                        <m:t>s,a</m:t>
                      </m:r>
                    </w:ins>
                  </m:sub>
                </m:sSub>
                <m:ctrlPr>
                  <w:ins w:id="96" w:author="Leon Bergen" w:date="2013-12-07T03:02:00Z">
                    <w:rPr>
                      <w:rFonts w:ascii="Cambria Math" w:hAnsi="Cambria Math"/>
                      <w:i/>
                    </w:rPr>
                  </w:ins>
                </m:ctrlPr>
              </m:e>
            </m:d>
          </m:e>
        </m:nary>
        <w:del w:id="97" w:author="Leon Bergen" w:date="2013-12-07T03:02:00Z">
          <m:r>
            <w:rPr>
              <w:rFonts w:ascii="Cambria Math" w:hAnsi="Cambria Math"/>
            </w:rPr>
            <m:t>P(</m:t>
          </m:r>
        </w:del>
        <m:sSub>
          <m:sSubPr>
            <m:ctrlPr>
              <w:del w:id="98" w:author="Leon Bergen" w:date="2013-12-07T03:02:00Z">
                <w:rPr>
                  <w:rFonts w:ascii="Cambria Math" w:hAnsi="Cambria Math"/>
                  <w:i/>
                </w:rPr>
              </w:del>
            </m:ctrlPr>
          </m:sSubPr>
          <m:e>
            <w:del w:id="99" w:author="Leon Bergen" w:date="2013-12-07T03:02:00Z">
              <m:r>
                <w:rPr>
                  <w:rFonts w:ascii="Cambria Math" w:hAnsi="Cambria Math"/>
                </w:rPr>
                <m:t>g</m:t>
              </m:r>
            </w:del>
          </m:e>
          <m:sub>
            <w:del w:id="100" w:author="Leon Bergen" w:date="2013-12-07T03:02:00Z">
              <m:r>
                <w:rPr>
                  <w:rFonts w:ascii="Cambria Math" w:hAnsi="Cambria Math"/>
                </w:rPr>
                <m:t>s,a</m:t>
              </m:r>
            </w:del>
          </m:sub>
        </m:sSub>
        <m:d>
          <m:dPr>
            <m:ctrlPr>
              <w:del w:id="101" w:author="Leon Bergen" w:date="2013-12-07T03:02:00Z">
                <w:rPr>
                  <w:rFonts w:ascii="Cambria Math" w:hAnsi="Cambria Math"/>
                  <w:i/>
                </w:rPr>
              </w:del>
            </m:ctrlPr>
          </m:dPr>
          <m:e>
            <m:sSub>
              <m:sSubPr>
                <m:ctrlPr>
                  <w:del w:id="102" w:author="Leon Bergen" w:date="2013-12-07T03:02:00Z">
                    <w:rPr>
                      <w:rFonts w:ascii="Cambria Math" w:hAnsi="Cambria Math"/>
                      <w:i/>
                    </w:rPr>
                  </w:del>
                </m:ctrlPr>
              </m:sSubPr>
              <m:e>
                <w:del w:id="103" w:author="Leon Bergen" w:date="2013-12-07T03:02:00Z">
                  <m:r>
                    <w:rPr>
                      <w:rFonts w:ascii="Cambria Math" w:hAnsi="Cambria Math"/>
                    </w:rPr>
                    <m:t>L</m:t>
                  </m:r>
                </w:del>
              </m:e>
              <m:sub>
                <w:del w:id="104" w:author="Leon Bergen" w:date="2013-12-07T03:02:00Z">
                  <m:r>
                    <w:rPr>
                      <w:rFonts w:ascii="Cambria Math" w:hAnsi="Cambria Math"/>
                    </w:rPr>
                    <m:t>n</m:t>
                  </m:r>
                </w:del>
              </m:sub>
            </m:sSub>
            <m:d>
              <m:dPr>
                <m:ctrlPr>
                  <w:del w:id="105" w:author="Leon Bergen" w:date="2013-12-07T03:02:00Z">
                    <w:rPr>
                      <w:rFonts w:ascii="Cambria Math" w:hAnsi="Cambria Math"/>
                      <w:i/>
                    </w:rPr>
                  </w:del>
                </m:ctrlPr>
              </m:dPr>
              <m:e>
                <w:del w:id="106" w:author="Leon Bergen" w:date="2013-12-07T03:02:00Z">
                  <m:r>
                    <w:rPr>
                      <w:rFonts w:ascii="Cambria Math" w:hAnsi="Cambria Math"/>
                    </w:rPr>
                    <m:t>m</m:t>
                  </m:r>
                </w:del>
              </m:e>
              <m:e>
                <w:del w:id="107" w:author="Leon Bergen" w:date="2013-12-07T03:02:00Z">
                  <m:r>
                    <w:rPr>
                      <w:rFonts w:ascii="Cambria Math" w:hAnsi="Cambria Math"/>
                    </w:rPr>
                    <m:t>u</m:t>
                  </m:r>
                </w:del>
              </m:e>
            </m:d>
            <w:del w:id="108" w:author="Leon Bergen" w:date="2013-12-07T03:02:00Z">
              <m:r>
                <w:rPr>
                  <w:rFonts w:ascii="Cambria Math" w:hAnsi="Cambria Math"/>
                </w:rPr>
                <m:t>= 1</m:t>
              </m:r>
            </w:del>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5D3EFE0F" w:rsidR="00274256" w:rsidRDefault="00A341C0">
      <w:pPr>
        <w:pStyle w:val="Paragraph"/>
        <w:ind w:firstLine="0"/>
        <w:pPrChange w:id="109" w:author="Leon Bergen" w:date="2013-12-08T03:12:00Z">
          <w:pPr>
            <w:pStyle w:val="Paragraph"/>
          </w:pPr>
        </w:pPrChange>
      </w:pPr>
      <w:r>
        <w:t xml:space="preserve">where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 xml:space="preserve">ly, the </w:t>
      </w:r>
      <w:ins w:id="110" w:author="Noah Goodman" w:date="2013-12-09T12:09:00Z">
        <w:r w:rsidR="00C6406D">
          <w:t xml:space="preserve">interpretation space </w:t>
        </w:r>
      </w:ins>
      <w:del w:id="111" w:author="Noah Goodman" w:date="2013-12-09T12:09:00Z">
        <w:r w:rsidR="00B136F9" w:rsidDel="00C6406D">
          <w:delText>communicative</w:delText>
        </w:r>
        <w:r w:rsidR="00501714" w:rsidDel="00C6406D">
          <w:delText xml:space="preserve"> goal </w:delText>
        </w:r>
      </w:del>
      <w:r w:rsidR="00501714">
        <w:t>has</w:t>
      </w:r>
      <w:r w:rsidR="00B136F9">
        <w:t xml:space="preserve"> </w:t>
      </w:r>
      <w:r w:rsidR="00501714">
        <w:t>multiple</w:t>
      </w:r>
      <w:r w:rsidR="00FA3338">
        <w:t xml:space="preserve"> dimension</w:t>
      </w:r>
      <w:r w:rsidR="00501714">
        <w:t>s</w:t>
      </w:r>
      <w:r w:rsidR="008F7AD4">
        <w:t xml:space="preserve"> </w:t>
      </w:r>
      <w:ins w:id="112" w:author="Noah Goodman" w:date="2013-12-09T12:09:00Z">
        <w:r w:rsidR="00C6406D">
          <w:t xml:space="preserve">and different communicative goals </w:t>
        </w:r>
      </w:ins>
      <w:del w:id="113" w:author="Noah Goodman" w:date="2013-12-09T12:09:00Z">
        <w:r w:rsidR="008F7AD4" w:rsidDel="00C6406D">
          <w:delText xml:space="preserve">that </w:delText>
        </w:r>
        <w:r w:rsidR="00B5571D" w:rsidDel="00C6406D">
          <w:delText>can</w:delText>
        </w:r>
      </w:del>
      <w:ins w:id="114" w:author="Noah Goodman" w:date="2013-12-09T12:09:00Z">
        <w:r w:rsidR="00C6406D">
          <w:t>will</w:t>
        </w:r>
      </w:ins>
      <w:r w:rsidR="00B5571D">
        <w:t xml:space="preserve"> be</w:t>
      </w:r>
      <w:r w:rsidR="008F7AD4">
        <w:t xml:space="preserve"> satisfied by different aspects of the </w:t>
      </w:r>
      <w:ins w:id="115" w:author="Justine Kao" w:date="2013-12-08T16:15:00Z">
        <w:r w:rsidR="00C37C83">
          <w:t xml:space="preserve">inferred </w:t>
        </w:r>
      </w:ins>
      <w:r w:rsidR="008F7AD4">
        <w:t>meaning</w:t>
      </w:r>
      <w:r w:rsidR="00FA3338">
        <w:t xml:space="preserve">. </w:t>
      </w:r>
      <w:ins w:id="116" w:author="Justine Kao" w:date="2013-12-08T16:16:00Z">
        <w:r w:rsidR="00C37C83">
          <w:t xml:space="preserve">Since </w:t>
        </w:r>
      </w:ins>
      <w:ins w:id="117" w:author="Justine Kao" w:date="2013-12-08T16:29:00Z">
        <w:r w:rsidR="00C33875">
          <w:t>speakers often use language to express</w:t>
        </w:r>
      </w:ins>
      <w:ins w:id="118" w:author="Justine Kao" w:date="2013-12-08T16:28:00Z">
        <w:r w:rsidR="00094F3D">
          <w:t xml:space="preserve"> </w:t>
        </w:r>
      </w:ins>
      <w:ins w:id="119" w:author="Justine Kao" w:date="2013-12-08T16:16:00Z">
        <w:r w:rsidR="00C37C83">
          <w:t>subjective opinions and emotion</w:t>
        </w:r>
      </w:ins>
      <w:ins w:id="120" w:author="Justine Kao" w:date="2013-12-08T16:29:00Z">
        <w:r w:rsidR="00C33875">
          <w:t>s</w:t>
        </w:r>
      </w:ins>
      <w:ins w:id="121" w:author="Justine Kao" w:date="2013-12-08T16:16:00Z">
        <w:r w:rsidR="002B38B4">
          <w:t>,</w:t>
        </w:r>
      </w:ins>
      <w:ins w:id="122" w:author="Justine Kao" w:date="2013-12-08T16:28:00Z">
        <w:r w:rsidR="00094F3D">
          <w:t xml:space="preserve"> we explore the case where the</w:t>
        </w:r>
        <w:r w:rsidR="00980567">
          <w:t xml:space="preserve"> </w:t>
        </w:r>
        <w:del w:id="123" w:author="Noah Goodman" w:date="2013-12-09T12:10:00Z">
          <w:r w:rsidR="00980567" w:rsidDel="00C6406D">
            <w:delText xml:space="preserve">communicative goal </w:delText>
          </w:r>
        </w:del>
      </w:ins>
      <w:ins w:id="124" w:author="Noah Goodman" w:date="2013-12-09T12:10:00Z">
        <w:r w:rsidR="00C6406D">
          <w:t xml:space="preserve">interpretation space </w:t>
        </w:r>
      </w:ins>
      <w:ins w:id="125" w:author="Justine Kao" w:date="2013-12-08T16:28:00Z">
        <w:r w:rsidR="00980567">
          <w:t>has two dimensions</w:t>
        </w:r>
        <w:r w:rsidR="00094F3D">
          <w:t>: the state of the world and the speaker’s affect</w:t>
        </w:r>
      </w:ins>
      <w:ins w:id="126" w:author="Justine Kao" w:date="2013-12-08T16:29:00Z">
        <w:r w:rsidR="00C33875">
          <w:t xml:space="preserve">. </w:t>
        </w:r>
      </w:ins>
      <w:del w:id="127" w:author="Justine Kao" w:date="2013-12-08T16:16:00Z">
        <w:r w:rsidR="00FA3338" w:rsidDel="00C37C83">
          <w:delText>W</w:delText>
        </w:r>
      </w:del>
      <w:del w:id="128" w:author="Justine Kao" w:date="2013-12-08T16:28:00Z">
        <w:r w:rsidR="00FA3338" w:rsidDel="00094F3D">
          <w:delText>e explore the cas</w:delText>
        </w:r>
        <w:r w:rsidR="0008038D" w:rsidDel="00094F3D">
          <w:delText>e where there are two dimensions</w:delText>
        </w:r>
        <w:r w:rsidR="00FA3338" w:rsidDel="00094F3D">
          <w:delText xml:space="preserve">: the state of the world and </w:delText>
        </w:r>
        <w:r w:rsidR="009076BF" w:rsidDel="00094F3D">
          <w:delText>the speaker’s</w:delText>
        </w:r>
        <w:r w:rsidR="00FA3338" w:rsidDel="00094F3D">
          <w:delText xml:space="preserve"> affect</w:delText>
        </w:r>
      </w:del>
      <w:del w:id="129" w:author="Justine Kao" w:date="2013-12-08T16:29:00Z">
        <w:r w:rsidR="00FA3338" w:rsidDel="00C33875">
          <w:delText>.</w:delText>
        </w:r>
      </w:del>
      <w:del w:id="130" w:author="Justine Kao" w:date="2013-12-08T16:17:00Z">
        <w:r w:rsidR="0008038D" w:rsidDel="002B38B4">
          <w:delText xml:space="preserve"> </w:delText>
        </w:r>
        <w:r w:rsidR="00B5571D" w:rsidDel="002B38B4">
          <w:delText xml:space="preserve">Modeling affect </w:delText>
        </w:r>
        <w:r w:rsidR="0008038D" w:rsidDel="002B38B4">
          <w:delText xml:space="preserve">allows us to </w:delText>
        </w:r>
        <w:r w:rsidR="002B5471" w:rsidDel="002B38B4">
          <w:delText xml:space="preserve">introduce </w:delText>
        </w:r>
      </w:del>
      <w:del w:id="131" w:author="Justine Kao" w:date="2013-12-08T16:15:00Z">
        <w:r w:rsidR="0008038D" w:rsidDel="00C37C83">
          <w:delText xml:space="preserve">rich </w:delText>
        </w:r>
      </w:del>
      <w:del w:id="132" w:author="Justine Kao" w:date="2013-12-08T16:17:00Z">
        <w:r w:rsidR="0008038D" w:rsidDel="002B38B4">
          <w:delText>social meaning</w:delText>
        </w:r>
      </w:del>
      <w:del w:id="133" w:author="Justine Kao" w:date="2013-12-08T16:15:00Z">
        <w:r w:rsidR="009076BF" w:rsidDel="00C37C83">
          <w:delText>s</w:delText>
        </w:r>
      </w:del>
      <w:del w:id="134" w:author="Justine Kao" w:date="2013-12-08T16:17:00Z">
        <w:r w:rsidR="0008038D" w:rsidDel="002B38B4">
          <w:delText xml:space="preserve"> </w:delText>
        </w:r>
        <w:r w:rsidR="000B6D27" w:rsidDel="002B38B4">
          <w:delText xml:space="preserve">to a formal model of </w:delText>
        </w:r>
        <w:r w:rsidR="009076BF" w:rsidDel="002B38B4">
          <w:delText>communication</w:delText>
        </w:r>
      </w:del>
      <w:del w:id="135" w:author="Justine Kao" w:date="2013-12-08T16:16:00Z">
        <w:r w:rsidR="009076BF" w:rsidDel="00C37C83">
          <w:delText xml:space="preserve">, </w:delText>
        </w:r>
        <w:r w:rsidR="00ED3752" w:rsidDel="00C37C83">
          <w:delText>where language is often used</w:delText>
        </w:r>
        <w:r w:rsidR="009076BF" w:rsidDel="00C37C83">
          <w:delText xml:space="preserve"> </w:delText>
        </w:r>
        <w:r w:rsidR="0008038D" w:rsidDel="00C37C83">
          <w:delText xml:space="preserve">not to </w:delText>
        </w:r>
        <w:r w:rsidR="009076BF" w:rsidDel="00C37C83">
          <w:delText>describe the world objectively</w:delText>
        </w:r>
        <w:r w:rsidR="008A2640" w:rsidDel="00C37C83">
          <w:delText xml:space="preserve"> but </w:delText>
        </w:r>
        <w:r w:rsidR="009076BF" w:rsidDel="00C37C83">
          <w:delText>to express subjective opinions and emotions</w:delText>
        </w:r>
      </w:del>
      <w:del w:id="136" w:author="Justine Kao" w:date="2013-12-08T16:28:00Z">
        <w:r w:rsidR="009076BF" w:rsidDel="00094F3D">
          <w:delText>.</w:delText>
        </w:r>
      </w:del>
      <w:del w:id="137" w:author="Justine Kao" w:date="2013-12-08T16:29:00Z">
        <w:r w:rsidR="009076BF" w:rsidDel="00C33875">
          <w:delText xml:space="preserve"> </w:delText>
        </w:r>
      </w:del>
      <w:r w:rsidR="00ED3752">
        <w:t>Considering these two dimensions, t</w:t>
      </w:r>
      <w:r w:rsidR="00283FB1">
        <w:t xml:space="preserve">he listener </w:t>
      </w:r>
      <w:del w:id="138" w:author="Justine Kao" w:date="2013-12-08T16:38:00Z">
        <w:r w:rsidR="00283FB1" w:rsidDel="00CD40C4">
          <w:delText xml:space="preserve">then </w:delText>
        </w:r>
      </w:del>
      <w:r w:rsidR="00283FB1">
        <w:t>performs joint inference o</w:t>
      </w:r>
      <w:r w:rsidR="005A5F6F">
        <w:t>n both the goal and the meaning:</w:t>
      </w:r>
    </w:p>
    <w:p w14:paraId="5BFA138D" w14:textId="23CCF71E" w:rsidR="00274256" w:rsidRPr="00A341C0" w:rsidRDefault="004638F7"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76429A34" w14:textId="77777777" w:rsidR="003B0F58" w:rsidRDefault="006F0378">
      <w:pPr>
        <w:pStyle w:val="Paragraph"/>
        <w:rPr>
          <w:ins w:id="139" w:author="Noah Goodman" w:date="2013-12-09T12:19:00Z"/>
        </w:rPr>
      </w:pPr>
      <w:del w:id="140" w:author="Noah Goodman" w:date="2013-12-09T12:12:00Z">
        <w:r w:rsidRPr="00802599" w:rsidDel="00EA7D86">
          <w:delText>By modeling</w:delText>
        </w:r>
      </w:del>
      <w:ins w:id="141" w:author="Noah Goodman" w:date="2013-12-09T12:12:00Z">
        <w:r w:rsidR="00EA7D86">
          <w:t>This formulation of</w:t>
        </w:r>
      </w:ins>
      <w:r w:rsidRPr="00802599">
        <w:t xml:space="preserve"> language understanding as </w:t>
      </w:r>
      <w:del w:id="142" w:author="Noah Goodman" w:date="2013-12-09T12:12:00Z">
        <w:r w:rsidRPr="00802599" w:rsidDel="00EA7D86">
          <w:delText>social inference regarding</w:delText>
        </w:r>
      </w:del>
      <w:ins w:id="143" w:author="Noah Goodman" w:date="2013-12-09T12:12:00Z">
        <w:r w:rsidR="00EA7D86">
          <w:t>joint inference of</w:t>
        </w:r>
      </w:ins>
      <w:r w:rsidRPr="00802599">
        <w:t xml:space="preserve"> the communicative goal, </w:t>
      </w:r>
      <w:r w:rsidR="00C73B3F">
        <w:t>state of the world</w:t>
      </w:r>
      <w:r w:rsidRPr="00802599">
        <w:t>, and affective subtext of an utterance</w:t>
      </w:r>
      <w:del w:id="144" w:author="Noah Goodman" w:date="2013-12-09T12:12:00Z">
        <w:r w:rsidRPr="00802599" w:rsidDel="00EA7D86">
          <w:delText>, we</w:delText>
        </w:r>
      </w:del>
      <w:r w:rsidRPr="00802599">
        <w:t xml:space="preserve"> </w:t>
      </w:r>
      <w:del w:id="145" w:author="Leon Bergen" w:date="2013-12-08T03:13:00Z">
        <w:r w:rsidR="0010043E" w:rsidDel="0027574B">
          <w:delText xml:space="preserve">present </w:delText>
        </w:r>
      </w:del>
      <w:ins w:id="146" w:author="Leon Bergen" w:date="2013-12-08T03:13:00Z">
        <w:r w:rsidR="0027574B">
          <w:t>provide</w:t>
        </w:r>
      </w:ins>
      <w:ins w:id="147" w:author="Noah Goodman" w:date="2013-12-09T12:12:00Z">
        <w:r w:rsidR="00EA7D86">
          <w:t>s</w:t>
        </w:r>
      </w:ins>
      <w:ins w:id="148" w:author="Leon Bergen" w:date="2013-12-08T03:13:00Z">
        <w:r w:rsidR="0027574B">
          <w:t xml:space="preserve"> </w:t>
        </w:r>
      </w:ins>
      <w:r w:rsidR="0010043E">
        <w:t>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del w:id="149" w:author="Justine Kao" w:date="2013-12-08T16:43:00Z">
        <w:r w:rsidR="009F11C3" w:rsidDel="00476485">
          <w:delText>T</w:delText>
        </w:r>
        <w:r w:rsidR="00995458" w:rsidRPr="00802599" w:rsidDel="00476485">
          <w:delText>here are</w:delText>
        </w:r>
      </w:del>
      <w:ins w:id="150" w:author="Justine Kao" w:date="2013-12-08T16:43:00Z">
        <w:r w:rsidR="00476485">
          <w:t>We aim to model</w:t>
        </w:r>
      </w:ins>
      <w:r w:rsidR="00995458" w:rsidRPr="00802599">
        <w:t xml:space="preserve"> two</w:t>
      </w:r>
      <w:ins w:id="151" w:author="Justine Kao" w:date="2013-12-08T16:43:00Z">
        <w:r w:rsidR="002B20F6">
          <w:t xml:space="preserve"> particular</w:t>
        </w:r>
      </w:ins>
      <w:r w:rsidR="00995458" w:rsidRPr="00802599">
        <w:t xml:space="preserve"> </w:t>
      </w:r>
      <w:del w:id="152" w:author="Justine Kao" w:date="2013-12-08T16:43:00Z">
        <w:r w:rsidR="00995458" w:rsidRPr="00802599" w:rsidDel="00476485">
          <w:delText xml:space="preserve">particular </w:delText>
        </w:r>
      </w:del>
      <w:r w:rsidR="00995458" w:rsidRPr="00802599">
        <w:t>well-known phenomena regarding number interpretation</w:t>
      </w:r>
      <w:del w:id="153" w:author="Justine Kao" w:date="2013-12-08T16:43:00Z">
        <w:r w:rsidR="003F700D" w:rsidDel="002B20F6">
          <w:delText xml:space="preserve"> we aim to model</w:delText>
        </w:r>
      </w:del>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w:t>
      </w:r>
      <w:ins w:id="154" w:author="Noah Goodman" w:date="2013-12-09T12:14:00Z">
        <w:r w:rsidR="00DF02A3">
          <w:t xml:space="preserve">; </w:t>
        </w:r>
      </w:ins>
      <w:ins w:id="155" w:author="Noah Goodman" w:date="2013-12-09T12:15:00Z">
        <w:r w:rsidR="00DF02A3">
          <w:t>such</w:t>
        </w:r>
      </w:ins>
      <w:ins w:id="156" w:author="Noah Goodman" w:date="2013-12-09T12:14:00Z">
        <w:r w:rsidR="00DF02A3">
          <w:t xml:space="preserve"> indirect communication</w:t>
        </w:r>
      </w:ins>
      <w:ins w:id="157" w:author="Noah Goodman" w:date="2013-12-09T12:15:00Z">
        <w:r w:rsidR="00380F22">
          <w:t xml:space="preserve"> is readily understood and</w:t>
        </w:r>
      </w:ins>
      <w:ins w:id="158" w:author="Noah Goodman" w:date="2013-12-09T12:14:00Z">
        <w:r w:rsidR="00DF02A3">
          <w:t xml:space="preserve"> serves many purposes</w:t>
        </w:r>
      </w:ins>
      <w:r w:rsidR="00E659E6" w:rsidRPr="00802599">
        <w:t xml:space="preserve"> </w:t>
      </w:r>
      <w:del w:id="159" w:author="Noah Goodman" w:date="2013-12-09T12:14:00Z">
        <w:r w:rsidR="00E659E6" w:rsidRPr="00802599" w:rsidDel="00DF02A3">
          <w:delText xml:space="preserve">and </w:delText>
        </w:r>
        <w:r w:rsidR="00E659E6" w:rsidDel="00DF02A3">
          <w:delText>r</w:delText>
        </w:r>
        <w:r w:rsidR="00E659E6" w:rsidRPr="00802599" w:rsidDel="00DF02A3">
          <w:delText xml:space="preserve">egard hyperbole as a signal of interpersonal closeness </w:delText>
        </w:r>
      </w:del>
      <w:r w:rsidR="00E659E6">
        <w:t>(</w:t>
      </w:r>
      <w:r w:rsidR="00654CFC">
        <w:rPr>
          <w:i/>
        </w:rPr>
        <w:t>1, 11</w:t>
      </w:r>
      <w:r w:rsidR="000028D7">
        <w:rPr>
          <w:i/>
        </w:rPr>
        <w:t>-</w:t>
      </w:r>
      <w:r w:rsidR="00E659E6">
        <w:rPr>
          <w:i/>
        </w:rPr>
        <w:t>1</w:t>
      </w:r>
      <w:r w:rsidR="00654CFC">
        <w:rPr>
          <w:i/>
        </w:rPr>
        <w:t>3</w:t>
      </w:r>
      <w:r w:rsidR="00E659E6">
        <w:t>)</w:t>
      </w:r>
      <w:r w:rsidR="00E659E6" w:rsidRPr="00802599">
        <w:t>.</w:t>
      </w:r>
      <w:del w:id="160" w:author="Noah Goodman" w:date="2013-12-09T12:18:00Z">
        <w:r w:rsidR="00E659E6" w:rsidRPr="00802599" w:rsidDel="003B0F58">
          <w:delText xml:space="preserve"> </w:delText>
        </w:r>
      </w:del>
      <w:ins w:id="161" w:author="Noah Goodman" w:date="2013-12-09T12:18:00Z">
        <w:r w:rsidR="003B0F58">
          <w:t xml:space="preserve"> </w:t>
        </w:r>
      </w:ins>
      <w:del w:id="162" w:author="Noah Goodman" w:date="2013-12-09T12:18:00Z">
        <w:r w:rsidR="00782EC1" w:rsidDel="003B0F58">
          <w:delText>Our model</w:delText>
        </w:r>
        <w:r w:rsidR="000E6804" w:rsidDel="003B0F58">
          <w:delText xml:space="preserve"> </w:delText>
        </w:r>
      </w:del>
      <w:del w:id="163" w:author="Noah Goodman" w:date="2013-12-09T12:16:00Z">
        <w:r w:rsidR="000E6804" w:rsidDel="0031097B">
          <w:delText xml:space="preserve">posits </w:delText>
        </w:r>
      </w:del>
      <w:del w:id="164" w:author="Noah Goodman" w:date="2013-12-09T12:18:00Z">
        <w:r w:rsidR="00E659E6" w:rsidRPr="00802599" w:rsidDel="003B0F58">
          <w:delText>that prior knowledge about the relevant topic plays an important role in interpreting hype</w:delText>
        </w:r>
        <w:r w:rsidR="00782EC1" w:rsidDel="003B0F58">
          <w:delText xml:space="preserve">rbolic </w:delText>
        </w:r>
      </w:del>
      <w:ins w:id="165" w:author="Justine Kao" w:date="2013-12-08T16:44:00Z">
        <w:del w:id="166" w:author="Noah Goodman" w:date="2013-12-09T12:18:00Z">
          <w:r w:rsidR="0082743C" w:rsidDel="003B0F58">
            <w:delText>interpretation</w:delText>
          </w:r>
        </w:del>
      </w:ins>
      <w:del w:id="167" w:author="Noah Goodman" w:date="2013-12-09T12:18:00Z">
        <w:r w:rsidR="00782EC1" w:rsidDel="003B0F58">
          <w:delText xml:space="preserve">statements. Furthermore, </w:delText>
        </w:r>
        <w:r w:rsidR="00E659E6" w:rsidDel="003B0F58">
          <w:delText xml:space="preserve">our model </w:delText>
        </w:r>
        <w:r w:rsidR="000E6804" w:rsidDel="003B0F58">
          <w:delText>uses</w:delText>
        </w:r>
      </w:del>
      <w:ins w:id="168" w:author="Justine Kao" w:date="2013-12-08T16:44:00Z">
        <w:del w:id="169" w:author="Noah Goodman" w:date="2013-12-09T12:18:00Z">
          <w:r w:rsidR="00D81DCD" w:rsidDel="003B0F58">
            <w:delText xml:space="preserve"> </w:delText>
          </w:r>
        </w:del>
      </w:ins>
      <w:del w:id="170" w:author="Noah Goodman" w:date="2013-12-09T12:18:00Z">
        <w:r w:rsidR="000E6804" w:rsidDel="003B0F58">
          <w:delText xml:space="preserve"> alternative communicative goals to capture</w:delText>
        </w:r>
        <w:r w:rsidR="00E659E6" w:rsidDel="003B0F58">
          <w:delText xml:space="preserve"> the intuition that </w:delText>
        </w:r>
        <w:r w:rsidR="000E6804" w:rsidDel="003B0F58">
          <w:delText>a</w:delText>
        </w:r>
        <w:r w:rsidR="00E659E6" w:rsidRPr="00802599" w:rsidDel="003B0F58">
          <w:delText xml:space="preserve"> listener </w:delText>
        </w:r>
        <w:r w:rsidR="00E659E6" w:rsidDel="003B0F58">
          <w:delText>will</w:delText>
        </w:r>
        <w:r w:rsidR="00E659E6" w:rsidRPr="00802599" w:rsidDel="003B0F58">
          <w:delText xml:space="preserve"> infer a</w:delText>
        </w:r>
        <w:r w:rsidR="000E6804" w:rsidDel="003B0F58">
          <w:delText xml:space="preserve"> stronger </w:delText>
        </w:r>
        <w:r w:rsidR="00E659E6" w:rsidRPr="00802599" w:rsidDel="003B0F58">
          <w:delText>affective subtext</w:delText>
        </w:r>
        <w:r w:rsidR="00782EC1" w:rsidDel="003B0F58">
          <w:delText xml:space="preserve"> from hyperbolic utterances</w:delText>
        </w:r>
        <w:r w:rsidR="00E659E6" w:rsidDel="003B0F58">
          <w:delText>.</w:delText>
        </w:r>
        <w:r w:rsidR="00293298" w:rsidDel="003B0F58">
          <w:delText xml:space="preserve"> </w:delText>
        </w:r>
      </w:del>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utterance costs 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lastRenderedPageBreak/>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p>
    <w:p w14:paraId="684E2DED" w14:textId="45685E75" w:rsidR="00995458" w:rsidRPr="00802599" w:rsidDel="003B0F58" w:rsidRDefault="001B40E4">
      <w:pPr>
        <w:pStyle w:val="Paragraph"/>
        <w:rPr>
          <w:del w:id="171" w:author="Noah Goodman" w:date="2013-12-09T12:19:00Z"/>
        </w:rPr>
      </w:pPr>
      <w:r>
        <w:t xml:space="preserve">We </w:t>
      </w:r>
      <w:ins w:id="172" w:author="Noah Goodman" w:date="2013-12-09T12:20:00Z">
        <w:r w:rsidR="003B0F58">
          <w:t xml:space="preserve">next </w:t>
        </w:r>
      </w:ins>
      <w:r>
        <w:t>show that</w:t>
      </w:r>
      <w:r w:rsidR="00ED603E">
        <w:t xml:space="preserve"> </w:t>
      </w:r>
      <w:ins w:id="173" w:author="Noah Goodman" w:date="2013-12-09T12:20:00Z">
        <w:r w:rsidR="003B0F58">
          <w:t xml:space="preserve">our </w:t>
        </w:r>
      </w:ins>
      <w:del w:id="174" w:author="Noah Goodman" w:date="2013-12-09T12:20:00Z">
        <w:r w:rsidDel="003B0F58">
          <w:delText xml:space="preserve">a </w:delText>
        </w:r>
        <w:r w:rsidRPr="00802599" w:rsidDel="003B0F58">
          <w:delText xml:space="preserve">Bayesian </w:delText>
        </w:r>
      </w:del>
      <w:r w:rsidRPr="00802599">
        <w:t>framework for pragmatic inference</w:t>
      </w:r>
      <w:del w:id="175" w:author="Noah Goodman" w:date="2013-12-09T12:20:00Z">
        <w:r w:rsidDel="003B0F58">
          <w:delText xml:space="preserve"> that </w:delText>
        </w:r>
        <w:r w:rsidR="005D59F1" w:rsidDel="003B0F58">
          <w:delText>considers uncertainty about communicative goals</w:delText>
        </w:r>
      </w:del>
      <w:r w:rsidR="005D59F1">
        <w:t xml:space="preserve"> </w:t>
      </w:r>
      <w:r>
        <w:t xml:space="preserve">makes quantitative predictions </w:t>
      </w:r>
      <w:r w:rsidR="00A92FD0">
        <w:t>for a number of nonliteral effects in language understanding.</w:t>
      </w:r>
      <w:ins w:id="176" w:author="Noah Goodman" w:date="2013-12-09T12:19:00Z">
        <w:r w:rsidR="003B0F58">
          <w:t xml:space="preserve"> </w:t>
        </w:r>
      </w:ins>
    </w:p>
    <w:p w14:paraId="07394A9E" w14:textId="73FE0732" w:rsidR="00D64EAA" w:rsidRDefault="00945AEA">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ins w:id="177" w:author="Justine Kao" w:date="2013-12-08T16:49:00Z">
        <w:r w:rsidR="00A766DC">
          <w:t xml:space="preserve">the same number word used </w:t>
        </w:r>
        <w:r w:rsidR="00F07EFC">
          <w:t>in</w:t>
        </w:r>
        <w:r w:rsidR="00A766DC">
          <w:t xml:space="preserve"> different </w:t>
        </w:r>
      </w:ins>
      <w:r w:rsidR="004803C1">
        <w:t xml:space="preserve">domains </w:t>
      </w:r>
      <w:del w:id="178" w:author="Justine Kao" w:date="2013-12-08T16:49:00Z">
        <w:r w:rsidR="004803C1" w:rsidDel="00FC5134">
          <w:delText xml:space="preserve">with </w:delText>
        </w:r>
        <w:r w:rsidR="00004BA8" w:rsidDel="00FC5134">
          <w:delText xml:space="preserve">different prior distributions </w:delText>
        </w:r>
      </w:del>
      <w:r w:rsidR="00240108">
        <w:t xml:space="preserve">will </w:t>
      </w:r>
      <w:r w:rsidR="00C47636">
        <w:t>elicit</w:t>
      </w:r>
      <w:r w:rsidR="00A075AC">
        <w:t xml:space="preserve"> </w:t>
      </w:r>
      <w:r w:rsidR="00B323BF">
        <w:t>different</w:t>
      </w:r>
      <w:r w:rsidR="00A075AC">
        <w:t xml:space="preserve"> </w:t>
      </w:r>
      <w:r w:rsidR="00A107A3">
        <w:t>interpretations</w:t>
      </w:r>
      <w:del w:id="179" w:author="Justine Kao" w:date="2013-12-08T16:49:00Z">
        <w:r w:rsidR="00A107A3" w:rsidDel="00A015C6">
          <w:delText xml:space="preserve"> </w:delText>
        </w:r>
        <w:r w:rsidR="00F769E0" w:rsidDel="00A015C6">
          <w:delText>with</w:delText>
        </w:r>
        <w:r w:rsidR="00A107A3" w:rsidDel="00A015C6">
          <w:delText xml:space="preserve"> the same </w:delText>
        </w:r>
        <w:r w:rsidR="00B323BF" w:rsidDel="00A015C6">
          <w:delText>number word</w:delText>
        </w:r>
      </w:del>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w:t>
      </w:r>
      <w:del w:id="180" w:author="Justine Kao" w:date="2013-12-08T16:57:00Z">
        <w:r w:rsidR="00995458" w:rsidRPr="00802599" w:rsidDel="005C18E5">
          <w:delText>th</w:delText>
        </w:r>
      </w:del>
      <w:ins w:id="181" w:author="Justine Kao" w:date="2013-12-08T16:57:00Z">
        <w:r w:rsidR="005C18E5">
          <w:t xml:space="preserve">they have distinct </w:t>
        </w:r>
      </w:ins>
      <w:del w:id="182" w:author="Justine Kao" w:date="2013-12-08T16:48:00Z">
        <w:r w:rsidR="00995458" w:rsidRPr="00802599" w:rsidDel="00CC6FE6">
          <w:delText xml:space="preserve">ey </w:delText>
        </w:r>
        <w:r w:rsidR="00850756" w:rsidDel="00CC6FE6">
          <w:delText>have</w:delText>
        </w:r>
        <w:r w:rsidR="00985428" w:rsidDel="00CC6FE6">
          <w:delText xml:space="preserve"> </w:delText>
        </w:r>
        <w:r w:rsidR="007E7E12" w:rsidDel="00CC6FE6">
          <w:delText>different</w:delText>
        </w:r>
        <w:r w:rsidR="000745C4" w:rsidDel="00CC6FE6">
          <w:delText xml:space="preserve"> </w:delText>
        </w:r>
      </w:del>
      <w:r w:rsidR="000745C4">
        <w:t>prior</w:t>
      </w:r>
      <w:r w:rsidR="00985428">
        <w:t xml:space="preserve"> </w:t>
      </w:r>
      <w:r w:rsidR="00963449">
        <w:t>price</w:t>
      </w:r>
      <w:r w:rsidR="004641B3">
        <w:t xml:space="preserve"> distribution</w:t>
      </w:r>
      <w:ins w:id="183" w:author="Justine Kao" w:date="2013-12-08T16:58:00Z">
        <w:r w:rsidR="00C8591D">
          <w:t>s</w:t>
        </w:r>
      </w:ins>
      <w:del w:id="184" w:author="Justine Kao" w:date="2013-12-08T16:57:00Z">
        <w:r w:rsidR="004641B3" w:rsidDel="0048363F">
          <w:delText>s</w:delText>
        </w:r>
      </w:del>
      <w:r w:rsidR="004641B3">
        <w:t xml:space="preserve">, which we measured empirically by asking </w:t>
      </w:r>
      <w:ins w:id="185" w:author="Noah Goodman" w:date="2013-12-09T12:28:00Z">
        <w:r w:rsidR="009E54F5">
          <w:t>participants</w:t>
        </w:r>
      </w:ins>
      <w:del w:id="186" w:author="Noah Goodman" w:date="2013-12-09T12:28:00Z">
        <w:r w:rsidR="004641B3" w:rsidDel="009E54F5">
          <w:delText>subjects</w:delText>
        </w:r>
      </w:del>
      <w:r w:rsidR="004641B3">
        <w:t xml:space="preserve">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w:t>
      </w:r>
      <w:ins w:id="187" w:author="Noah Goodman" w:date="2013-12-09T12:28:00Z">
        <w:r w:rsidR="009E54F5">
          <w:t>participants</w:t>
        </w:r>
      </w:ins>
      <w:del w:id="188" w:author="Noah Goodman" w:date="2013-12-09T12:28:00Z">
        <w:r w:rsidR="0031445D" w:rsidDel="009E54F5">
          <w:delText>subjects</w:delText>
        </w:r>
      </w:del>
      <w:r w:rsidR="0031445D">
        <w:t xml:space="preserve"> to rate the </w:t>
      </w:r>
      <w:r w:rsidR="00B626B3">
        <w:t xml:space="preserve">probability of a </w:t>
      </w:r>
      <w:r w:rsidR="00383992">
        <w:t>speaker</w:t>
      </w:r>
      <w:r w:rsidR="00B626B3">
        <w:t xml:space="preserve"> </w:t>
      </w:r>
      <w:r w:rsidR="00A124F1">
        <w:t xml:space="preserve">thinking that </w:t>
      </w:r>
      <w:r w:rsidR="00383992">
        <w:t xml:space="preserve">an item is </w:t>
      </w:r>
      <w:ins w:id="189" w:author="Noah Goodman" w:date="2013-12-09T12:21:00Z">
        <w:r w:rsidR="00B460A4">
          <w:t xml:space="preserve">too </w:t>
        </w:r>
      </w:ins>
      <w:r w:rsidR="00383992">
        <w:t>expensive given a price state</w:t>
      </w:r>
      <w:r w:rsidR="006E5848">
        <w:t xml:space="preserve"> (see Experiment 3b)</w:t>
      </w:r>
      <w:r w:rsidR="00A124F1">
        <w:t>.</w:t>
      </w:r>
      <w:commentRangeStart w:id="190"/>
      <w:r w:rsidR="004D7E30">
        <w:t xml:space="preserve"> </w:t>
      </w:r>
      <w:commentRangeEnd w:id="190"/>
      <w:r w:rsidR="004F5E02">
        <w:rPr>
          <w:rStyle w:val="CommentReference"/>
        </w:rPr>
        <w:commentReference w:id="190"/>
      </w:r>
      <w:del w:id="191" w:author="Leon Bergen" w:date="2013-12-11T02:48:00Z">
        <w:r w:rsidR="00371F02" w:rsidDel="004F5E02">
          <w:delText>We used th</w:delText>
        </w:r>
        <w:r w:rsidR="00995458" w:rsidRPr="00802599" w:rsidDel="004F5E02">
          <w:delText xml:space="preserve">e </w:delText>
        </w:r>
        <w:r w:rsidR="00371F02" w:rsidDel="004F5E02">
          <w:delText xml:space="preserve">same </w:delText>
        </w:r>
        <w:r w:rsidR="00995458" w:rsidRPr="00802599" w:rsidDel="004F5E02">
          <w:delText>set of price states</w:delText>
        </w:r>
        <w:r w:rsidR="00963449" w:rsidDel="004F5E02">
          <w:delText xml:space="preserve"> for the th</w:delText>
        </w:r>
        <w:r w:rsidR="007D3A8B" w:rsidDel="004F5E02">
          <w:delText xml:space="preserve">ree </w:delText>
        </w:r>
        <w:r w:rsidR="00125362" w:rsidDel="004F5E02">
          <w:delText xml:space="preserve">types </w:delText>
        </w:r>
        <w:r w:rsidR="007D3A8B" w:rsidDel="004F5E02">
          <w:delText>of items, d</w:delText>
        </w:r>
        <w:r w:rsidR="00963449" w:rsidDel="004F5E02">
          <w:delText>efined as</w:delText>
        </w:r>
        <w:r w:rsidR="00B721FA" w:rsidDel="004F5E02">
          <w:delText xml:space="preserve"> </w:delText>
        </w:r>
        <w:r w:rsidR="00995458" w:rsidRPr="00802599" w:rsidDel="004F5E02">
          <w:delText>S=</w:delText>
        </w:r>
        <w:r w:rsidR="00B721FA" w:rsidDel="004F5E02">
          <w:delText>{</w:delText>
        </w:r>
        <w:r w:rsidR="00FA6A9B" w:rsidDel="004F5E02">
          <w:delText>50, 51, 500, 501, 1000, 1001, 5000, 5001, 10000, 10001</w:delText>
        </w:r>
        <w:r w:rsidR="00453FC3" w:rsidDel="004F5E02">
          <w:delText>}</w:delText>
        </w:r>
        <w:r w:rsidR="006F2782" w:rsidDel="004F5E02">
          <w:delText>.</w:delText>
        </w:r>
        <w:r w:rsidR="00B721FA" w:rsidDel="004F5E02">
          <w:delText xml:space="preserve"> </w:delText>
        </w:r>
        <w:r w:rsidR="00995458" w:rsidRPr="00802599" w:rsidDel="004F5E02">
          <w:delText xml:space="preserve">We assume that </w:delText>
        </w:r>
        <w:r w:rsidR="00051919" w:rsidDel="004F5E02">
          <w:delText>the set of</w:delText>
        </w:r>
        <w:r w:rsidR="00356F45" w:rsidDel="004F5E02">
          <w:delText xml:space="preserve"> utterances U</w:delText>
        </w:r>
        <w:r w:rsidR="00995458" w:rsidRPr="00802599" w:rsidDel="004F5E02">
          <w:delText xml:space="preserve"> is </w:delText>
        </w:r>
      </w:del>
      <w:del w:id="192" w:author="Leon Bergen" w:date="2013-12-08T03:15:00Z">
        <w:r w:rsidR="00995458" w:rsidRPr="00802599" w:rsidDel="00607369">
          <w:delText>equival</w:delText>
        </w:r>
        <w:r w:rsidR="00356F45" w:rsidDel="00607369">
          <w:delText xml:space="preserve">ent </w:delText>
        </w:r>
      </w:del>
      <w:del w:id="193" w:author="Leon Bergen" w:date="2013-12-11T02:48:00Z">
        <w:r w:rsidR="00356F45" w:rsidDel="004F5E02">
          <w:delText>to the set of price st</w:delText>
        </w:r>
        <w:r w:rsidR="0073229B" w:rsidDel="004F5E02">
          <w:delText xml:space="preserve">ates S. </w:delText>
        </w:r>
      </w:del>
      <w:ins w:id="194" w:author="Leon Bergen" w:date="2013-12-11T03:06:00Z">
        <w:r w:rsidR="00117D05">
          <w:t>The</w:t>
        </w:r>
      </w:ins>
      <w:del w:id="195" w:author="Leon Bergen" w:date="2013-12-11T03:06:00Z">
        <w:r w:rsidR="0073229B" w:rsidDel="00117D05">
          <w:delText>A</w:delText>
        </w:r>
      </w:del>
      <w:r w:rsidR="0073229B">
        <w:t xml:space="preserve"> speaker can say, “The</w:t>
      </w:r>
      <w:r w:rsidR="00356F45">
        <w:t xml:space="preserve"> electric kettle cost </w:t>
      </w:r>
      <w:r w:rsidR="00356F45" w:rsidRPr="00356F45">
        <w:rPr>
          <w:i/>
        </w:rPr>
        <w:t>u</w:t>
      </w:r>
      <w:r w:rsidR="00356F45">
        <w:t xml:space="preserve"> dollars,”</w:t>
      </w:r>
      <w:del w:id="196" w:author="Leon Bergen" w:date="2013-12-11T02:54:00Z">
        <w:r w:rsidR="00995458" w:rsidRPr="00802599" w:rsidDel="004F5E02">
          <w:delText xml:space="preserve"> for </w:delText>
        </w:r>
        <w:r w:rsidR="00356F45" w:rsidDel="004F5E02">
          <w:rPr>
            <w:i/>
          </w:rPr>
          <w:delText>u</w:delText>
        </w:r>
        <w:r w:rsidR="00995458" w:rsidRPr="00802599" w:rsidDel="004F5E02">
          <w:delText xml:space="preserve"> </w:delText>
        </w:r>
        <m:oMath>
          <m:r>
            <w:rPr>
              <w:rFonts w:ascii="Cambria Math" w:hAnsi="Cambria Math"/>
            </w:rPr>
            <m:t xml:space="preserve">∈ </m:t>
          </m:r>
        </m:oMath>
        <w:r w:rsidR="006C57BD" w:rsidDel="004F5E02">
          <w:delText>U</w:delText>
        </w:r>
        <w:r w:rsidR="00995458" w:rsidRPr="00802599" w:rsidDel="004F5E02">
          <w:delText>,</w:delText>
        </w:r>
      </w:del>
      <w:ins w:id="197" w:author="Leon Bergen" w:date="2013-12-11T03:03:00Z">
        <w:r w:rsidR="009B4629">
          <w:t xml:space="preserve"> </w:t>
        </w:r>
      </w:ins>
      <w:del w:id="198" w:author="Leon Bergen" w:date="2013-12-11T03:03:00Z">
        <w:r w:rsidR="00995458" w:rsidRPr="00802599" w:rsidDel="009B4629">
          <w:delText xml:space="preserve"> and a listener can interpret thi</w:delText>
        </w:r>
        <w:r w:rsidR="00592467" w:rsidDel="009B4629">
          <w:delText xml:space="preserve">s to mean that the kettle cost </w:delText>
        </w:r>
      </w:del>
      <w:del w:id="199" w:author="Leon Bergen" w:date="2013-12-11T03:01:00Z">
        <w:r w:rsidR="00592467" w:rsidRPr="00592467" w:rsidDel="006931C5">
          <w:rPr>
            <w:i/>
          </w:rPr>
          <w:delText>s</w:delText>
        </w:r>
        <w:r w:rsidR="00592467" w:rsidDel="006931C5">
          <w:delText xml:space="preserve"> dollars, for </w:delText>
        </w:r>
        <w:r w:rsidR="00592467" w:rsidDel="006931C5">
          <w:rPr>
            <w:i/>
          </w:rPr>
          <w:delText>s</w:delText>
        </w:r>
        <w:r w:rsidR="00592467" w:rsidDel="006931C5">
          <w:delText xml:space="preserve"> </w:delText>
        </w:r>
        <m:oMath>
          <m:r>
            <w:rPr>
              <w:rFonts w:ascii="Cambria Math" w:hAnsi="Cambria Math"/>
            </w:rPr>
            <m:t>∈</m:t>
          </m:r>
        </m:oMath>
        <w:r w:rsidR="00592467" w:rsidDel="006931C5">
          <w:delText xml:space="preserve"> S</w:delText>
        </w:r>
      </w:del>
      <w:del w:id="200" w:author="Leon Bergen" w:date="2013-12-11T03:03:00Z">
        <w:r w:rsidR="00995458" w:rsidRPr="00802599" w:rsidDel="009B4629">
          <w:delText>.</w:delText>
        </w:r>
        <w:r w:rsidR="005B33D0" w:rsidDel="009B4629">
          <w:delText xml:space="preserve"> </w:delText>
        </w:r>
        <w:r w:rsidR="007E6991" w:rsidDel="009B4629">
          <w:delText>Each</w:delText>
        </w:r>
      </w:del>
      <w:ins w:id="201" w:author="Leon Bergen" w:date="2013-12-11T03:03:00Z">
        <w:r w:rsidR="009B4629">
          <w:t>where this</w:t>
        </w:r>
      </w:ins>
      <w:r w:rsidR="007E6991">
        <w:t xml:space="preserve">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A formal description of the</w:t>
      </w:r>
      <w:ins w:id="202" w:author="Noah Goodman" w:date="2013-12-09T12:21:00Z">
        <w:r w:rsidR="00B460A4">
          <w:t>se</w:t>
        </w:r>
      </w:ins>
      <w:r w:rsidR="004C7F34">
        <w:t xml:space="preserve"> model </w:t>
      </w:r>
      <w:ins w:id="203" w:author="Noah Goodman" w:date="2013-12-09T12:21:00Z">
        <w:r w:rsidR="00B460A4">
          <w:t xml:space="preserve">assumptions </w:t>
        </w:r>
      </w:ins>
      <w:r w:rsidR="004C7F34">
        <w:t xml:space="preserve">is in </w:t>
      </w:r>
      <w:r w:rsidR="00AB05AB">
        <w:t>Supplementary Materials</w:t>
      </w:r>
      <w:r w:rsidR="007E6991" w:rsidRPr="00802599">
        <w:t>.</w:t>
      </w:r>
    </w:p>
    <w:p w14:paraId="12A4115B" w14:textId="067BE6C3" w:rsidR="00CE26FC" w:rsidRDefault="007E797B" w:rsidP="00566B84">
      <w:pPr>
        <w:pStyle w:val="Paragraph"/>
      </w:pPr>
      <w:r>
        <w:t>U</w:t>
      </w:r>
      <w:r w:rsidR="00995458" w:rsidRPr="00802599">
        <w:t xml:space="preserve">sing the price </w:t>
      </w:r>
      <w:del w:id="204" w:author="Leon Bergen" w:date="2013-12-11T02:39:00Z">
        <w:r w:rsidR="00995458" w:rsidRPr="00802599" w:rsidDel="004F685D">
          <w:delText xml:space="preserve">priors </w:delText>
        </w:r>
      </w:del>
      <w:r w:rsidR="00995458" w:rsidRPr="00802599">
        <w:t xml:space="preserve">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w:t>
      </w:r>
      <w:del w:id="205" w:author="Leon Bergen" w:date="2013-12-11T02:40:00Z">
        <w:r w:rsidR="00A521AF" w:rsidDel="004F685D">
          <w:delText xml:space="preserve">by the model </w:delText>
        </w:r>
      </w:del>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w:t>
      </w:r>
      <w:del w:id="206" w:author="Leon Bergen" w:date="2013-12-11T02:43:00Z">
        <w:r w:rsidR="00503205" w:rsidDel="004F685D">
          <w:delText>basic principles</w:delText>
        </w:r>
      </w:del>
      <w:ins w:id="207" w:author="Leon Bergen" w:date="2013-12-11T02:43:00Z">
        <w:r w:rsidR="004F685D">
          <w:t>a basic feature</w:t>
        </w:r>
      </w:ins>
      <w:r w:rsidR="00503205">
        <w:t xml:space="preserve">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ound utterances such as “500” and “1000” are interpreted less exactly</w:t>
      </w:r>
      <w:ins w:id="208" w:author="Leon Bergen" w:date="2013-12-11T02:43:00Z">
        <w:r w:rsidR="004F685D">
          <w:t xml:space="preserve"> </w:t>
        </w:r>
      </w:ins>
      <w:del w:id="209" w:author="Leon Bergen" w:date="2013-12-11T02:43:00Z">
        <w:r w:rsidR="005B33D0" w:rsidDel="004F685D">
          <w:delText xml:space="preserve"> and more fuzzily </w:delText>
        </w:r>
      </w:del>
      <w:r w:rsidR="005B33D0">
        <w:t xml:space="preserve">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w:t>
      </w:r>
      <w:del w:id="210" w:author="Leon Bergen" w:date="2013-12-11T02:44:00Z">
        <w:r w:rsidR="00CE26FC" w:rsidDel="004F685D">
          <w:delText>affect about the price being</w:delText>
        </w:r>
      </w:del>
      <w:ins w:id="211" w:author="Leon Bergen" w:date="2013-12-11T02:44:00Z">
        <w:r w:rsidR="004F685D">
          <w:t>that the price is too</w:t>
        </w:r>
      </w:ins>
      <w:r w:rsidR="00CE26FC">
        <w:t xml:space="preserve">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 xml:space="preserve">interpreted as conveying affect, which shows the model </w:t>
      </w:r>
      <w:del w:id="212" w:author="Noah Goodman" w:date="2013-12-09T12:22:00Z">
        <w:r w:rsidR="00DC3D82" w:rsidDel="00B460A4">
          <w:delText xml:space="preserve">captures </w:delText>
        </w:r>
      </w:del>
      <w:ins w:id="213" w:author="Noah Goodman" w:date="2013-12-09T12:22:00Z">
        <w:r w:rsidR="00B460A4">
          <w:t xml:space="preserve">predicts </w:t>
        </w:r>
      </w:ins>
      <w:r w:rsidR="00DC3D82">
        <w:t>the affective subtext of hyperbole.</w:t>
      </w:r>
      <w:r w:rsidR="00CF2848">
        <w:t xml:space="preserve"> </w:t>
      </w:r>
    </w:p>
    <w:p w14:paraId="5447C8F1" w14:textId="3544CEDB" w:rsidR="00995458" w:rsidRPr="00802599" w:rsidRDefault="00290AE5" w:rsidP="00566B84">
      <w:pPr>
        <w:pStyle w:val="Paragraph"/>
      </w:pPr>
      <w:del w:id="214" w:author="Noah Goodman" w:date="2013-12-09T12:22:00Z">
        <w:r w:rsidDel="00B460A4">
          <w:delText>T</w:delText>
        </w:r>
        <w:r w:rsidR="00CF2848" w:rsidDel="00B460A4">
          <w:delText xml:space="preserve">he intuition for how </w:delText>
        </w:r>
        <w:r w:rsidR="00250D59" w:rsidDel="00B460A4">
          <w:delText xml:space="preserve">the </w:delText>
        </w:r>
        <w:r w:rsidR="00CF2848" w:rsidDel="00B460A4">
          <w:delText xml:space="preserve">model </w:delText>
        </w:r>
        <w:r w:rsidR="00E237EE" w:rsidDel="00B460A4">
          <w:delText>understands</w:delText>
        </w:r>
        <w:r w:rsidR="00CF2848" w:rsidDel="00B460A4">
          <w:delText xml:space="preserve"> hyperbole</w:delText>
        </w:r>
        <w:r w:rsidR="008C33DC" w:rsidDel="00B460A4">
          <w:delText xml:space="preserve"> is as follows</w:delText>
        </w:r>
        <w:r w:rsidR="00CF2848" w:rsidDel="00B460A4">
          <w:delText>.</w:delText>
        </w:r>
      </w:del>
      <w:ins w:id="215" w:author="Noah Goodman" w:date="2013-12-09T12:22:00Z">
        <w:r w:rsidR="00B460A4">
          <w:t>To build</w:t>
        </w:r>
      </w:ins>
      <w:ins w:id="216" w:author="Noah Goodman" w:date="2013-12-09T12:23:00Z">
        <w:r w:rsidR="00B460A4">
          <w:t xml:space="preserve"> </w:t>
        </w:r>
      </w:ins>
      <w:ins w:id="217" w:author="Noah Goodman" w:date="2013-12-09T12:22:00Z">
        <w:r w:rsidR="00B460A4">
          <w:t xml:space="preserve">intuition </w:t>
        </w:r>
      </w:ins>
      <w:ins w:id="218" w:author="Noah Goodman" w:date="2013-12-09T12:23:00Z">
        <w:r w:rsidR="00B460A4">
          <w:t>for these predictions, consider</w:t>
        </w:r>
      </w:ins>
      <w:r w:rsidR="00CF2848">
        <w:t xml:space="preserve"> </w:t>
      </w:r>
      <w:ins w:id="219" w:author="Noah Goodman" w:date="2013-12-09T12:23:00Z">
        <w:r w:rsidR="00B460A4">
          <w:t>a</w:t>
        </w:r>
      </w:ins>
      <w:del w:id="220" w:author="Noah Goodman" w:date="2013-12-09T12:23:00Z">
        <w:r w:rsidR="00C424DC" w:rsidDel="00B460A4">
          <w:delText>A</w:delText>
        </w:r>
      </w:del>
      <w:r w:rsidR="00C424DC">
        <w:t xml:space="preserve"> pragmatic listener </w:t>
      </w:r>
      <w:ins w:id="221" w:author="Noah Goodman" w:date="2013-12-09T12:23:00Z">
        <w:r w:rsidR="00F271A2">
          <w:t xml:space="preserve">who </w:t>
        </w:r>
      </w:ins>
      <w:r w:rsidR="00C424DC">
        <w:t xml:space="preserve">recursively reasons about a speaker and </w:t>
      </w:r>
      <w:r w:rsidR="00A22D03">
        <w:t>analyzes her</w:t>
      </w:r>
      <w:r w:rsidR="00C424DC">
        <w:t xml:space="preserve"> choice of utterance</w:t>
      </w:r>
      <w:del w:id="222" w:author="Noah Goodman" w:date="2013-12-09T12:24:00Z">
        <w:r w:rsidR="00C424DC" w:rsidDel="00F271A2">
          <w:delText xml:space="preserve"> given a state of the world,</w:delText>
        </w:r>
        <w:r w:rsidR="003B5B4E" w:rsidDel="00F271A2">
          <w:delText xml:space="preserve"> </w:delText>
        </w:r>
        <w:r w:rsidR="00D92E2D" w:rsidDel="00F271A2">
          <w:delText>her</w:delText>
        </w:r>
        <w:r w:rsidR="00C424DC" w:rsidDel="00F271A2">
          <w:delText xml:space="preserve"> affect, and her communicative goal</w:delText>
        </w:r>
      </w:del>
      <w:r w:rsidR="00C424DC">
        <w:t>.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ins w:id="223" w:author="Noah Goodman" w:date="2013-12-09T12:24:00Z">
        <w:r w:rsidR="00F271A2">
          <w:t xml:space="preserve">actually </w:t>
        </w:r>
      </w:ins>
      <w:r w:rsidR="00B97E94">
        <w:t>meaning</w:t>
      </w:r>
      <w:r w:rsidR="00CE26FC">
        <w:t xml:space="preserve"> </w:t>
      </w:r>
      <w:del w:id="224" w:author="Leon Bergen" w:date="2013-12-11T01:25:00Z">
        <w:r w:rsidR="008F18C7" w:rsidRPr="00E36E7C" w:rsidDel="00182ABA">
          <w:delText>10,000</w:delText>
        </w:r>
        <w:r w:rsidR="00015708" w:rsidDel="00182ABA">
          <w:rPr>
            <w:i/>
          </w:rPr>
          <w:delText xml:space="preserve"> </w:delText>
        </w:r>
        <w:r w:rsidR="00E36E7C" w:rsidDel="00182ABA">
          <w:delText xml:space="preserve">dollars </w:delText>
        </w:r>
        <w:r w:rsidR="00015708" w:rsidDel="00182ABA">
          <w:delText xml:space="preserve">and </w:delText>
        </w:r>
        <w:r w:rsidR="00C86F20" w:rsidDel="00182ABA">
          <w:delText>believes that the speaker very likely thinks it</w:delText>
        </w:r>
        <w:r w:rsidR="00F82BE0" w:rsidDel="00182ABA">
          <w:delText xml:space="preserve"> is</w:delText>
        </w:r>
      </w:del>
      <w:ins w:id="225" w:author="Leon Bergen" w:date="2013-12-11T01:25:00Z">
        <w:r w:rsidR="00182ABA">
          <w:t>the object cost</w:t>
        </w:r>
      </w:ins>
      <w:ins w:id="226" w:author="Leon Bergen" w:date="2013-12-11T01:26:00Z">
        <w:r w:rsidR="003D30DF">
          <w:t>s</w:t>
        </w:r>
      </w:ins>
      <w:ins w:id="227" w:author="Leon Bergen" w:date="2013-12-11T01:25:00Z">
        <w:r w:rsidR="00182ABA">
          <w:t xml:space="preserve"> 10,000</w:t>
        </w:r>
      </w:ins>
      <w:ins w:id="228" w:author="Leon Bergen" w:date="2013-12-11T01:26:00Z">
        <w:r w:rsidR="00182ABA">
          <w:t xml:space="preserve"> dollars</w:t>
        </w:r>
        <w:r w:rsidR="003D30DF">
          <w:t xml:space="preserve"> and is too</w:t>
        </w:r>
      </w:ins>
      <w:r w:rsidR="00F82BE0">
        <w:t xml:space="preserve">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 xml:space="preserve">that the kettle is </w:t>
      </w:r>
      <w:ins w:id="229" w:author="Leon Bergen" w:date="2013-12-11T01:14:00Z">
        <w:r w:rsidR="00DB01D4">
          <w:t xml:space="preserve">too </w:t>
        </w:r>
      </w:ins>
      <w:r w:rsidR="00CF57F6">
        <w:t>expensive</w:t>
      </w:r>
      <w:ins w:id="230" w:author="Noah Goodman" w:date="2013-12-09T12:25:00Z">
        <w:r w:rsidR="00F271A2">
          <w:t xml:space="preserve"> (without concern for the actual price)</w:t>
        </w:r>
      </w:ins>
      <w:r w:rsidR="00CE26FC">
        <w:t xml:space="preserve">. </w:t>
      </w:r>
      <w:ins w:id="231" w:author="Justine Kao" w:date="2013-12-08T16:59:00Z">
        <w:r w:rsidR="009625F9">
          <w:t>Since t</w:t>
        </w:r>
      </w:ins>
      <w:del w:id="232" w:author="Justine Kao" w:date="2013-12-08T16:59:00Z">
        <w:r w:rsidR="00CE26FC" w:rsidDel="009625F9">
          <w:delText>T</w:delText>
        </w:r>
      </w:del>
      <w:r w:rsidR="00CE26FC">
        <w:t xml:space="preserve">he pragmatic listener </w:t>
      </w:r>
      <w:ins w:id="233" w:author="Justine Kao" w:date="2013-12-08T16:59:00Z">
        <w:r w:rsidR="009D4CA0">
          <w:t xml:space="preserve">uses this information to </w:t>
        </w:r>
      </w:ins>
      <w:r w:rsidR="00CE26FC">
        <w:t>perform</w:t>
      </w:r>
      <w:del w:id="234" w:author="Justine Kao" w:date="2013-12-08T16:59:00Z">
        <w:r w:rsidR="00CE26FC" w:rsidDel="009D4CA0">
          <w:delText>s</w:delText>
        </w:r>
      </w:del>
      <w:r w:rsidR="00CE26FC">
        <w:t xml:space="preserve"> </w:t>
      </w:r>
      <w:r w:rsidR="002B29AB">
        <w:t xml:space="preserve">joint inference on the speaker’s communicative goal and the </w:t>
      </w:r>
      <w:r w:rsidR="005A6C2A">
        <w:t>meaning of the utterance</w:t>
      </w:r>
      <w:del w:id="235" w:author="Justine Kao" w:date="2013-12-08T16:59:00Z">
        <w:r w:rsidR="00836CFC" w:rsidDel="00AC05CD">
          <w:delText>. This leads him to</w:delText>
        </w:r>
      </w:del>
      <w:ins w:id="236" w:author="Justine Kao" w:date="2013-12-08T16:59:00Z">
        <w:r w:rsidR="00AC05CD">
          <w:t>, he</w:t>
        </w:r>
      </w:ins>
      <w:r w:rsidR="00836CFC">
        <w:t xml:space="preserve"> infer</w:t>
      </w:r>
      <w:ins w:id="237" w:author="Justine Kao" w:date="2013-12-08T16:59:00Z">
        <w:r w:rsidR="00AC05CD">
          <w:t>s</w:t>
        </w:r>
      </w:ins>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 xml:space="preserve">but that the speaker </w:t>
      </w:r>
      <w:del w:id="238" w:author="Noah Goodman" w:date="2013-12-09T12:25:00Z">
        <w:r w:rsidR="00126AA2" w:rsidDel="00F271A2">
          <w:delText xml:space="preserve">very likely </w:delText>
        </w:r>
      </w:del>
      <w:r w:rsidR="00126AA2">
        <w:t>thinks it is</w:t>
      </w:r>
      <w:r w:rsidR="00C424DC">
        <w:t xml:space="preserve"> </w:t>
      </w:r>
      <w:ins w:id="239" w:author="Noah Goodman" w:date="2013-12-09T12:25:00Z">
        <w:r w:rsidR="00F271A2">
          <w:t xml:space="preserve">too </w:t>
        </w:r>
      </w:ins>
      <w:r w:rsidR="00C424DC">
        <w:t>expensive</w:t>
      </w:r>
      <w:ins w:id="240" w:author="Noah Goodman" w:date="2013-12-09T12:25:00Z">
        <w:r w:rsidR="00544785">
          <w:t xml:space="preserve"> (i.e. strong affect)</w:t>
        </w:r>
      </w:ins>
      <w:r w:rsidR="00C424DC">
        <w:t>.</w:t>
      </w:r>
      <w:r w:rsidR="005E4084">
        <w:t xml:space="preserve"> </w:t>
      </w:r>
    </w:p>
    <w:p w14:paraId="22FE17BA" w14:textId="105C130D"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ins w:id="241" w:author="Noah Goodman" w:date="2013-12-09T12:26:00Z">
        <w:r w:rsidR="009E54F5">
          <w:t xml:space="preserve"> about interpreted price</w:t>
        </w:r>
      </w:ins>
      <w:r w:rsidR="00995458" w:rsidRPr="00802599">
        <w:t xml:space="preserve">. </w:t>
      </w:r>
      <w:del w:id="242" w:author="Noah Goodman" w:date="2013-12-09T12:26:00Z">
        <w:r w:rsidR="00995458" w:rsidRPr="00802599" w:rsidDel="009E54F5">
          <w:delText xml:space="preserve">Subjects </w:delText>
        </w:r>
      </w:del>
      <w:ins w:id="243" w:author="Noah Goodman" w:date="2013-12-09T12:26:00Z">
        <w:r w:rsidR="009E54F5">
          <w:t>Participants</w:t>
        </w:r>
        <w:r w:rsidR="009E54F5" w:rsidRPr="00802599">
          <w:t xml:space="preserve"> </w:t>
        </w:r>
      </w:ins>
      <w:r w:rsidR="00995458" w:rsidRPr="00802599">
        <w:t>read scenarios in which a buyer produces an utterance about the price of an item he just bought</w:t>
      </w:r>
      <w:r w:rsidR="00DE39C6">
        <w:t>, for example: “The electric kettle cost 1000 dollars</w:t>
      </w:r>
      <w:r w:rsidR="00995458" w:rsidRPr="00802599">
        <w:t>.</w:t>
      </w:r>
      <w:r w:rsidR="00DE39C6">
        <w:t>”</w:t>
      </w:r>
      <w:r w:rsidR="00995458" w:rsidRPr="00802599">
        <w:t xml:space="preserve"> </w:t>
      </w:r>
      <w:del w:id="244" w:author="Noah Goodman" w:date="2013-12-09T12:26:00Z">
        <w:r w:rsidR="00DE39C6" w:rsidDel="009E54F5">
          <w:delText>Subjects</w:delText>
        </w:r>
        <w:r w:rsidR="001258CB" w:rsidDel="009E54F5">
          <w:delText xml:space="preserve"> </w:delText>
        </w:r>
      </w:del>
      <w:ins w:id="245" w:author="Noah Goodman" w:date="2013-12-09T12:26:00Z">
        <w:r w:rsidR="009E54F5">
          <w:t xml:space="preserve">Participants </w:t>
        </w:r>
      </w:ins>
      <w:r w:rsidR="001258CB">
        <w:t>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del w:id="246" w:author="Leon Bergen" w:date="2013-12-11T01:28:00Z">
        <w:r w:rsidR="00F30246" w:rsidDel="003D30DF">
          <w:delText>humans’</w:delText>
        </w:r>
        <w:r w:rsidR="00995458" w:rsidRPr="00802599" w:rsidDel="003D30DF">
          <w:delText xml:space="preserve"> </w:delText>
        </w:r>
      </w:del>
      <w:ins w:id="247" w:author="Leon Bergen" w:date="2013-12-11T01:28:00Z">
        <w:r w:rsidR="003D30DF">
          <w:t>participants’</w:t>
        </w:r>
        <w:r w:rsidR="003D30DF" w:rsidRPr="00802599">
          <w:t xml:space="preserve"> </w:t>
        </w:r>
      </w:ins>
      <w:r w:rsidR="00995458" w:rsidRPr="00802599">
        <w:t>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w:t>
      </w:r>
      <w:del w:id="248" w:author="Leon Bergen" w:date="2013-12-11T01:28:00Z">
        <w:r w:rsidR="00C93549" w:rsidDel="003D30DF">
          <w:delText xml:space="preserve">humans </w:delText>
        </w:r>
      </w:del>
      <w:ins w:id="249" w:author="Leon Bergen" w:date="2013-12-11T01:28:00Z">
        <w:r w:rsidR="003D30DF">
          <w:t xml:space="preserve">participants </w:t>
        </w:r>
      </w:ins>
      <w:del w:id="250" w:author="Leon Bergen" w:date="2013-12-11T01:28:00Z">
        <w:r w:rsidR="00C93549" w:rsidDel="003D30DF">
          <w:delText xml:space="preserve">are </w:delText>
        </w:r>
      </w:del>
      <w:ins w:id="251" w:author="Leon Bergen" w:date="2013-12-11T01:28:00Z">
        <w:r w:rsidR="003D30DF">
          <w:t xml:space="preserve">were </w:t>
        </w:r>
      </w:ins>
      <w:r w:rsidR="00C93549">
        <w:t>more likely to interpret</w:t>
      </w:r>
      <w:r w:rsidR="008C4447">
        <w:t xml:space="preserve"> </w:t>
      </w:r>
      <w:r w:rsidR="000C1448" w:rsidRPr="00802599">
        <w:t>utterances</w:t>
      </w:r>
      <w:ins w:id="252" w:author="Justine Kao" w:date="2013-12-08T17:00:00Z">
        <w:r w:rsidR="004E5163">
          <w:t xml:space="preserve"> as hyperbolic</w:t>
        </w:r>
      </w:ins>
      <w:r w:rsidR="000C1448" w:rsidRPr="00802599">
        <w:t xml:space="preserve"> </w:t>
      </w:r>
      <w:del w:id="253" w:author="Justine Kao" w:date="2013-12-08T17:01:00Z">
        <w:r w:rsidR="000C1448" w:rsidRPr="00802599" w:rsidDel="004E5163">
          <w:delText xml:space="preserve">whose </w:delText>
        </w:r>
      </w:del>
      <w:ins w:id="254" w:author="Justine Kao" w:date="2013-12-08T18:02:00Z">
        <w:r w:rsidR="004B2959">
          <w:t>when</w:t>
        </w:r>
      </w:ins>
      <w:ins w:id="255" w:author="Justine Kao" w:date="2013-12-08T17:01:00Z">
        <w:r w:rsidR="004E5163">
          <w:t xml:space="preserve"> their</w:t>
        </w:r>
        <w:r w:rsidR="004E5163" w:rsidRPr="00802599">
          <w:t xml:space="preserve"> </w:t>
        </w:r>
      </w:ins>
      <w:r w:rsidR="000C1448" w:rsidRPr="00802599">
        <w:t xml:space="preserve">literal </w:t>
      </w:r>
      <w:r w:rsidR="000C1448" w:rsidRPr="00802599">
        <w:lastRenderedPageBreak/>
        <w:t>meanings have l</w:t>
      </w:r>
      <w:r w:rsidR="000C1448">
        <w:t>ow</w:t>
      </w:r>
      <w:ins w:id="256" w:author="Justine Kao" w:date="2013-12-08T18:02:00Z">
        <w:r w:rsidR="004B2959">
          <w:t>er</w:t>
        </w:r>
      </w:ins>
      <w:r w:rsidR="000C1448">
        <w:t xml:space="preserve"> probabilities under the item’</w:t>
      </w:r>
      <w:r w:rsidR="000C1448" w:rsidRPr="00802599">
        <w:t xml:space="preserve">s prior price distribution </w:t>
      </w:r>
      <w:del w:id="257" w:author="Justine Kao" w:date="2013-12-08T17:00:00Z">
        <w:r w:rsidR="00C93549" w:rsidDel="004E5163">
          <w:delText xml:space="preserve">as hyperbolic </w:delText>
        </w:r>
      </w:del>
      <w:r w:rsidR="000C1448">
        <w:t>(F(1,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(F(1, 4)=16.31,  p &lt; 0.05)</w:t>
      </w:r>
      <w:r w:rsidR="00995458" w:rsidRPr="00802599">
        <w:t xml:space="preserve">, which indicates that round numbers tend to be interpreted </w:t>
      </w:r>
      <w:del w:id="258" w:author="Leon Bergen" w:date="2013-12-11T01:29:00Z">
        <w:r w:rsidR="00995458" w:rsidRPr="00802599" w:rsidDel="003D30DF">
          <w:delText>more approximately</w:delText>
        </w:r>
      </w:del>
      <w:ins w:id="259" w:author="Leon Bergen" w:date="2013-12-11T01:29:00Z">
        <w:r w:rsidR="003D30DF">
          <w:t>less precisely</w:t>
        </w:r>
      </w:ins>
      <w:r w:rsidR="00995458" w:rsidRPr="00802599">
        <w:t xml:space="preserve">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w:t>
      </w:r>
      <w:del w:id="260" w:author="Leon Bergen" w:date="2013-12-11T01:30:00Z">
        <w:r w:rsidR="001A45BF" w:rsidDel="003D30DF">
          <w:delText>Quantitatively</w:delText>
        </w:r>
      </w:del>
      <w:ins w:id="261" w:author="Leon Bergen" w:date="2013-12-11T01:30:00Z">
        <w:r w:rsidR="003D30DF">
          <w:t>To quantitatively evaluate the model’s fit</w:t>
        </w:r>
      </w:ins>
      <w:r w:rsidR="001A45BF">
        <w:t>,</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w:t>
      </w:r>
      <w:del w:id="262" w:author="Justine Kao" w:date="2013-12-08T17:01:00Z">
        <w:r w:rsidR="001851A9" w:rsidDel="0073311B">
          <w:delText xml:space="preserve"> </w:delText>
        </w:r>
      </w:del>
      <w:ins w:id="263" w:author="Justine Kao" w:date="2013-12-08T17:01:00Z">
        <w:r w:rsidR="0073311B">
          <w:t xml:space="preserve"> </w:t>
        </w:r>
      </w:ins>
      <w:r w:rsidR="001851A9">
        <w:t>that model</w:t>
      </w:r>
      <w:r w:rsidR="00C455C0" w:rsidRPr="00802599">
        <w:t xml:space="preserve"> predictions </w:t>
      </w:r>
      <w:r w:rsidR="00D80D3D">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434917B3" w:rsidR="00893737" w:rsidRDefault="00A10749" w:rsidP="00E36239">
      <w:pPr>
        <w:pStyle w:val="Paragraph"/>
      </w:pPr>
      <w:r>
        <w:t xml:space="preserve">We </w:t>
      </w:r>
      <w:del w:id="264" w:author="Noah Goodman" w:date="2013-12-09T12:29:00Z">
        <w:r w:rsidR="00EB65B6" w:rsidDel="001F1194">
          <w:delText>lesion various parts of the</w:delText>
        </w:r>
      </w:del>
      <w:ins w:id="265" w:author="Noah Goodman" w:date="2013-12-09T12:29:00Z">
        <w:r w:rsidR="001F1194">
          <w:t>explore simpler comparison</w:t>
        </w:r>
      </w:ins>
      <w:r w:rsidR="00EB65B6">
        <w:t xml:space="preserve"> model</w:t>
      </w:r>
      <w:ins w:id="266" w:author="Noah Goodman" w:date="2013-12-09T12:29:00Z">
        <w:r w:rsidR="001F1194">
          <w:t>s</w:t>
        </w:r>
      </w:ins>
      <w:r w:rsidR="00EB65B6">
        <w:t xml:space="preserve"> to </w:t>
      </w:r>
      <w:r>
        <w:t>show that each</w:t>
      </w:r>
      <w:r w:rsidR="00893737" w:rsidRPr="00802599">
        <w:t xml:space="preserve"> </w:t>
      </w:r>
      <w:r w:rsidR="00EB65B6">
        <w:t>component</w:t>
      </w:r>
      <w:ins w:id="267" w:author="Noah Goodman" w:date="2013-12-09T12:29:00Z">
        <w:r w:rsidR="001F1194">
          <w:t xml:space="preserve"> of the proposed model</w:t>
        </w:r>
      </w:ins>
      <w:r w:rsidR="00893737">
        <w:t xml:space="preserve"> is responsible for capturing </w:t>
      </w:r>
      <w:del w:id="268" w:author="Justine Kao" w:date="2013-12-08T17:01:00Z">
        <w:r w:rsidR="00893737" w:rsidDel="0073311B">
          <w:delText xml:space="preserve">different </w:delText>
        </w:r>
      </w:del>
      <w:r w:rsidR="00893737" w:rsidRPr="00802599">
        <w:t xml:space="preserve">effects </w:t>
      </w:r>
      <w:del w:id="269" w:author="Justine Kao" w:date="2013-12-08T17:02:00Z">
        <w:r w:rsidR="00893737" w:rsidRPr="00802599" w:rsidDel="0073311B">
          <w:delText>that we observe</w:delText>
        </w:r>
      </w:del>
      <w:ins w:id="270" w:author="Justine Kao" w:date="2013-12-08T17:02:00Z">
        <w:r w:rsidR="0073311B">
          <w:t>observed</w:t>
        </w:r>
      </w:ins>
      <w:r w:rsidR="00893737" w:rsidRPr="00802599">
        <w:t xml:space="preserve"> in the human data. </w:t>
      </w:r>
      <w:r w:rsidR="00B25AE0">
        <w:t xml:space="preserve">Figure </w:t>
      </w:r>
      <w:r w:rsidR="006940EF">
        <w:t>2B</w:t>
      </w:r>
      <w:r w:rsidR="00B25AE0" w:rsidRPr="00802599">
        <w:t xml:space="preserve"> compares </w:t>
      </w:r>
      <w:del w:id="271" w:author="Leon Bergen" w:date="2013-12-11T01:34:00Z">
        <w:r w:rsidR="00B25AE0" w:rsidRPr="00802599" w:rsidDel="0091188E">
          <w:delText xml:space="preserve">model </w:delText>
        </w:r>
      </w:del>
      <w:ins w:id="272" w:author="Leon Bergen" w:date="2013-12-11T01:34:00Z">
        <w:r w:rsidR="0091188E">
          <w:t>predicted</w:t>
        </w:r>
        <w:r w:rsidR="0091188E" w:rsidRPr="00802599">
          <w:t xml:space="preserve"> </w:t>
        </w:r>
      </w:ins>
      <w:r w:rsidR="00B25AE0" w:rsidRPr="00802599">
        <w:t xml:space="preserve">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 xml:space="preserve">that </w:t>
      </w:r>
      <w:del w:id="273" w:author="Leon Bergen" w:date="2013-12-11T01:35:00Z">
        <w:r w:rsidR="00B25AE0" w:rsidRPr="00802599" w:rsidDel="0091188E">
          <w:delText>does not consider alternative communicative goals</w:delText>
        </w:r>
      </w:del>
      <w:ins w:id="274" w:author="Leon Bergen" w:date="2013-12-11T01:35:00Z">
        <w:r w:rsidR="0091188E">
          <w:t>only considers the goal of communicating the price precisely</w:t>
        </w:r>
      </w:ins>
      <w:r w:rsidR="00B25AE0" w:rsidRPr="00802599">
        <w:t xml:space="preserve">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w:t>
      </w:r>
      <w:ins w:id="275" w:author="Leon Bergen" w:date="2013-12-08T03:21:00Z">
        <w:r w:rsidR="00024D2E">
          <w:t xml:space="preserve"> </w:t>
        </w:r>
        <w:del w:id="276" w:author="Justine Kao" w:date="2013-12-08T15:50:00Z">
          <w:r w:rsidR="00024D2E" w:rsidDel="0032190F">
            <w:delText xml:space="preserve">either </w:delText>
          </w:r>
        </w:del>
        <w:r w:rsidR="00024D2E">
          <w:t xml:space="preserve">meaning </w:t>
        </w:r>
      </w:ins>
      <w:ins w:id="277" w:author="Justine Kao" w:date="2013-12-08T15:50:00Z">
        <w:r w:rsidR="0032190F">
          <w:t xml:space="preserve">either </w:t>
        </w:r>
      </w:ins>
      <w:ins w:id="278" w:author="Leon Bergen" w:date="2013-12-08T03:21:00Z">
        <w:r w:rsidR="00024D2E">
          <w:t>1000 or</w:t>
        </w:r>
      </w:ins>
      <w:del w:id="279" w:author="Leon Bergen" w:date="2013-12-08T03:21:00Z">
        <w:r w:rsidR="007D67C5" w:rsidDel="00024D2E">
          <w:delText xml:space="preserve"> 1000 but also probably</w:delText>
        </w:r>
      </w:del>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w:t>
      </w:r>
      <w:del w:id="280" w:author="Justine Kao" w:date="2013-12-08T18:03:00Z">
        <w:r w:rsidR="00B25AE0" w:rsidRPr="00802599" w:rsidDel="00EA2E74">
          <w:delText>interpret</w:delText>
        </w:r>
        <w:r w:rsidR="007D67C5" w:rsidDel="00EA2E74">
          <w:delText>s</w:delText>
        </w:r>
        <w:r w:rsidR="00B25AE0" w:rsidRPr="00802599" w:rsidDel="00EA2E74">
          <w:delText xml:space="preserve"> the utterance hyperbolically and </w:delText>
        </w:r>
      </w:del>
      <w:del w:id="281" w:author="Noah Goodman" w:date="2013-12-09T12:31:00Z">
        <w:r w:rsidR="00B25AE0" w:rsidRPr="00802599" w:rsidDel="00A52564">
          <w:delText>place</w:delText>
        </w:r>
        <w:r w:rsidR="007D67C5" w:rsidDel="00A52564">
          <w:delText>s</w:delText>
        </w:r>
        <w:r w:rsidR="00B25AE0" w:rsidRPr="00802599" w:rsidDel="00A52564">
          <w:delText xml:space="preserve"> </w:delText>
        </w:r>
      </w:del>
      <w:ins w:id="282" w:author="Justine Kao" w:date="2013-12-08T18:03:00Z">
        <w:del w:id="283" w:author="Noah Goodman" w:date="2013-12-09T12:31:00Z">
          <w:r w:rsidR="00EA2E74" w:rsidDel="000D3701">
            <w:delText>interpret</w:delText>
          </w:r>
        </w:del>
      </w:ins>
      <w:ins w:id="284" w:author="Noah Goodman" w:date="2013-12-09T12:31:00Z">
        <w:r w:rsidR="000D3701">
          <w:t>prefers</w:t>
        </w:r>
        <w:r w:rsidR="00A52564">
          <w:t xml:space="preserve"> </w:t>
        </w:r>
      </w:ins>
      <w:ins w:id="285" w:author="Justine Kao" w:date="2013-12-08T18:03:00Z">
        <w:del w:id="286" w:author="Noah Goodman" w:date="2013-12-09T12:31:00Z">
          <w:r w:rsidR="00EA2E74" w:rsidDel="00A52564">
            <w:delText xml:space="preserve">ation </w:delText>
          </w:r>
        </w:del>
      </w:ins>
      <w:del w:id="287" w:author="Noah Goodman" w:date="2013-12-09T12:30:00Z">
        <w:r w:rsidR="00B25AE0" w:rsidRPr="00802599" w:rsidDel="00A52564">
          <w:delText xml:space="preserve">mass </w:delText>
        </w:r>
      </w:del>
      <w:del w:id="288" w:author="Noah Goodman" w:date="2013-12-09T12:31:00Z">
        <w:r w:rsidR="00B25AE0" w:rsidRPr="00802599" w:rsidDel="00A52564">
          <w:delText xml:space="preserve">on </w:delText>
        </w:r>
      </w:del>
      <w:r w:rsidR="00B25AE0" w:rsidRPr="00802599">
        <w:t xml:space="preserve">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w:t>
      </w:r>
      <w:del w:id="289" w:author="Justine Kao" w:date="2013-12-08T17:02:00Z">
        <w:r w:rsidR="00D0144A" w:rsidDel="002659DC">
          <w:delText xml:space="preserve">and </w:delText>
        </w:r>
      </w:del>
      <w:ins w:id="290" w:author="Justine Kao" w:date="2013-12-08T17:02:00Z">
        <w:r w:rsidR="002659DC">
          <w:t xml:space="preserve">that </w:t>
        </w:r>
      </w:ins>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w:t>
      </w:r>
      <w:del w:id="291" w:author="Justine Kao" w:date="2013-12-08T17:02:00Z">
        <w:r w:rsidR="00DE27FC" w:rsidDel="006F6151">
          <w:delText xml:space="preserve"> in</w:delText>
        </w:r>
      </w:del>
      <w:r w:rsidR="00DE27FC">
        <w:t xml:space="preserve">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ins w:id="292" w:author="Noah Goodman" w:date="2013-12-09T12:31:00Z">
        <w:r w:rsidR="008F7A91">
          <w:t>“</w:t>
        </w:r>
      </w:ins>
      <w:proofErr w:type="spellStart"/>
      <w:r w:rsidR="00C67F38">
        <w:t>lesioned</w:t>
      </w:r>
      <w:proofErr w:type="spellEnd"/>
      <w:ins w:id="293" w:author="Noah Goodman" w:date="2013-12-09T12:32:00Z">
        <w:r w:rsidR="008F7A91">
          <w:t>”</w:t>
        </w:r>
      </w:ins>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w:t>
      </w:r>
      <w:del w:id="294" w:author="Justine Kao" w:date="2013-12-08T17:03:00Z">
        <w:r w:rsidR="00194E49" w:rsidRPr="00802599" w:rsidDel="006F6151">
          <w:delText>take into account</w:delText>
        </w:r>
      </w:del>
      <w:ins w:id="295" w:author="Justine Kao" w:date="2013-12-08T17:03:00Z">
        <w:r w:rsidR="006F6151">
          <w:t>use their knowledge of</w:t>
        </w:r>
        <w:r w:rsidR="007D2597">
          <w:t xml:space="preserve"> a domain’s </w:t>
        </w:r>
      </w:ins>
      <w:del w:id="296" w:author="Justine Kao" w:date="2013-12-08T17:03:00Z">
        <w:r w:rsidR="00194E49" w:rsidRPr="00802599" w:rsidDel="007D2597">
          <w:delText xml:space="preserve"> the </w:delText>
        </w:r>
      </w:del>
      <w:r w:rsidR="00194E49" w:rsidRPr="00802599">
        <w:t xml:space="preserve">prior distribution </w:t>
      </w:r>
      <w:del w:id="297" w:author="Justine Kao" w:date="2013-12-08T17:03:00Z">
        <w:r w:rsidR="00194E49" w:rsidRPr="00802599" w:rsidDel="0005147F">
          <w:delText xml:space="preserve">of </w:delText>
        </w:r>
        <w:r w:rsidR="004C2598" w:rsidDel="0005147F">
          <w:delText xml:space="preserve">item </w:delText>
        </w:r>
        <w:r w:rsidR="00194E49" w:rsidRPr="00802599" w:rsidDel="0005147F">
          <w:delText>prices when inferring</w:delText>
        </w:r>
      </w:del>
      <w:ins w:id="298" w:author="Justine Kao" w:date="2013-12-08T17:03:00Z">
        <w:r w:rsidR="0005147F">
          <w:t>to infer</w:t>
        </w:r>
      </w:ins>
      <w:r w:rsidR="00194E49" w:rsidRPr="00802599">
        <w:t xml:space="preserve">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del w:id="299" w:author="Noah Goodman" w:date="2013-12-09T12:32:00Z">
        <w:r w:rsidR="0087675C" w:rsidDel="008F7A91">
          <w:delText xml:space="preserve">lesioned </w:delText>
        </w:r>
      </w:del>
      <w:ins w:id="300" w:author="Noah Goodman" w:date="2013-12-09T12:32:00Z">
        <w:r w:rsidR="008F7A91">
          <w:t xml:space="preserve">simpler </w:t>
        </w:r>
      </w:ins>
      <w:r w:rsidR="0087675C">
        <w:t>model does not</w:t>
      </w:r>
      <w:ins w:id="301" w:author="Justine Kao" w:date="2013-12-08T17:04:00Z">
        <w:r w:rsidR="00511603">
          <w:t xml:space="preserve"> distinguish between round and sharp utterances</w:t>
        </w:r>
      </w:ins>
      <w:r w:rsidR="0087675C">
        <w: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1415183C"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del w:id="302" w:author="Leon Bergen" w:date="2013-12-11T02:20:00Z">
        <w:r w:rsidR="002C7207" w:rsidDel="000C0794">
          <w:delText>humans’ inference</w:delText>
        </w:r>
      </w:del>
      <w:ins w:id="303" w:author="Leon Bergen" w:date="2013-12-11T02:20:00Z">
        <w:r w:rsidR="000C0794">
          <w:t>how people infer</w:t>
        </w:r>
      </w:ins>
      <w:r w:rsidR="002C7207">
        <w:t xml:space="preserve"> </w:t>
      </w:r>
      <w:del w:id="304" w:author="Leon Bergen" w:date="2013-12-11T02:20:00Z">
        <w:r w:rsidR="002C7207" w:rsidDel="000C0794">
          <w:delText>of</w:delText>
        </w:r>
        <w:r w:rsidR="00824E83" w:rsidRPr="00802599" w:rsidDel="000C0794">
          <w:delText xml:space="preserve"> </w:delText>
        </w:r>
      </w:del>
      <w:r w:rsidR="003E08CF">
        <w:t>affect</w:t>
      </w:r>
      <w:ins w:id="305" w:author="Leon Bergen" w:date="2013-12-11T02:21:00Z">
        <w:r w:rsidR="000C0794">
          <w:t>ive</w:t>
        </w:r>
      </w:ins>
      <w:r w:rsidR="00824E83" w:rsidRPr="00802599">
        <w:t xml:space="preserve"> </w:t>
      </w:r>
      <w:r w:rsidR="002C7207">
        <w:t xml:space="preserve">subtext in </w:t>
      </w:r>
      <w:r w:rsidR="00824E83" w:rsidRPr="00802599">
        <w:t xml:space="preserve">hyperbolic </w:t>
      </w:r>
      <w:del w:id="306" w:author="Leon Bergen" w:date="2013-12-11T02:21:00Z">
        <w:r w:rsidR="00824E83" w:rsidRPr="00802599" w:rsidDel="000C0794">
          <w:delText xml:space="preserve">versus </w:delText>
        </w:r>
      </w:del>
      <w:ins w:id="307" w:author="Leon Bergen" w:date="2013-12-11T02:21:00Z">
        <w:r w:rsidR="000C0794">
          <w:t>and</w:t>
        </w:r>
        <w:r w:rsidR="000C0794" w:rsidRPr="00802599">
          <w:t xml:space="preserve"> </w:t>
        </w:r>
      </w:ins>
      <w:r w:rsidR="00824E83" w:rsidRPr="00802599">
        <w:t>literal utterances</w:t>
      </w:r>
      <w:r w:rsidR="00995458" w:rsidRPr="00802599">
        <w:t xml:space="preserve">. </w:t>
      </w:r>
      <w:del w:id="308" w:author="Noah Goodman" w:date="2013-12-09T12:27:00Z">
        <w:r w:rsidR="00995458" w:rsidRPr="00802599" w:rsidDel="009E54F5">
          <w:delText xml:space="preserve">Subjects </w:delText>
        </w:r>
      </w:del>
      <w:ins w:id="309" w:author="Noah Goodman" w:date="2013-12-09T12:27:00Z">
        <w:r w:rsidR="009E54F5">
          <w:t>Participant</w:t>
        </w:r>
        <w:r w:rsidR="009E54F5" w:rsidRPr="00802599">
          <w:t xml:space="preserve">s </w:t>
        </w:r>
      </w:ins>
      <w:r w:rsidR="00995458" w:rsidRPr="00802599">
        <w:t>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w:t>
      </w:r>
      <w:del w:id="310" w:author="Leon Bergen" w:date="2013-12-11T02:26:00Z">
        <w:r w:rsidR="002206C9" w:rsidDel="00763778">
          <w:delText xml:space="preserve">his </w:delText>
        </w:r>
      </w:del>
      <w:ins w:id="311" w:author="Leon Bergen" w:date="2013-12-11T02:26:00Z">
        <w:r w:rsidR="00763778">
          <w:t xml:space="preserve">her </w:t>
        </w:r>
      </w:ins>
      <w:r w:rsidR="002206C9">
        <w:t xml:space="preserve">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w:t>
      </w:r>
      <w:ins w:id="312" w:author="Noah Goodman" w:date="2013-12-09T12:32:00Z">
        <w:r w:rsidR="001912E4">
          <w:t xml:space="preserve"> too</w:t>
        </w:r>
      </w:ins>
      <w:r w:rsidR="00431ABF">
        <w:t xml:space="preserve">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(F(1, 25) = 9.592, p &lt; 0.01</w:t>
      </w:r>
      <w:r w:rsidR="00673C3A">
        <w:t>). This confirms</w:t>
      </w:r>
      <w:r w:rsidR="00995458" w:rsidRPr="00802599">
        <w:t xml:space="preserve"> the hypothesis that listeners infer affective subtext from hyperbolic utterances.</w:t>
      </w:r>
      <w:r w:rsidR="00292E31" w:rsidRPr="00802599">
        <w:t xml:space="preserve"> </w:t>
      </w:r>
      <w:del w:id="313" w:author="Leon Bergen" w:date="2013-12-11T02:17:00Z">
        <w:r w:rsidR="006743DE" w:rsidDel="000C0794">
          <w:delText>Quantitatively</w:delText>
        </w:r>
      </w:del>
      <w:ins w:id="314" w:author="Leon Bergen" w:date="2013-12-11T02:17:00Z">
        <w:r w:rsidR="000C0794">
          <w:t>To measure the model fit quantitatively</w:t>
        </w:r>
      </w:ins>
      <w:r w:rsidR="006743DE">
        <w:t xml:space="preserve">,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xml:space="preserve">. While there is a significant amount of noise in the human </w:t>
      </w:r>
      <w:del w:id="315" w:author="Noah Goodman" w:date="2013-12-09T12:33:00Z">
        <w:r w:rsidR="00096B14" w:rsidDel="001912E4">
          <w:delText xml:space="preserve">data </w:delText>
        </w:r>
      </w:del>
      <w:ins w:id="316" w:author="Noah Goodman" w:date="2013-12-09T12:33:00Z">
        <w:r w:rsidR="001912E4">
          <w:t xml:space="preserve">judgments </w:t>
        </w:r>
      </w:ins>
      <w:r w:rsidR="00096B14">
        <w:t>(average split-half correlation is 0.833), t</w:t>
      </w:r>
      <w:r w:rsidR="005A137B">
        <w:t xml:space="preserve">he model </w:t>
      </w:r>
      <w:del w:id="317" w:author="Leon Bergen" w:date="2013-12-08T03:24:00Z">
        <w:r w:rsidR="005A137B" w:rsidDel="00125DC3">
          <w:delText xml:space="preserve">significantly </w:delText>
        </w:r>
      </w:del>
      <w:r w:rsidR="005A137B">
        <w:t xml:space="preserve">predicts human interpretations of </w:t>
      </w:r>
      <w:r w:rsidR="008B6DA4">
        <w:t>the utterances’ affective subtext</w:t>
      </w:r>
      <w:ins w:id="318" w:author="Leon Bergen" w:date="2013-12-08T03:24:00Z">
        <w:r w:rsidR="00125DC3">
          <w:t xml:space="preserve"> significantly better than chance</w:t>
        </w:r>
      </w:ins>
      <w:r w:rsidR="005A137B">
        <w:t xml:space="preserve"> (r=</w:t>
      </w:r>
      <w:r w:rsidR="00CC332D">
        <w:t>0.772, p &lt; 0.00001)</w:t>
      </w:r>
      <w:ins w:id="319" w:author="Noah Goodman" w:date="2013-12-09T12:33:00Z">
        <w:r w:rsidR="001912E4">
          <w:t xml:space="preserve">, capturing </w:t>
        </w:r>
        <w:r w:rsidR="00DA3D4A">
          <w:t>most</w:t>
        </w:r>
        <w:r w:rsidR="001912E4">
          <w:t xml:space="preserve"> o</w:t>
        </w:r>
        <w:r w:rsidR="00473D5C">
          <w:t>f the reliable variation in these</w:t>
        </w:r>
        <w:r w:rsidR="001912E4">
          <w:t xml:space="preserve"> data</w:t>
        </w:r>
      </w:ins>
      <w:r w:rsidR="00CC332D">
        <w:t>.</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w:t>
      </w:r>
      <w:del w:id="320" w:author="Leon Bergen" w:date="2013-12-11T02:25:00Z">
        <w:r w:rsidR="006F573C" w:rsidDel="00332C93">
          <w:delText>takes in</w:delText>
        </w:r>
      </w:del>
      <w:ins w:id="321" w:author="Leon Bergen" w:date="2013-12-11T02:25:00Z">
        <w:r w:rsidR="00332C93">
          <w:t>uses</w:t>
        </w:r>
      </w:ins>
      <w:r w:rsidR="006F573C">
        <w:t xml:space="preserve">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utterances are interpreted as conveying more affect than literal utterances. Both effects are replicated by the </w:t>
      </w:r>
      <w:r w:rsidR="009B2EB6" w:rsidRPr="00802599">
        <w:lastRenderedPageBreak/>
        <w:t xml:space="preserve">full model, but not by </w:t>
      </w:r>
      <w:r w:rsidR="00C56A3E">
        <w:t xml:space="preserve">the </w:t>
      </w:r>
      <w:ins w:id="322" w:author="Noah Goodman" w:date="2013-12-09T12:34:00Z">
        <w:r w:rsidR="00FE7F89">
          <w:t>“</w:t>
        </w:r>
      </w:ins>
      <w:proofErr w:type="spellStart"/>
      <w:r w:rsidR="00C56A3E">
        <w:t>lesioned</w:t>
      </w:r>
      <w:proofErr w:type="spellEnd"/>
      <w:ins w:id="323" w:author="Noah Goodman" w:date="2013-12-09T12:34:00Z">
        <w:r w:rsidR="00FE7F89">
          <w:t>”</w:t>
        </w:r>
      </w:ins>
      <w:r w:rsidR="00C56A3E">
        <w:t xml:space="preserve"> model</w:t>
      </w:r>
      <w:r w:rsidR="009B2EB6" w:rsidRPr="00802599">
        <w:t xml:space="preserve">. This </w:t>
      </w:r>
      <w:r w:rsidR="00B670F0">
        <w:t>shows</w:t>
      </w:r>
      <w:r w:rsidR="009B2EB6" w:rsidRPr="00802599">
        <w:t xml:space="preserve"> that </w:t>
      </w:r>
      <w:r w:rsidR="00DB067A">
        <w:t xml:space="preserve">the </w:t>
      </w:r>
      <w:del w:id="324" w:author="Justine Kao" w:date="2013-12-08T17:05:00Z">
        <w:r w:rsidR="00CE0AD8" w:rsidDel="00B544E5">
          <w:delText xml:space="preserve">rich </w:delText>
        </w:r>
      </w:del>
      <w:r w:rsidR="005C7A57">
        <w:t>rhetoric</w:t>
      </w:r>
      <w:ins w:id="325" w:author="Noah Goodman" w:date="2013-12-09T12:34:00Z">
        <w:r w:rsidR="00FE7F89">
          <w:t>al</w:t>
        </w:r>
      </w:ins>
      <w:r w:rsidR="005C7A57">
        <w:t xml:space="preserve"> effect of</w:t>
      </w:r>
      <w:r w:rsidR="00DB067A" w:rsidRPr="00802599">
        <w:t xml:space="preserve"> </w:t>
      </w:r>
      <w:r w:rsidR="005C7A57">
        <w:t>hyperbole</w:t>
      </w:r>
      <w:r w:rsidR="00DB067A">
        <w:t xml:space="preserve"> is driven </w:t>
      </w:r>
      <w:ins w:id="326" w:author="Noah Goodman" w:date="2013-12-09T12:34:00Z">
        <w:r w:rsidR="00FE7F89">
          <w:t xml:space="preserve">in part </w:t>
        </w:r>
      </w:ins>
      <w:r w:rsidR="00DB067A">
        <w:t xml:space="preserve">by </w:t>
      </w:r>
      <w:r w:rsidR="005C7A57">
        <w:t xml:space="preserve">prior </w:t>
      </w:r>
      <w:r w:rsidR="00C1407D">
        <w:t>knowledge of affect associated with different price</w:t>
      </w:r>
      <w:r w:rsidR="005465CD">
        <w:t>s</w:t>
      </w:r>
      <w:r w:rsidR="009B2EB6" w:rsidRPr="00802599">
        <w:t xml:space="preserve">. </w:t>
      </w:r>
    </w:p>
    <w:p w14:paraId="23D9FFC9" w14:textId="7F7555E8" w:rsidR="00995458" w:rsidRPr="00ED1FC0" w:rsidRDefault="005F7283" w:rsidP="006721C2">
      <w:pPr>
        <w:pStyle w:val="Paragraph"/>
      </w:pPr>
      <w:r>
        <w:t>We</w:t>
      </w:r>
      <w:ins w:id="327" w:author="Leon Bergen" w:date="2013-12-08T03:25:00Z">
        <w:r w:rsidR="001853BD">
          <w:t xml:space="preserve"> have</w:t>
        </w:r>
      </w:ins>
      <w:r>
        <w:t xml:space="preserve"> present</w:t>
      </w:r>
      <w:ins w:id="328" w:author="Leon Bergen" w:date="2013-12-08T03:25:00Z">
        <w:r w:rsidR="001853BD">
          <w:t>ed</w:t>
        </w:r>
      </w:ins>
      <w:r>
        <w:t xml:space="preserve">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w:t>
      </w:r>
      <w:ins w:id="329" w:author="Noah Goodman" w:date="2013-12-09T12:39:00Z">
        <w:r w:rsidR="00301AB8">
          <w:t>ve</w:t>
        </w:r>
      </w:ins>
      <w:del w:id="330" w:author="Noah Goodman" w:date="2013-12-09T12:39:00Z">
        <w:r w:rsidR="00995458" w:rsidRPr="00802599" w:rsidDel="00301AB8">
          <w:delText>on</w:delText>
        </w:r>
      </w:del>
      <w:r w:rsidR="00995458" w:rsidRPr="00802599">
        <w:t xml:space="preserve">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w:t>
      </w:r>
      <w:del w:id="331" w:author="Noah Goodman" w:date="2013-12-09T12:35:00Z">
        <w:r w:rsidR="009F1F65" w:rsidDel="00301AB8">
          <w:delText xml:space="preserve">In addition, we </w:delText>
        </w:r>
        <w:r w:rsidR="006721C2" w:rsidDel="00301AB8">
          <w:delText>also introduce</w:delText>
        </w:r>
        <w:r w:rsidR="00F8432E" w:rsidDel="00301AB8">
          <w:delText>d</w:delText>
        </w:r>
        <w:r w:rsidR="006721C2" w:rsidDel="00301AB8">
          <w:delText xml:space="preserve"> an “affect”</w:delText>
        </w:r>
        <w:r w:rsidR="00995458" w:rsidRPr="00802599" w:rsidDel="00301AB8">
          <w:delText xml:space="preserve"> dimension </w:delText>
        </w:r>
        <w:r w:rsidR="00227174" w:rsidDel="00301AB8">
          <w:delText>to formally model</w:delText>
        </w:r>
        <w:r w:rsidR="00995458" w:rsidRPr="00802599" w:rsidDel="00301AB8">
          <w:delText xml:space="preserve"> subje</w:delText>
        </w:r>
        <w:r w:rsidR="00ED5D05" w:rsidDel="00301AB8">
          <w:delText xml:space="preserve">ctive </w:delText>
        </w:r>
        <w:r w:rsidR="00640EC2" w:rsidDel="00301AB8">
          <w:delText xml:space="preserve">and social </w:delText>
        </w:r>
        <w:r w:rsidR="00ED5D05" w:rsidDel="00301AB8">
          <w:delText xml:space="preserve">aspects of communication. </w:delText>
        </w:r>
      </w:del>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del w:id="332" w:author="Noah Goodman" w:date="2013-12-09T12:40:00Z">
        <w:r w:rsidR="00DE16F0" w:rsidDel="00301AB8">
          <w:delText xml:space="preserve">phenomena </w:delText>
        </w:r>
        <w:r w:rsidR="00ED0180" w:rsidDel="00301AB8">
          <w:delText>using</w:delText>
        </w:r>
        <w:r w:rsidR="0020227E" w:rsidDel="00301AB8">
          <w:delText xml:space="preserve"> core theories of communication</w:delText>
        </w:r>
      </w:del>
      <w:ins w:id="333" w:author="Noah Goodman" w:date="2013-12-09T12:40:00Z">
        <w:r w:rsidR="00301AB8">
          <w:t>more broadly</w:t>
        </w:r>
      </w:ins>
      <w:ins w:id="334" w:author="Noah Goodman" w:date="2013-12-09T12:41:00Z">
        <w:r w:rsidR="00301AB8">
          <w:t xml:space="preserve">, suggesting extensions to phenomena such as </w:t>
        </w:r>
        <w:r w:rsidR="005C0254">
          <w:t>irony and metaphor</w:t>
        </w:r>
      </w:ins>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w:t>
      </w:r>
      <w:bookmarkStart w:id="335" w:name="_GoBack"/>
      <w:bookmarkEnd w:id="335"/>
      <w:r w:rsidR="003E2708">
        <w:t>understanding</w:t>
      </w:r>
      <w:r w:rsidR="00ED1FC0">
        <w:t>,</w:t>
      </w:r>
      <w:r w:rsidR="00995458" w:rsidRPr="00802599">
        <w:t xml:space="preserve"> </w:t>
      </w:r>
      <w:r w:rsidR="008C1241">
        <w:t>such</w:t>
      </w:r>
      <w:r w:rsidR="00995458" w:rsidRPr="00802599">
        <w:t xml:space="preserve"> that some day</w:t>
      </w:r>
      <w:r w:rsidR="00ED1FC0">
        <w:t xml:space="preserve"> </w:t>
      </w:r>
      <w:del w:id="336" w:author="Noah Goodman" w:date="2013-12-09T12:41:00Z">
        <w:r w:rsidR="00995458" w:rsidRPr="00802599" w:rsidDel="005C0254">
          <w:delText xml:space="preserve">Bayesian </w:delText>
        </w:r>
      </w:del>
      <w:ins w:id="337" w:author="Noah Goodman" w:date="2013-12-09T12:41:00Z">
        <w:r w:rsidR="005C0254">
          <w:t>probabilistic</w:t>
        </w:r>
        <w:r w:rsidR="005C0254" w:rsidRPr="00802599">
          <w:t xml:space="preserve"> </w:t>
        </w:r>
      </w:ins>
      <w:r w:rsidR="00995458" w:rsidRPr="00802599">
        <w:t xml:space="preserve">models </w:t>
      </w:r>
      <w:del w:id="338" w:author="Noah Goodman" w:date="2013-12-09T12:41:00Z">
        <w:r w:rsidR="00995458" w:rsidRPr="00802599" w:rsidDel="005C0254">
          <w:delText xml:space="preserve">can </w:delText>
        </w:r>
      </w:del>
      <w:ins w:id="339" w:author="Noah Goodman" w:date="2013-12-09T12:41:00Z">
        <w:r w:rsidR="005C0254">
          <w:t>will</w:t>
        </w:r>
        <w:r w:rsidR="005C0254" w:rsidRPr="00802599">
          <w:t xml:space="preserve"> </w:t>
        </w:r>
      </w:ins>
      <w:r w:rsidR="00995458" w:rsidRPr="00802599">
        <w:t xml:space="preserve">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Obligatory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Knowledge and implicature: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R. </w:t>
      </w:r>
      <w:r w:rsidR="006D43F4" w:rsidRPr="002857C2">
        <w:t xml:space="preserve">Levy, That’s what she (could have) said: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lastRenderedPageBreak/>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3">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4E14B788" w:rsidR="00FD3E8D" w:rsidRPr="00D40F75" w:rsidRDefault="00D73714" w:rsidP="00FD3E8D">
      <w:pPr>
        <w:pStyle w:val="Legend"/>
        <w:rPr>
          <w:i/>
          <w:sz w:val="18"/>
          <w:szCs w:val="18"/>
        </w:rPr>
      </w:pPr>
      <w:r w:rsidRPr="007443BB">
        <w:rPr>
          <w:b/>
        </w:rPr>
        <w:t>Fig. 1</w:t>
      </w:r>
      <w:r>
        <w:t xml:space="preserve">. </w:t>
      </w:r>
      <w:r w:rsidR="00BF429B">
        <w:t>Each</w:t>
      </w:r>
      <w:r w:rsidR="00F75EF5">
        <w:t xml:space="preserve"> </w:t>
      </w:r>
      <w:ins w:id="340" w:author="Justine Kao" w:date="2013-12-08T17:27:00Z">
        <w:r w:rsidR="00C4432C">
          <w:t xml:space="preserve">vertical </w:t>
        </w:r>
      </w:ins>
      <w:r w:rsidR="00F75EF5">
        <w:t xml:space="preserve">panel </w:t>
      </w:r>
      <w:ins w:id="341" w:author="Justine Kao" w:date="2013-12-08T17:27:00Z">
        <w:r w:rsidR="00C4432C">
          <w:t xml:space="preserve">column </w:t>
        </w:r>
      </w:ins>
      <w:r w:rsidR="00F75EF5">
        <w:t xml:space="preserve">shows the probabilities of </w:t>
      </w:r>
      <w:ins w:id="342" w:author="Justine Kao" w:date="2013-12-08T17:27:00Z">
        <w:r w:rsidR="00F120B0">
          <w:t xml:space="preserve">different </w:t>
        </w:r>
      </w:ins>
      <w:del w:id="343" w:author="Justine Kao" w:date="2013-12-08T17:27:00Z">
        <w:r w:rsidR="00F75EF5" w:rsidDel="00F120B0">
          <w:delText xml:space="preserve">a </w:delText>
        </w:r>
      </w:del>
      <w:r w:rsidR="00F75EF5">
        <w:t>kind</w:t>
      </w:r>
      <w:ins w:id="344" w:author="Justine Kao" w:date="2013-12-08T17:27:00Z">
        <w:r w:rsidR="00F120B0">
          <w:t>s</w:t>
        </w:r>
      </w:ins>
      <w:r w:rsidR="00F75EF5">
        <w:t xml:space="preserve"> of interpretation</w:t>
      </w:r>
      <w:ins w:id="345" w:author="Justine Kao" w:date="2013-12-08T17:27:00Z">
        <w:r w:rsidR="001C0911">
          <w:t>s</w:t>
        </w:r>
      </w:ins>
      <w:del w:id="346" w:author="Justine Kao" w:date="2013-12-08T17:23:00Z">
        <w:r w:rsidR="00F75EF5" w:rsidDel="0094524B">
          <w:delText xml:space="preserve"> </w:delText>
        </w:r>
        <w:r w:rsidR="00113821" w:rsidDel="0094524B">
          <w:delText xml:space="preserve">(exact, fuzzy, hyperbolic, and </w:delText>
        </w:r>
        <w:r w:rsidR="00F75EF5" w:rsidDel="0094524B">
          <w:delText>affective)</w:delText>
        </w:r>
      </w:del>
      <w:r w:rsidR="00F75EF5">
        <w:t xml:space="preserve"> </w:t>
      </w:r>
      <w:del w:id="347" w:author="Justine Kao" w:date="2013-12-08T17:23:00Z">
        <w:r w:rsidR="00F75EF5" w:rsidDel="00007DB3">
          <w:delText xml:space="preserve">across </w:delText>
        </w:r>
      </w:del>
      <w:del w:id="348" w:author="Justine Kao" w:date="2013-12-08T17:27:00Z">
        <w:r w:rsidR="00F75EF5" w:rsidDel="001C0911">
          <w:delText>utterance</w:delText>
        </w:r>
      </w:del>
      <w:ins w:id="349" w:author="Justine Kao" w:date="2013-12-08T17:28:00Z">
        <w:r w:rsidR="00AE3735">
          <w:t>given</w:t>
        </w:r>
      </w:ins>
      <w:ins w:id="350" w:author="Justine Kao" w:date="2013-12-08T17:27:00Z">
        <w:r w:rsidR="001C0911">
          <w:t xml:space="preserve"> utterances about an item.</w:t>
        </w:r>
      </w:ins>
      <w:del w:id="351" w:author="Justine Kao" w:date="2013-12-08T17:23:00Z">
        <w:r w:rsidR="00F75EF5" w:rsidDel="00007DB3">
          <w:delText>s</w:delText>
        </w:r>
        <w:r w:rsidR="00F75EF5" w:rsidDel="009D630B">
          <w:delText xml:space="preserve">. </w:delText>
        </w:r>
        <w:r w:rsidR="00AF5CA0" w:rsidDel="009D630B">
          <w:delText xml:space="preserve">The model </w:delText>
        </w:r>
        <w:r w:rsidR="00113821" w:rsidDel="009D630B">
          <w:delText>interprets sh</w:delText>
        </w:r>
        <w:r w:rsidR="00336D09" w:rsidDel="009D630B">
          <w:delText>arp utterances more exactly and</w:delText>
        </w:r>
        <w:r w:rsidR="00113821" w:rsidDel="009D630B">
          <w:delText xml:space="preserve"> utterances </w:delText>
        </w:r>
        <w:r w:rsidR="00711112" w:rsidDel="009D630B">
          <w:delText>with unlikely</w:delText>
        </w:r>
        <w:r w:rsidR="00336D09" w:rsidDel="009D630B">
          <w:delText xml:space="preserve"> literal meanings </w:delText>
        </w:r>
        <w:r w:rsidR="00113821" w:rsidDel="009D630B">
          <w:delText>more hyperbolically.</w:delText>
        </w:r>
        <w:r w:rsidR="00D40F75" w:rsidDel="009D630B">
          <w:delText xml:space="preserve"> </w:delText>
        </w:r>
        <w:r w:rsidR="006056A9" w:rsidDel="009D630B">
          <w:delText>It also interprets higher utterances as conveying more affect</w:delText>
        </w:r>
        <w:r w:rsidR="00817D34" w:rsidDel="009D630B">
          <w:delText>.</w:delText>
        </w:r>
      </w:del>
    </w:p>
    <w:p w14:paraId="112D5E0D" w14:textId="7CE128AF" w:rsidR="009D3DC6" w:rsidRPr="00D40F75" w:rsidRDefault="009D3DC6" w:rsidP="00D73714">
      <w:pPr>
        <w:pStyle w:val="Legend"/>
        <w:rPr>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4">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5">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416DB769" w:rsidR="001A3AA4" w:rsidRPr="00D40F75" w:rsidRDefault="00D40F75" w:rsidP="002E2FEB">
      <w:pPr>
        <w:pStyle w:val="Legend"/>
      </w:pPr>
      <w:r>
        <w:rPr>
          <w:b/>
        </w:rPr>
        <w:t>Fig. 2.</w:t>
      </w:r>
      <w:r>
        <w:t xml:space="preserve"> </w:t>
      </w:r>
      <w:r w:rsidR="00D72DD9">
        <w:t xml:space="preserve">(A) </w:t>
      </w:r>
      <w:del w:id="352" w:author="Justine Kao" w:date="2013-12-08T17:28:00Z">
        <w:r w:rsidR="00A879C7" w:rsidDel="00C00577">
          <w:delText>C</w:delText>
        </w:r>
        <w:r w:rsidR="00D72DD9" w:rsidDel="00C00577">
          <w:delText>orrelation between</w:delText>
        </w:r>
      </w:del>
      <w:ins w:id="353" w:author="Justine Kao" w:date="2013-12-08T17:28:00Z">
        <w:r w:rsidR="007935AC">
          <w:t>Scatter</w:t>
        </w:r>
        <w:r w:rsidR="00C00577">
          <w:t>plot with</w:t>
        </w:r>
      </w:ins>
      <w:r w:rsidR="00D72DD9">
        <w:t xml:space="preserve"> </w:t>
      </w:r>
      <w:r w:rsidR="00A509BA">
        <w:t xml:space="preserve">model predictions </w:t>
      </w:r>
      <w:ins w:id="354" w:author="Justine Kao" w:date="2013-12-08T17:28:00Z">
        <w:r w:rsidR="009B2BEE">
          <w:t>(x-</w:t>
        </w:r>
        <w:r w:rsidR="00C00577">
          <w:t xml:space="preserve">axis) </w:t>
        </w:r>
      </w:ins>
      <w:r w:rsidR="00A509BA">
        <w:t xml:space="preserve">and average human responses </w:t>
      </w:r>
      <w:ins w:id="355" w:author="Justine Kao" w:date="2013-12-08T17:28:00Z">
        <w:r w:rsidR="009B2BEE">
          <w:t>(y-</w:t>
        </w:r>
        <w:r w:rsidR="00C00577">
          <w:t xml:space="preserve">axis) </w:t>
        </w:r>
      </w:ins>
      <w:r w:rsidR="00A509BA">
        <w:t xml:space="preserve">for </w:t>
      </w:r>
      <w:del w:id="356" w:author="Justine Kao" w:date="2013-12-08T17:28:00Z">
        <w:r w:rsidR="00A509BA" w:rsidDel="009B2BEE">
          <w:delText xml:space="preserve">the </w:delText>
        </w:r>
      </w:del>
      <w:r w:rsidR="00A509BA">
        <w:t>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w:t>
      </w:r>
      <w:del w:id="357" w:author="Justine Kao" w:date="2013-12-08T18:04:00Z">
        <w:r w:rsidR="00A509BA" w:rsidDel="00BA3E71">
          <w:delText xml:space="preserve">. </w:delText>
        </w:r>
        <w:r w:rsidR="00564469" w:rsidDel="00BA3E71">
          <w:delText>M</w:delText>
        </w:r>
        <w:r w:rsidR="00CC0B5A" w:rsidDel="00BA3E71">
          <w:delText>odel predictions and human data are highly correlated for all item</w:delText>
        </w:r>
        <w:r w:rsidR="005A34C7" w:rsidDel="00BA3E71">
          <w:delText xml:space="preserve"> types and interpretation kinds</w:delText>
        </w:r>
      </w:del>
      <w:del w:id="358" w:author="Justine Kao" w:date="2013-12-08T17:29:00Z">
        <w:r w:rsidR="005A34C7" w:rsidDel="009B2BEE">
          <w:delText xml:space="preserve">, with an </w:delText>
        </w:r>
      </w:del>
      <w:del w:id="359" w:author="Justine Kao" w:date="2013-12-08T18:04:00Z">
        <w:r w:rsidR="005A34C7" w:rsidDel="00BA3E71">
          <w:delText>overall correlation</w:delText>
        </w:r>
      </w:del>
      <w:del w:id="360" w:author="Justine Kao" w:date="2013-12-08T17:29:00Z">
        <w:r w:rsidR="005A34C7" w:rsidDel="009B2BEE">
          <w:delText xml:space="preserve"> of r=0.974</w:delText>
        </w:r>
      </w:del>
      <w:r w:rsidR="005A34C7">
        <w:t xml:space="preserve">. (B) </w:t>
      </w:r>
      <w:ins w:id="361" w:author="Justine Kao" w:date="2013-12-08T17:55:00Z">
        <w:r w:rsidR="00C157EE">
          <w:t>Human</w:t>
        </w:r>
      </w:ins>
      <w:ins w:id="362" w:author="Justine Kao" w:date="2013-12-08T17:56:00Z">
        <w:r w:rsidR="00C56A2F">
          <w:t>s’</w:t>
        </w:r>
      </w:ins>
      <w:ins w:id="363" w:author="Justine Kao" w:date="2013-12-08T17:55:00Z">
        <w:r w:rsidR="00C157EE">
          <w:t xml:space="preserve"> </w:t>
        </w:r>
      </w:ins>
      <w:ins w:id="364" w:author="Justine Kao" w:date="2013-12-08T17:31:00Z">
        <w:r w:rsidR="00C157EE">
          <w:t>i</w:t>
        </w:r>
      </w:ins>
      <w:ins w:id="365" w:author="Justine Kao" w:date="2013-12-08T17:29:00Z">
        <w:r w:rsidR="00555E08">
          <w:t xml:space="preserve">nterpretation </w:t>
        </w:r>
      </w:ins>
      <w:del w:id="366" w:author="Justine Kao" w:date="2013-12-08T17:30:00Z">
        <w:r w:rsidR="00C51A5A" w:rsidDel="003B7E5D">
          <w:delText>The rightmost panel shows humans’ average interpretations of the utterance</w:delText>
        </w:r>
      </w:del>
      <w:ins w:id="367" w:author="Justine Kao" w:date="2013-12-08T17:30:00Z">
        <w:r w:rsidR="003B7E5D">
          <w:t xml:space="preserve">of </w:t>
        </w:r>
      </w:ins>
      <w:ins w:id="368" w:author="Justine Kao" w:date="2013-12-08T17:55:00Z">
        <w:r w:rsidR="00AD2EC7">
          <w:t>an utterance</w:t>
        </w:r>
      </w:ins>
      <w:del w:id="369" w:author="Justine Kao" w:date="2013-12-08T17:55:00Z">
        <w:r w:rsidR="00C51A5A" w:rsidDel="00AD2EC7">
          <w:delText xml:space="preserve"> “The electric kettle cost 1,000 dollars</w:delText>
        </w:r>
      </w:del>
      <w:del w:id="370" w:author="Justine Kao" w:date="2013-12-08T17:30:00Z">
        <w:r w:rsidR="00C51A5A" w:rsidDel="003B7E5D">
          <w:delText>.</w:delText>
        </w:r>
      </w:del>
      <w:del w:id="371" w:author="Justine Kao" w:date="2013-12-08T17:55:00Z">
        <w:r w:rsidR="00C51A5A" w:rsidDel="00AD2EC7">
          <w:delText>”</w:delText>
        </w:r>
      </w:del>
      <w:ins w:id="372" w:author="Justine Kao" w:date="2013-12-08T17:30:00Z">
        <w:r w:rsidR="003B7E5D">
          <w:t xml:space="preserve"> </w:t>
        </w:r>
      </w:ins>
      <w:ins w:id="373" w:author="Justine Kao" w:date="2013-12-08T17:55:00Z">
        <w:r w:rsidR="00990022">
          <w:t xml:space="preserve">(rightmost panel) and </w:t>
        </w:r>
        <w:r w:rsidR="00D02ACC">
          <w:t xml:space="preserve">model predictions </w:t>
        </w:r>
      </w:ins>
      <w:ins w:id="374" w:author="Justine Kao" w:date="2013-12-08T17:30:00Z">
        <w:r w:rsidR="003B7E5D">
          <w:t xml:space="preserve">given </w:t>
        </w:r>
        <w:r w:rsidR="00FA67D1">
          <w:t>different communicative goals.</w:t>
        </w:r>
      </w:ins>
      <w:r w:rsidR="00C51A5A">
        <w:t xml:space="preserve"> </w:t>
      </w:r>
      <w:del w:id="375" w:author="Justine Kao" w:date="2013-12-08T17:30:00Z">
        <w:r w:rsidR="00D144F6" w:rsidDel="00A5498B">
          <w:delText>Model comparison</w:delText>
        </w:r>
        <w:r w:rsidR="00B10EAB" w:rsidDel="00A5498B">
          <w:delText xml:space="preserve"> </w:delText>
        </w:r>
        <w:r w:rsidR="005B0FDA" w:rsidDel="00A5498B">
          <w:delText xml:space="preserve">shows </w:delText>
        </w:r>
        <w:r w:rsidR="00B10EAB" w:rsidDel="00A5498B">
          <w:delText>that</w:delText>
        </w:r>
      </w:del>
      <w:ins w:id="376" w:author="Justine Kao" w:date="2013-12-08T17:30:00Z">
        <w:r w:rsidR="00A5498B">
          <w:t>A model that considers both</w:t>
        </w:r>
      </w:ins>
      <w:r w:rsidR="00B10EAB">
        <w:t xml:space="preserve"> affect and precision goals</w:t>
      </w:r>
      <w:r w:rsidR="00E137BB">
        <w:t xml:space="preserve"> </w:t>
      </w:r>
      <w:ins w:id="377" w:author="Justine Kao" w:date="2013-12-08T17:31:00Z">
        <w:r w:rsidR="00943532">
          <w:t>(3</w:t>
        </w:r>
        <w:r w:rsidR="00943532" w:rsidRPr="00943532">
          <w:rPr>
            <w:vertAlign w:val="superscript"/>
            <w:rPrChange w:id="378" w:author="Justine Kao" w:date="2013-12-08T17:31:00Z">
              <w:rPr>
                <w:kern w:val="0"/>
              </w:rPr>
            </w:rPrChange>
          </w:rPr>
          <w:t>rd</w:t>
        </w:r>
        <w:r w:rsidR="00943532">
          <w:t xml:space="preserve"> panel from the left) </w:t>
        </w:r>
      </w:ins>
      <w:del w:id="379" w:author="Justine Kao" w:date="2013-12-08T17:30:00Z">
        <w:r w:rsidR="00E137BB" w:rsidDel="0029575D">
          <w:delText xml:space="preserve">are both needed to </w:delText>
        </w:r>
      </w:del>
      <w:ins w:id="380" w:author="Justine Kao" w:date="2013-12-08T17:30:00Z">
        <w:r w:rsidR="0029575D">
          <w:t xml:space="preserve">closely </w:t>
        </w:r>
      </w:ins>
      <w:r w:rsidR="00E137BB">
        <w:t>match</w:t>
      </w:r>
      <w:ins w:id="381" w:author="Justine Kao" w:date="2013-12-08T17:31:00Z">
        <w:r w:rsidR="00A56522">
          <w:t>es</w:t>
        </w:r>
      </w:ins>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7">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010DAD50" w:rsidR="00D40F75" w:rsidRDefault="00D40F75" w:rsidP="00D40F75">
      <w:pPr>
        <w:pStyle w:val="Legend"/>
      </w:pPr>
      <w:r>
        <w:rPr>
          <w:b/>
        </w:rPr>
        <w:lastRenderedPageBreak/>
        <w:t>Fig. 3.</w:t>
      </w:r>
      <w:r>
        <w:t xml:space="preserve"> </w:t>
      </w:r>
      <w:r w:rsidR="00E137BB">
        <w:t>(A)</w:t>
      </w:r>
      <w:r w:rsidR="00D54DAB">
        <w:t xml:space="preserve"> </w:t>
      </w:r>
      <w:ins w:id="382" w:author="Justine Kao" w:date="2013-12-08T17:32:00Z">
        <w:r w:rsidR="000247C7">
          <w:t>Probability of hyperbolic interpretation across utterances</w:t>
        </w:r>
      </w:ins>
      <w:ins w:id="383" w:author="Justine Kao" w:date="2013-12-08T17:44:00Z">
        <w:r w:rsidR="00F47843">
          <w:t xml:space="preserve"> and </w:t>
        </w:r>
      </w:ins>
      <w:ins w:id="384" w:author="Justine Kao" w:date="2013-12-08T17:46:00Z">
        <w:r w:rsidR="002C6A99">
          <w:t>items</w:t>
        </w:r>
      </w:ins>
      <w:ins w:id="385" w:author="Justine Kao" w:date="2013-12-08T17:43:00Z">
        <w:r w:rsidR="003B2D13">
          <w:t xml:space="preserve">. </w:t>
        </w:r>
      </w:ins>
      <w:r w:rsidR="00D54DAB">
        <w:t>The leftmost panel shows huma</w:t>
      </w:r>
      <w:del w:id="386" w:author="Justine Kao" w:date="2013-12-08T17:44:00Z">
        <w:r w:rsidR="00D54DAB" w:rsidDel="00BC349D">
          <w:delText>ns</w:delText>
        </w:r>
      </w:del>
      <w:ins w:id="387" w:author="Justine Kao" w:date="2013-12-08T17:44:00Z">
        <w:r w:rsidR="00BC349D">
          <w:t>n</w:t>
        </w:r>
      </w:ins>
      <w:del w:id="388" w:author="Justine Kao" w:date="2013-12-08T17:44:00Z">
        <w:r w:rsidR="00D54DAB" w:rsidDel="00BC349D">
          <w:delText>’</w:delText>
        </w:r>
        <w:r w:rsidR="00D54DAB" w:rsidDel="00A52814">
          <w:delText xml:space="preserve"> </w:delText>
        </w:r>
      </w:del>
      <w:ins w:id="389" w:author="Justine Kao" w:date="2013-12-08T17:44:00Z">
        <w:r w:rsidR="00A52814">
          <w:t xml:space="preserve"> data (error bars are standard errors)</w:t>
        </w:r>
      </w:ins>
      <w:del w:id="390" w:author="Justine Kao" w:date="2013-12-08T17:44:00Z">
        <w:r w:rsidR="00D54DAB" w:rsidDel="00A52814">
          <w:delText>average probability of hyperbolic interpretation given different utterances</w:delText>
        </w:r>
        <w:r w:rsidR="00C10609" w:rsidDel="00A52814">
          <w:delText xml:space="preserve"> and item types</w:delText>
        </w:r>
      </w:del>
      <w:r w:rsidR="00D54DAB">
        <w:t>.</w:t>
      </w:r>
      <w:r w:rsidR="00C10609">
        <w:t xml:space="preserve"> A full model that uses empirical price priors match</w:t>
      </w:r>
      <w:r w:rsidR="003F17B5">
        <w:t>es</w:t>
      </w:r>
      <w:r w:rsidR="00C10609">
        <w:t xml:space="preserve"> human data</w:t>
      </w:r>
      <w:del w:id="391" w:author="Justine Kao" w:date="2013-12-08T17:45:00Z">
        <w:r w:rsidR="00B9204E" w:rsidDel="0068114A">
          <w:delText xml:space="preserve"> and </w:delText>
        </w:r>
        <w:r w:rsidR="000A3696" w:rsidDel="0068114A">
          <w:delText>produce</w:delText>
        </w:r>
        <w:r w:rsidR="009B5529" w:rsidDel="0068114A">
          <w:delText>s</w:delText>
        </w:r>
        <w:r w:rsidR="000A3696" w:rsidDel="0068114A">
          <w:delText xml:space="preserve"> different interpretations across</w:delText>
        </w:r>
        <w:r w:rsidR="00B9204E" w:rsidDel="0068114A">
          <w:delText xml:space="preserve"> item types</w:delText>
        </w:r>
      </w:del>
      <w:del w:id="392" w:author="Justine Kao" w:date="2013-12-08T17:52:00Z">
        <w:r w:rsidR="00C10609" w:rsidDel="008A0B98">
          <w:delText>, while</w:delText>
        </w:r>
      </w:del>
      <w:ins w:id="393" w:author="Justine Kao" w:date="2013-12-08T17:52:00Z">
        <w:r w:rsidR="008A0B98">
          <w:t>;</w:t>
        </w:r>
      </w:ins>
      <w:r w:rsidR="00C10609">
        <w:t xml:space="preserve"> a model that uses uniform price </w:t>
      </w:r>
      <w:del w:id="394" w:author="Justine Kao" w:date="2013-12-08T17:45:00Z">
        <w:r w:rsidR="00C10609" w:rsidDel="0068114A">
          <w:delText xml:space="preserve">prices </w:delText>
        </w:r>
      </w:del>
      <w:ins w:id="395" w:author="Justine Kao" w:date="2013-12-08T17:45:00Z">
        <w:r w:rsidR="0068114A">
          <w:t xml:space="preserve">priors </w:t>
        </w:r>
      </w:ins>
      <w:r w:rsidR="00C10609">
        <w:t>does not</w:t>
      </w:r>
      <w:ins w:id="396" w:author="Justine Kao" w:date="2013-12-08T17:45:00Z">
        <w:r w:rsidR="00C020C6">
          <w:t xml:space="preserve"> distinguish among item types</w:t>
        </w:r>
        <w:r w:rsidR="00247504">
          <w:t xml:space="preserve"> and </w:t>
        </w:r>
        <w:r w:rsidR="002E0B39">
          <w:t>s</w:t>
        </w:r>
        <w:r w:rsidR="00247504">
          <w:t>hows weaker hyperbole effects</w:t>
        </w:r>
      </w:ins>
      <w:r w:rsidR="00C10609">
        <w:t>.</w:t>
      </w:r>
      <w:r w:rsidR="009B5529">
        <w:t xml:space="preserve"> (B) </w:t>
      </w:r>
      <w:ins w:id="397" w:author="Justine Kao" w:date="2013-12-08T17:45:00Z">
        <w:r w:rsidR="00742DE6">
          <w:t xml:space="preserve">Bias for exact interpretation </w:t>
        </w:r>
      </w:ins>
      <w:ins w:id="398" w:author="Justine Kao" w:date="2013-12-09T14:46:00Z">
        <w:r w:rsidR="007953C4">
          <w:t>for</w:t>
        </w:r>
      </w:ins>
      <w:ins w:id="399" w:author="Justine Kao" w:date="2013-12-08T17:45:00Z">
        <w:r w:rsidR="00742DE6">
          <w:t xml:space="preserve"> round/sharp </w:t>
        </w:r>
      </w:ins>
      <w:ins w:id="400" w:author="Justine Kao" w:date="2013-12-08T17:46:00Z">
        <w:r w:rsidR="007D114D">
          <w:t>utterance types</w:t>
        </w:r>
        <w:r w:rsidR="009008C5">
          <w:t xml:space="preserve">. </w:t>
        </w:r>
      </w:ins>
      <w:del w:id="401" w:author="Justine Kao" w:date="2013-12-08T17:52:00Z">
        <w:r w:rsidR="00793452" w:rsidDel="008A0B98">
          <w:delText xml:space="preserve">The leftmost panel shows </w:delText>
        </w:r>
        <w:r w:rsidR="000D25E2" w:rsidDel="008A0B98">
          <w:delText xml:space="preserve">that </w:delText>
        </w:r>
      </w:del>
      <w:ins w:id="402" w:author="Justine Kao" w:date="2013-12-08T17:52:00Z">
        <w:r w:rsidR="008A0B98">
          <w:t>H</w:t>
        </w:r>
      </w:ins>
      <w:del w:id="403" w:author="Justine Kao" w:date="2013-12-08T17:52:00Z">
        <w:r w:rsidR="000D25E2" w:rsidDel="008A0B98">
          <w:delText>h</w:delText>
        </w:r>
      </w:del>
      <w:r w:rsidR="000D25E2">
        <w:t xml:space="preserve">umans </w:t>
      </w:r>
      <w:del w:id="404" w:author="Justine Kao" w:date="2013-12-08T17:46:00Z">
        <w:r w:rsidR="000D25E2" w:rsidDel="00C10688">
          <w:delText>treat</w:delText>
        </w:r>
        <w:r w:rsidR="00564469" w:rsidDel="00C10688">
          <w:delText xml:space="preserve"> sharp numbers with a significantly stronger bias for</w:delText>
        </w:r>
      </w:del>
      <w:ins w:id="405" w:author="Justine Kao" w:date="2013-12-08T17:46:00Z">
        <w:r w:rsidR="00C10688">
          <w:t>have a significantly stronger</w:t>
        </w:r>
        <w:r w:rsidR="00C81E1F">
          <w:t xml:space="preserve"> bias for</w:t>
        </w:r>
      </w:ins>
      <w:r w:rsidR="00564469">
        <w:t xml:space="preserve"> </w:t>
      </w:r>
      <w:r w:rsidR="00AF4EBC">
        <w:t>exact</w:t>
      </w:r>
      <w:r w:rsidR="004378FB">
        <w:t xml:space="preserve"> interpretations</w:t>
      </w:r>
      <w:ins w:id="406" w:author="Justine Kao" w:date="2013-12-08T17:46:00Z">
        <w:r w:rsidR="00A2423F">
          <w:t xml:space="preserve"> of sharp utterances</w:t>
        </w:r>
      </w:ins>
      <w:r w:rsidR="004378FB">
        <w:t xml:space="preserve">. </w:t>
      </w:r>
      <w:r w:rsidR="003F17B5">
        <w:t>A full model that assigns higher costs to sharp numbers matches human data</w:t>
      </w:r>
      <w:ins w:id="407" w:author="Justine Kao" w:date="2013-12-08T17:53:00Z">
        <w:r w:rsidR="000022A2">
          <w:t xml:space="preserve">; </w:t>
        </w:r>
      </w:ins>
      <w:del w:id="408" w:author="Justine Kao" w:date="2013-12-08T17:53:00Z">
        <w:r w:rsidR="003F17B5" w:rsidDel="000022A2">
          <w:delText xml:space="preserve">, while </w:delText>
        </w:r>
      </w:del>
      <w:r w:rsidR="003F17B5">
        <w:t>a model that uses uniform utterance costs does not.</w:t>
      </w:r>
    </w:p>
    <w:p w14:paraId="4D3F52B2" w14:textId="0D7C5065" w:rsidR="00250B34" w:rsidRDefault="0086444D" w:rsidP="00D73714">
      <w:pPr>
        <w:pStyle w:val="Legend"/>
      </w:pPr>
      <w:r>
        <w:rPr>
          <w:noProof/>
        </w:rPr>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8">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9">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2A95F1D7" w:rsidR="00D40F75" w:rsidRDefault="00D40F75" w:rsidP="00D40F75">
      <w:pPr>
        <w:pStyle w:val="Legend"/>
      </w:pPr>
      <w:r>
        <w:rPr>
          <w:b/>
        </w:rPr>
        <w:t>Fig. 4.</w:t>
      </w:r>
      <w:r>
        <w:t xml:space="preserve"> </w:t>
      </w:r>
      <w:r w:rsidR="00564469">
        <w:t>(A)</w:t>
      </w:r>
      <w:r w:rsidR="005209FF" w:rsidRPr="005209FF">
        <w:t xml:space="preserve"> </w:t>
      </w:r>
      <w:ins w:id="409" w:author="Justine Kao" w:date="2013-12-08T17:47:00Z">
        <w:r w:rsidR="002230B8">
          <w:t xml:space="preserve">Scatterplot </w:t>
        </w:r>
        <w:r w:rsidR="00DC3650">
          <w:t xml:space="preserve">with </w:t>
        </w:r>
      </w:ins>
      <w:ins w:id="410" w:author="Justine Kao" w:date="2013-12-08T17:48:00Z">
        <w:r w:rsidR="00DC3650">
          <w:t xml:space="preserve">model predictions </w:t>
        </w:r>
        <w:r w:rsidR="00BA5304">
          <w:t xml:space="preserve">of affect </w:t>
        </w:r>
        <w:r w:rsidR="00DC3650">
          <w:t xml:space="preserve">(x-axis) and human </w:t>
        </w:r>
        <w:r w:rsidR="007A14BA">
          <w:t xml:space="preserve">responses (y-axis) </w:t>
        </w:r>
      </w:ins>
      <w:del w:id="411" w:author="Justine Kao" w:date="2013-12-08T17:48:00Z">
        <w:r w:rsidR="00A11093" w:rsidDel="00C84F4D">
          <w:delText>C</w:delText>
        </w:r>
        <w:r w:rsidR="005209FF" w:rsidDel="00C84F4D">
          <w:delText>orrelation between model predictions of affect</w:delText>
        </w:r>
        <w:r w:rsidR="00351893" w:rsidDel="00C84F4D">
          <w:delText xml:space="preserve"> and</w:delText>
        </w:r>
        <w:r w:rsidR="005209FF" w:rsidDel="00C84F4D">
          <w:delText xml:space="preserve"> human responses </w:delText>
        </w:r>
      </w:del>
      <w:r w:rsidR="005209FF">
        <w:t xml:space="preserve">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del w:id="412" w:author="Justine Kao" w:date="2013-12-08T18:04:00Z">
        <w:r w:rsidR="00751B88" w:rsidDel="00D53A0B">
          <w:delText>, with r=0.772</w:delText>
        </w:r>
      </w:del>
      <w:r w:rsidR="00751B88">
        <w:t>.</w:t>
      </w:r>
      <w:r w:rsidR="00351893">
        <w:t xml:space="preserve"> </w:t>
      </w:r>
      <w:del w:id="413" w:author="Justine Kao" w:date="2013-12-08T17:53:00Z">
        <w:r w:rsidR="00351893" w:rsidDel="000022A2">
          <w:delText>Error bars are stan</w:delText>
        </w:r>
        <w:r w:rsidR="005408B5" w:rsidDel="000022A2">
          <w:delText>dard error</w:delText>
        </w:r>
      </w:del>
      <w:del w:id="414" w:author="Justine Kao" w:date="2013-12-08T17:48:00Z">
        <w:r w:rsidR="005408B5" w:rsidDel="0092336B">
          <w:delText xml:space="preserve"> for human responses</w:delText>
        </w:r>
      </w:del>
      <w:del w:id="415" w:author="Justine Kao" w:date="2013-12-08T17:53:00Z">
        <w:r w:rsidR="005408B5" w:rsidDel="000022A2">
          <w:delText xml:space="preserve">. </w:delText>
        </w:r>
      </w:del>
      <w:r w:rsidR="00A11093">
        <w:t xml:space="preserve">(B) </w:t>
      </w:r>
      <w:ins w:id="416" w:author="Justine Kao" w:date="2013-12-08T17:49:00Z">
        <w:r w:rsidR="00D94318">
          <w:t xml:space="preserve">Probability of inferring affect given </w:t>
        </w:r>
      </w:ins>
      <w:del w:id="417" w:author="Justine Kao" w:date="2013-12-08T17:49:00Z">
        <w:r w:rsidR="005B0FDA" w:rsidDel="005237B7">
          <w:delText xml:space="preserve">The leftmost panel shows humans’ average probability of inferring affect given </w:delText>
        </w:r>
      </w:del>
      <w:r w:rsidR="005B0FDA">
        <w:t>a price state and a hyperbolic or literal utterance.</w:t>
      </w:r>
      <w:ins w:id="418" w:author="Justine Kao" w:date="2013-12-08T17:49:00Z">
        <w:r w:rsidR="007A7912">
          <w:t xml:space="preserve"> </w:t>
        </w:r>
      </w:ins>
      <w:ins w:id="419" w:author="Justine Kao" w:date="2013-12-08T17:54:00Z">
        <w:r w:rsidR="001C5D23">
          <w:t xml:space="preserve">Humans infer higher </w:t>
        </w:r>
        <w:r w:rsidR="00526BBC">
          <w:t xml:space="preserve">probability of </w:t>
        </w:r>
        <w:r w:rsidR="001C5D23">
          <w:t xml:space="preserve">affect given higher price states </w:t>
        </w:r>
        <w:r w:rsidR="00646D3B">
          <w:t>and higher affect given hyperbolic utterances</w:t>
        </w:r>
        <w:r w:rsidR="00567B4A">
          <w:t>.</w:t>
        </w:r>
      </w:ins>
      <w:r w:rsidR="005B0FDA">
        <w:t xml:space="preserve"> </w:t>
      </w:r>
      <w:r w:rsidR="00CD474A">
        <w:t>A full model that uses empirical affect priors matches human data</w:t>
      </w:r>
      <w:ins w:id="420" w:author="Justine Kao" w:date="2013-12-08T17:54:00Z">
        <w:r w:rsidR="00A22131">
          <w:t xml:space="preserve">; </w:t>
        </w:r>
      </w:ins>
      <w:del w:id="421" w:author="Justine Kao" w:date="2013-12-08T17:54:00Z">
        <w:r w:rsidR="00CD474A" w:rsidDel="00A22131">
          <w:delText xml:space="preserve"> and assigns higher affect </w:delText>
        </w:r>
        <w:r w:rsidR="00D60F48" w:rsidDel="00A22131">
          <w:delText xml:space="preserve">to hyperbolic utterances, while </w:delText>
        </w:r>
      </w:del>
      <w:r w:rsidR="00D60F48">
        <w:t xml:space="preserve">a model that uses uniform affect priors </w:t>
      </w:r>
      <w:del w:id="422" w:author="Justine Kao" w:date="2013-12-08T17:49:00Z">
        <w:r w:rsidR="00D60F48" w:rsidDel="00B92B74">
          <w:delText>does not</w:delText>
        </w:r>
      </w:del>
      <w:ins w:id="423" w:author="Justine Kao" w:date="2013-12-08T17:54:00Z">
        <w:r w:rsidR="005A6C41">
          <w:t>predicts neither affect across price states or</w:t>
        </w:r>
      </w:ins>
      <w:ins w:id="424" w:author="Justine Kao" w:date="2013-12-08T17:50:00Z">
        <w:r w:rsidR="006B0797">
          <w:t xml:space="preserve"> the rhetoric</w:t>
        </w:r>
      </w:ins>
      <w:ins w:id="425" w:author="Justine Kao" w:date="2013-12-09T14:46:00Z">
        <w:r w:rsidR="00E9074E">
          <w:t>al</w:t>
        </w:r>
      </w:ins>
      <w:ins w:id="426" w:author="Justine Kao" w:date="2013-12-08T17:50:00Z">
        <w:r w:rsidR="006B0797">
          <w:t xml:space="preserve"> effect of </w:t>
        </w:r>
      </w:ins>
      <w:ins w:id="427" w:author="Justine Kao" w:date="2013-12-09T14:46:00Z">
        <w:r w:rsidR="00E9074E">
          <w:t>hyperbole</w:t>
        </w:r>
      </w:ins>
      <w:r w:rsidR="00D60F48">
        <w: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r w:rsidR="00847A36" w:rsidRPr="00FE24B0">
        <w:rPr>
          <w:i/>
        </w:rPr>
        <w:t>m</w:t>
      </w:r>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s,a</w:t>
      </w:r>
      <w:proofErr w:type="spell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55EE3891"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s,a</w:t>
      </w:r>
      <w:proofErr w:type="spell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s,a</w:t>
      </w:r>
      <w:proofErr w:type="spell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Thus, a goal specifies a subset of price states and affects, and a meaning satisfies this goal if it belongs to this subset</w:t>
      </w:r>
      <w:ins w:id="428" w:author="Justine Kao" w:date="2013-12-08T15:51:00Z">
        <w:r w:rsidR="0032190F">
          <w:rPr>
            <w:rFonts w:ascii="新細明體" w:eastAsia="新細明體" w:hAnsi="新細明體" w:cs="新細明體"/>
            <w:lang w:eastAsia="zh-TW"/>
          </w:rPr>
          <w:t xml:space="preserve">. </w:t>
        </w:r>
      </w:ins>
      <w:del w:id="429" w:author="Leon Bergen" w:date="2013-12-08T03:00:00Z">
        <w:r w:rsidDel="0027574B">
          <w:delText xml:space="preserve">; such a subset will be referred to as a goal state. </w:delText>
        </w:r>
      </w:del>
      <w:r>
        <w:t>We assume that there are two types of price-related goal</w:t>
      </w:r>
      <w:del w:id="430" w:author="Leon Bergen" w:date="2013-12-08T03:00:00Z">
        <w:r w:rsidDel="0027574B">
          <w:delText xml:space="preserve"> </w:delText>
        </w:r>
      </w:del>
      <w:ins w:id="431" w:author="Leon Bergen" w:date="2013-12-08T03:00:00Z">
        <w:r w:rsidR="0027574B">
          <w:t>s</w:t>
        </w:r>
      </w:ins>
      <w:del w:id="432" w:author="Leon Bergen" w:date="2013-12-08T03:00:00Z">
        <w:r w:rsidDel="0027574B">
          <w:delText>states</w:delText>
        </w:r>
      </w:del>
      <w:r>
        <w:t xml:space="preserve">: the speaker either wants to communicate the price state exactly or approximately. Exact goals are represented by subsets that consist of a single price state, i.e. </w:t>
      </w:r>
      <w:r w:rsidR="00D46459">
        <w:rPr>
          <w:b/>
        </w:rPr>
        <w:t>s</w:t>
      </w:r>
      <w:r w:rsidR="00D46459">
        <w:t>={</w:t>
      </w:r>
      <w:r w:rsidR="00D46459" w:rsidRPr="006A2DE4">
        <w:rPr>
          <w:i/>
        </w:rPr>
        <w:t>i</w:t>
      </w:r>
      <w:r>
        <w:t xml:space="preserve">} (for some </w:t>
      </w:r>
      <w:r w:rsidRPr="006A2DE4">
        <w:rPr>
          <w:i/>
        </w:rPr>
        <w:t>i</w:t>
      </w:r>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|j-i|</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lastRenderedPageBreak/>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proofErr w:type="spellStart"/>
      <w:r w:rsidRPr="006A2DE4">
        <w:rPr>
          <w:i/>
        </w:rPr>
        <w:t>a</w:t>
      </w:r>
      <w:r w:rsidRPr="006A2DE4">
        <w:t>|</w:t>
      </w:r>
      <w:r w:rsidRPr="006A2DE4">
        <w:rPr>
          <w:i/>
        </w:rPr>
        <w:t>s</w:t>
      </w:r>
      <w:proofErr w:type="spellEnd"/>
      <w:r w:rsidRPr="006A2DE4">
        <w:t>)</w:t>
      </w:r>
      <w:r w:rsidR="001741FC">
        <w:t xml:space="preserve"> (see Experiments 3a and 3</w:t>
      </w:r>
      <w:r>
        <w:t>b). The probability distribution P</w:t>
      </w:r>
      <w:r w:rsidRPr="004F20DF">
        <w:rPr>
          <w:vertAlign w:val="subscript"/>
        </w:rPr>
        <w:t>G</w:t>
      </w:r>
      <w:r w:rsidRPr="006A2DE4">
        <w:t>(</w:t>
      </w:r>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This is equivalent to assuming that the speaker either wants to communicate their meaning exactly or approximately.</w:t>
      </w:r>
    </w:p>
    <w:p w14:paraId="3620C1D8" w14:textId="6718EAED" w:rsidR="00847A36" w:rsidRDefault="00847A36" w:rsidP="00A71D7F">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s,a</w:t>
      </w:r>
      <w:proofErr w:type="spell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s,a</w:t>
      </w:r>
      <w:proofErr w:type="spell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r>
        <w:t xml:space="preserve">where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The speaker wants to minimize both the cost C(</w:t>
      </w:r>
      <w:r w:rsidRPr="00F2276A">
        <w:rPr>
          <w:i/>
        </w:rPr>
        <w:t>u</w:t>
      </w:r>
      <w:r>
        <w:t xml:space="preserve">) of the utterance and the surprisal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4E83A520" w:rsidR="00847A36" w:rsidRDefault="004638F7"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B57F3C">
        <w:t>)</w:t>
      </w:r>
      <w:r w:rsidR="00847A36">
        <w:t xml:space="preserve"> = </w:t>
      </w:r>
      <m:oMath>
        <m:func>
          <m:funcPr>
            <m:ctrlPr>
              <w:rPr>
                <w:rFonts w:ascii="Cambria Math" w:hAnsi="Cambria Math"/>
                <w:i/>
              </w:rPr>
            </m:ctrlPr>
          </m:funcPr>
          <m:fName>
            <w:del w:id="433" w:author="Leon Bergen" w:date="2013-12-07T02:48:00Z">
              <m:r>
                <m:rPr>
                  <m:sty m:val="p"/>
                </m:rPr>
                <w:rPr>
                  <w:rFonts w:ascii="Cambria Math" w:hAnsi="Cambria Math"/>
                </w:rPr>
                <m:t>log</m:t>
              </m:r>
            </w:del>
            <w:ins w:id="434" w:author="Leon Bergen" w:date="2013-12-07T02:48:00Z">
              <m:r>
                <m:rPr>
                  <m:sty m:val="p"/>
                </m:rPr>
                <w:rPr>
                  <w:rFonts w:ascii="Cambria Math" w:hAnsi="Cambria Math"/>
                </w:rPr>
                <m:t>log</m:t>
              </m:r>
            </w:ins>
          </m:fName>
          <m:e>
            <m:r>
              <w:rPr>
                <w:rFonts w:ascii="Cambria Math" w:hAnsi="Cambria Math"/>
              </w:rPr>
              <m:t>(</m:t>
            </m:r>
            <m:nary>
              <m:naryPr>
                <m:chr m:val="∑"/>
                <m:limLoc m:val="undOvr"/>
                <m:supHide m:val="1"/>
                <m:ctrlPr>
                  <w:ins w:id="435" w:author="Leon Bergen" w:date="2013-12-07T02:48:00Z">
                    <w:rPr>
                      <w:rFonts w:ascii="Cambria Math" w:hAnsi="Cambria Math"/>
                      <w:i/>
                    </w:rPr>
                  </w:ins>
                </m:ctrlPr>
              </m:naryPr>
              <m:sub>
                <w:ins w:id="436" w:author="Leon Bergen" w:date="2013-12-07T02:51:00Z">
                  <m:r>
                    <w:rPr>
                      <w:rFonts w:ascii="Cambria Math" w:hAnsi="Cambria Math"/>
                    </w:rPr>
                    <m:t>s,a</m:t>
                  </m:r>
                </w:ins>
              </m:sub>
              <m:sup/>
              <m:e>
                <m:sSub>
                  <m:sSubPr>
                    <m:ctrlPr>
                      <w:ins w:id="437" w:author="Leon Bergen" w:date="2013-12-07T02:52:00Z">
                        <w:rPr>
                          <w:rFonts w:ascii="Cambria Math" w:hAnsi="Cambria Math"/>
                          <w:i/>
                        </w:rPr>
                      </w:ins>
                    </m:ctrlPr>
                  </m:sSubPr>
                  <m:e>
                    <w:ins w:id="438" w:author="Leon Bergen" w:date="2013-12-07T02:52:00Z">
                      <m:r>
                        <w:rPr>
                          <w:rFonts w:ascii="Cambria Math" w:hAnsi="Cambria Math"/>
                        </w:rPr>
                        <m:t>L</m:t>
                      </m:r>
                    </w:ins>
                  </m:e>
                  <m:sub>
                    <w:ins w:id="439" w:author="Leon Bergen" w:date="2013-12-07T02:52:00Z">
                      <m:r>
                        <w:rPr>
                          <w:rFonts w:ascii="Cambria Math" w:hAnsi="Cambria Math"/>
                        </w:rPr>
                        <m:t>n</m:t>
                      </m:r>
                    </w:ins>
                  </m:sub>
                </m:sSub>
                <m:d>
                  <m:dPr>
                    <m:ctrlPr>
                      <w:ins w:id="440" w:author="Leon Bergen" w:date="2013-12-07T02:52:00Z">
                        <w:rPr>
                          <w:rFonts w:ascii="Cambria Math" w:hAnsi="Cambria Math"/>
                          <w:i/>
                        </w:rPr>
                      </w:ins>
                    </m:ctrlPr>
                  </m:dPr>
                  <m:e>
                    <m:sSub>
                      <m:sSubPr>
                        <m:ctrlPr>
                          <w:ins w:id="441" w:author="Leon Bergen" w:date="2013-12-07T02:52:00Z">
                            <w:rPr>
                              <w:rFonts w:ascii="Cambria Math" w:hAnsi="Cambria Math"/>
                              <w:i/>
                            </w:rPr>
                          </w:ins>
                        </m:ctrlPr>
                      </m:sSubPr>
                      <m:e>
                        <w:ins w:id="442" w:author="Leon Bergen" w:date="2013-12-07T02:53:00Z">
                          <m:r>
                            <w:rPr>
                              <w:rFonts w:ascii="Cambria Math" w:hAnsi="Cambria Math"/>
                            </w:rPr>
                            <m:t>m</m:t>
                          </m:r>
                        </w:ins>
                      </m:e>
                      <m:sub>
                        <w:ins w:id="443" w:author="Leon Bergen" w:date="2013-12-07T02:52:00Z">
                          <m:r>
                            <m:rPr>
                              <m:sty m:val="p"/>
                            </m:rPr>
                            <w:rPr>
                              <w:rFonts w:ascii="Cambria Math" w:hAnsi="Cambria Math"/>
                            </w:rPr>
                            <m:t>s,a</m:t>
                          </m:r>
                        </w:ins>
                      </m:sub>
                    </m:sSub>
                  </m:e>
                  <m:e>
                    <w:ins w:id="444" w:author="Leon Bergen" w:date="2013-12-07T02:53:00Z">
                      <m:r>
                        <w:rPr>
                          <w:rFonts w:ascii="Cambria Math" w:hAnsi="Cambria Math"/>
                        </w:rPr>
                        <m:t>u</m:t>
                      </m:r>
                    </w:ins>
                  </m:e>
                </m:d>
                <m:sSub>
                  <m:sSubPr>
                    <m:ctrlPr>
                      <w:ins w:id="445" w:author="Leon Bergen" w:date="2013-12-07T02:53:00Z">
                        <w:rPr>
                          <w:rFonts w:ascii="Cambria Math" w:hAnsi="Cambria Math"/>
                          <w:b/>
                          <w:i/>
                        </w:rPr>
                      </w:ins>
                    </m:ctrlPr>
                  </m:sSubPr>
                  <m:e>
                    <w:ins w:id="446" w:author="Leon Bergen" w:date="2013-12-07T02:53:00Z">
                      <m:r>
                        <w:rPr>
                          <w:rFonts w:ascii="Cambria Math" w:hAnsi="Cambria Math"/>
                        </w:rPr>
                        <m:t>g</m:t>
                      </m:r>
                    </w:ins>
                  </m:e>
                  <m:sub>
                    <w:ins w:id="447" w:author="Leon Bergen" w:date="2013-12-07T02:53:00Z">
                      <m:r>
                        <m:rPr>
                          <m:sty m:val="b"/>
                        </m:rPr>
                        <w:rPr>
                          <w:rFonts w:ascii="Cambria Math" w:hAnsi="Cambria Math"/>
                        </w:rPr>
                        <m:t>s,a</m:t>
                      </m:r>
                    </w:ins>
                  </m:sub>
                </m:sSub>
                <m:d>
                  <m:dPr>
                    <m:ctrlPr>
                      <w:ins w:id="448" w:author="Leon Bergen" w:date="2013-12-07T02:53:00Z">
                        <w:rPr>
                          <w:rFonts w:ascii="Cambria Math" w:hAnsi="Cambria Math"/>
                          <w:b/>
                          <w:i/>
                        </w:rPr>
                      </w:ins>
                    </m:ctrlPr>
                  </m:dPr>
                  <m:e>
                    <m:sSub>
                      <m:sSubPr>
                        <m:ctrlPr>
                          <w:ins w:id="449" w:author="Leon Bergen" w:date="2013-12-07T02:53:00Z">
                            <w:rPr>
                              <w:rFonts w:ascii="Cambria Math" w:hAnsi="Cambria Math"/>
                              <w:i/>
                            </w:rPr>
                          </w:ins>
                        </m:ctrlPr>
                      </m:sSubPr>
                      <m:e>
                        <w:ins w:id="450" w:author="Leon Bergen" w:date="2013-12-07T02:53:00Z">
                          <m:r>
                            <w:rPr>
                              <w:rFonts w:ascii="Cambria Math" w:hAnsi="Cambria Math"/>
                            </w:rPr>
                            <m:t>m</m:t>
                          </m:r>
                        </w:ins>
                      </m:e>
                      <m:sub>
                        <w:ins w:id="451" w:author="Leon Bergen" w:date="2013-12-07T02:53:00Z">
                          <m:r>
                            <m:rPr>
                              <m:sty m:val="p"/>
                            </m:rPr>
                            <w:rPr>
                              <w:rFonts w:ascii="Cambria Math" w:hAnsi="Cambria Math"/>
                            </w:rPr>
                            <m:t>s,a</m:t>
                          </m:r>
                        </w:ins>
                      </m:sub>
                    </m:sSub>
                    <m:ctrlPr>
                      <w:ins w:id="452" w:author="Leon Bergen" w:date="2013-12-07T02:53:00Z">
                        <w:rPr>
                          <w:rFonts w:ascii="Cambria Math" w:hAnsi="Cambria Math"/>
                          <w:i/>
                        </w:rPr>
                      </w:ins>
                    </m:ctrlPr>
                  </m:e>
                </m:d>
              </m:e>
            </m:nary>
            <w:del w:id="453" w:author="Leon Bergen" w:date="2013-12-07T02:48:00Z">
              <m:r>
                <w:rPr>
                  <w:rFonts w:ascii="Cambria Math" w:hAnsi="Cambria Math"/>
                </w:rPr>
                <m:t>P</m:t>
              </m:r>
            </w:del>
            <w:ins w:id="454" w:author="Leon Bergen" w:date="2013-12-07T02:54:00Z">
              <m:r>
                <w:rPr>
                  <w:rFonts w:ascii="Cambria Math" w:hAnsi="Cambria Math"/>
                </w:rPr>
                <m:t>)</m:t>
              </m:r>
            </w:ins>
            <w:del w:id="455" w:author="Leon Bergen" w:date="2013-12-07T02:53:00Z">
              <m:r>
                <w:rPr>
                  <w:rFonts w:ascii="Cambria Math" w:hAnsi="Cambria Math"/>
                </w:rPr>
                <m:t>(</m:t>
              </m:r>
            </w:del>
          </m:e>
        </m:func>
        <m:sSub>
          <m:sSubPr>
            <m:ctrlPr>
              <w:del w:id="456" w:author="Leon Bergen" w:date="2013-12-07T02:48:00Z">
                <w:rPr>
                  <w:rFonts w:ascii="Cambria Math" w:hAnsi="Cambria Math"/>
                  <w:i/>
                </w:rPr>
              </w:del>
            </m:ctrlPr>
          </m:sSubPr>
          <m:e>
            <w:del w:id="457" w:author="Leon Bergen" w:date="2013-12-07T02:48:00Z">
              <m:r>
                <w:rPr>
                  <w:rFonts w:ascii="Cambria Math" w:hAnsi="Cambria Math"/>
                </w:rPr>
                <m:t>g</m:t>
              </m:r>
            </w:del>
          </m:e>
          <m:sub>
            <w:del w:id="458" w:author="Leon Bergen" w:date="2013-12-07T02:48:00Z">
              <m:r>
                <w:rPr>
                  <w:rFonts w:ascii="Cambria Math" w:hAnsi="Cambria Math"/>
                </w:rPr>
                <m:t>s,a</m:t>
              </m:r>
            </w:del>
          </m:sub>
        </m:sSub>
        <m:d>
          <m:dPr>
            <m:ctrlPr>
              <w:del w:id="459" w:author="Leon Bergen" w:date="2013-12-07T02:48:00Z">
                <w:rPr>
                  <w:rFonts w:ascii="Cambria Math" w:hAnsi="Cambria Math"/>
                  <w:i/>
                </w:rPr>
              </w:del>
            </m:ctrlPr>
          </m:dPr>
          <m:e>
            <m:sSub>
              <m:sSubPr>
                <m:ctrlPr>
                  <w:del w:id="460" w:author="Leon Bergen" w:date="2013-12-07T02:48:00Z">
                    <w:rPr>
                      <w:rFonts w:ascii="Cambria Math" w:hAnsi="Cambria Math"/>
                      <w:i/>
                    </w:rPr>
                  </w:del>
                </m:ctrlPr>
              </m:sSubPr>
              <m:e>
                <w:del w:id="461" w:author="Leon Bergen" w:date="2013-12-07T02:48:00Z">
                  <m:r>
                    <w:rPr>
                      <w:rFonts w:ascii="Cambria Math" w:hAnsi="Cambria Math"/>
                    </w:rPr>
                    <m:t>L</m:t>
                  </m:r>
                </w:del>
              </m:e>
              <m:sub>
                <w:del w:id="462" w:author="Leon Bergen" w:date="2013-12-07T02:48:00Z">
                  <m:r>
                    <w:rPr>
                      <w:rFonts w:ascii="Cambria Math" w:hAnsi="Cambria Math"/>
                    </w:rPr>
                    <m:t>n</m:t>
                  </m:r>
                </w:del>
              </m:sub>
            </m:sSub>
            <m:d>
              <m:dPr>
                <m:ctrlPr>
                  <w:del w:id="463" w:author="Leon Bergen" w:date="2013-12-07T02:48:00Z">
                    <w:rPr>
                      <w:rFonts w:ascii="Cambria Math" w:hAnsi="Cambria Math"/>
                      <w:i/>
                    </w:rPr>
                  </w:del>
                </m:ctrlPr>
              </m:dPr>
              <m:e>
                <w:del w:id="464" w:author="Leon Bergen" w:date="2013-12-07T02:48:00Z">
                  <m:r>
                    <w:rPr>
                      <w:rFonts w:ascii="Cambria Math" w:hAnsi="Cambria Math"/>
                    </w:rPr>
                    <m:t>m</m:t>
                  </m:r>
                </w:del>
              </m:e>
              <m:e>
                <w:del w:id="465" w:author="Leon Bergen" w:date="2013-12-07T02:48:00Z">
                  <m:r>
                    <w:rPr>
                      <w:rFonts w:ascii="Cambria Math" w:hAnsi="Cambria Math"/>
                    </w:rPr>
                    <m:t>u</m:t>
                  </m:r>
                </w:del>
              </m:e>
            </m:d>
            <w:del w:id="466" w:author="Leon Bergen" w:date="2013-12-07T02:48:00Z">
              <m:r>
                <w:rPr>
                  <w:rFonts w:ascii="Cambria Math" w:hAnsi="Cambria Math"/>
                </w:rPr>
                <m:t>= 1</m:t>
              </m:r>
            </w:del>
          </m:e>
        </m:d>
        <w:del w:id="467" w:author="Leon Bergen" w:date="2013-12-07T02:53:00Z">
          <m:r>
            <w:rPr>
              <w:rFonts w:ascii="Cambria Math" w:hAnsi="Cambria Math"/>
            </w:rPr>
            <m:t>)</m:t>
          </m:r>
        </w:del>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r>
        <w:t xml:space="preserve">which combined with equation </w:t>
      </w:r>
      <w:r w:rsidR="005B4F90">
        <w:t>2</w:t>
      </w:r>
      <w:r>
        <w:t xml:space="preserve"> leads to:</w:t>
      </w:r>
    </w:p>
    <w:p w14:paraId="61D8334D" w14:textId="57E6A863"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s,a</w:t>
      </w:r>
      <w:proofErr w:type="spellEnd"/>
      <w:r>
        <w:t xml:space="preserve">) </w:t>
      </w:r>
      <m:oMath>
        <m:r>
          <w:rPr>
            <w:rFonts w:ascii="Cambria Math" w:hAnsi="Cambria Math"/>
          </w:rPr>
          <m:t>∝</m:t>
        </m:r>
      </m:oMath>
      <w:r>
        <w:t xml:space="preserve"> </w:t>
      </w:r>
      <w:r w:rsidR="00847A36">
        <w:t>(</w:t>
      </w:r>
      <m:oMath>
        <m:nary>
          <m:naryPr>
            <m:chr m:val="∑"/>
            <m:limLoc m:val="undOvr"/>
            <m:supHide m:val="1"/>
            <m:ctrlPr>
              <w:ins w:id="468" w:author="Leon Bergen" w:date="2013-12-07T02:54:00Z">
                <w:rPr>
                  <w:rFonts w:ascii="Cambria Math" w:hAnsi="Cambria Math"/>
                  <w:i/>
                </w:rPr>
              </w:ins>
            </m:ctrlPr>
          </m:naryPr>
          <m:sub>
            <w:ins w:id="469" w:author="Leon Bergen" w:date="2013-12-07T02:54:00Z">
              <m:r>
                <w:rPr>
                  <w:rFonts w:ascii="Cambria Math" w:hAnsi="Cambria Math"/>
                </w:rPr>
                <m:t>s,a</m:t>
              </m:r>
            </w:ins>
          </m:sub>
          <m:sup/>
          <m:e>
            <m:sSub>
              <m:sSubPr>
                <m:ctrlPr>
                  <w:ins w:id="470" w:author="Leon Bergen" w:date="2013-12-07T02:54:00Z">
                    <w:rPr>
                      <w:rFonts w:ascii="Cambria Math" w:hAnsi="Cambria Math"/>
                      <w:i/>
                    </w:rPr>
                  </w:ins>
                </m:ctrlPr>
              </m:sSubPr>
              <m:e>
                <w:ins w:id="471" w:author="Leon Bergen" w:date="2013-12-07T02:54:00Z">
                  <m:r>
                    <w:rPr>
                      <w:rFonts w:ascii="Cambria Math" w:hAnsi="Cambria Math"/>
                    </w:rPr>
                    <m:t>L</m:t>
                  </m:r>
                </w:ins>
              </m:e>
              <m:sub>
                <w:ins w:id="472" w:author="Leon Bergen" w:date="2013-12-07T02:54:00Z">
                  <m:r>
                    <w:rPr>
                      <w:rFonts w:ascii="Cambria Math" w:hAnsi="Cambria Math"/>
                    </w:rPr>
                    <m:t>n</m:t>
                  </m:r>
                </w:ins>
              </m:sub>
            </m:sSub>
            <m:d>
              <m:dPr>
                <m:ctrlPr>
                  <w:ins w:id="473" w:author="Leon Bergen" w:date="2013-12-07T02:54:00Z">
                    <w:rPr>
                      <w:rFonts w:ascii="Cambria Math" w:hAnsi="Cambria Math"/>
                      <w:i/>
                    </w:rPr>
                  </w:ins>
                </m:ctrlPr>
              </m:dPr>
              <m:e>
                <m:sSub>
                  <m:sSubPr>
                    <m:ctrlPr>
                      <w:ins w:id="474" w:author="Leon Bergen" w:date="2013-12-07T02:54:00Z">
                        <w:rPr>
                          <w:rFonts w:ascii="Cambria Math" w:hAnsi="Cambria Math"/>
                          <w:i/>
                        </w:rPr>
                      </w:ins>
                    </m:ctrlPr>
                  </m:sSubPr>
                  <m:e>
                    <w:ins w:id="475" w:author="Leon Bergen" w:date="2013-12-07T02:54:00Z">
                      <m:r>
                        <w:rPr>
                          <w:rFonts w:ascii="Cambria Math" w:hAnsi="Cambria Math"/>
                        </w:rPr>
                        <m:t>m</m:t>
                      </m:r>
                    </w:ins>
                  </m:e>
                  <m:sub>
                    <w:ins w:id="476" w:author="Leon Bergen" w:date="2013-12-07T02:54:00Z">
                      <m:r>
                        <m:rPr>
                          <m:sty m:val="p"/>
                        </m:rPr>
                        <w:rPr>
                          <w:rFonts w:ascii="Cambria Math" w:hAnsi="Cambria Math"/>
                        </w:rPr>
                        <m:t>s,a</m:t>
                      </m:r>
                    </w:ins>
                  </m:sub>
                </m:sSub>
              </m:e>
              <m:e>
                <w:ins w:id="477" w:author="Leon Bergen" w:date="2013-12-07T02:54:00Z">
                  <m:r>
                    <w:rPr>
                      <w:rFonts w:ascii="Cambria Math" w:hAnsi="Cambria Math"/>
                    </w:rPr>
                    <m:t>u</m:t>
                  </m:r>
                </w:ins>
              </m:e>
            </m:d>
            <m:sSub>
              <m:sSubPr>
                <m:ctrlPr>
                  <w:ins w:id="478" w:author="Leon Bergen" w:date="2013-12-07T02:54:00Z">
                    <w:rPr>
                      <w:rFonts w:ascii="Cambria Math" w:hAnsi="Cambria Math"/>
                      <w:b/>
                      <w:i/>
                    </w:rPr>
                  </w:ins>
                </m:ctrlPr>
              </m:sSubPr>
              <m:e>
                <w:ins w:id="479" w:author="Leon Bergen" w:date="2013-12-07T02:54:00Z">
                  <m:r>
                    <w:rPr>
                      <w:rFonts w:ascii="Cambria Math" w:hAnsi="Cambria Math"/>
                    </w:rPr>
                    <m:t>g</m:t>
                  </m:r>
                </w:ins>
              </m:e>
              <m:sub>
                <w:ins w:id="480" w:author="Leon Bergen" w:date="2013-12-07T02:54:00Z">
                  <m:r>
                    <m:rPr>
                      <m:sty m:val="b"/>
                    </m:rPr>
                    <w:rPr>
                      <w:rFonts w:ascii="Cambria Math" w:hAnsi="Cambria Math"/>
                    </w:rPr>
                    <m:t>s,a</m:t>
                  </m:r>
                </w:ins>
              </m:sub>
            </m:sSub>
            <m:d>
              <m:dPr>
                <m:ctrlPr>
                  <w:ins w:id="481" w:author="Leon Bergen" w:date="2013-12-07T02:54:00Z">
                    <w:rPr>
                      <w:rFonts w:ascii="Cambria Math" w:hAnsi="Cambria Math"/>
                      <w:b/>
                      <w:i/>
                    </w:rPr>
                  </w:ins>
                </m:ctrlPr>
              </m:dPr>
              <m:e>
                <m:sSub>
                  <m:sSubPr>
                    <m:ctrlPr>
                      <w:ins w:id="482" w:author="Leon Bergen" w:date="2013-12-07T02:54:00Z">
                        <w:rPr>
                          <w:rFonts w:ascii="Cambria Math" w:hAnsi="Cambria Math"/>
                          <w:i/>
                        </w:rPr>
                      </w:ins>
                    </m:ctrlPr>
                  </m:sSubPr>
                  <m:e>
                    <w:ins w:id="483" w:author="Leon Bergen" w:date="2013-12-07T02:54:00Z">
                      <m:r>
                        <w:rPr>
                          <w:rFonts w:ascii="Cambria Math" w:hAnsi="Cambria Math"/>
                        </w:rPr>
                        <m:t>m</m:t>
                      </m:r>
                    </w:ins>
                  </m:e>
                  <m:sub>
                    <w:ins w:id="484" w:author="Leon Bergen" w:date="2013-12-07T02:54:00Z">
                      <m:r>
                        <m:rPr>
                          <m:sty m:val="p"/>
                        </m:rPr>
                        <w:rPr>
                          <w:rFonts w:ascii="Cambria Math" w:hAnsi="Cambria Math"/>
                        </w:rPr>
                        <m:t>s,a</m:t>
                      </m:r>
                    </w:ins>
                  </m:sub>
                </m:sSub>
                <m:ctrlPr>
                  <w:ins w:id="485" w:author="Leon Bergen" w:date="2013-12-07T02:54:00Z">
                    <w:rPr>
                      <w:rFonts w:ascii="Cambria Math" w:hAnsi="Cambria Math"/>
                      <w:i/>
                    </w:rPr>
                  </w:ins>
                </m:ctrlPr>
              </m:e>
            </m:d>
          </m:e>
        </m:nary>
        <w:del w:id="486" w:author="Leon Bergen" w:date="2013-12-07T02:54:00Z">
          <m:r>
            <w:rPr>
              <w:rFonts w:ascii="Cambria Math" w:hAnsi="Cambria Math"/>
            </w:rPr>
            <m:t>P(</m:t>
          </m:r>
        </w:del>
        <m:sSub>
          <m:sSubPr>
            <m:ctrlPr>
              <w:del w:id="487" w:author="Leon Bergen" w:date="2013-12-07T02:54:00Z">
                <w:rPr>
                  <w:rFonts w:ascii="Cambria Math" w:hAnsi="Cambria Math"/>
                  <w:i/>
                </w:rPr>
              </w:del>
            </m:ctrlPr>
          </m:sSubPr>
          <m:e>
            <w:del w:id="488" w:author="Leon Bergen" w:date="2013-12-07T02:54:00Z">
              <m:r>
                <w:rPr>
                  <w:rFonts w:ascii="Cambria Math" w:hAnsi="Cambria Math"/>
                </w:rPr>
                <m:t>g</m:t>
              </m:r>
            </w:del>
          </m:e>
          <m:sub>
            <w:del w:id="489" w:author="Leon Bergen" w:date="2013-12-07T02:54:00Z">
              <m:r>
                <w:rPr>
                  <w:rFonts w:ascii="Cambria Math" w:hAnsi="Cambria Math"/>
                </w:rPr>
                <m:t>s,a</m:t>
              </m:r>
            </w:del>
          </m:sub>
        </m:sSub>
        <m:d>
          <m:dPr>
            <m:ctrlPr>
              <w:del w:id="490" w:author="Leon Bergen" w:date="2013-12-07T02:54:00Z">
                <w:rPr>
                  <w:rFonts w:ascii="Cambria Math" w:hAnsi="Cambria Math"/>
                  <w:i/>
                </w:rPr>
              </w:del>
            </m:ctrlPr>
          </m:dPr>
          <m:e>
            <m:sSub>
              <m:sSubPr>
                <m:ctrlPr>
                  <w:del w:id="491" w:author="Leon Bergen" w:date="2013-12-07T02:54:00Z">
                    <w:rPr>
                      <w:rFonts w:ascii="Cambria Math" w:hAnsi="Cambria Math"/>
                      <w:i/>
                    </w:rPr>
                  </w:del>
                </m:ctrlPr>
              </m:sSubPr>
              <m:e>
                <w:del w:id="492" w:author="Leon Bergen" w:date="2013-12-07T02:54:00Z">
                  <m:r>
                    <w:rPr>
                      <w:rFonts w:ascii="Cambria Math" w:hAnsi="Cambria Math"/>
                    </w:rPr>
                    <m:t>L</m:t>
                  </m:r>
                </w:del>
              </m:e>
              <m:sub>
                <w:del w:id="493" w:author="Leon Bergen" w:date="2013-12-07T02:54:00Z">
                  <m:r>
                    <w:rPr>
                      <w:rFonts w:ascii="Cambria Math" w:hAnsi="Cambria Math"/>
                    </w:rPr>
                    <m:t>n</m:t>
                  </m:r>
                </w:del>
              </m:sub>
            </m:sSub>
            <m:d>
              <m:dPr>
                <m:ctrlPr>
                  <w:del w:id="494" w:author="Leon Bergen" w:date="2013-12-07T02:54:00Z">
                    <w:rPr>
                      <w:rFonts w:ascii="Cambria Math" w:hAnsi="Cambria Math"/>
                      <w:i/>
                    </w:rPr>
                  </w:del>
                </m:ctrlPr>
              </m:dPr>
              <m:e>
                <w:del w:id="495" w:author="Leon Bergen" w:date="2013-12-07T02:54:00Z">
                  <m:r>
                    <w:rPr>
                      <w:rFonts w:ascii="Cambria Math" w:hAnsi="Cambria Math"/>
                    </w:rPr>
                    <m:t>m</m:t>
                  </m:r>
                </w:del>
              </m:e>
              <m:e>
                <w:del w:id="496" w:author="Leon Bergen" w:date="2013-12-07T02:54:00Z">
                  <m:r>
                    <w:rPr>
                      <w:rFonts w:ascii="Cambria Math" w:hAnsi="Cambria Math"/>
                    </w:rPr>
                    <m:t>u</m:t>
                  </m:r>
                </w:del>
              </m:e>
            </m:d>
            <w:del w:id="497" w:author="Leon Bergen" w:date="2013-12-07T02:54:00Z">
              <m:r>
                <w:rPr>
                  <w:rFonts w:ascii="Cambria Math" w:hAnsi="Cambria Math"/>
                </w:rPr>
                <m:t>= 1</m:t>
              </m:r>
            </w:del>
          </m:e>
        </m:d>
        <m:r>
          <w:rPr>
            <w:rFonts w:ascii="Cambria Math" w:hAnsi="Cambria Math"/>
          </w:rPr>
          <m:t xml:space="preserve"> ∙</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4638F7"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3C3ED2D1"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ins w:id="498" w:author="Leon Bergen" w:date="2013-12-11T02:58:00Z">
        <w:r w:rsidR="009E0BFD">
          <w:t xml:space="preserve"> These model predictions were computed given the assumption that the available </w:t>
        </w:r>
      </w:ins>
      <w:ins w:id="499" w:author="Leon Bergen" w:date="2013-12-11T02:59:00Z">
        <w:r w:rsidR="009E0BFD">
          <w:t xml:space="preserve">utterances </w:t>
        </w:r>
        <w:r w:rsidR="008D2930">
          <w:t xml:space="preserve">for the speaker were identical to those used in constructing the experimental items (described below), and that the available price interpretations for the listener were identical to the </w:t>
        </w:r>
      </w:ins>
      <w:ins w:id="500" w:author="Leon Bergen" w:date="2013-12-11T03:00:00Z">
        <w:r w:rsidR="008D2930">
          <w:t>possible price responses of the experimental participants.</w:t>
        </w:r>
      </w:ins>
    </w:p>
    <w:p w14:paraId="63704F8D" w14:textId="4DBC531B" w:rsidR="00800512" w:rsidRDefault="00111156" w:rsidP="00800512">
      <w:pPr>
        <w:pStyle w:val="Paragraph"/>
        <w:rPr>
          <w:b/>
        </w:rPr>
      </w:pPr>
      <w:r w:rsidRPr="00800512">
        <w:rPr>
          <w:b/>
        </w:rPr>
        <w:t xml:space="preserve">Experiment </w:t>
      </w:r>
      <w:r>
        <w:rPr>
          <w:b/>
        </w:rPr>
        <w:t xml:space="preserve">1: Halo and Hyperbole. </w:t>
      </w:r>
      <w:r w:rsidR="00847A36">
        <w:t xml:space="preserve">120 </w:t>
      </w:r>
      <w:del w:id="501" w:author="Noah Goodman" w:date="2013-12-09T12:27:00Z">
        <w:r w:rsidR="00847A36" w:rsidDel="009E54F5">
          <w:delText xml:space="preserve">subjects </w:delText>
        </w:r>
      </w:del>
      <w:ins w:id="502" w:author="Noah Goodman" w:date="2013-12-09T12:27:00Z">
        <w:r w:rsidR="009E54F5">
          <w:t xml:space="preserve">participants </w:t>
        </w:r>
      </w:ins>
      <w:r w:rsidR="00847A36">
        <w:t xml:space="preserve">were recruited on Amazon's Mechanical Turk. Each </w:t>
      </w:r>
      <w:ins w:id="503" w:author="Noah Goodman" w:date="2013-12-09T12:27:00Z">
        <w:r w:rsidR="009E54F5">
          <w:t xml:space="preserve">participant </w:t>
        </w:r>
      </w:ins>
      <w:del w:id="504" w:author="Noah Goodman" w:date="2013-12-09T12:27:00Z">
        <w:r w:rsidR="00847A36" w:rsidDel="009E54F5">
          <w:delText xml:space="preserve">subject </w:delText>
        </w:r>
      </w:del>
      <w:r w:rsidR="00847A36">
        <w:t xml:space="preserve">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m:oMath>
        <m:r>
          <w:rPr>
            <w:rFonts w:ascii="Cambria Math" w:hAnsi="Cambria Math"/>
          </w:rPr>
          <m:t>∈</m:t>
        </m:r>
      </m:oMath>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w:t>
      </w:r>
      <w:ins w:id="505" w:author="Justine Kao" w:date="2013-12-08T17:34:00Z">
        <w:r w:rsidR="002F06C5">
          <w:t xml:space="preserve">There are a total of 30 possible </w:t>
        </w:r>
      </w:ins>
      <w:ins w:id="506" w:author="Justine Kao" w:date="2013-12-08T17:35:00Z">
        <w:r w:rsidR="00D71B3E">
          <w:t>trial configurations</w:t>
        </w:r>
      </w:ins>
      <w:ins w:id="507" w:author="Justine Kao" w:date="2013-12-08T17:34:00Z">
        <w:r w:rsidR="002F06C5">
          <w:t xml:space="preserve"> (3 Items X 10 </w:t>
        </w:r>
        <w:r w:rsidR="002F06C5">
          <w:lastRenderedPageBreak/>
          <w:t xml:space="preserve">Utterances). </w:t>
        </w:r>
      </w:ins>
      <w:r w:rsidR="00847A36">
        <w:t xml:space="preserve">Given an utterance </w:t>
      </w:r>
      <w:r w:rsidR="00847A36" w:rsidRPr="000A7B5D">
        <w:rPr>
          <w:i/>
        </w:rPr>
        <w:t>u</w:t>
      </w:r>
      <w:r w:rsidR="00847A36">
        <w:t xml:space="preserve">, </w:t>
      </w:r>
      <w:ins w:id="508" w:author="Noah Goodman" w:date="2013-12-09T12:27:00Z">
        <w:r w:rsidR="009E54F5">
          <w:t>participant</w:t>
        </w:r>
      </w:ins>
      <w:del w:id="509" w:author="Noah Goodman" w:date="2013-12-09T12:27:00Z">
        <w:r w:rsidR="00847A36" w:rsidDel="009E54F5">
          <w:delText>subject</w:delText>
        </w:r>
      </w:del>
      <w:r w:rsidR="00847A36">
        <w: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randomly selected from the set</w:t>
      </w:r>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xml:space="preserve">, represented as real values between 0 and 1. We normalized </w:t>
      </w:r>
      <w:ins w:id="510" w:author="Noah Goodman" w:date="2013-12-09T12:27:00Z">
        <w:r w:rsidR="009E54F5">
          <w:t xml:space="preserve">participants </w:t>
        </w:r>
      </w:ins>
      <w:del w:id="511" w:author="Noah Goodman" w:date="2013-12-09T12:27:00Z">
        <w:r w:rsidR="00847A36" w:rsidDel="009E54F5">
          <w:delText>subjects</w:delText>
        </w:r>
      </w:del>
      <w:r w:rsidR="00847A36">
        <w:t xml:space="preserve">' ratings across price points for each trial to sum up to 1. The average normalized ratings across </w:t>
      </w:r>
      <w:ins w:id="512" w:author="Noah Goodman" w:date="2013-12-09T12:27:00Z">
        <w:r w:rsidR="009E54F5">
          <w:t>participants</w:t>
        </w:r>
      </w:ins>
      <w:del w:id="513" w:author="Noah Goodman" w:date="2013-12-09T12:27:00Z">
        <w:r w:rsidR="00847A36" w:rsidDel="009E54F5">
          <w:delText>subjects</w:delText>
        </w:r>
      </w:del>
      <w:r w:rsidR="00847A36">
        <w:t xml:space="preserve"> for each item/utterance pair is shown in Figure</w:t>
      </w:r>
      <w:r w:rsidR="00112198">
        <w:t xml:space="preserve"> S2.</w:t>
      </w:r>
      <w:ins w:id="514" w:author="Justine Kao" w:date="2013-12-08T17:35:00Z">
        <w:r w:rsidR="002B2F1E">
          <w:t xml:space="preserve"> There are a total of 300 </w:t>
        </w:r>
      </w:ins>
      <w:ins w:id="515" w:author="Justine Kao" w:date="2013-12-08T17:36:00Z">
        <w:r w:rsidR="00FD70C0">
          <w:t>normalized average ratings (</w:t>
        </w:r>
        <w:r w:rsidR="004C0A42">
          <w:t>3 Items X 10 Utterances X 10 Price States).</w:t>
        </w:r>
      </w:ins>
    </w:p>
    <w:p w14:paraId="340743E2" w14:textId="5A93BFA1"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 xml:space="preserve">160 </w:t>
      </w:r>
      <w:ins w:id="516" w:author="Noah Goodman" w:date="2013-12-09T12:27:00Z">
        <w:r w:rsidR="009E54F5">
          <w:t>participants</w:t>
        </w:r>
      </w:ins>
      <w:del w:id="517" w:author="Noah Goodman" w:date="2013-12-09T12:27:00Z">
        <w:r w:rsidDel="009E54F5">
          <w:delText>su</w:delText>
        </w:r>
        <w:r w:rsidR="0064061D" w:rsidDel="009E54F5">
          <w:delText>bjects</w:delText>
        </w:r>
      </w:del>
      <w:r w:rsidR="0064061D">
        <w:t xml:space="preserve"> were recruited on Amazon’</w:t>
      </w:r>
      <w:r>
        <w:t xml:space="preserve">s Mechanical Turk. Each </w:t>
      </w:r>
      <w:del w:id="518" w:author="Noah Goodman" w:date="2013-12-09T12:28:00Z">
        <w:r w:rsidDel="009E54F5">
          <w:delText xml:space="preserve">subject </w:delText>
        </w:r>
      </w:del>
      <w:ins w:id="519" w:author="Noah Goodman" w:date="2013-12-09T12:28:00Z">
        <w:r w:rsidR="009E54F5">
          <w:t xml:space="preserve">participant </w:t>
        </w:r>
      </w:ins>
      <w:r>
        <w:t xml:space="preserve">read 30 scenarios in which a person (e.g. Bob) buys an item that costs </w:t>
      </w:r>
      <w:r w:rsidRPr="00223566">
        <w:rPr>
          <w:i/>
        </w:rPr>
        <w:t>s</w:t>
      </w:r>
      <w:r>
        <w:t xml:space="preserve"> 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w:t>
      </w:r>
      <w:ins w:id="520" w:author="Noah Goodman" w:date="2013-12-09T12:27:00Z">
        <w:r w:rsidR="009E54F5">
          <w:t>Participants</w:t>
        </w:r>
      </w:ins>
      <w:del w:id="521" w:author="Noah Goodman" w:date="2013-12-09T12:27:00Z">
        <w:r w:rsidDel="009E54F5">
          <w:delText>Subjects</w:delText>
        </w:r>
      </w:del>
      <w:r>
        <w:t xml:space="preserve">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ins w:id="522" w:author="Justine Kao" w:date="2013-12-08T17:39:00Z">
        <w:r w:rsidR="00D73FF5" w:rsidRPr="00D73FF5">
          <w:t xml:space="preserve"> </w:t>
        </w:r>
        <w:r w:rsidR="00D73FF5">
          <w:t>There are a total of 180 trial configurations (3 Items X 60 {</w:t>
        </w:r>
        <m:oMath>
          <m:r>
            <w:rPr>
              <w:rFonts w:ascii="Cambria Math" w:hAnsi="Cambria Math"/>
            </w:rPr>
            <m:t>u,</m:t>
          </m:r>
        </m:oMath>
        <w:r w:rsidR="00D73FF5">
          <w:t xml:space="preserve"> </w:t>
        </w:r>
        <m:oMath>
          <m:r>
            <w:rPr>
              <w:rFonts w:ascii="Cambria Math" w:hAnsi="Cambria Math"/>
            </w:rPr>
            <m:t>s</m:t>
          </m:r>
        </m:oMath>
        <w:r w:rsidR="00D73FF5">
          <w:t xml:space="preserve">} pairs where </w:t>
        </w:r>
        <m:oMath>
          <m:r>
            <w:rPr>
              <w:rFonts w:ascii="Cambria Math" w:hAnsi="Cambria Math"/>
            </w:rPr>
            <m:t>u≥s</m:t>
          </m:r>
        </m:oMath>
        <w:r w:rsidR="00D73FF5">
          <w:t xml:space="preserve">). </w:t>
        </w:r>
      </w:ins>
      <w:ins w:id="523" w:author="Justine Kao" w:date="2013-12-08T17:40:00Z">
        <w:r w:rsidR="00A04B23">
          <w:t xml:space="preserve">Since </w:t>
        </w:r>
      </w:ins>
      <w:ins w:id="524" w:author="Justine Kao" w:date="2013-12-08T17:41:00Z">
        <w:r w:rsidR="00E22D1D">
          <w:t xml:space="preserve">we assume that </w:t>
        </w:r>
      </w:ins>
      <w:ins w:id="525" w:author="Justine Kao" w:date="2013-12-08T17:40:00Z">
        <w:r w:rsidR="00A04B23">
          <w:t>ut</w:t>
        </w:r>
        <w:r w:rsidR="00F40CEF">
          <w:t xml:space="preserve">terance cost </w:t>
        </w:r>
      </w:ins>
      <w:ins w:id="526" w:author="Justine Kao" w:date="2013-12-08T17:41:00Z">
        <w:r w:rsidR="00CD4405">
          <w:t>should not</w:t>
        </w:r>
      </w:ins>
      <w:ins w:id="527" w:author="Justine Kao" w:date="2013-12-08T17:40:00Z">
        <w:r w:rsidR="00F40CEF">
          <w:t xml:space="preserve"> affect </w:t>
        </w:r>
        <w:r w:rsidR="00746CE3">
          <w:t>affective subtex</w:t>
        </w:r>
        <w:r w:rsidR="00F40CEF">
          <w:t xml:space="preserve">t, </w:t>
        </w:r>
      </w:ins>
      <w:ins w:id="528" w:author="Justine Kao" w:date="2013-12-08T17:39:00Z">
        <w:r w:rsidR="007D0AA2">
          <w:t>in the analysis</w:t>
        </w:r>
        <w:r w:rsidR="00D73FF5">
          <w:t xml:space="preserve"> we collapsed round/sharp versions of an utterance and </w:t>
        </w:r>
      </w:ins>
      <w:ins w:id="529" w:author="Justine Kao" w:date="2013-12-08T17:40:00Z">
        <w:r w:rsidR="00D73FF5">
          <w:t>price state</w:t>
        </w:r>
        <w:r w:rsidR="00A04B23">
          <w:t xml:space="preserve"> </w:t>
        </w:r>
      </w:ins>
      <w:ins w:id="530" w:author="Justine Kao" w:date="2013-12-08T17:41:00Z">
        <w:r w:rsidR="007D0AA2">
          <w:t xml:space="preserve">such that there are </w:t>
        </w:r>
      </w:ins>
      <w:ins w:id="531" w:author="Justine Kao" w:date="2013-12-08T17:42:00Z">
        <w:r w:rsidR="007D0AA2">
          <w:t xml:space="preserve">45 </w:t>
        </w:r>
        <w:r w:rsidR="00FE18D1">
          <w:t>configurations.</w:t>
        </w:r>
      </w:ins>
    </w:p>
    <w:p w14:paraId="558C74B5" w14:textId="11EA2ED2"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w:t>
      </w:r>
      <w:ins w:id="532" w:author="Noah Goodman" w:date="2013-12-09T12:28:00Z">
        <w:r w:rsidR="009E54F5">
          <w:t>participants</w:t>
        </w:r>
      </w:ins>
      <w:del w:id="533" w:author="Noah Goodman" w:date="2013-12-09T12:28:00Z">
        <w:r w:rsidR="00847A36" w:rsidDel="009E54F5">
          <w:delText>subjects</w:delText>
        </w:r>
      </w:del>
      <w:r w:rsidR="00847A36">
        <w:t xml:space="preserve"> were recruited from Amazon's Mechanical Turk. Each </w:t>
      </w:r>
      <w:del w:id="534" w:author="Noah Goodman" w:date="2013-12-09T12:28:00Z">
        <w:r w:rsidR="00847A36" w:rsidDel="009E54F5">
          <w:delText xml:space="preserve">subject </w:delText>
        </w:r>
      </w:del>
      <w:ins w:id="535" w:author="Noah Goodman" w:date="2013-12-09T12:28:00Z">
        <w:r w:rsidR="009E54F5">
          <w:t xml:space="preserve">participant </w:t>
        </w:r>
      </w:ins>
      <w:r w:rsidR="00847A36">
        <w:t xml:space="preserve">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xml:space="preserve">, represented as real values between 0 and 1. We normalized </w:t>
      </w:r>
      <w:ins w:id="536" w:author="Noah Goodman" w:date="2013-12-09T12:28:00Z">
        <w:r w:rsidR="009E54F5">
          <w:t xml:space="preserve">participants </w:t>
        </w:r>
      </w:ins>
      <w:del w:id="537" w:author="Noah Goodman" w:date="2013-12-09T12:28:00Z">
        <w:r w:rsidR="00847A36" w:rsidDel="009E54F5">
          <w:delText>subjects</w:delText>
        </w:r>
      </w:del>
      <w:r w:rsidR="00847A36">
        <w:t xml:space="preserve">' ratings across price points for each trial to sum up to 1. The average normalized ratings across </w:t>
      </w:r>
      <w:ins w:id="538" w:author="Noah Goodman" w:date="2013-12-09T12:28:00Z">
        <w:r w:rsidR="009E54F5">
          <w:t>participants</w:t>
        </w:r>
      </w:ins>
      <w:del w:id="539" w:author="Noah Goodman" w:date="2013-12-09T12:28:00Z">
        <w:r w:rsidR="00847A36" w:rsidDel="009E54F5">
          <w:delText>subjects</w:delText>
        </w:r>
      </w:del>
      <w:r w:rsidR="00847A36">
        <w:t xml:space="preserve"> for each item were taken as the prior probability distribution of item prices. These price distributions were used in the model to determine the prior probability of each price state.</w:t>
      </w:r>
    </w:p>
    <w:p w14:paraId="73469CCF" w14:textId="5C48ADCB"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 xml:space="preserve">s prior knowledge of the affect likelihood given a price state, 30 </w:t>
      </w:r>
      <w:ins w:id="540" w:author="Noah Goodman" w:date="2013-12-09T12:28:00Z">
        <w:r w:rsidR="009E54F5">
          <w:t>participants</w:t>
        </w:r>
      </w:ins>
      <w:del w:id="541" w:author="Noah Goodman" w:date="2013-12-09T12:28:00Z">
        <w:r w:rsidR="00847A36" w:rsidDel="009E54F5">
          <w:delText>subjects</w:delText>
        </w:r>
      </w:del>
      <w:r w:rsidR="00847A36">
        <w:t xml:space="preserve"> were recruited from</w:t>
      </w:r>
      <w:r w:rsidR="00F45C74">
        <w:t xml:space="preserve"> Amazon’</w:t>
      </w:r>
      <w:r w:rsidR="00847A36">
        <w:t xml:space="preserve">s Mechanical Turk. Each </w:t>
      </w:r>
      <w:ins w:id="542" w:author="Noah Goodman" w:date="2013-12-09T12:28:00Z">
        <w:r w:rsidR="009E54F5">
          <w:t>participant</w:t>
        </w:r>
      </w:ins>
      <w:del w:id="543" w:author="Noah Goodman" w:date="2013-12-09T12:28:00Z">
        <w:r w:rsidR="00847A36" w:rsidDel="009E54F5">
          <w:delText>subject</w:delText>
        </w:r>
      </w:del>
      <w:r w:rsidR="00847A36">
        <w:t xml:space="preserve">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w:t>
      </w:r>
      <w:proofErr w:type="spellStart"/>
      <w:r w:rsidR="00847A36">
        <w:t>ng</w:t>
      </w:r>
      <w:proofErr w:type="spellEnd"/>
      <w:r w:rsidR="00847A36">
        <w:t xml:space="preserve">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lastRenderedPageBreak/>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t>Fig. S1</w:t>
      </w:r>
      <w:r w:rsidR="009F0E10">
        <w:t>.</w:t>
      </w:r>
      <w:r w:rsidR="00FA5CFB">
        <w:t xml:space="preserve"> </w:t>
      </w:r>
      <w:r w:rsidR="00FA500A">
        <w:t>Full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lastRenderedPageBreak/>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2F04EE60" w:rsidR="0054784F" w:rsidRDefault="0054784F" w:rsidP="0054784F">
      <w:pPr>
        <w:pStyle w:val="Paragraph"/>
        <w:ind w:firstLine="0"/>
      </w:pPr>
      <w:r>
        <w:t>Fig. S2.</w:t>
      </w:r>
      <w:r w:rsidR="00A864D3">
        <w:t xml:space="preserve"> Full meaning distribution produced by humans for each utterance. Each column is an utterance, and each row is an item type. Each panel represents the interpretation distribution given an utterance.</w:t>
      </w:r>
      <w:r w:rsidR="00CF6FCB">
        <w:t xml:space="preserve"> Error bars are standard error</w:t>
      </w:r>
      <w:ins w:id="544" w:author="Justine Kao" w:date="2013-12-08T17:33:00Z">
        <w:r w:rsidR="00BC5789">
          <w:t>s</w:t>
        </w:r>
      </w:ins>
      <w:r w:rsidR="00CF6FCB">
        <w:t>.</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2"/>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0" w:author="Leon Bergen" w:date="2013-12-11T02:51:00Z" w:initials="LB">
    <w:p w14:paraId="2B80F62D" w14:textId="2B20506F" w:rsidR="009B4629" w:rsidRDefault="009B4629">
      <w:pPr>
        <w:pStyle w:val="CommentText"/>
      </w:pPr>
      <w:r>
        <w:rPr>
          <w:rStyle w:val="CommentReference"/>
        </w:rPr>
        <w:annotationRef/>
      </w:r>
      <w:r>
        <w:t>I got rid of the two sentences here, since they’re included in the supplementary materials, and they don't seem too important for getting a high-level overview of the model.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9B4629" w:rsidRDefault="009B4629" w:rsidP="00D73714">
      <w:r>
        <w:separator/>
      </w:r>
    </w:p>
  </w:endnote>
  <w:endnote w:type="continuationSeparator" w:id="0">
    <w:p w14:paraId="58028618" w14:textId="77777777" w:rsidR="009B4629" w:rsidRDefault="009B4629"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9B4629" w:rsidRDefault="009B4629" w:rsidP="00D73714">
      <w:r>
        <w:separator/>
      </w:r>
    </w:p>
  </w:footnote>
  <w:footnote w:type="continuationSeparator" w:id="0">
    <w:p w14:paraId="40C5E7BD" w14:textId="77777777" w:rsidR="009B4629" w:rsidRDefault="009B4629"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9B4629" w:rsidRPr="00204015" w:rsidRDefault="009B4629"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9B4629" w:rsidRDefault="009B4629"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8A8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2A2"/>
    <w:rsid w:val="0000240E"/>
    <w:rsid w:val="000028D7"/>
    <w:rsid w:val="0000467A"/>
    <w:rsid w:val="00004BA8"/>
    <w:rsid w:val="000075F4"/>
    <w:rsid w:val="00007DB3"/>
    <w:rsid w:val="00011F79"/>
    <w:rsid w:val="00014731"/>
    <w:rsid w:val="00014FA7"/>
    <w:rsid w:val="00015328"/>
    <w:rsid w:val="00015708"/>
    <w:rsid w:val="00017CF3"/>
    <w:rsid w:val="00020118"/>
    <w:rsid w:val="00020527"/>
    <w:rsid w:val="0002152C"/>
    <w:rsid w:val="00021C18"/>
    <w:rsid w:val="00022F26"/>
    <w:rsid w:val="000247C7"/>
    <w:rsid w:val="00024D2E"/>
    <w:rsid w:val="000305BE"/>
    <w:rsid w:val="0003301E"/>
    <w:rsid w:val="000330A7"/>
    <w:rsid w:val="000343E3"/>
    <w:rsid w:val="000346CB"/>
    <w:rsid w:val="000360D0"/>
    <w:rsid w:val="000376D8"/>
    <w:rsid w:val="00040E66"/>
    <w:rsid w:val="00042B69"/>
    <w:rsid w:val="00045301"/>
    <w:rsid w:val="0005147F"/>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24BD"/>
    <w:rsid w:val="00093248"/>
    <w:rsid w:val="000939F1"/>
    <w:rsid w:val="000945AC"/>
    <w:rsid w:val="00094F3D"/>
    <w:rsid w:val="0009538B"/>
    <w:rsid w:val="00096B14"/>
    <w:rsid w:val="00096B8C"/>
    <w:rsid w:val="00097F6A"/>
    <w:rsid w:val="000A16C7"/>
    <w:rsid w:val="000A3696"/>
    <w:rsid w:val="000A3FC8"/>
    <w:rsid w:val="000A5118"/>
    <w:rsid w:val="000A7B5D"/>
    <w:rsid w:val="000B41E5"/>
    <w:rsid w:val="000B5DE9"/>
    <w:rsid w:val="000B6618"/>
    <w:rsid w:val="000B6D27"/>
    <w:rsid w:val="000C0794"/>
    <w:rsid w:val="000C0C5A"/>
    <w:rsid w:val="000C0E4B"/>
    <w:rsid w:val="000C1448"/>
    <w:rsid w:val="000C33CC"/>
    <w:rsid w:val="000C77A1"/>
    <w:rsid w:val="000D0939"/>
    <w:rsid w:val="000D0D83"/>
    <w:rsid w:val="000D102B"/>
    <w:rsid w:val="000D23FA"/>
    <w:rsid w:val="000D25E2"/>
    <w:rsid w:val="000D3701"/>
    <w:rsid w:val="000E4C23"/>
    <w:rsid w:val="000E6804"/>
    <w:rsid w:val="000F0312"/>
    <w:rsid w:val="000F2BD9"/>
    <w:rsid w:val="000F4186"/>
    <w:rsid w:val="000F6713"/>
    <w:rsid w:val="000F6B29"/>
    <w:rsid w:val="0010043E"/>
    <w:rsid w:val="00100DF3"/>
    <w:rsid w:val="00102E1F"/>
    <w:rsid w:val="00106717"/>
    <w:rsid w:val="00111156"/>
    <w:rsid w:val="00112198"/>
    <w:rsid w:val="00113821"/>
    <w:rsid w:val="00114DB6"/>
    <w:rsid w:val="00117D05"/>
    <w:rsid w:val="00123356"/>
    <w:rsid w:val="00124136"/>
    <w:rsid w:val="00125362"/>
    <w:rsid w:val="001258CB"/>
    <w:rsid w:val="00125D83"/>
    <w:rsid w:val="00125DC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2ABA"/>
    <w:rsid w:val="00183893"/>
    <w:rsid w:val="00184C85"/>
    <w:rsid w:val="00184C90"/>
    <w:rsid w:val="001851A9"/>
    <w:rsid w:val="001853BD"/>
    <w:rsid w:val="00185644"/>
    <w:rsid w:val="00186BAA"/>
    <w:rsid w:val="001912E4"/>
    <w:rsid w:val="0019272C"/>
    <w:rsid w:val="00194E49"/>
    <w:rsid w:val="001A3AA4"/>
    <w:rsid w:val="001A3C63"/>
    <w:rsid w:val="001A3FE0"/>
    <w:rsid w:val="001A45BF"/>
    <w:rsid w:val="001A5588"/>
    <w:rsid w:val="001A60B5"/>
    <w:rsid w:val="001A7983"/>
    <w:rsid w:val="001B32C5"/>
    <w:rsid w:val="001B40E4"/>
    <w:rsid w:val="001C0911"/>
    <w:rsid w:val="001C144B"/>
    <w:rsid w:val="001C1CF6"/>
    <w:rsid w:val="001C4E25"/>
    <w:rsid w:val="001C5D23"/>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194"/>
    <w:rsid w:val="001F1FF9"/>
    <w:rsid w:val="001F2445"/>
    <w:rsid w:val="001F2528"/>
    <w:rsid w:val="001F3411"/>
    <w:rsid w:val="001F6F8F"/>
    <w:rsid w:val="001F7080"/>
    <w:rsid w:val="001F7A2A"/>
    <w:rsid w:val="00200683"/>
    <w:rsid w:val="0020213A"/>
    <w:rsid w:val="0020227E"/>
    <w:rsid w:val="002047CB"/>
    <w:rsid w:val="00204EFC"/>
    <w:rsid w:val="00205DCC"/>
    <w:rsid w:val="00207913"/>
    <w:rsid w:val="00214FDE"/>
    <w:rsid w:val="002151E4"/>
    <w:rsid w:val="002206C9"/>
    <w:rsid w:val="00220FCF"/>
    <w:rsid w:val="00222AEE"/>
    <w:rsid w:val="002230B8"/>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2E1"/>
    <w:rsid w:val="00246B05"/>
    <w:rsid w:val="00247504"/>
    <w:rsid w:val="00247DDD"/>
    <w:rsid w:val="00250B34"/>
    <w:rsid w:val="00250D59"/>
    <w:rsid w:val="002513BC"/>
    <w:rsid w:val="00254A50"/>
    <w:rsid w:val="002558C2"/>
    <w:rsid w:val="00257621"/>
    <w:rsid w:val="0025789F"/>
    <w:rsid w:val="00261267"/>
    <w:rsid w:val="00263A8D"/>
    <w:rsid w:val="002659DC"/>
    <w:rsid w:val="00270E72"/>
    <w:rsid w:val="002721E1"/>
    <w:rsid w:val="002725B4"/>
    <w:rsid w:val="00273074"/>
    <w:rsid w:val="00274256"/>
    <w:rsid w:val="00274282"/>
    <w:rsid w:val="0027574B"/>
    <w:rsid w:val="002777D4"/>
    <w:rsid w:val="00277ADA"/>
    <w:rsid w:val="00277B7A"/>
    <w:rsid w:val="00277CA5"/>
    <w:rsid w:val="00282B5D"/>
    <w:rsid w:val="00283FB1"/>
    <w:rsid w:val="00285403"/>
    <w:rsid w:val="002857C2"/>
    <w:rsid w:val="00286BE0"/>
    <w:rsid w:val="00287C9D"/>
    <w:rsid w:val="00290AE5"/>
    <w:rsid w:val="0029259F"/>
    <w:rsid w:val="00292E31"/>
    <w:rsid w:val="00293298"/>
    <w:rsid w:val="0029575D"/>
    <w:rsid w:val="002964CB"/>
    <w:rsid w:val="002A1BC1"/>
    <w:rsid w:val="002A4666"/>
    <w:rsid w:val="002A5ED0"/>
    <w:rsid w:val="002B12F0"/>
    <w:rsid w:val="002B20F6"/>
    <w:rsid w:val="002B29AB"/>
    <w:rsid w:val="002B2F1E"/>
    <w:rsid w:val="002B38B4"/>
    <w:rsid w:val="002B53E3"/>
    <w:rsid w:val="002B5471"/>
    <w:rsid w:val="002B66A2"/>
    <w:rsid w:val="002B695A"/>
    <w:rsid w:val="002C07E8"/>
    <w:rsid w:val="002C2FE0"/>
    <w:rsid w:val="002C6A99"/>
    <w:rsid w:val="002C6D72"/>
    <w:rsid w:val="002C7207"/>
    <w:rsid w:val="002C76FF"/>
    <w:rsid w:val="002C79A0"/>
    <w:rsid w:val="002D2642"/>
    <w:rsid w:val="002D4300"/>
    <w:rsid w:val="002D6F12"/>
    <w:rsid w:val="002D72CC"/>
    <w:rsid w:val="002E0B39"/>
    <w:rsid w:val="002E2A6B"/>
    <w:rsid w:val="002E2FEB"/>
    <w:rsid w:val="002E60A6"/>
    <w:rsid w:val="002E6921"/>
    <w:rsid w:val="002F06C5"/>
    <w:rsid w:val="002F146F"/>
    <w:rsid w:val="002F397C"/>
    <w:rsid w:val="002F6109"/>
    <w:rsid w:val="0030030E"/>
    <w:rsid w:val="00301AB8"/>
    <w:rsid w:val="0030416A"/>
    <w:rsid w:val="003041A3"/>
    <w:rsid w:val="00304DE9"/>
    <w:rsid w:val="0031097B"/>
    <w:rsid w:val="00311611"/>
    <w:rsid w:val="0031445D"/>
    <w:rsid w:val="003172DE"/>
    <w:rsid w:val="0032090E"/>
    <w:rsid w:val="00320E69"/>
    <w:rsid w:val="0032156F"/>
    <w:rsid w:val="0032190F"/>
    <w:rsid w:val="00321B60"/>
    <w:rsid w:val="00322B1E"/>
    <w:rsid w:val="0032491D"/>
    <w:rsid w:val="00324F06"/>
    <w:rsid w:val="0033271A"/>
    <w:rsid w:val="00332C93"/>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0F22"/>
    <w:rsid w:val="003820E1"/>
    <w:rsid w:val="00383992"/>
    <w:rsid w:val="00385D9C"/>
    <w:rsid w:val="003865A1"/>
    <w:rsid w:val="0038717F"/>
    <w:rsid w:val="003916A9"/>
    <w:rsid w:val="00391E4A"/>
    <w:rsid w:val="00393FB7"/>
    <w:rsid w:val="0039486E"/>
    <w:rsid w:val="00394D13"/>
    <w:rsid w:val="0039520C"/>
    <w:rsid w:val="0039699D"/>
    <w:rsid w:val="003A004A"/>
    <w:rsid w:val="003A113C"/>
    <w:rsid w:val="003A1790"/>
    <w:rsid w:val="003A21B5"/>
    <w:rsid w:val="003A2729"/>
    <w:rsid w:val="003A4B0F"/>
    <w:rsid w:val="003A5700"/>
    <w:rsid w:val="003A5754"/>
    <w:rsid w:val="003A7047"/>
    <w:rsid w:val="003B0F58"/>
    <w:rsid w:val="003B2D13"/>
    <w:rsid w:val="003B304F"/>
    <w:rsid w:val="003B47FB"/>
    <w:rsid w:val="003B5B4E"/>
    <w:rsid w:val="003B7265"/>
    <w:rsid w:val="003B7E5D"/>
    <w:rsid w:val="003C04BD"/>
    <w:rsid w:val="003C38D8"/>
    <w:rsid w:val="003C3F72"/>
    <w:rsid w:val="003C6962"/>
    <w:rsid w:val="003C7A48"/>
    <w:rsid w:val="003D100F"/>
    <w:rsid w:val="003D178C"/>
    <w:rsid w:val="003D30DF"/>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4ABF"/>
    <w:rsid w:val="0041776E"/>
    <w:rsid w:val="004209B2"/>
    <w:rsid w:val="00422B6C"/>
    <w:rsid w:val="00423922"/>
    <w:rsid w:val="00423D28"/>
    <w:rsid w:val="00426103"/>
    <w:rsid w:val="00426A3B"/>
    <w:rsid w:val="004308D5"/>
    <w:rsid w:val="00431ABF"/>
    <w:rsid w:val="00434867"/>
    <w:rsid w:val="004356FA"/>
    <w:rsid w:val="0043684E"/>
    <w:rsid w:val="004369BF"/>
    <w:rsid w:val="004371C0"/>
    <w:rsid w:val="004378FB"/>
    <w:rsid w:val="004418D9"/>
    <w:rsid w:val="00442D41"/>
    <w:rsid w:val="004468E2"/>
    <w:rsid w:val="00446CE9"/>
    <w:rsid w:val="004524B9"/>
    <w:rsid w:val="00453B82"/>
    <w:rsid w:val="00453FC3"/>
    <w:rsid w:val="004551D7"/>
    <w:rsid w:val="004578BE"/>
    <w:rsid w:val="004638F7"/>
    <w:rsid w:val="004641B3"/>
    <w:rsid w:val="0046422F"/>
    <w:rsid w:val="00464668"/>
    <w:rsid w:val="00465530"/>
    <w:rsid w:val="00471874"/>
    <w:rsid w:val="00473D5C"/>
    <w:rsid w:val="00476485"/>
    <w:rsid w:val="004765DB"/>
    <w:rsid w:val="00477211"/>
    <w:rsid w:val="00477BDA"/>
    <w:rsid w:val="004803C1"/>
    <w:rsid w:val="004806F6"/>
    <w:rsid w:val="004810B0"/>
    <w:rsid w:val="0048363F"/>
    <w:rsid w:val="0048413C"/>
    <w:rsid w:val="004857A8"/>
    <w:rsid w:val="00485B5D"/>
    <w:rsid w:val="00487BA7"/>
    <w:rsid w:val="00490FB2"/>
    <w:rsid w:val="00492EE8"/>
    <w:rsid w:val="0049399A"/>
    <w:rsid w:val="00493F7A"/>
    <w:rsid w:val="004946F2"/>
    <w:rsid w:val="00496E28"/>
    <w:rsid w:val="004A1D0D"/>
    <w:rsid w:val="004B2959"/>
    <w:rsid w:val="004B3BDD"/>
    <w:rsid w:val="004B7EC4"/>
    <w:rsid w:val="004C013B"/>
    <w:rsid w:val="004C0A42"/>
    <w:rsid w:val="004C2598"/>
    <w:rsid w:val="004C5DDE"/>
    <w:rsid w:val="004C7286"/>
    <w:rsid w:val="004C7CE4"/>
    <w:rsid w:val="004C7F34"/>
    <w:rsid w:val="004D3B7B"/>
    <w:rsid w:val="004D7E30"/>
    <w:rsid w:val="004E02DD"/>
    <w:rsid w:val="004E0491"/>
    <w:rsid w:val="004E1CAB"/>
    <w:rsid w:val="004E2FC9"/>
    <w:rsid w:val="004E4315"/>
    <w:rsid w:val="004E5163"/>
    <w:rsid w:val="004E6EF3"/>
    <w:rsid w:val="004F18E3"/>
    <w:rsid w:val="004F20DF"/>
    <w:rsid w:val="004F2620"/>
    <w:rsid w:val="004F382D"/>
    <w:rsid w:val="004F4714"/>
    <w:rsid w:val="004F5E02"/>
    <w:rsid w:val="004F685D"/>
    <w:rsid w:val="004F798F"/>
    <w:rsid w:val="00501714"/>
    <w:rsid w:val="005022D4"/>
    <w:rsid w:val="00503205"/>
    <w:rsid w:val="00507A2F"/>
    <w:rsid w:val="00507FE6"/>
    <w:rsid w:val="00511603"/>
    <w:rsid w:val="00512EA4"/>
    <w:rsid w:val="005131CB"/>
    <w:rsid w:val="00513547"/>
    <w:rsid w:val="00515191"/>
    <w:rsid w:val="0051579A"/>
    <w:rsid w:val="005209FF"/>
    <w:rsid w:val="005228F4"/>
    <w:rsid w:val="005237B7"/>
    <w:rsid w:val="005251D5"/>
    <w:rsid w:val="00526044"/>
    <w:rsid w:val="00526BBC"/>
    <w:rsid w:val="00527300"/>
    <w:rsid w:val="00527D67"/>
    <w:rsid w:val="00531FA4"/>
    <w:rsid w:val="0053273E"/>
    <w:rsid w:val="005346A4"/>
    <w:rsid w:val="00535A56"/>
    <w:rsid w:val="005408B5"/>
    <w:rsid w:val="00542419"/>
    <w:rsid w:val="00542BA7"/>
    <w:rsid w:val="00544785"/>
    <w:rsid w:val="00545868"/>
    <w:rsid w:val="005465CD"/>
    <w:rsid w:val="0054784F"/>
    <w:rsid w:val="00551193"/>
    <w:rsid w:val="0055161D"/>
    <w:rsid w:val="0055174E"/>
    <w:rsid w:val="00554F24"/>
    <w:rsid w:val="00555E08"/>
    <w:rsid w:val="00561A5F"/>
    <w:rsid w:val="00561DF0"/>
    <w:rsid w:val="00564469"/>
    <w:rsid w:val="00566B84"/>
    <w:rsid w:val="00567106"/>
    <w:rsid w:val="00567B4A"/>
    <w:rsid w:val="00571A99"/>
    <w:rsid w:val="00572566"/>
    <w:rsid w:val="00575411"/>
    <w:rsid w:val="005813B1"/>
    <w:rsid w:val="00583BF6"/>
    <w:rsid w:val="0058461E"/>
    <w:rsid w:val="005854B7"/>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6C41"/>
    <w:rsid w:val="005A7194"/>
    <w:rsid w:val="005B0FDA"/>
    <w:rsid w:val="005B188C"/>
    <w:rsid w:val="005B2607"/>
    <w:rsid w:val="005B33D0"/>
    <w:rsid w:val="005B4F90"/>
    <w:rsid w:val="005B5F6D"/>
    <w:rsid w:val="005B60CC"/>
    <w:rsid w:val="005B674B"/>
    <w:rsid w:val="005B7DBA"/>
    <w:rsid w:val="005C0254"/>
    <w:rsid w:val="005C18E5"/>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07369"/>
    <w:rsid w:val="006130CD"/>
    <w:rsid w:val="0061472F"/>
    <w:rsid w:val="00617030"/>
    <w:rsid w:val="00621D54"/>
    <w:rsid w:val="00623E86"/>
    <w:rsid w:val="00624789"/>
    <w:rsid w:val="00627413"/>
    <w:rsid w:val="006303F0"/>
    <w:rsid w:val="00635C2A"/>
    <w:rsid w:val="0064061D"/>
    <w:rsid w:val="00640EC2"/>
    <w:rsid w:val="0064261D"/>
    <w:rsid w:val="006433A4"/>
    <w:rsid w:val="00644F4D"/>
    <w:rsid w:val="006458B2"/>
    <w:rsid w:val="00646D3B"/>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114A"/>
    <w:rsid w:val="00682FD1"/>
    <w:rsid w:val="00683DDA"/>
    <w:rsid w:val="00684D62"/>
    <w:rsid w:val="0069012D"/>
    <w:rsid w:val="006931C5"/>
    <w:rsid w:val="006940EF"/>
    <w:rsid w:val="00694D25"/>
    <w:rsid w:val="006A1EDF"/>
    <w:rsid w:val="006A247B"/>
    <w:rsid w:val="006A2DE4"/>
    <w:rsid w:val="006A2E74"/>
    <w:rsid w:val="006A462B"/>
    <w:rsid w:val="006B0797"/>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151"/>
    <w:rsid w:val="006F677B"/>
    <w:rsid w:val="006F7904"/>
    <w:rsid w:val="00705304"/>
    <w:rsid w:val="00711112"/>
    <w:rsid w:val="00711846"/>
    <w:rsid w:val="00711E73"/>
    <w:rsid w:val="0071268B"/>
    <w:rsid w:val="00714817"/>
    <w:rsid w:val="0071499D"/>
    <w:rsid w:val="007174D5"/>
    <w:rsid w:val="00721536"/>
    <w:rsid w:val="00731292"/>
    <w:rsid w:val="0073229B"/>
    <w:rsid w:val="0073311B"/>
    <w:rsid w:val="0074151D"/>
    <w:rsid w:val="007419E8"/>
    <w:rsid w:val="00742DE6"/>
    <w:rsid w:val="00744502"/>
    <w:rsid w:val="00745E70"/>
    <w:rsid w:val="007463EF"/>
    <w:rsid w:val="00746CE3"/>
    <w:rsid w:val="00747CDF"/>
    <w:rsid w:val="0075114D"/>
    <w:rsid w:val="00751B88"/>
    <w:rsid w:val="00752CC3"/>
    <w:rsid w:val="0075507A"/>
    <w:rsid w:val="007556CC"/>
    <w:rsid w:val="007625AB"/>
    <w:rsid w:val="007632D4"/>
    <w:rsid w:val="00763778"/>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35AC"/>
    <w:rsid w:val="007953C4"/>
    <w:rsid w:val="0079559B"/>
    <w:rsid w:val="007A14BA"/>
    <w:rsid w:val="007A27F8"/>
    <w:rsid w:val="007A4C55"/>
    <w:rsid w:val="007A6F02"/>
    <w:rsid w:val="007A7912"/>
    <w:rsid w:val="007A7AB5"/>
    <w:rsid w:val="007C41AE"/>
    <w:rsid w:val="007C503B"/>
    <w:rsid w:val="007C67E5"/>
    <w:rsid w:val="007D03B6"/>
    <w:rsid w:val="007D0AA2"/>
    <w:rsid w:val="007D114D"/>
    <w:rsid w:val="007D2597"/>
    <w:rsid w:val="007D3A8B"/>
    <w:rsid w:val="007D638A"/>
    <w:rsid w:val="007D67C5"/>
    <w:rsid w:val="007E562E"/>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2743C"/>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27DF"/>
    <w:rsid w:val="0086375F"/>
    <w:rsid w:val="0086444D"/>
    <w:rsid w:val="0086533E"/>
    <w:rsid w:val="0086661B"/>
    <w:rsid w:val="00871DB2"/>
    <w:rsid w:val="00872A56"/>
    <w:rsid w:val="0087675C"/>
    <w:rsid w:val="008824F2"/>
    <w:rsid w:val="00884AE6"/>
    <w:rsid w:val="0089233E"/>
    <w:rsid w:val="00892525"/>
    <w:rsid w:val="00892818"/>
    <w:rsid w:val="00892CA1"/>
    <w:rsid w:val="00893737"/>
    <w:rsid w:val="008A005C"/>
    <w:rsid w:val="008A0A1A"/>
    <w:rsid w:val="008A0B98"/>
    <w:rsid w:val="008A1A60"/>
    <w:rsid w:val="008A2640"/>
    <w:rsid w:val="008A3123"/>
    <w:rsid w:val="008B6DA4"/>
    <w:rsid w:val="008B70CC"/>
    <w:rsid w:val="008C1241"/>
    <w:rsid w:val="008C25CE"/>
    <w:rsid w:val="008C33DC"/>
    <w:rsid w:val="008C352F"/>
    <w:rsid w:val="008C4447"/>
    <w:rsid w:val="008C6BEB"/>
    <w:rsid w:val="008C770A"/>
    <w:rsid w:val="008D2930"/>
    <w:rsid w:val="008E23EC"/>
    <w:rsid w:val="008E2E68"/>
    <w:rsid w:val="008E7FDE"/>
    <w:rsid w:val="008F18C7"/>
    <w:rsid w:val="008F1AF5"/>
    <w:rsid w:val="008F55FF"/>
    <w:rsid w:val="008F6764"/>
    <w:rsid w:val="008F7A91"/>
    <w:rsid w:val="008F7AD4"/>
    <w:rsid w:val="008F7F17"/>
    <w:rsid w:val="009001ED"/>
    <w:rsid w:val="009008C5"/>
    <w:rsid w:val="00901D4F"/>
    <w:rsid w:val="00905625"/>
    <w:rsid w:val="009076BF"/>
    <w:rsid w:val="0091188E"/>
    <w:rsid w:val="009127C7"/>
    <w:rsid w:val="00912B53"/>
    <w:rsid w:val="00917A34"/>
    <w:rsid w:val="00917B21"/>
    <w:rsid w:val="00921EE5"/>
    <w:rsid w:val="0092336B"/>
    <w:rsid w:val="00923FB8"/>
    <w:rsid w:val="00923FEE"/>
    <w:rsid w:val="00926F56"/>
    <w:rsid w:val="0093145E"/>
    <w:rsid w:val="00934456"/>
    <w:rsid w:val="009366EF"/>
    <w:rsid w:val="00937161"/>
    <w:rsid w:val="00940AE4"/>
    <w:rsid w:val="00943532"/>
    <w:rsid w:val="0094490F"/>
    <w:rsid w:val="0094515A"/>
    <w:rsid w:val="0094524B"/>
    <w:rsid w:val="00945AEA"/>
    <w:rsid w:val="009467D9"/>
    <w:rsid w:val="009534C7"/>
    <w:rsid w:val="00953BEB"/>
    <w:rsid w:val="00960D26"/>
    <w:rsid w:val="0096159E"/>
    <w:rsid w:val="009625F9"/>
    <w:rsid w:val="00963449"/>
    <w:rsid w:val="00966D59"/>
    <w:rsid w:val="0096711A"/>
    <w:rsid w:val="0097076F"/>
    <w:rsid w:val="00970E92"/>
    <w:rsid w:val="00973868"/>
    <w:rsid w:val="00980567"/>
    <w:rsid w:val="00982211"/>
    <w:rsid w:val="009839CC"/>
    <w:rsid w:val="00985428"/>
    <w:rsid w:val="00990022"/>
    <w:rsid w:val="00995458"/>
    <w:rsid w:val="009A3CBD"/>
    <w:rsid w:val="009A6064"/>
    <w:rsid w:val="009B0C33"/>
    <w:rsid w:val="009B2BEE"/>
    <w:rsid w:val="009B2EB6"/>
    <w:rsid w:val="009B40E2"/>
    <w:rsid w:val="009B4629"/>
    <w:rsid w:val="009B5529"/>
    <w:rsid w:val="009C2771"/>
    <w:rsid w:val="009C3BE1"/>
    <w:rsid w:val="009C445D"/>
    <w:rsid w:val="009D22D2"/>
    <w:rsid w:val="009D3DC6"/>
    <w:rsid w:val="009D4CA0"/>
    <w:rsid w:val="009D5C0F"/>
    <w:rsid w:val="009D630B"/>
    <w:rsid w:val="009D69C4"/>
    <w:rsid w:val="009E0BFD"/>
    <w:rsid w:val="009E14AC"/>
    <w:rsid w:val="009E54F5"/>
    <w:rsid w:val="009E5D79"/>
    <w:rsid w:val="009F0456"/>
    <w:rsid w:val="009F0E10"/>
    <w:rsid w:val="009F11C3"/>
    <w:rsid w:val="009F1F65"/>
    <w:rsid w:val="009F1FED"/>
    <w:rsid w:val="009F391F"/>
    <w:rsid w:val="009F4D2F"/>
    <w:rsid w:val="009F6449"/>
    <w:rsid w:val="009F7F79"/>
    <w:rsid w:val="00A0042E"/>
    <w:rsid w:val="00A011F7"/>
    <w:rsid w:val="00A015C6"/>
    <w:rsid w:val="00A02622"/>
    <w:rsid w:val="00A04B23"/>
    <w:rsid w:val="00A075AC"/>
    <w:rsid w:val="00A10749"/>
    <w:rsid w:val="00A107A3"/>
    <w:rsid w:val="00A11093"/>
    <w:rsid w:val="00A124F1"/>
    <w:rsid w:val="00A15D69"/>
    <w:rsid w:val="00A16287"/>
    <w:rsid w:val="00A22131"/>
    <w:rsid w:val="00A22D03"/>
    <w:rsid w:val="00A2423F"/>
    <w:rsid w:val="00A251A0"/>
    <w:rsid w:val="00A253D4"/>
    <w:rsid w:val="00A300D8"/>
    <w:rsid w:val="00A30265"/>
    <w:rsid w:val="00A30F32"/>
    <w:rsid w:val="00A3193C"/>
    <w:rsid w:val="00A32544"/>
    <w:rsid w:val="00A341C0"/>
    <w:rsid w:val="00A34A7A"/>
    <w:rsid w:val="00A36608"/>
    <w:rsid w:val="00A42CB4"/>
    <w:rsid w:val="00A4630A"/>
    <w:rsid w:val="00A509BA"/>
    <w:rsid w:val="00A5104F"/>
    <w:rsid w:val="00A516A4"/>
    <w:rsid w:val="00A517B9"/>
    <w:rsid w:val="00A521AF"/>
    <w:rsid w:val="00A52564"/>
    <w:rsid w:val="00A52814"/>
    <w:rsid w:val="00A5498B"/>
    <w:rsid w:val="00A551C1"/>
    <w:rsid w:val="00A56522"/>
    <w:rsid w:val="00A56DCB"/>
    <w:rsid w:val="00A612B6"/>
    <w:rsid w:val="00A6554A"/>
    <w:rsid w:val="00A71D7F"/>
    <w:rsid w:val="00A72B9A"/>
    <w:rsid w:val="00A73618"/>
    <w:rsid w:val="00A766DC"/>
    <w:rsid w:val="00A82456"/>
    <w:rsid w:val="00A864D3"/>
    <w:rsid w:val="00A879C7"/>
    <w:rsid w:val="00A87C11"/>
    <w:rsid w:val="00A92330"/>
    <w:rsid w:val="00A924BF"/>
    <w:rsid w:val="00A92FD0"/>
    <w:rsid w:val="00A96F34"/>
    <w:rsid w:val="00AA1529"/>
    <w:rsid w:val="00AA32EB"/>
    <w:rsid w:val="00AB01FA"/>
    <w:rsid w:val="00AB05AB"/>
    <w:rsid w:val="00AB108E"/>
    <w:rsid w:val="00AC05CD"/>
    <w:rsid w:val="00AC0A83"/>
    <w:rsid w:val="00AC1240"/>
    <w:rsid w:val="00AC4506"/>
    <w:rsid w:val="00AC7053"/>
    <w:rsid w:val="00AD2EC7"/>
    <w:rsid w:val="00AD38AF"/>
    <w:rsid w:val="00AD3CB8"/>
    <w:rsid w:val="00AD49DB"/>
    <w:rsid w:val="00AD5018"/>
    <w:rsid w:val="00AD71C9"/>
    <w:rsid w:val="00AE1767"/>
    <w:rsid w:val="00AE3735"/>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460A4"/>
    <w:rsid w:val="00B50E01"/>
    <w:rsid w:val="00B544E5"/>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570"/>
    <w:rsid w:val="00B84601"/>
    <w:rsid w:val="00B91CD6"/>
    <w:rsid w:val="00B9204E"/>
    <w:rsid w:val="00B92B74"/>
    <w:rsid w:val="00B94450"/>
    <w:rsid w:val="00B97E94"/>
    <w:rsid w:val="00BA0417"/>
    <w:rsid w:val="00BA3E71"/>
    <w:rsid w:val="00BA5109"/>
    <w:rsid w:val="00BA5304"/>
    <w:rsid w:val="00BA6317"/>
    <w:rsid w:val="00BA78FB"/>
    <w:rsid w:val="00BA7A5E"/>
    <w:rsid w:val="00BB1FE3"/>
    <w:rsid w:val="00BB54B6"/>
    <w:rsid w:val="00BB6518"/>
    <w:rsid w:val="00BC1A6F"/>
    <w:rsid w:val="00BC349D"/>
    <w:rsid w:val="00BC3A7A"/>
    <w:rsid w:val="00BC5789"/>
    <w:rsid w:val="00BC6F90"/>
    <w:rsid w:val="00BD3710"/>
    <w:rsid w:val="00BD7513"/>
    <w:rsid w:val="00BE678B"/>
    <w:rsid w:val="00BF429B"/>
    <w:rsid w:val="00BF44A3"/>
    <w:rsid w:val="00BF4C4A"/>
    <w:rsid w:val="00C00484"/>
    <w:rsid w:val="00C00577"/>
    <w:rsid w:val="00C0162E"/>
    <w:rsid w:val="00C020C6"/>
    <w:rsid w:val="00C06A8D"/>
    <w:rsid w:val="00C07D34"/>
    <w:rsid w:val="00C10609"/>
    <w:rsid w:val="00C10688"/>
    <w:rsid w:val="00C11752"/>
    <w:rsid w:val="00C1407D"/>
    <w:rsid w:val="00C157EE"/>
    <w:rsid w:val="00C16083"/>
    <w:rsid w:val="00C1636F"/>
    <w:rsid w:val="00C2069B"/>
    <w:rsid w:val="00C21455"/>
    <w:rsid w:val="00C2658F"/>
    <w:rsid w:val="00C268AC"/>
    <w:rsid w:val="00C30309"/>
    <w:rsid w:val="00C314D3"/>
    <w:rsid w:val="00C33193"/>
    <w:rsid w:val="00C33875"/>
    <w:rsid w:val="00C37C83"/>
    <w:rsid w:val="00C424DC"/>
    <w:rsid w:val="00C428EE"/>
    <w:rsid w:val="00C4432C"/>
    <w:rsid w:val="00C455C0"/>
    <w:rsid w:val="00C47636"/>
    <w:rsid w:val="00C476E6"/>
    <w:rsid w:val="00C51A5A"/>
    <w:rsid w:val="00C54963"/>
    <w:rsid w:val="00C56A2F"/>
    <w:rsid w:val="00C56A3E"/>
    <w:rsid w:val="00C61988"/>
    <w:rsid w:val="00C62125"/>
    <w:rsid w:val="00C62F6C"/>
    <w:rsid w:val="00C6406D"/>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1E1F"/>
    <w:rsid w:val="00C8249D"/>
    <w:rsid w:val="00C827A5"/>
    <w:rsid w:val="00C8441C"/>
    <w:rsid w:val="00C84F4D"/>
    <w:rsid w:val="00C853AD"/>
    <w:rsid w:val="00C8591D"/>
    <w:rsid w:val="00C85E9A"/>
    <w:rsid w:val="00C86D5A"/>
    <w:rsid w:val="00C86F20"/>
    <w:rsid w:val="00C9021E"/>
    <w:rsid w:val="00C918B4"/>
    <w:rsid w:val="00C92640"/>
    <w:rsid w:val="00C93549"/>
    <w:rsid w:val="00CA3A63"/>
    <w:rsid w:val="00CA5E86"/>
    <w:rsid w:val="00CA60CA"/>
    <w:rsid w:val="00CA7F52"/>
    <w:rsid w:val="00CB1356"/>
    <w:rsid w:val="00CB381E"/>
    <w:rsid w:val="00CB4549"/>
    <w:rsid w:val="00CB7B10"/>
    <w:rsid w:val="00CC0B5A"/>
    <w:rsid w:val="00CC2725"/>
    <w:rsid w:val="00CC332D"/>
    <w:rsid w:val="00CC378F"/>
    <w:rsid w:val="00CC39A6"/>
    <w:rsid w:val="00CC6FE6"/>
    <w:rsid w:val="00CD40C4"/>
    <w:rsid w:val="00CD4405"/>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ACC"/>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0B88"/>
    <w:rsid w:val="00D52428"/>
    <w:rsid w:val="00D52649"/>
    <w:rsid w:val="00D5348C"/>
    <w:rsid w:val="00D53A0B"/>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721"/>
    <w:rsid w:val="00D71816"/>
    <w:rsid w:val="00D71B3E"/>
    <w:rsid w:val="00D72DD9"/>
    <w:rsid w:val="00D73714"/>
    <w:rsid w:val="00D73E3E"/>
    <w:rsid w:val="00D73FF5"/>
    <w:rsid w:val="00D8046A"/>
    <w:rsid w:val="00D80D3D"/>
    <w:rsid w:val="00D81DCD"/>
    <w:rsid w:val="00D8356E"/>
    <w:rsid w:val="00D85082"/>
    <w:rsid w:val="00D91724"/>
    <w:rsid w:val="00D92E2D"/>
    <w:rsid w:val="00D94318"/>
    <w:rsid w:val="00D965D2"/>
    <w:rsid w:val="00DA006D"/>
    <w:rsid w:val="00DA239C"/>
    <w:rsid w:val="00DA248F"/>
    <w:rsid w:val="00DA2BD8"/>
    <w:rsid w:val="00DA2D42"/>
    <w:rsid w:val="00DA2F5D"/>
    <w:rsid w:val="00DA337D"/>
    <w:rsid w:val="00DA3D4A"/>
    <w:rsid w:val="00DA4B54"/>
    <w:rsid w:val="00DA5DB4"/>
    <w:rsid w:val="00DB01D4"/>
    <w:rsid w:val="00DB067A"/>
    <w:rsid w:val="00DB06C9"/>
    <w:rsid w:val="00DB16E1"/>
    <w:rsid w:val="00DB6925"/>
    <w:rsid w:val="00DC3310"/>
    <w:rsid w:val="00DC3650"/>
    <w:rsid w:val="00DC3D82"/>
    <w:rsid w:val="00DC4D2F"/>
    <w:rsid w:val="00DC4F8B"/>
    <w:rsid w:val="00DC6AB0"/>
    <w:rsid w:val="00DD13BA"/>
    <w:rsid w:val="00DD367B"/>
    <w:rsid w:val="00DD715B"/>
    <w:rsid w:val="00DD748E"/>
    <w:rsid w:val="00DE16F0"/>
    <w:rsid w:val="00DE27FC"/>
    <w:rsid w:val="00DE3052"/>
    <w:rsid w:val="00DE39C6"/>
    <w:rsid w:val="00DE44C0"/>
    <w:rsid w:val="00DE5845"/>
    <w:rsid w:val="00DE5C20"/>
    <w:rsid w:val="00DE69B3"/>
    <w:rsid w:val="00DF02A3"/>
    <w:rsid w:val="00DF3945"/>
    <w:rsid w:val="00E031B7"/>
    <w:rsid w:val="00E03C0A"/>
    <w:rsid w:val="00E04B34"/>
    <w:rsid w:val="00E064E3"/>
    <w:rsid w:val="00E10018"/>
    <w:rsid w:val="00E137BB"/>
    <w:rsid w:val="00E13B8F"/>
    <w:rsid w:val="00E1430F"/>
    <w:rsid w:val="00E14D17"/>
    <w:rsid w:val="00E222EE"/>
    <w:rsid w:val="00E22D1D"/>
    <w:rsid w:val="00E23408"/>
    <w:rsid w:val="00E237EE"/>
    <w:rsid w:val="00E31071"/>
    <w:rsid w:val="00E316EE"/>
    <w:rsid w:val="00E32700"/>
    <w:rsid w:val="00E34CD2"/>
    <w:rsid w:val="00E36239"/>
    <w:rsid w:val="00E36AD0"/>
    <w:rsid w:val="00E36E7C"/>
    <w:rsid w:val="00E45A96"/>
    <w:rsid w:val="00E462E1"/>
    <w:rsid w:val="00E512FA"/>
    <w:rsid w:val="00E51C26"/>
    <w:rsid w:val="00E51DDF"/>
    <w:rsid w:val="00E51EF6"/>
    <w:rsid w:val="00E55AAE"/>
    <w:rsid w:val="00E55C4A"/>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074E"/>
    <w:rsid w:val="00E91088"/>
    <w:rsid w:val="00E934F3"/>
    <w:rsid w:val="00E93CEB"/>
    <w:rsid w:val="00E95591"/>
    <w:rsid w:val="00E96BDB"/>
    <w:rsid w:val="00EA20AD"/>
    <w:rsid w:val="00EA258A"/>
    <w:rsid w:val="00EA2E74"/>
    <w:rsid w:val="00EA3D0C"/>
    <w:rsid w:val="00EA6026"/>
    <w:rsid w:val="00EA6065"/>
    <w:rsid w:val="00EA6267"/>
    <w:rsid w:val="00EA7D86"/>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4455"/>
    <w:rsid w:val="00EE675D"/>
    <w:rsid w:val="00EE78E9"/>
    <w:rsid w:val="00EF0D8D"/>
    <w:rsid w:val="00EF0E3D"/>
    <w:rsid w:val="00EF22CC"/>
    <w:rsid w:val="00EF640D"/>
    <w:rsid w:val="00EF6965"/>
    <w:rsid w:val="00EF75DC"/>
    <w:rsid w:val="00F020F8"/>
    <w:rsid w:val="00F07EFC"/>
    <w:rsid w:val="00F1115E"/>
    <w:rsid w:val="00F120B0"/>
    <w:rsid w:val="00F12B31"/>
    <w:rsid w:val="00F1394B"/>
    <w:rsid w:val="00F14917"/>
    <w:rsid w:val="00F1582C"/>
    <w:rsid w:val="00F16D0D"/>
    <w:rsid w:val="00F1757D"/>
    <w:rsid w:val="00F2276A"/>
    <w:rsid w:val="00F2424D"/>
    <w:rsid w:val="00F254C1"/>
    <w:rsid w:val="00F271A2"/>
    <w:rsid w:val="00F30246"/>
    <w:rsid w:val="00F309F2"/>
    <w:rsid w:val="00F33342"/>
    <w:rsid w:val="00F36368"/>
    <w:rsid w:val="00F36885"/>
    <w:rsid w:val="00F36A84"/>
    <w:rsid w:val="00F40CEF"/>
    <w:rsid w:val="00F41159"/>
    <w:rsid w:val="00F418E1"/>
    <w:rsid w:val="00F41E81"/>
    <w:rsid w:val="00F42D55"/>
    <w:rsid w:val="00F44310"/>
    <w:rsid w:val="00F445C4"/>
    <w:rsid w:val="00F45C74"/>
    <w:rsid w:val="00F45E3B"/>
    <w:rsid w:val="00F477FC"/>
    <w:rsid w:val="00F47843"/>
    <w:rsid w:val="00F51A20"/>
    <w:rsid w:val="00F51DDE"/>
    <w:rsid w:val="00F542CF"/>
    <w:rsid w:val="00F5492A"/>
    <w:rsid w:val="00F55B3B"/>
    <w:rsid w:val="00F572D2"/>
    <w:rsid w:val="00F57EDF"/>
    <w:rsid w:val="00F605C1"/>
    <w:rsid w:val="00F61013"/>
    <w:rsid w:val="00F62C2D"/>
    <w:rsid w:val="00F62D13"/>
    <w:rsid w:val="00F6786A"/>
    <w:rsid w:val="00F72889"/>
    <w:rsid w:val="00F73E2C"/>
    <w:rsid w:val="00F75EF5"/>
    <w:rsid w:val="00F76346"/>
    <w:rsid w:val="00F769E0"/>
    <w:rsid w:val="00F82752"/>
    <w:rsid w:val="00F82BE0"/>
    <w:rsid w:val="00F8432E"/>
    <w:rsid w:val="00F84DE2"/>
    <w:rsid w:val="00F86F7B"/>
    <w:rsid w:val="00F91573"/>
    <w:rsid w:val="00F91BFC"/>
    <w:rsid w:val="00FA3338"/>
    <w:rsid w:val="00FA500A"/>
    <w:rsid w:val="00FA5CFB"/>
    <w:rsid w:val="00FA67D1"/>
    <w:rsid w:val="00FA69B8"/>
    <w:rsid w:val="00FA6A9B"/>
    <w:rsid w:val="00FB1249"/>
    <w:rsid w:val="00FB370F"/>
    <w:rsid w:val="00FB6D8C"/>
    <w:rsid w:val="00FC5134"/>
    <w:rsid w:val="00FC6B48"/>
    <w:rsid w:val="00FD0688"/>
    <w:rsid w:val="00FD3E8D"/>
    <w:rsid w:val="00FD70C0"/>
    <w:rsid w:val="00FE122D"/>
    <w:rsid w:val="00FE18D1"/>
    <w:rsid w:val="00FE24B0"/>
    <w:rsid w:val="00FE3AD6"/>
    <w:rsid w:val="00FE3AF0"/>
    <w:rsid w:val="00FE4F42"/>
    <w:rsid w:val="00FE5AD9"/>
    <w:rsid w:val="00FE6637"/>
    <w:rsid w:val="00FE7F89"/>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 w:type="paragraph" w:styleId="Revision">
    <w:name w:val="Revision"/>
    <w:hidden/>
    <w:uiPriority w:val="99"/>
    <w:semiHidden/>
    <w:rsid w:val="004638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 w:type="paragraph" w:styleId="Revision">
    <w:name w:val="Revision"/>
    <w:hidden/>
    <w:uiPriority w:val="99"/>
    <w:semiHidden/>
    <w:rsid w:val="00463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comments" Target="comment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A4E58-ADBD-9742-9A01-1E3160AF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5475</Words>
  <Characters>31210</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Leon Bergen</cp:lastModifiedBy>
  <cp:revision>12</cp:revision>
  <cp:lastPrinted>2013-12-10T23:53:00Z</cp:lastPrinted>
  <dcterms:created xsi:type="dcterms:W3CDTF">2013-12-11T05:27:00Z</dcterms:created>
  <dcterms:modified xsi:type="dcterms:W3CDTF">2013-12-11T08:06:00Z</dcterms:modified>
</cp:coreProperties>
</file>