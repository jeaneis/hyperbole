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D9CF" w14:textId="665A926D" w:rsidR="00D73714" w:rsidRPr="00DE5774" w:rsidRDefault="008F7F17" w:rsidP="00D73714">
      <w:pPr>
        <w:jc w:val="center"/>
        <w:rPr>
          <w:b/>
          <w:sz w:val="32"/>
          <w:szCs w:val="32"/>
        </w:rPr>
      </w:pPr>
      <w:r>
        <w:rPr>
          <w:b/>
          <w:i/>
          <w:sz w:val="32"/>
          <w:szCs w:val="32"/>
        </w:rPr>
        <w:softHyphen/>
      </w:r>
      <w:r w:rsidR="00D73714" w:rsidRPr="00155695">
        <w:rPr>
          <w:b/>
          <w:i/>
          <w:sz w:val="32"/>
          <w:szCs w:val="32"/>
        </w:rPr>
        <w:t>Scien</w:t>
      </w:r>
      <w:bookmarkStart w:id="0" w:name="_GoBack"/>
      <w:bookmarkEnd w:id="0"/>
      <w:r w:rsidR="00D73714" w:rsidRPr="00155695">
        <w:rPr>
          <w:b/>
          <w:i/>
          <w:sz w:val="32"/>
          <w:szCs w:val="32"/>
        </w:rPr>
        <w:t>ce</w:t>
      </w:r>
      <w:r w:rsidR="00D73714" w:rsidRPr="00DE5774">
        <w:rPr>
          <w:b/>
          <w:sz w:val="32"/>
          <w:szCs w:val="32"/>
        </w:rPr>
        <w:t xml:space="preserve"> Manuscript Template</w:t>
      </w:r>
    </w:p>
    <w:p w14:paraId="34B682A9" w14:textId="77777777" w:rsidR="00D73714" w:rsidRDefault="00D73714" w:rsidP="00D73714"/>
    <w:p w14:paraId="58BF6A88" w14:textId="77777777"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4266C048" w14:textId="77777777" w:rsidR="00D73714" w:rsidRDefault="00D73714" w:rsidP="00D73714"/>
    <w:p w14:paraId="7AEB5648" w14:textId="77777777"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3159F6FA" w14:textId="77777777" w:rsidR="00D73714" w:rsidRDefault="00D73714" w:rsidP="00D73714"/>
    <w:p w14:paraId="6364A12C" w14:textId="77777777" w:rsidR="00D73714" w:rsidRDefault="00D73714" w:rsidP="00D73714">
      <w:r>
        <w:t xml:space="preserve">You can submit your paper at </w:t>
      </w:r>
      <w:hyperlink r:id="rId9" w:history="1">
        <w:r w:rsidRPr="009757AD">
          <w:rPr>
            <w:rStyle w:val="Hyperlink"/>
          </w:rPr>
          <w:t>www.submit2science.org</w:t>
        </w:r>
      </w:hyperlink>
    </w:p>
    <w:p w14:paraId="2687F259" w14:textId="77777777" w:rsidR="00D73714" w:rsidRPr="0064261D" w:rsidRDefault="00D73714" w:rsidP="00D73714">
      <w:r>
        <w:t xml:space="preserve">Additional instructions are available at </w:t>
      </w:r>
      <w:hyperlink r:id="rId10" w:history="1">
        <w:r w:rsidRPr="009757AD">
          <w:rPr>
            <w:rStyle w:val="Hyperlink"/>
          </w:rPr>
          <w:t>http://www.sciencemag.org/site/feature/contribinfo/index.xhtml</w:t>
        </w:r>
      </w:hyperlink>
      <w:r>
        <w:t xml:space="preserve"> </w:t>
      </w:r>
    </w:p>
    <w:p w14:paraId="4869003F" w14:textId="77777777" w:rsidR="00D73714" w:rsidRDefault="00D73714" w:rsidP="00D73714"/>
    <w:p w14:paraId="7F3B4866" w14:textId="77777777" w:rsidR="00D73714" w:rsidRDefault="00D73714" w:rsidP="00D73714">
      <w:r>
        <w:t xml:space="preserve">If you are using </w:t>
      </w:r>
      <w:proofErr w:type="spellStart"/>
      <w:proofErr w:type="gramStart"/>
      <w:r>
        <w:t>LaTeX</w:t>
      </w:r>
      <w:proofErr w:type="spellEnd"/>
      <w:r>
        <w:t xml:space="preserve"> ,</w:t>
      </w:r>
      <w:proofErr w:type="gramEnd"/>
      <w:r>
        <w:t xml:space="preserve">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0557741" w14:textId="77777777" w:rsidR="00D73714" w:rsidRDefault="00D73714" w:rsidP="00D73714"/>
    <w:p w14:paraId="09CCB862" w14:textId="77777777"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0DCA2AD2" w14:textId="77777777" w:rsidR="00D73714" w:rsidRDefault="00D73714" w:rsidP="00D73714"/>
    <w:p w14:paraId="1FD97C01" w14:textId="77777777" w:rsidR="00D73714" w:rsidRPr="0064261D" w:rsidRDefault="00D73714" w:rsidP="00D73714">
      <w:pPr>
        <w:rPr>
          <w:b/>
        </w:rPr>
      </w:pPr>
      <w:r w:rsidRPr="0064261D">
        <w:rPr>
          <w:b/>
        </w:rPr>
        <w:t>Title:</w:t>
      </w:r>
    </w:p>
    <w:p w14:paraId="7576F14D" w14:textId="77777777" w:rsidR="00D73714" w:rsidRPr="00AA3F83" w:rsidRDefault="00D73714" w:rsidP="00D73714">
      <w:r w:rsidRPr="00550A13">
        <w:rPr>
          <w:b/>
        </w:rPr>
        <w:t>Authors:</w:t>
      </w:r>
    </w:p>
    <w:p w14:paraId="6F1406FD" w14:textId="77777777" w:rsidR="00D73714" w:rsidRPr="00AA3F83" w:rsidRDefault="00D73714" w:rsidP="00D73714">
      <w:r w:rsidRPr="00550A13">
        <w:rPr>
          <w:b/>
        </w:rPr>
        <w:t>Affiliations:</w:t>
      </w:r>
    </w:p>
    <w:p w14:paraId="6E5D0707" w14:textId="77777777" w:rsidR="00D73714" w:rsidRPr="00AA3F83" w:rsidRDefault="00D73714" w:rsidP="00D73714">
      <w:pPr>
        <w:tabs>
          <w:tab w:val="left" w:pos="5890"/>
        </w:tabs>
      </w:pPr>
      <w:r w:rsidRPr="00550A13">
        <w:rPr>
          <w:b/>
        </w:rPr>
        <w:t>One Sentence Summary:</w:t>
      </w:r>
      <w:r>
        <w:rPr>
          <w:b/>
        </w:rPr>
        <w:tab/>
      </w:r>
    </w:p>
    <w:p w14:paraId="01E37FC6" w14:textId="77777777" w:rsidR="00D73714" w:rsidRPr="00AA3F83" w:rsidRDefault="00D73714" w:rsidP="00D73714">
      <w:r w:rsidRPr="00550A13">
        <w:rPr>
          <w:b/>
        </w:rPr>
        <w:t>Abstract:</w:t>
      </w:r>
    </w:p>
    <w:p w14:paraId="0FA97585" w14:textId="77777777" w:rsidR="00D73714" w:rsidRPr="00AA3F83" w:rsidRDefault="00D73714" w:rsidP="00D73714">
      <w:r w:rsidRPr="00550A13">
        <w:rPr>
          <w:b/>
        </w:rPr>
        <w:t>Main Text:</w:t>
      </w:r>
    </w:p>
    <w:p w14:paraId="730E37B2" w14:textId="77777777" w:rsidR="00D73714" w:rsidRPr="00550A13" w:rsidRDefault="00D73714" w:rsidP="00D73714">
      <w:pPr>
        <w:rPr>
          <w:b/>
        </w:rPr>
      </w:pPr>
      <w:r w:rsidRPr="00550A13">
        <w:rPr>
          <w:b/>
        </w:rPr>
        <w:t>References and Notes</w:t>
      </w:r>
      <w:r w:rsidRPr="00550A13">
        <w:t xml:space="preserve"> (followed by a numbered list)</w:t>
      </w:r>
    </w:p>
    <w:p w14:paraId="037BAA58" w14:textId="77777777" w:rsidR="00D73714" w:rsidRPr="00AA3F83" w:rsidRDefault="00D73714" w:rsidP="00D73714">
      <w:r w:rsidRPr="00550A13">
        <w:rPr>
          <w:b/>
        </w:rPr>
        <w:t>Acknowledgements:</w:t>
      </w:r>
    </w:p>
    <w:p w14:paraId="3A429D0E" w14:textId="77777777" w:rsidR="00D73714" w:rsidRPr="00550A13" w:rsidRDefault="00D73714" w:rsidP="00D73714">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88FE692" w14:textId="77777777"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14:paraId="338D49A1" w14:textId="77777777"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E4E701E" w14:textId="77777777" w:rsidR="00D73714" w:rsidRDefault="00D73714" w:rsidP="00D73714"/>
    <w:p w14:paraId="32300571" w14:textId="77777777" w:rsidR="00D73714" w:rsidRDefault="00D73714" w:rsidP="00D73714">
      <w:r>
        <w:t>Several of these headings are optional, for example, not all papers will include a one-sentence summary, figures or tables, or supplementary material.</w:t>
      </w:r>
    </w:p>
    <w:p w14:paraId="774D9205" w14:textId="77777777" w:rsidR="00D73714" w:rsidRDefault="00D73714" w:rsidP="00D73714"/>
    <w:p w14:paraId="75E7BF14" w14:textId="77777777" w:rsidR="00D73714" w:rsidRDefault="00D73714" w:rsidP="00D73714">
      <w:r>
        <w:t xml:space="preserve">Please use </w:t>
      </w:r>
      <w:proofErr w:type="gramStart"/>
      <w:r>
        <w:t>the .</w:t>
      </w:r>
      <w:proofErr w:type="spellStart"/>
      <w:r>
        <w:t>docx</w:t>
      </w:r>
      <w:proofErr w:type="spellEnd"/>
      <w:proofErr w:type="gramEnd"/>
      <w:r>
        <w:t xml:space="preserve"> format if possible (all version after Word 2007).</w:t>
      </w:r>
    </w:p>
    <w:p w14:paraId="569A4672" w14:textId="77777777" w:rsidR="00D73714" w:rsidRDefault="00D73714" w:rsidP="00D73714"/>
    <w:p w14:paraId="778D57B5" w14:textId="77777777" w:rsidR="00D73714" w:rsidRDefault="00D73714" w:rsidP="00D73714">
      <w:r>
        <w:t>More specific formatting instructions are provided in the actual template, which follows.</w:t>
      </w:r>
    </w:p>
    <w:p w14:paraId="046AA1DC" w14:textId="77777777" w:rsidR="00D73714" w:rsidRDefault="00D73714" w:rsidP="00D73714"/>
    <w:p w14:paraId="09D02601" w14:textId="77777777" w:rsidR="00D73714" w:rsidRDefault="00D73714">
      <w:r>
        <w:br w:type="page"/>
      </w:r>
    </w:p>
    <w:p w14:paraId="11645676" w14:textId="7474D54B" w:rsidR="00D73714" w:rsidRDefault="00E222EE" w:rsidP="000A16C7">
      <w:pPr>
        <w:pStyle w:val="Head"/>
      </w:pPr>
      <w:r>
        <w:lastRenderedPageBreak/>
        <w:t xml:space="preserve">A Computational Model of </w:t>
      </w:r>
      <w:r w:rsidR="00236B5F">
        <w:t>Nonliteral</w:t>
      </w:r>
      <w:r>
        <w:t xml:space="preserve"> Language Understanding</w:t>
      </w:r>
      <w:r w:rsidR="00223312">
        <w:t xml:space="preserve"> in Number Words</w:t>
      </w:r>
    </w:p>
    <w:p w14:paraId="5155AF1A" w14:textId="4F1436B9" w:rsidR="00ED3635" w:rsidRPr="00ED3635" w:rsidRDefault="00D73714" w:rsidP="00D73714">
      <w:pPr>
        <w:pStyle w:val="Authors"/>
        <w:rPr>
          <w:vertAlign w:val="superscript"/>
        </w:rPr>
      </w:pPr>
      <w:r w:rsidRPr="00987EE5">
        <w:rPr>
          <w:b/>
        </w:rPr>
        <w:t>Authors:</w:t>
      </w:r>
      <w:r>
        <w:t xml:space="preserve">  </w:t>
      </w:r>
      <w:r w:rsidR="00E222EE">
        <w:t>Justine T. Kao</w:t>
      </w:r>
      <w:r w:rsidR="00ED3635">
        <w:rPr>
          <w:vertAlign w:val="superscript"/>
        </w:rPr>
        <w:t>1</w:t>
      </w:r>
      <w:r w:rsidR="00ED3635">
        <w:t>*</w:t>
      </w:r>
      <w:r w:rsidR="00E222EE">
        <w:t>, Jean Wu</w:t>
      </w:r>
      <w:r w:rsidR="00ED3635">
        <w:rPr>
          <w:vertAlign w:val="superscript"/>
        </w:rPr>
        <w:t>1</w:t>
      </w:r>
      <w:r w:rsidR="00E222EE">
        <w:t>, Leon Bergen</w:t>
      </w:r>
      <w:r w:rsidR="00ED3635">
        <w:rPr>
          <w:vertAlign w:val="superscript"/>
        </w:rPr>
        <w:t>2</w:t>
      </w:r>
      <w:r w:rsidR="00E222EE">
        <w:t xml:space="preserve">, Noah D. </w:t>
      </w:r>
      <w:r w:rsidR="005E1B1B">
        <w:t>Goodman</w:t>
      </w:r>
      <w:r w:rsidR="00ED3635">
        <w:rPr>
          <w:vertAlign w:val="superscript"/>
        </w:rPr>
        <w:t>1</w:t>
      </w:r>
    </w:p>
    <w:p w14:paraId="5F2B6829" w14:textId="77777777" w:rsidR="00D73714" w:rsidRPr="008E391A" w:rsidRDefault="00D73714" w:rsidP="00D73714">
      <w:pPr>
        <w:pStyle w:val="Paragraph"/>
        <w:ind w:firstLine="0"/>
        <w:rPr>
          <w:b/>
        </w:rPr>
      </w:pPr>
      <w:r w:rsidRPr="008E391A">
        <w:rPr>
          <w:b/>
        </w:rPr>
        <w:t>Affiliations:</w:t>
      </w:r>
    </w:p>
    <w:p w14:paraId="1F47E66E" w14:textId="77777777" w:rsidR="00D73714" w:rsidRDefault="00D73714" w:rsidP="00D73714">
      <w:pPr>
        <w:pStyle w:val="Paragraph"/>
        <w:ind w:firstLine="0"/>
      </w:pPr>
      <w:r w:rsidRPr="00B43FDE">
        <w:rPr>
          <w:vertAlign w:val="superscript"/>
        </w:rPr>
        <w:t>1</w:t>
      </w:r>
      <w:r w:rsidR="00ED3635">
        <w:t>Stanford University</w:t>
      </w:r>
      <w:r>
        <w:t>.</w:t>
      </w:r>
    </w:p>
    <w:p w14:paraId="245FD544" w14:textId="3ED3AB98" w:rsidR="00D73714" w:rsidRDefault="00D73714" w:rsidP="00D73714">
      <w:pPr>
        <w:pStyle w:val="Paragraph"/>
        <w:ind w:firstLine="0"/>
      </w:pPr>
      <w:proofErr w:type="gramStart"/>
      <w:r w:rsidRPr="00B43FDE">
        <w:rPr>
          <w:vertAlign w:val="superscript"/>
        </w:rPr>
        <w:t>2</w:t>
      </w:r>
      <w:r w:rsidR="00ED3635">
        <w:t>M</w:t>
      </w:r>
      <w:ins w:id="1" w:author="Leon Bergen" w:date="2013-12-07T03:00:00Z">
        <w:r w:rsidR="005346A4">
          <w:t>assachusetts</w:t>
        </w:r>
      </w:ins>
      <w:del w:id="2" w:author="Leon Bergen" w:date="2013-12-07T03:00:00Z">
        <w:r w:rsidR="00ED3635" w:rsidDel="005346A4">
          <w:delText>assechusets</w:delText>
        </w:r>
      </w:del>
      <w:r w:rsidR="00ED3635">
        <w:t xml:space="preserve"> Institute of Technology</w:t>
      </w:r>
      <w:r>
        <w:t>.</w:t>
      </w:r>
      <w:proofErr w:type="gramEnd"/>
    </w:p>
    <w:p w14:paraId="0B855A3D" w14:textId="77777777" w:rsidR="00D73714" w:rsidRDefault="00D73714" w:rsidP="00D73714">
      <w:pPr>
        <w:pStyle w:val="Paragraph"/>
        <w:ind w:firstLine="0"/>
      </w:pPr>
      <w:r>
        <w:t xml:space="preserve">*Correspondence to:  </w:t>
      </w:r>
      <w:r w:rsidR="00ED3635">
        <w:t>justinek@stanford.edu</w:t>
      </w:r>
    </w:p>
    <w:p w14:paraId="15E3830C" w14:textId="77777777" w:rsidR="00D73714" w:rsidRDefault="00D73714" w:rsidP="00D73714">
      <w:pPr>
        <w:pStyle w:val="Paragraph"/>
        <w:ind w:firstLine="0"/>
      </w:pPr>
      <w:r>
        <w:t>†Additional author notes should be indicated with symbols (for example, for current addresses).</w:t>
      </w:r>
    </w:p>
    <w:p w14:paraId="54270F44" w14:textId="4C591171" w:rsidR="00D73714" w:rsidRDefault="00D73714" w:rsidP="00D73714">
      <w:pPr>
        <w:pStyle w:val="AbstractSummary"/>
      </w:pPr>
      <w:r w:rsidRPr="00987EE5">
        <w:rPr>
          <w:b/>
        </w:rPr>
        <w:t>Abstract</w:t>
      </w:r>
      <w:r>
        <w:t xml:space="preserve">: </w:t>
      </w:r>
      <w:r w:rsidR="00E66ED3">
        <w:t xml:space="preserve">One of the </w:t>
      </w:r>
      <w:r w:rsidR="00485B5D">
        <w:t xml:space="preserve">most </w:t>
      </w:r>
      <w:r w:rsidR="00E66ED3">
        <w:t xml:space="preserve">puzzling </w:t>
      </w:r>
      <w:r w:rsidR="00485B5D">
        <w:t xml:space="preserve">and important </w:t>
      </w:r>
      <w:r w:rsidR="00E66ED3">
        <w:t xml:space="preserve">facts about communication is that </w:t>
      </w:r>
      <w:r w:rsidR="00485B5D">
        <w:t>peopl</w:t>
      </w:r>
      <w:r w:rsidR="00EC3113">
        <w:t xml:space="preserve">e do not always mean what they </w:t>
      </w:r>
      <w:r w:rsidR="00485B5D">
        <w:t>say</w:t>
      </w:r>
      <w:r w:rsidR="006A1EDF">
        <w:t>;</w:t>
      </w:r>
      <w:r w:rsidR="003A113C">
        <w:t xml:space="preserve"> </w:t>
      </w:r>
      <w:r w:rsidR="00B02306">
        <w:t>speakers</w:t>
      </w:r>
      <w:r w:rsidR="006A1EDF">
        <w:t xml:space="preserve"> often</w:t>
      </w:r>
      <w:r w:rsidR="00B02306">
        <w:t xml:space="preserve"> </w:t>
      </w:r>
      <w:r w:rsidR="003A113C">
        <w:t>use imprecise, exaggerated, or otherwise literally false descriptions to communicate</w:t>
      </w:r>
      <w:r w:rsidR="00DB16E1">
        <w:t xml:space="preserve"> </w:t>
      </w:r>
      <w:r w:rsidR="00B02306">
        <w:t>experiences and opinions</w:t>
      </w:r>
      <w:r w:rsidR="00DB16E1">
        <w:t>.</w:t>
      </w:r>
      <w:r w:rsidR="003A113C">
        <w:t xml:space="preserve"> </w:t>
      </w:r>
      <w:r w:rsidR="0074151D">
        <w:t>Here</w:t>
      </w:r>
      <w:r w:rsidR="003A113C">
        <w:t xml:space="preserve"> we focus on the </w:t>
      </w:r>
      <w:r w:rsidR="00236B5F">
        <w:t>nonliteral</w:t>
      </w:r>
      <w:r w:rsidR="003A113C">
        <w:t xml:space="preserve"> interpretation of number words, in particular </w:t>
      </w:r>
      <w:r w:rsidR="006E123D">
        <w:t xml:space="preserve">hyperbole (interpreting </w:t>
      </w:r>
      <w:r w:rsidR="00324F06">
        <w:t xml:space="preserve">unlikely numbers as </w:t>
      </w:r>
      <w:r w:rsidR="00477211">
        <w:t>exaggerated</w:t>
      </w:r>
      <w:r w:rsidR="006E123D">
        <w:t xml:space="preserve"> </w:t>
      </w:r>
      <w:r w:rsidR="00324F06">
        <w:t>and</w:t>
      </w:r>
      <w:r w:rsidR="006E123D">
        <w:t xml:space="preserve"> conveying affect) and </w:t>
      </w:r>
      <w:r w:rsidR="003A113C">
        <w:t>pragmatic halo (</w:t>
      </w:r>
      <w:r w:rsidR="006A1EDF">
        <w:t xml:space="preserve">interpreting </w:t>
      </w:r>
      <w:r w:rsidR="003A113C">
        <w:t>round numb</w:t>
      </w:r>
      <w:r w:rsidR="006E123D">
        <w:t>ers</w:t>
      </w:r>
      <w:r w:rsidR="006A1EDF">
        <w:t xml:space="preserve"> imprecisely</w:t>
      </w:r>
      <w:r w:rsidR="006E123D">
        <w:t>)</w:t>
      </w:r>
      <w:r w:rsidR="003A113C">
        <w:t xml:space="preserve">. </w:t>
      </w:r>
      <w:r w:rsidR="00C8249D">
        <w:t>We</w:t>
      </w:r>
      <w:r w:rsidR="003A113C">
        <w:t xml:space="preserve"> </w:t>
      </w:r>
      <w:del w:id="3" w:author="Leon Bergen" w:date="2013-12-08T03:14:00Z">
        <w:r w:rsidR="00672CA0" w:rsidDel="00607369">
          <w:delText xml:space="preserve">computationally </w:delText>
        </w:r>
      </w:del>
      <w:ins w:id="4" w:author="Leon Bergen" w:date="2013-12-08T03:14:00Z">
        <w:r w:rsidR="00607369">
          <w:t xml:space="preserve">provide a computational </w:t>
        </w:r>
      </w:ins>
      <w:r w:rsidR="003A113C">
        <w:t xml:space="preserve">model </w:t>
      </w:r>
      <w:ins w:id="5" w:author="Leon Bergen" w:date="2013-12-08T03:14:00Z">
        <w:r w:rsidR="00607369">
          <w:t xml:space="preserve">of </w:t>
        </w:r>
      </w:ins>
      <w:r w:rsidR="003A113C">
        <w:t>number interpretation as social inference regarding the communicative goal, meaning, and affective subtext of an utterance</w:t>
      </w:r>
      <w:r w:rsidR="00A42CB4">
        <w:t xml:space="preserve">. We show </w:t>
      </w:r>
      <w:r w:rsidR="00F33342">
        <w:t xml:space="preserve">that </w:t>
      </w:r>
      <w:r w:rsidR="00A42CB4">
        <w:t>our model</w:t>
      </w:r>
      <w:r w:rsidR="00C80195">
        <w:t xml:space="preserve"> </w:t>
      </w:r>
      <w:r w:rsidR="001F3411">
        <w:t>predicts humans’</w:t>
      </w:r>
      <w:r w:rsidR="003A113C">
        <w:t xml:space="preserve"> interpretation of number words</w:t>
      </w:r>
      <w:r w:rsidR="00682FD1">
        <w:t xml:space="preserve"> with high accuracy</w:t>
      </w:r>
      <w:r w:rsidR="00A42CB4">
        <w:t xml:space="preserve">. Our model </w:t>
      </w:r>
      <w:r w:rsidR="004C013B">
        <w:t>is the first computational model that quantitatively predicts a range of nonliteral effects in number interpretation</w:t>
      </w:r>
      <w:r w:rsidR="00214FDE">
        <w:t xml:space="preserve"> and introduces</w:t>
      </w:r>
      <w:r w:rsidR="00A42CB4">
        <w:t xml:space="preserve"> </w:t>
      </w:r>
      <w:r w:rsidR="00335C30">
        <w:t xml:space="preserve">rich social meaning to formal </w:t>
      </w:r>
      <w:r w:rsidR="00A42CB4">
        <w:t>models of language understanding</w:t>
      </w:r>
      <w:r w:rsidR="006E123D">
        <w:t xml:space="preserve">. </w:t>
      </w:r>
    </w:p>
    <w:p w14:paraId="7A43B1F0" w14:textId="77777777" w:rsidR="00995458" w:rsidRDefault="00D73714" w:rsidP="00D73714">
      <w:pPr>
        <w:pStyle w:val="Paragraph"/>
        <w:ind w:firstLine="0"/>
        <w:rPr>
          <w:b/>
        </w:rPr>
      </w:pPr>
      <w:r w:rsidRPr="00B13B3D">
        <w:rPr>
          <w:b/>
        </w:rPr>
        <w:t xml:space="preserve">Main Text: </w:t>
      </w:r>
    </w:p>
    <w:p w14:paraId="47268D62" w14:textId="7285B228" w:rsidR="008C352F" w:rsidRDefault="00802599" w:rsidP="00485B5D">
      <w:pPr>
        <w:pStyle w:val="Paragraph"/>
      </w:pPr>
      <w:r w:rsidRPr="00802599">
        <w:t>I</w:t>
      </w:r>
      <w:r w:rsidR="00995458" w:rsidRPr="00802599">
        <w:t>magine a conversation with a friend about a new restaurant where she recently dine</w:t>
      </w:r>
      <w:r>
        <w:t>d. Your friend says, “It took 30 minutes to get a table.”</w:t>
      </w:r>
      <w:r w:rsidR="00995458" w:rsidRPr="00802599">
        <w:t xml:space="preserve"> You are likely to interpret this to me</w:t>
      </w:r>
      <w:r>
        <w:t>an she waited approximately 30</w:t>
      </w:r>
      <w:r w:rsidR="00995458" w:rsidRPr="00802599">
        <w:t xml:space="preserve"> minutes. </w:t>
      </w:r>
      <w:r w:rsidR="00072E31">
        <w:t>Suppose</w:t>
      </w:r>
      <w:r>
        <w:t xml:space="preserve"> your friend says: “It took 32 minutes to get a table.”</w:t>
      </w:r>
      <w:r w:rsidR="00995458" w:rsidRPr="00802599">
        <w:t xml:space="preserve"> You are more likely to interpret </w:t>
      </w:r>
      <w:r w:rsidR="005904E5">
        <w:t>this</w:t>
      </w:r>
      <w:r>
        <w:t xml:space="preserve"> to mean </w:t>
      </w:r>
      <w:r w:rsidRPr="00057628">
        <w:rPr>
          <w:i/>
        </w:rPr>
        <w:t>exactly</w:t>
      </w:r>
      <w:r>
        <w:t xml:space="preserve"> 32</w:t>
      </w:r>
      <w:r w:rsidR="00057628">
        <w:t xml:space="preserve"> minutes</w:t>
      </w:r>
      <w:r w:rsidR="00072E31">
        <w:t>. Now, s</w:t>
      </w:r>
      <w:r>
        <w:t>uppose she says: “</w:t>
      </w:r>
      <w:r w:rsidR="00995458" w:rsidRPr="00802599">
        <w:t xml:space="preserve">It took </w:t>
      </w:r>
      <w:r>
        <w:t>a million hours to get a table.”</w:t>
      </w:r>
      <w:r w:rsidR="00844C65">
        <w:t xml:space="preserve"> You will probably interpret this</w:t>
      </w:r>
      <w:r w:rsidR="00995458" w:rsidRPr="00802599">
        <w:t xml:space="preserve"> to mean that the wait was shorter than a million hours, but importantly that she thinks it took much too long. </w:t>
      </w:r>
      <w:r w:rsidR="00257621">
        <w:t>One of the most puzzling and important facts about communication is that people do not always mean what they say. As a result</w:t>
      </w:r>
      <w:r w:rsidR="00CF2911">
        <w:t>, a crucial part of a listener’</w:t>
      </w:r>
      <w:r w:rsidR="00995458" w:rsidRPr="00802599">
        <w:t>s job is to understand an u</w:t>
      </w:r>
      <w:r w:rsidR="00E95591">
        <w:t>tterance even when its literal</w:t>
      </w:r>
      <w:r w:rsidR="00995458" w:rsidRPr="00802599">
        <w:t xml:space="preserve"> meaning is extremely unlikely. </w:t>
      </w:r>
      <w:r w:rsidR="005E3FEB">
        <w:t xml:space="preserve">The ubiquity of </w:t>
      </w:r>
      <w:r w:rsidR="00236B5F">
        <w:t>nonliteral</w:t>
      </w:r>
      <w:r w:rsidR="005E3FEB">
        <w:t xml:space="preserve"> language and the ease with which people </w:t>
      </w:r>
      <w:r w:rsidR="00311611">
        <w:t>are able to</w:t>
      </w:r>
      <w:r w:rsidR="005E3FEB">
        <w:t xml:space="preserve"> interpret it present a puzzle for language understanding research. </w:t>
      </w:r>
      <w:r w:rsidR="00311611">
        <w:t xml:space="preserve">Although there is a rich body of literature </w:t>
      </w:r>
      <w:r w:rsidR="00D8356E">
        <w:t>examining</w:t>
      </w:r>
      <w:r w:rsidR="00311611">
        <w:t xml:space="preserve"> </w:t>
      </w:r>
      <w:r w:rsidR="003A7047">
        <w:t xml:space="preserve">the </w:t>
      </w:r>
      <w:r w:rsidR="00220FCF">
        <w:t xml:space="preserve">psychological </w:t>
      </w:r>
      <w:r w:rsidR="00F57EDF">
        <w:t xml:space="preserve">effects of </w:t>
      </w:r>
      <w:r w:rsidR="0086533E">
        <w:t>using and processing nonliteral language</w:t>
      </w:r>
      <w:r w:rsidR="00F61013">
        <w:t xml:space="preserve"> (</w:t>
      </w:r>
      <w:r w:rsidR="00F61013">
        <w:rPr>
          <w:i/>
        </w:rPr>
        <w:t>1</w:t>
      </w:r>
      <w:r w:rsidR="000028D7">
        <w:rPr>
          <w:i/>
        </w:rPr>
        <w:t>-</w:t>
      </w:r>
      <w:r w:rsidR="00F61013">
        <w:rPr>
          <w:i/>
        </w:rPr>
        <w:t>4</w:t>
      </w:r>
      <w:r w:rsidR="006F677B">
        <w:t>)</w:t>
      </w:r>
      <w:r w:rsidR="00311611">
        <w:t>, there has been l</w:t>
      </w:r>
      <w:r w:rsidR="00CD61A7">
        <w:t xml:space="preserve">ittle </w:t>
      </w:r>
      <w:r w:rsidR="00311611">
        <w:t>work on</w:t>
      </w:r>
      <w:r w:rsidR="00995458" w:rsidRPr="00802599">
        <w:t xml:space="preserve"> build</w:t>
      </w:r>
      <w:r w:rsidR="00311611">
        <w:t>ing</w:t>
      </w:r>
      <w:r w:rsidR="00995458" w:rsidRPr="00802599">
        <w:t xml:space="preserve"> formal models that </w:t>
      </w:r>
      <w:r w:rsidR="003A7047">
        <w:t xml:space="preserve">predict the quantitative details of </w:t>
      </w:r>
      <w:r w:rsidR="008F6764">
        <w:t xml:space="preserve">these effects or </w:t>
      </w:r>
      <w:r w:rsidR="003A7047">
        <w:t xml:space="preserve">explain the computational basis of </w:t>
      </w:r>
      <w:r w:rsidR="008F6764">
        <w:t>nonliteral language understanding</w:t>
      </w:r>
      <w:r w:rsidR="00995458" w:rsidRPr="00802599">
        <w:t xml:space="preserve">. </w:t>
      </w:r>
    </w:p>
    <w:p w14:paraId="6BA8C5C9" w14:textId="4C12EA5D" w:rsidR="00BF4C4A" w:rsidRPr="00FE122D" w:rsidRDefault="00C6524D" w:rsidP="00DA2F5D">
      <w:pPr>
        <w:pStyle w:val="Paragraph"/>
      </w:pPr>
      <w:r>
        <w:t>Many l</w:t>
      </w:r>
      <w:r w:rsidR="00853836">
        <w:t xml:space="preserve">inguists and psychologists have </w:t>
      </w:r>
      <w:r w:rsidR="008F55FF">
        <w:t>traditionally</w:t>
      </w:r>
      <w:r w:rsidR="00853836">
        <w:t xml:space="preserve"> viewed communication as </w:t>
      </w:r>
      <w:r w:rsidR="008C352F">
        <w:t>a</w:t>
      </w:r>
      <w:r w:rsidR="00512EA4">
        <w:t xml:space="preserve">n interaction between rational and </w:t>
      </w:r>
      <w:r w:rsidR="008C352F">
        <w:t>cooperative agents (</w:t>
      </w:r>
      <w:r w:rsidR="00694D25">
        <w:rPr>
          <w:i/>
        </w:rPr>
        <w:t>5</w:t>
      </w:r>
      <w:r w:rsidR="008C352F" w:rsidRPr="00FE4F42">
        <w:rPr>
          <w:i/>
        </w:rPr>
        <w:t xml:space="preserve">, </w:t>
      </w:r>
      <w:r w:rsidR="00694D25">
        <w:rPr>
          <w:i/>
        </w:rPr>
        <w:t>6</w:t>
      </w:r>
      <w:r w:rsidR="00561DF0">
        <w:t>)</w:t>
      </w:r>
      <w:r w:rsidR="000C0E4B">
        <w:t xml:space="preserve">. A recent body of work </w:t>
      </w:r>
      <w:r w:rsidR="00ED7201">
        <w:t>formalizes</w:t>
      </w:r>
      <w:r w:rsidR="002151E4">
        <w:t xml:space="preserve"> these views </w:t>
      </w:r>
      <w:r w:rsidR="00BD3710">
        <w:t xml:space="preserve">by </w:t>
      </w:r>
      <w:r w:rsidR="002A1BC1">
        <w:t xml:space="preserve">modeling pragmatic language understanding </w:t>
      </w:r>
      <w:r w:rsidR="00995458" w:rsidRPr="00802599">
        <w:t xml:space="preserve">as </w:t>
      </w:r>
      <w:r w:rsidR="002438FB">
        <w:t xml:space="preserve">probabilistic </w:t>
      </w:r>
      <w:r w:rsidR="00F5492A">
        <w:t xml:space="preserve">inference over recursive </w:t>
      </w:r>
      <w:r w:rsidR="002A1BC1">
        <w:t xml:space="preserve">social </w:t>
      </w:r>
      <w:r w:rsidR="00F5492A">
        <w:t>model</w:t>
      </w:r>
      <w:r w:rsidR="002A1BC1">
        <w:t>s</w:t>
      </w:r>
      <w:r w:rsidR="00E74FCE">
        <w:t xml:space="preserve">. </w:t>
      </w:r>
      <w:r w:rsidR="00850C76">
        <w:t xml:space="preserve">These </w:t>
      </w:r>
      <w:r w:rsidR="00CB7B10">
        <w:t xml:space="preserve">Rational Speech Act </w:t>
      </w:r>
      <w:r w:rsidR="005F21CB">
        <w:t xml:space="preserve">models </w:t>
      </w:r>
      <w:r w:rsidR="00EC32E9">
        <w:t>are able to</w:t>
      </w:r>
      <w:r w:rsidR="00EC32E9" w:rsidRPr="00802599">
        <w:t xml:space="preserve"> </w:t>
      </w:r>
      <w:r w:rsidR="00EC32E9">
        <w:t xml:space="preserve">quantitatively </w:t>
      </w:r>
      <w:r w:rsidR="00EC32E9" w:rsidRPr="00802599">
        <w:t>explain</w:t>
      </w:r>
      <w:r w:rsidR="00EC32E9">
        <w:t xml:space="preserve"> a range of</w:t>
      </w:r>
      <w:r w:rsidR="00EC32E9" w:rsidRPr="00802599">
        <w:t xml:space="preserve"> phenomena in human pragmatic reasoning</w:t>
      </w:r>
      <w:r w:rsidR="00853836">
        <w:t xml:space="preserve"> (</w:t>
      </w:r>
      <w:r w:rsidR="00D64010">
        <w:rPr>
          <w:i/>
        </w:rPr>
        <w:t>7, 8, 9</w:t>
      </w:r>
      <w:r w:rsidR="00853836" w:rsidRPr="00FE4F42">
        <w:rPr>
          <w:i/>
        </w:rPr>
        <w:t xml:space="preserve">, </w:t>
      </w:r>
      <w:r w:rsidR="00D64010">
        <w:rPr>
          <w:i/>
        </w:rPr>
        <w:t>10</w:t>
      </w:r>
      <w:r w:rsidR="00853836">
        <w:t>)</w:t>
      </w:r>
      <w:r w:rsidR="00D35601">
        <w:t xml:space="preserve">. </w:t>
      </w:r>
      <w:r w:rsidR="009F391F">
        <w:t>At the core of</w:t>
      </w:r>
      <w:r w:rsidR="000526F7">
        <w:t xml:space="preserve"> </w:t>
      </w:r>
      <w:r w:rsidR="00E74FCE">
        <w:t>these</w:t>
      </w:r>
      <w:r w:rsidR="00E639EA">
        <w:t xml:space="preserve"> </w:t>
      </w:r>
      <w:r w:rsidR="000526F7">
        <w:t>models, listener and speaker recursively reason about each</w:t>
      </w:r>
      <w:r w:rsidR="009F391F">
        <w:t xml:space="preserve"> othe</w:t>
      </w:r>
      <w:r w:rsidR="00C54963">
        <w:t>r</w:t>
      </w:r>
      <w:r w:rsidR="00A251A0">
        <w:t xml:space="preserve"> to arrive at pragmatically enrich</w:t>
      </w:r>
      <w:r w:rsidR="00BB1FE3">
        <w:t>e</w:t>
      </w:r>
      <w:r w:rsidR="00A251A0">
        <w:t>d meanings</w:t>
      </w:r>
      <w:r w:rsidR="00C54963">
        <w:t xml:space="preserve">. </w:t>
      </w:r>
      <w:r w:rsidR="001545D9">
        <w:t xml:space="preserve">Given an intended meaning </w:t>
      </w:r>
      <w:r w:rsidR="001545D9">
        <w:rPr>
          <w:i/>
        </w:rPr>
        <w:t xml:space="preserve">m, </w:t>
      </w:r>
      <w:r w:rsidR="001545D9">
        <w:t>a</w:t>
      </w:r>
      <w:r w:rsidR="00C54963">
        <w:t xml:space="preserve"> speaker </w:t>
      </w:r>
      <w:proofErr w:type="spellStart"/>
      <w:r w:rsidR="00C54963">
        <w:rPr>
          <w:i/>
        </w:rPr>
        <w:t>S</w:t>
      </w:r>
      <w:r w:rsidR="00C54963">
        <w:rPr>
          <w:i/>
          <w:vertAlign w:val="subscript"/>
        </w:rPr>
        <w:t>n</w:t>
      </w:r>
      <w:proofErr w:type="spellEnd"/>
      <w:r w:rsidR="00C54963">
        <w:rPr>
          <w:i/>
        </w:rPr>
        <w:t xml:space="preserve"> </w:t>
      </w:r>
      <w:r w:rsidR="004578BE">
        <w:t>reasons</w:t>
      </w:r>
      <w:r w:rsidR="00635C2A">
        <w:t xml:space="preserve"> about a listener </w:t>
      </w:r>
      <w:r w:rsidR="00635C2A">
        <w:rPr>
          <w:i/>
        </w:rPr>
        <w:t>L</w:t>
      </w:r>
      <w:r w:rsidR="00635C2A">
        <w:rPr>
          <w:i/>
          <w:vertAlign w:val="subscript"/>
        </w:rPr>
        <w:t xml:space="preserve">n-1 </w:t>
      </w:r>
      <w:r w:rsidR="00CE19AB">
        <w:t xml:space="preserve">and </w:t>
      </w:r>
      <w:r w:rsidR="0024220F">
        <w:t>choose</w:t>
      </w:r>
      <w:r w:rsidR="00F254C1">
        <w:t>s</w:t>
      </w:r>
      <w:r w:rsidR="0024220F">
        <w:t xml:space="preserve"> an </w:t>
      </w:r>
      <w:r w:rsidR="00F254C1">
        <w:t xml:space="preserve">utterance </w:t>
      </w:r>
      <w:r w:rsidR="00F254C1">
        <w:rPr>
          <w:i/>
        </w:rPr>
        <w:t>u</w:t>
      </w:r>
      <w:r w:rsidR="00F254C1">
        <w:t xml:space="preserve"> </w:t>
      </w:r>
      <w:r w:rsidR="00850C76">
        <w:t xml:space="preserve">based on its </w:t>
      </w:r>
      <w:proofErr w:type="spellStart"/>
      <w:r w:rsidR="00850C76">
        <w:t>informativeness</w:t>
      </w:r>
      <w:proofErr w:type="spellEnd"/>
      <w:r w:rsidR="00F254C1">
        <w:t xml:space="preserve"> </w:t>
      </w:r>
      <w:r w:rsidR="00FE122D">
        <w:t>(</w:t>
      </w:r>
      <w:r w:rsidR="00FE122D">
        <w:rPr>
          <w:i/>
        </w:rPr>
        <w:t>9</w:t>
      </w:r>
      <w:r w:rsidR="00E766D0">
        <w:t>)</w:t>
      </w:r>
      <w:r w:rsidR="00FE5AD9">
        <w:t>:</w:t>
      </w:r>
    </w:p>
    <w:p w14:paraId="3CA37F0E" w14:textId="250CD9E2" w:rsidR="004857A8" w:rsidRPr="004857A8" w:rsidRDefault="002B2F1E" w:rsidP="00D67FCB">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oMath>
      <w:r w:rsidR="00C54963">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FE122D">
        <w:t xml:space="preserve"> </w:t>
      </w:r>
      <w:r w:rsidR="001545D9">
        <w:t xml:space="preserve">                </w:t>
      </w:r>
    </w:p>
    <w:p w14:paraId="75D71FE1" w14:textId="0CBB85E7" w:rsidR="00FE5AD9" w:rsidRDefault="00FE5AD9" w:rsidP="00DA2F5D">
      <w:pPr>
        <w:pStyle w:val="Paragraph"/>
      </w:pPr>
      <w:r>
        <w:t xml:space="preserve">The listener </w:t>
      </w:r>
      <w:r>
        <w:rPr>
          <w:i/>
        </w:rPr>
        <w:t>L</w:t>
      </w:r>
      <w:r>
        <w:rPr>
          <w:i/>
          <w:vertAlign w:val="subscript"/>
        </w:rPr>
        <w:t>n</w:t>
      </w:r>
      <w:r>
        <w:rPr>
          <w:i/>
        </w:rPr>
        <w:t xml:space="preserve"> </w:t>
      </w:r>
      <w:r>
        <w:t xml:space="preserve">then </w:t>
      </w:r>
      <w:r w:rsidR="0075507A">
        <w:t xml:space="preserve">reasons about </w:t>
      </w:r>
      <w:proofErr w:type="spellStart"/>
      <w:r w:rsidR="0075507A">
        <w:rPr>
          <w:i/>
        </w:rPr>
        <w:t>S</w:t>
      </w:r>
      <w:r w:rsidR="0075507A">
        <w:rPr>
          <w:i/>
          <w:vertAlign w:val="subscript"/>
        </w:rPr>
        <w:t>n</w:t>
      </w:r>
      <w:proofErr w:type="spellEnd"/>
      <w:r w:rsidR="0075507A">
        <w:t xml:space="preserve"> and </w:t>
      </w:r>
      <w:r w:rsidR="007632D4">
        <w:t xml:space="preserve">uses Bayes’ Rule to </w:t>
      </w:r>
      <w:r>
        <w:t>infe</w:t>
      </w:r>
      <w:r w:rsidR="007632D4">
        <w:t xml:space="preserve">r </w:t>
      </w:r>
      <w:r>
        <w:t xml:space="preserve">the meaning </w:t>
      </w:r>
      <w:r>
        <w:rPr>
          <w:i/>
        </w:rPr>
        <w:t xml:space="preserve">m </w:t>
      </w:r>
      <w:r>
        <w:t xml:space="preserve">given utterance </w:t>
      </w:r>
      <w:r>
        <w:rPr>
          <w:i/>
        </w:rPr>
        <w:t>u</w:t>
      </w:r>
      <w:r>
        <w:t>:</w:t>
      </w:r>
    </w:p>
    <w:p w14:paraId="77E1EDDA" w14:textId="0E056AE3" w:rsidR="00F020F8" w:rsidRPr="00FE5AD9" w:rsidRDefault="002B2F1E" w:rsidP="00DA248F">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DA248F">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5FCE4DD6" w14:textId="521A99E0" w:rsidR="00363946" w:rsidRDefault="008E2E68" w:rsidP="00501714">
      <w:pPr>
        <w:pStyle w:val="Paragraph"/>
      </w:pPr>
      <w:r>
        <w:t xml:space="preserve">Since the recursion </w:t>
      </w:r>
      <w:r w:rsidR="00B432E4">
        <w:t>ends with</w:t>
      </w:r>
      <w:r>
        <w:t xml:space="preserve"> a </w:t>
      </w:r>
      <w:r w:rsidR="00BA7A5E">
        <w:t>naïve</w:t>
      </w:r>
      <w:r>
        <w:t xml:space="preserve"> listener who interprets </w:t>
      </w:r>
      <w:r>
        <w:rPr>
          <w:i/>
        </w:rPr>
        <w:t xml:space="preserve">u </w:t>
      </w:r>
      <w:r>
        <w:t xml:space="preserve">literally, </w:t>
      </w:r>
      <w:r w:rsidR="002A5ED0">
        <w:t>it is never optimal</w:t>
      </w:r>
      <w:r w:rsidR="00B60FC8">
        <w:t xml:space="preserve"> </w:t>
      </w:r>
      <w:r w:rsidR="002A5ED0">
        <w:t xml:space="preserve">for a speaker to </w:t>
      </w:r>
      <w:r w:rsidR="007632D4">
        <w:t>choose</w:t>
      </w:r>
      <w:r w:rsidR="002A5ED0">
        <w:t xml:space="preserve"> an utterance </w:t>
      </w:r>
      <w:r w:rsidR="003D3F43">
        <w:t>whose literal meaning</w:t>
      </w:r>
      <w:r w:rsidR="002A5ED0">
        <w:t xml:space="preserve"> </w:t>
      </w:r>
      <w:r w:rsidR="003D3F43">
        <w:t xml:space="preserve">directly contradicts </w:t>
      </w:r>
      <w:r w:rsidR="004B3BDD">
        <w:t xml:space="preserve">her intended meaning. </w:t>
      </w:r>
      <w:r w:rsidR="002D6F12">
        <w:t xml:space="preserve">However, this is precisely </w:t>
      </w:r>
      <w:r w:rsidR="00850C76">
        <w:t>the case in nonliteral language. For example,</w:t>
      </w:r>
      <w:r w:rsidR="002D6F12">
        <w:t xml:space="preserve"> </w:t>
      </w:r>
      <w:r w:rsidR="00BF44A3">
        <w:t>“</w:t>
      </w:r>
      <w:r w:rsidR="00BF44A3" w:rsidRPr="00802599">
        <w:t>Julie</w:t>
      </w:r>
      <w:r w:rsidR="00BF44A3">
        <w:t>t is the sun”</w:t>
      </w:r>
      <w:r w:rsidR="007632D4">
        <w:t xml:space="preserve"> conveys that Juliet is a beautiful woman and not, in fact, the sun</w:t>
      </w:r>
      <w:r w:rsidR="00850C76">
        <w:t xml:space="preserve">, </w:t>
      </w:r>
      <w:r w:rsidR="00BF44A3">
        <w:t>and “</w:t>
      </w:r>
      <w:r w:rsidR="00BF44A3" w:rsidRPr="00802599">
        <w:t>It took</w:t>
      </w:r>
      <w:r w:rsidR="00BF44A3">
        <w:t xml:space="preserve"> a million hours to get a table”</w:t>
      </w:r>
      <w:r w:rsidR="007632D4">
        <w:t xml:space="preserve"> conveys that the wait time was long but not, in fact, a million hours</w:t>
      </w:r>
      <w:r w:rsidR="00850C76">
        <w:t>.</w:t>
      </w:r>
      <w:r w:rsidR="0066077B">
        <w:t xml:space="preserve"> </w:t>
      </w:r>
      <w:r w:rsidR="00E03C0A">
        <w:t xml:space="preserve">This </w:t>
      </w:r>
      <w:r w:rsidR="00BF44A3">
        <w:t xml:space="preserve">suggests that </w:t>
      </w:r>
      <w:r w:rsidR="00C07D34">
        <w:t xml:space="preserve">speaker and listener must </w:t>
      </w:r>
      <w:r w:rsidR="00114DB6">
        <w:t xml:space="preserve">consider </w:t>
      </w:r>
      <w:del w:id="6" w:author="Justine Kao" w:date="2013-12-08T16:06:00Z">
        <w:r w:rsidR="00114DB6" w:rsidDel="00E32700">
          <w:delText>an additional component</w:delText>
        </w:r>
      </w:del>
      <w:ins w:id="7" w:author="Justine Kao" w:date="2013-12-08T16:06:00Z">
        <w:r w:rsidR="00E32700">
          <w:t>additional information</w:t>
        </w:r>
      </w:ins>
      <w:r w:rsidR="00114DB6">
        <w:t xml:space="preserve"> </w:t>
      </w:r>
      <w:del w:id="8" w:author="Justine Kao" w:date="2013-12-08T16:06:00Z">
        <w:r w:rsidR="00114DB6" w:rsidDel="00E32700">
          <w:delText>in order</w:delText>
        </w:r>
        <w:r w:rsidR="00C07D34" w:rsidDel="00E32700">
          <w:delText xml:space="preserve"> for successful communication to take place</w:delText>
        </w:r>
      </w:del>
      <w:ins w:id="9" w:author="Justine Kao" w:date="2013-12-08T16:06:00Z">
        <w:r w:rsidR="00E32700">
          <w:t>to communicate nonliterally</w:t>
        </w:r>
      </w:ins>
      <w:r w:rsidR="00055E07">
        <w:t>.</w:t>
      </w:r>
      <w:r w:rsidR="00055E07" w:rsidRPr="00055E07">
        <w:t xml:space="preserve"> </w:t>
      </w:r>
      <w:r w:rsidR="00055E07">
        <w:t>Previous work has</w:t>
      </w:r>
      <w:r w:rsidR="00C918B4">
        <w:t xml:space="preserve"> revealed </w:t>
      </w:r>
      <w:ins w:id="10" w:author="Justine Kao" w:date="2013-12-08T16:06:00Z">
        <w:r w:rsidR="00E32700">
          <w:rPr>
            <w:rFonts w:ascii="新細明體" w:eastAsia="新細明體" w:hAnsi="新細明體" w:cs="新細明體" w:hint="eastAsia"/>
            <w:lang w:eastAsia="zh-TW"/>
          </w:rPr>
          <w:t>people</w:t>
        </w:r>
        <w:r w:rsidR="00E32700">
          <w:rPr>
            <w:rFonts w:ascii="新細明體" w:eastAsia="新細明體" w:hAnsi="新細明體" w:cs="新細明體"/>
            <w:lang w:eastAsia="zh-TW"/>
          </w:rPr>
          <w:t>’</w:t>
        </w:r>
        <w:r w:rsidR="00E32700">
          <w:rPr>
            <w:rFonts w:ascii="新細明體" w:eastAsia="新細明體" w:hAnsi="新細明體" w:cs="新細明體" w:hint="eastAsia"/>
            <w:lang w:eastAsia="zh-TW"/>
          </w:rPr>
          <w:t xml:space="preserve">s </w:t>
        </w:r>
      </w:ins>
      <w:del w:id="11" w:author="Justine Kao" w:date="2013-12-08T16:06:00Z">
        <w:r w:rsidR="00C918B4" w:rsidRPr="00E32700" w:rsidDel="00E32700">
          <w:rPr>
            <w:rFonts w:ascii="新細明體" w:eastAsia="新細明體" w:hAnsi="新細明體" w:cs="新細明體"/>
            <w:rPrChange w:id="12" w:author="Justine Kao" w:date="2013-12-08T16:06:00Z">
              <w:rPr>
                <w:rFonts w:eastAsia="新細明體"/>
                <w:sz w:val="20"/>
                <w:szCs w:val="20"/>
              </w:rPr>
            </w:rPrChange>
          </w:rPr>
          <w:delText xml:space="preserve">patterns </w:delText>
        </w:r>
        <w:r w:rsidR="00D1622B" w:rsidRPr="00E32700" w:rsidDel="00E32700">
          <w:rPr>
            <w:rFonts w:ascii="新細明體" w:eastAsia="新細明體" w:hAnsi="新細明體" w:cs="新細明體"/>
            <w:rPrChange w:id="13" w:author="Justine Kao" w:date="2013-12-08T16:06:00Z">
              <w:rPr>
                <w:rFonts w:eastAsia="新細明體"/>
                <w:sz w:val="20"/>
                <w:szCs w:val="20"/>
              </w:rPr>
            </w:rPrChange>
          </w:rPr>
          <w:delText>of</w:delText>
        </w:r>
        <w:r w:rsidR="00D1622B" w:rsidDel="00E32700">
          <w:delText xml:space="preserve"> </w:delText>
        </w:r>
      </w:del>
      <w:r w:rsidR="00D1622B">
        <w:t>reasons</w:t>
      </w:r>
      <w:r w:rsidR="00C918B4">
        <w:t xml:space="preserve"> for using figurative language</w:t>
      </w:r>
      <w:r w:rsidR="0061472F">
        <w:t xml:space="preserve">, such as to </w:t>
      </w:r>
      <w:del w:id="14" w:author="Justine Kao" w:date="2013-12-08T17:58:00Z">
        <w:r w:rsidR="0061472F" w:rsidDel="00F45E3B">
          <w:delText xml:space="preserve">communicate </w:delText>
        </w:r>
      </w:del>
      <w:ins w:id="15" w:author="Justine Kao" w:date="2013-12-08T17:58:00Z">
        <w:r w:rsidR="00F45E3B">
          <w:t>convey</w:t>
        </w:r>
        <w:r w:rsidR="00F45E3B">
          <w:t xml:space="preserve"> </w:t>
        </w:r>
      </w:ins>
      <w:r w:rsidR="0061472F">
        <w:t xml:space="preserve">emotion or </w:t>
      </w:r>
      <w:r w:rsidR="00365D2B">
        <w:t>emphasis</w:t>
      </w:r>
      <w:r w:rsidR="00C918B4">
        <w:t xml:space="preserve"> (</w:t>
      </w:r>
      <w:r w:rsidR="00365D2B">
        <w:rPr>
          <w:i/>
        </w:rPr>
        <w:t>1</w:t>
      </w:r>
      <w:r w:rsidR="00365D2B">
        <w:t>)</w:t>
      </w:r>
      <w:r w:rsidR="00C07D34">
        <w:t xml:space="preserve">. </w:t>
      </w:r>
      <w:r w:rsidR="00995458" w:rsidRPr="00802599">
        <w:t xml:space="preserve">Here we </w:t>
      </w:r>
      <w:r w:rsidR="00ED7201">
        <w:t xml:space="preserve">propose </w:t>
      </w:r>
      <w:r w:rsidR="00995458" w:rsidRPr="00802599">
        <w:t xml:space="preserve">that </w:t>
      </w:r>
      <w:r w:rsidR="00236B5F">
        <w:t>nonliteral</w:t>
      </w:r>
      <w:r w:rsidR="00995458" w:rsidRPr="00802599">
        <w:t xml:space="preserve"> language understanding relies on </w:t>
      </w:r>
      <w:r w:rsidR="0075114D">
        <w:t>considering</w:t>
      </w:r>
      <w:r w:rsidR="005813B1">
        <w:t xml:space="preserve"> these</w:t>
      </w:r>
      <w:r w:rsidR="00995458" w:rsidRPr="00802599">
        <w:t xml:space="preserve"> </w:t>
      </w:r>
      <w:r w:rsidR="0097076F">
        <w:t>alt</w:t>
      </w:r>
      <w:r w:rsidR="002558C2">
        <w:t>er</w:t>
      </w:r>
      <w:r w:rsidR="0097076F">
        <w:t>n</w:t>
      </w:r>
      <w:r w:rsidR="002558C2">
        <w:t xml:space="preserve">ative </w:t>
      </w:r>
      <w:r w:rsidR="00995458" w:rsidRPr="00802599">
        <w:t xml:space="preserve">communicative goals. </w:t>
      </w:r>
      <w:r w:rsidR="00AE4CFC">
        <w:t>A speaker</w:t>
      </w:r>
      <w:r w:rsidR="00572566">
        <w:t xml:space="preserve">’s goal may be </w:t>
      </w:r>
      <w:r w:rsidR="00AE4CFC">
        <w:t xml:space="preserve">to maximize the </w:t>
      </w:r>
      <w:proofErr w:type="spellStart"/>
      <w:r w:rsidR="00AE4CFC">
        <w:t>informativeness</w:t>
      </w:r>
      <w:proofErr w:type="spellEnd"/>
      <w:r w:rsidR="00AE4CFC">
        <w:t xml:space="preserve"> of her utterance along one </w:t>
      </w:r>
      <w:del w:id="16" w:author="Justine Kao" w:date="2013-12-08T16:09:00Z">
        <w:r w:rsidR="00AE4CFC" w:rsidDel="004356FA">
          <w:delText xml:space="preserve">particular </w:delText>
        </w:r>
      </w:del>
      <w:r w:rsidR="00AE4CFC">
        <w:t xml:space="preserve">dimension </w:t>
      </w:r>
      <w:r w:rsidR="00572566">
        <w:t xml:space="preserve">of meaning </w:t>
      </w:r>
      <w:r w:rsidR="00AE4CFC">
        <w:t xml:space="preserve">but not another, </w:t>
      </w:r>
      <w:del w:id="17" w:author="Justine Kao" w:date="2013-12-08T16:09:00Z">
        <w:r w:rsidR="001E2677" w:rsidDel="004356FA">
          <w:delText xml:space="preserve">thus </w:delText>
        </w:r>
      </w:del>
      <w:del w:id="18" w:author="Justine Kao" w:date="2013-12-08T16:11:00Z">
        <w:r w:rsidR="001E2677" w:rsidDel="004356FA">
          <w:delText>making it possible for</w:delText>
        </w:r>
      </w:del>
      <w:ins w:id="19" w:author="Justine Kao" w:date="2013-12-08T16:11:00Z">
        <w:r w:rsidR="004356FA">
          <w:t xml:space="preserve">which </w:t>
        </w:r>
      </w:ins>
      <w:ins w:id="20" w:author="Justine Kao" w:date="2013-12-08T16:14:00Z">
        <w:r w:rsidR="004356FA">
          <w:t>makes it possible</w:t>
        </w:r>
        <w:r w:rsidR="00F73E2C">
          <w:t xml:space="preserve"> for</w:t>
        </w:r>
      </w:ins>
      <w:r w:rsidR="001E2677">
        <w:t xml:space="preserve"> a literally false utterance to be optimal as long as it is informative along the </w:t>
      </w:r>
      <w:r w:rsidR="00501714">
        <w:t>target</w:t>
      </w:r>
      <w:r w:rsidR="00572566">
        <w:t xml:space="preserve"> </w:t>
      </w:r>
      <w:r w:rsidR="001E2677">
        <w:t xml:space="preserve">dimension. </w:t>
      </w:r>
      <w:r w:rsidR="00507A2F">
        <w:t xml:space="preserve">We introduce a model in which the listener </w:t>
      </w:r>
      <w:r w:rsidR="0075114D">
        <w:t xml:space="preserve">is uncertain about the speaker’s communicative goal and performs joint inference on both the </w:t>
      </w:r>
      <w:r w:rsidR="00507A2F">
        <w:t>goal and the</w:t>
      </w:r>
      <w:r w:rsidR="00507A2F" w:rsidRPr="00802599">
        <w:t xml:space="preserve"> </w:t>
      </w:r>
      <w:r w:rsidR="0069012D">
        <w:t xml:space="preserve">intended meaning. </w:t>
      </w:r>
      <w:r w:rsidR="00567106">
        <w:t>The speaker model</w:t>
      </w:r>
      <w:r w:rsidR="00363946">
        <w:t xml:space="preserve"> is now defined as</w:t>
      </w:r>
    </w:p>
    <w:p w14:paraId="57BD858E" w14:textId="7E7FFB95" w:rsidR="00363946" w:rsidRDefault="00283FB1" w:rsidP="00A341C0">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nary>
          <m:naryPr>
            <m:chr m:val="∑"/>
            <m:limLoc m:val="undOvr"/>
            <m:supHide m:val="1"/>
            <m:ctrlPr>
              <w:ins w:id="21" w:author="Leon Bergen" w:date="2013-12-07T03:02:00Z">
                <w:rPr>
                  <w:rFonts w:ascii="Cambria Math" w:hAnsi="Cambria Math"/>
                  <w:i/>
                </w:rPr>
              </w:ins>
            </m:ctrlPr>
          </m:naryPr>
          <m:sub>
            <w:ins w:id="22" w:author="Leon Bergen" w:date="2013-12-07T03:02:00Z">
              <m:r>
                <w:rPr>
                  <w:rFonts w:ascii="Cambria Math" w:hAnsi="Cambria Math"/>
                </w:rPr>
                <m:t>s,a</m:t>
              </m:r>
            </w:ins>
          </m:sub>
          <m:sup/>
          <m:e>
            <m:sSub>
              <m:sSubPr>
                <m:ctrlPr>
                  <w:ins w:id="23" w:author="Leon Bergen" w:date="2013-12-07T03:02:00Z">
                    <w:rPr>
                      <w:rFonts w:ascii="Cambria Math" w:hAnsi="Cambria Math"/>
                      <w:i/>
                    </w:rPr>
                  </w:ins>
                </m:ctrlPr>
              </m:sSubPr>
              <m:e>
                <w:ins w:id="24" w:author="Leon Bergen" w:date="2013-12-07T03:02:00Z">
                  <m:r>
                    <w:rPr>
                      <w:rFonts w:ascii="Cambria Math" w:hAnsi="Cambria Math"/>
                    </w:rPr>
                    <m:t>L</m:t>
                  </m:r>
                </w:ins>
              </m:e>
              <m:sub>
                <w:ins w:id="25" w:author="Leon Bergen" w:date="2013-12-07T03:02:00Z">
                  <m:r>
                    <w:rPr>
                      <w:rFonts w:ascii="Cambria Math" w:hAnsi="Cambria Math"/>
                    </w:rPr>
                    <m:t>n</m:t>
                  </m:r>
                </w:ins>
              </m:sub>
            </m:sSub>
            <m:d>
              <m:dPr>
                <m:ctrlPr>
                  <w:ins w:id="26" w:author="Leon Bergen" w:date="2013-12-07T03:02:00Z">
                    <w:rPr>
                      <w:rFonts w:ascii="Cambria Math" w:hAnsi="Cambria Math"/>
                      <w:i/>
                    </w:rPr>
                  </w:ins>
                </m:ctrlPr>
              </m:dPr>
              <m:e>
                <m:sSub>
                  <m:sSubPr>
                    <m:ctrlPr>
                      <w:ins w:id="27" w:author="Leon Bergen" w:date="2013-12-07T03:02:00Z">
                        <w:rPr>
                          <w:rFonts w:ascii="Cambria Math" w:hAnsi="Cambria Math"/>
                          <w:i/>
                        </w:rPr>
                      </w:ins>
                    </m:ctrlPr>
                  </m:sSubPr>
                  <m:e>
                    <w:ins w:id="28" w:author="Leon Bergen" w:date="2013-12-07T03:02:00Z">
                      <m:r>
                        <w:rPr>
                          <w:rFonts w:ascii="Cambria Math" w:hAnsi="Cambria Math"/>
                        </w:rPr>
                        <m:t>m</m:t>
                      </m:r>
                    </w:ins>
                  </m:e>
                  <m:sub>
                    <w:ins w:id="29" w:author="Leon Bergen" w:date="2013-12-07T03:02:00Z">
                      <m:r>
                        <m:rPr>
                          <m:sty m:val="p"/>
                        </m:rPr>
                        <w:rPr>
                          <w:rFonts w:ascii="Cambria Math" w:hAnsi="Cambria Math"/>
                        </w:rPr>
                        <m:t>s,a</m:t>
                      </m:r>
                    </w:ins>
                  </m:sub>
                </m:sSub>
              </m:e>
              <m:e>
                <w:ins w:id="30" w:author="Leon Bergen" w:date="2013-12-07T03:02:00Z">
                  <m:r>
                    <w:rPr>
                      <w:rFonts w:ascii="Cambria Math" w:hAnsi="Cambria Math"/>
                    </w:rPr>
                    <m:t>u</m:t>
                  </m:r>
                </w:ins>
              </m:e>
            </m:d>
            <m:sSub>
              <m:sSubPr>
                <m:ctrlPr>
                  <w:ins w:id="31" w:author="Leon Bergen" w:date="2013-12-07T03:02:00Z">
                    <w:rPr>
                      <w:rFonts w:ascii="Cambria Math" w:hAnsi="Cambria Math"/>
                      <w:b/>
                      <w:i/>
                    </w:rPr>
                  </w:ins>
                </m:ctrlPr>
              </m:sSubPr>
              <m:e>
                <w:ins w:id="32" w:author="Leon Bergen" w:date="2013-12-07T03:02:00Z">
                  <m:r>
                    <w:rPr>
                      <w:rFonts w:ascii="Cambria Math" w:hAnsi="Cambria Math"/>
                    </w:rPr>
                    <m:t>g</m:t>
                  </m:r>
                </w:ins>
              </m:e>
              <m:sub>
                <w:ins w:id="33" w:author="Leon Bergen" w:date="2013-12-07T03:02:00Z">
                  <m:r>
                    <m:rPr>
                      <m:sty m:val="b"/>
                    </m:rPr>
                    <w:rPr>
                      <w:rFonts w:ascii="Cambria Math" w:hAnsi="Cambria Math"/>
                    </w:rPr>
                    <m:t>s,a</m:t>
                  </m:r>
                </w:ins>
              </m:sub>
            </m:sSub>
            <m:d>
              <m:dPr>
                <m:ctrlPr>
                  <w:ins w:id="34" w:author="Leon Bergen" w:date="2013-12-07T03:02:00Z">
                    <w:rPr>
                      <w:rFonts w:ascii="Cambria Math" w:hAnsi="Cambria Math"/>
                      <w:b/>
                      <w:i/>
                    </w:rPr>
                  </w:ins>
                </m:ctrlPr>
              </m:dPr>
              <m:e>
                <m:sSub>
                  <m:sSubPr>
                    <m:ctrlPr>
                      <w:ins w:id="35" w:author="Leon Bergen" w:date="2013-12-07T03:02:00Z">
                        <w:rPr>
                          <w:rFonts w:ascii="Cambria Math" w:hAnsi="Cambria Math"/>
                          <w:i/>
                        </w:rPr>
                      </w:ins>
                    </m:ctrlPr>
                  </m:sSubPr>
                  <m:e>
                    <w:ins w:id="36" w:author="Leon Bergen" w:date="2013-12-07T03:02:00Z">
                      <m:r>
                        <w:rPr>
                          <w:rFonts w:ascii="Cambria Math" w:hAnsi="Cambria Math"/>
                        </w:rPr>
                        <m:t>m</m:t>
                      </m:r>
                    </w:ins>
                  </m:e>
                  <m:sub>
                    <w:ins w:id="37" w:author="Leon Bergen" w:date="2013-12-07T03:02:00Z">
                      <m:r>
                        <m:rPr>
                          <m:sty m:val="p"/>
                        </m:rPr>
                        <w:rPr>
                          <w:rFonts w:ascii="Cambria Math" w:hAnsi="Cambria Math"/>
                        </w:rPr>
                        <m:t>s,a</m:t>
                      </m:r>
                    </w:ins>
                  </m:sub>
                </m:sSub>
                <m:ctrlPr>
                  <w:ins w:id="38" w:author="Leon Bergen" w:date="2013-12-07T03:02:00Z">
                    <w:rPr>
                      <w:rFonts w:ascii="Cambria Math" w:hAnsi="Cambria Math"/>
                      <w:i/>
                    </w:rPr>
                  </w:ins>
                </m:ctrlPr>
              </m:e>
            </m:d>
          </m:e>
        </m:nary>
        <w:del w:id="39" w:author="Leon Bergen" w:date="2013-12-07T03:02:00Z">
          <m:r>
            <w:rPr>
              <w:rFonts w:ascii="Cambria Math" w:hAnsi="Cambria Math"/>
            </w:rPr>
            <m:t>P(</m:t>
          </m:r>
        </w:del>
        <m:sSub>
          <m:sSubPr>
            <m:ctrlPr>
              <w:del w:id="40" w:author="Leon Bergen" w:date="2013-12-07T03:02:00Z">
                <w:rPr>
                  <w:rFonts w:ascii="Cambria Math" w:hAnsi="Cambria Math"/>
                  <w:i/>
                </w:rPr>
              </w:del>
            </m:ctrlPr>
          </m:sSubPr>
          <m:e>
            <w:del w:id="41" w:author="Leon Bergen" w:date="2013-12-07T03:02:00Z">
              <m:r>
                <w:rPr>
                  <w:rFonts w:ascii="Cambria Math" w:hAnsi="Cambria Math"/>
                </w:rPr>
                <m:t>g</m:t>
              </m:r>
            </w:del>
          </m:e>
          <m:sub>
            <w:del w:id="42" w:author="Leon Bergen" w:date="2013-12-07T03:02:00Z">
              <m:r>
                <w:rPr>
                  <w:rFonts w:ascii="Cambria Math" w:hAnsi="Cambria Math"/>
                </w:rPr>
                <m:t>s,a</m:t>
              </m:r>
            </w:del>
          </m:sub>
        </m:sSub>
        <m:d>
          <m:dPr>
            <m:ctrlPr>
              <w:del w:id="43" w:author="Leon Bergen" w:date="2013-12-07T03:02:00Z">
                <w:rPr>
                  <w:rFonts w:ascii="Cambria Math" w:hAnsi="Cambria Math"/>
                  <w:i/>
                </w:rPr>
              </w:del>
            </m:ctrlPr>
          </m:dPr>
          <m:e>
            <m:sSub>
              <m:sSubPr>
                <m:ctrlPr>
                  <w:del w:id="44" w:author="Leon Bergen" w:date="2013-12-07T03:02:00Z">
                    <w:rPr>
                      <w:rFonts w:ascii="Cambria Math" w:hAnsi="Cambria Math"/>
                      <w:i/>
                    </w:rPr>
                  </w:del>
                </m:ctrlPr>
              </m:sSubPr>
              <m:e>
                <w:del w:id="45" w:author="Leon Bergen" w:date="2013-12-07T03:02:00Z">
                  <m:r>
                    <w:rPr>
                      <w:rFonts w:ascii="Cambria Math" w:hAnsi="Cambria Math"/>
                    </w:rPr>
                    <m:t>L</m:t>
                  </m:r>
                </w:del>
              </m:e>
              <m:sub>
                <w:del w:id="46" w:author="Leon Bergen" w:date="2013-12-07T03:02:00Z">
                  <m:r>
                    <w:rPr>
                      <w:rFonts w:ascii="Cambria Math" w:hAnsi="Cambria Math"/>
                    </w:rPr>
                    <m:t>n</m:t>
                  </m:r>
                </w:del>
              </m:sub>
            </m:sSub>
            <m:d>
              <m:dPr>
                <m:ctrlPr>
                  <w:del w:id="47" w:author="Leon Bergen" w:date="2013-12-07T03:02:00Z">
                    <w:rPr>
                      <w:rFonts w:ascii="Cambria Math" w:hAnsi="Cambria Math"/>
                      <w:i/>
                    </w:rPr>
                  </w:del>
                </m:ctrlPr>
              </m:dPr>
              <m:e>
                <w:del w:id="48" w:author="Leon Bergen" w:date="2013-12-07T03:02:00Z">
                  <m:r>
                    <w:rPr>
                      <w:rFonts w:ascii="Cambria Math" w:hAnsi="Cambria Math"/>
                    </w:rPr>
                    <m:t>m</m:t>
                  </m:r>
                </w:del>
              </m:e>
              <m:e>
                <w:del w:id="49" w:author="Leon Bergen" w:date="2013-12-07T03:02:00Z">
                  <m:r>
                    <w:rPr>
                      <w:rFonts w:ascii="Cambria Math" w:hAnsi="Cambria Math"/>
                    </w:rPr>
                    <m:t>u</m:t>
                  </m:r>
                </w:del>
              </m:e>
            </m:d>
            <w:del w:id="50" w:author="Leon Bergen" w:date="2013-12-07T03:02:00Z">
              <m:r>
                <w:rPr>
                  <w:rFonts w:ascii="Cambria Math" w:hAnsi="Cambria Math"/>
                </w:rPr>
                <m:t>= 1</m:t>
              </m:r>
            </w:del>
          </m:e>
        </m:d>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14:paraId="32031124" w14:textId="73076E3D" w:rsidR="00274256" w:rsidRDefault="00A341C0">
      <w:pPr>
        <w:pStyle w:val="Paragraph"/>
        <w:ind w:firstLine="0"/>
        <w:pPrChange w:id="51" w:author="Leon Bergen" w:date="2013-12-08T03:12:00Z">
          <w:pPr>
            <w:pStyle w:val="Paragraph"/>
          </w:pPr>
        </w:pPrChange>
      </w:pPr>
      <w:proofErr w:type="gramStart"/>
      <w:r>
        <w:t>where</w:t>
      </w:r>
      <w:proofErr w:type="gramEnd"/>
      <w:r>
        <w:t xml:space="preserve"> </w:t>
      </w:r>
      <m:oMath>
        <m:r>
          <w:rPr>
            <w:rFonts w:ascii="Cambria Math" w:hAnsi="Cambria Math"/>
          </w:rPr>
          <m:t>g</m:t>
        </m:r>
      </m:oMath>
      <w:r w:rsidR="00CA5E86">
        <w:t xml:space="preserve"> </w:t>
      </w:r>
      <w:r w:rsidR="00261267">
        <w:t xml:space="preserve">is a function that </w:t>
      </w:r>
      <w:r w:rsidR="00CA5E86">
        <w:t>denotes whether a communicative goal</w:t>
      </w:r>
      <w:r w:rsidR="00AF6283">
        <w:t xml:space="preserve"> is satisfied (see Supplementary Materials for details).</w:t>
      </w:r>
      <w:r w:rsidR="00274256">
        <w:t xml:space="preserve"> </w:t>
      </w:r>
      <w:r w:rsidR="0019272C">
        <w:t>Important</w:t>
      </w:r>
      <w:r w:rsidR="00B136F9">
        <w:t>ly, the communicative</w:t>
      </w:r>
      <w:r w:rsidR="00501714">
        <w:t xml:space="preserve"> goal has</w:t>
      </w:r>
      <w:r w:rsidR="00B136F9">
        <w:t xml:space="preserve"> </w:t>
      </w:r>
      <w:r w:rsidR="00501714">
        <w:t>multiple</w:t>
      </w:r>
      <w:r w:rsidR="00FA3338">
        <w:t xml:space="preserve"> dimension</w:t>
      </w:r>
      <w:r w:rsidR="00501714">
        <w:t>s</w:t>
      </w:r>
      <w:r w:rsidR="008F7AD4">
        <w:t xml:space="preserve"> that </w:t>
      </w:r>
      <w:r w:rsidR="00B5571D">
        <w:t>can be</w:t>
      </w:r>
      <w:r w:rsidR="008F7AD4">
        <w:t xml:space="preserve"> satisfied by different aspects of the </w:t>
      </w:r>
      <w:ins w:id="52" w:author="Justine Kao" w:date="2013-12-08T16:15:00Z">
        <w:r w:rsidR="00C37C83">
          <w:t xml:space="preserve">inferred </w:t>
        </w:r>
      </w:ins>
      <w:r w:rsidR="008F7AD4">
        <w:t>meaning</w:t>
      </w:r>
      <w:r w:rsidR="00FA3338">
        <w:t xml:space="preserve">. </w:t>
      </w:r>
      <w:ins w:id="53" w:author="Justine Kao" w:date="2013-12-08T16:16:00Z">
        <w:r w:rsidR="00C37C83">
          <w:t xml:space="preserve">Since </w:t>
        </w:r>
      </w:ins>
      <w:ins w:id="54" w:author="Justine Kao" w:date="2013-12-08T16:29:00Z">
        <w:r w:rsidR="00C33875">
          <w:t>speakers often use language to express</w:t>
        </w:r>
      </w:ins>
      <w:ins w:id="55" w:author="Justine Kao" w:date="2013-12-08T16:28:00Z">
        <w:r w:rsidR="00094F3D">
          <w:t xml:space="preserve"> </w:t>
        </w:r>
      </w:ins>
      <w:ins w:id="56" w:author="Justine Kao" w:date="2013-12-08T16:16:00Z">
        <w:r w:rsidR="00C37C83">
          <w:t>subjective opinions and emotion</w:t>
        </w:r>
      </w:ins>
      <w:ins w:id="57" w:author="Justine Kao" w:date="2013-12-08T16:29:00Z">
        <w:r w:rsidR="00C33875">
          <w:t>s</w:t>
        </w:r>
      </w:ins>
      <w:ins w:id="58" w:author="Justine Kao" w:date="2013-12-08T16:16:00Z">
        <w:r w:rsidR="002B38B4">
          <w:t>,</w:t>
        </w:r>
      </w:ins>
      <w:ins w:id="59" w:author="Justine Kao" w:date="2013-12-08T16:28:00Z">
        <w:r w:rsidR="00094F3D">
          <w:t xml:space="preserve"> we explore the case where the</w:t>
        </w:r>
        <w:r w:rsidR="00980567">
          <w:t xml:space="preserve"> communicative goal has two dimensions</w:t>
        </w:r>
        <w:r w:rsidR="00094F3D">
          <w:t>: the state of the world and the speaker’s affect</w:t>
        </w:r>
      </w:ins>
      <w:ins w:id="60" w:author="Justine Kao" w:date="2013-12-08T16:29:00Z">
        <w:r w:rsidR="00C33875">
          <w:t xml:space="preserve">. </w:t>
        </w:r>
      </w:ins>
      <w:del w:id="61" w:author="Justine Kao" w:date="2013-12-08T16:16:00Z">
        <w:r w:rsidR="00FA3338" w:rsidDel="00C37C83">
          <w:delText>W</w:delText>
        </w:r>
      </w:del>
      <w:del w:id="62" w:author="Justine Kao" w:date="2013-12-08T16:28:00Z">
        <w:r w:rsidR="00FA3338" w:rsidDel="00094F3D">
          <w:delText>e explore the cas</w:delText>
        </w:r>
        <w:r w:rsidR="0008038D" w:rsidDel="00094F3D">
          <w:delText>e where there are two dimensions</w:delText>
        </w:r>
        <w:r w:rsidR="00FA3338" w:rsidDel="00094F3D">
          <w:delText xml:space="preserve">: the state of the world and </w:delText>
        </w:r>
        <w:r w:rsidR="009076BF" w:rsidDel="00094F3D">
          <w:delText>the speaker’s</w:delText>
        </w:r>
        <w:r w:rsidR="00FA3338" w:rsidDel="00094F3D">
          <w:delText xml:space="preserve"> affect</w:delText>
        </w:r>
      </w:del>
      <w:del w:id="63" w:author="Justine Kao" w:date="2013-12-08T16:29:00Z">
        <w:r w:rsidR="00FA3338" w:rsidDel="00C33875">
          <w:delText>.</w:delText>
        </w:r>
      </w:del>
      <w:del w:id="64" w:author="Justine Kao" w:date="2013-12-08T16:17:00Z">
        <w:r w:rsidR="0008038D" w:rsidDel="002B38B4">
          <w:delText xml:space="preserve"> </w:delText>
        </w:r>
        <w:r w:rsidR="00B5571D" w:rsidDel="002B38B4">
          <w:delText xml:space="preserve">Modeling affect </w:delText>
        </w:r>
        <w:r w:rsidR="0008038D" w:rsidDel="002B38B4">
          <w:delText xml:space="preserve">allows us to </w:delText>
        </w:r>
        <w:r w:rsidR="002B5471" w:rsidDel="002B38B4">
          <w:delText xml:space="preserve">introduce </w:delText>
        </w:r>
      </w:del>
      <w:del w:id="65" w:author="Justine Kao" w:date="2013-12-08T16:15:00Z">
        <w:r w:rsidR="0008038D" w:rsidDel="00C37C83">
          <w:delText xml:space="preserve">rich </w:delText>
        </w:r>
      </w:del>
      <w:del w:id="66" w:author="Justine Kao" w:date="2013-12-08T16:17:00Z">
        <w:r w:rsidR="0008038D" w:rsidDel="002B38B4">
          <w:delText>social meaning</w:delText>
        </w:r>
      </w:del>
      <w:del w:id="67" w:author="Justine Kao" w:date="2013-12-08T16:15:00Z">
        <w:r w:rsidR="009076BF" w:rsidDel="00C37C83">
          <w:delText>s</w:delText>
        </w:r>
      </w:del>
      <w:del w:id="68" w:author="Justine Kao" w:date="2013-12-08T16:17:00Z">
        <w:r w:rsidR="0008038D" w:rsidDel="002B38B4">
          <w:delText xml:space="preserve"> </w:delText>
        </w:r>
        <w:r w:rsidR="000B6D27" w:rsidDel="002B38B4">
          <w:delText xml:space="preserve">to a formal model of </w:delText>
        </w:r>
        <w:r w:rsidR="009076BF" w:rsidDel="002B38B4">
          <w:delText>communication</w:delText>
        </w:r>
      </w:del>
      <w:del w:id="69" w:author="Justine Kao" w:date="2013-12-08T16:16:00Z">
        <w:r w:rsidR="009076BF" w:rsidDel="00C37C83">
          <w:delText xml:space="preserve">, </w:delText>
        </w:r>
        <w:r w:rsidR="00ED3752" w:rsidDel="00C37C83">
          <w:delText>where language is often used</w:delText>
        </w:r>
        <w:r w:rsidR="009076BF" w:rsidDel="00C37C83">
          <w:delText xml:space="preserve"> </w:delText>
        </w:r>
        <w:r w:rsidR="0008038D" w:rsidDel="00C37C83">
          <w:delText xml:space="preserve">not to </w:delText>
        </w:r>
        <w:r w:rsidR="009076BF" w:rsidDel="00C37C83">
          <w:delText>describe the world objectively</w:delText>
        </w:r>
        <w:r w:rsidR="008A2640" w:rsidDel="00C37C83">
          <w:delText xml:space="preserve"> but </w:delText>
        </w:r>
        <w:r w:rsidR="009076BF" w:rsidDel="00C37C83">
          <w:delText>to express subjective opinions and emotions</w:delText>
        </w:r>
      </w:del>
      <w:del w:id="70" w:author="Justine Kao" w:date="2013-12-08T16:28:00Z">
        <w:r w:rsidR="009076BF" w:rsidDel="00094F3D">
          <w:delText>.</w:delText>
        </w:r>
      </w:del>
      <w:del w:id="71" w:author="Justine Kao" w:date="2013-12-08T16:29:00Z">
        <w:r w:rsidR="009076BF" w:rsidDel="00C33875">
          <w:delText xml:space="preserve"> </w:delText>
        </w:r>
      </w:del>
      <w:r w:rsidR="00ED3752">
        <w:t>Considering these two dimensions, t</w:t>
      </w:r>
      <w:r w:rsidR="00283FB1">
        <w:t xml:space="preserve">he listener </w:t>
      </w:r>
      <w:del w:id="72" w:author="Justine Kao" w:date="2013-12-08T16:38:00Z">
        <w:r w:rsidR="00283FB1" w:rsidDel="00CD40C4">
          <w:delText xml:space="preserve">then </w:delText>
        </w:r>
      </w:del>
      <w:r w:rsidR="00283FB1">
        <w:t>performs joint inference o</w:t>
      </w:r>
      <w:r w:rsidR="005A5F6F">
        <w:t>n both the goal and the meaning:</w:t>
      </w:r>
    </w:p>
    <w:p w14:paraId="5BFA138D" w14:textId="23CCF71E" w:rsidR="00274256" w:rsidRPr="00A341C0" w:rsidRDefault="002B2F1E" w:rsidP="00DA2F5D">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684E2DED" w14:textId="19B60E85" w:rsidR="00995458" w:rsidRPr="00802599" w:rsidRDefault="006F0378" w:rsidP="00C73B3F">
      <w:pPr>
        <w:pStyle w:val="Paragraph"/>
      </w:pPr>
      <w:r w:rsidRPr="00802599">
        <w:t xml:space="preserve">By modeling language understanding as social inference regarding the communicative goal, </w:t>
      </w:r>
      <w:r w:rsidR="00C73B3F">
        <w:t>state of the world</w:t>
      </w:r>
      <w:r w:rsidRPr="00802599">
        <w:t xml:space="preserve">, and affective subtext of an utterance, we </w:t>
      </w:r>
      <w:del w:id="73" w:author="Leon Bergen" w:date="2013-12-08T03:13:00Z">
        <w:r w:rsidR="0010043E" w:rsidDel="0027574B">
          <w:delText xml:space="preserve">present </w:delText>
        </w:r>
      </w:del>
      <w:ins w:id="74" w:author="Leon Bergen" w:date="2013-12-08T03:13:00Z">
        <w:r w:rsidR="0027574B">
          <w:t xml:space="preserve">provide </w:t>
        </w:r>
      </w:ins>
      <w:r w:rsidR="0010043E">
        <w:t>a computational model of</w:t>
      </w:r>
      <w:r w:rsidR="003F700D">
        <w:t xml:space="preserve"> nonliteral </w:t>
      </w:r>
      <w:r w:rsidR="00DA2F5D">
        <w:t>number word</w:t>
      </w:r>
      <w:r w:rsidR="00FE3AD6">
        <w:t xml:space="preserve"> interpretation</w:t>
      </w:r>
      <w:r w:rsidRPr="00802599">
        <w:t>.</w:t>
      </w:r>
      <w:r>
        <w:t xml:space="preserve"> </w:t>
      </w:r>
      <w:r w:rsidR="00995458" w:rsidRPr="00802599">
        <w:t>We focus on number words for t</w:t>
      </w:r>
      <w:r w:rsidR="009F11C3">
        <w:t>wo</w:t>
      </w:r>
      <w:r w:rsidR="00995458" w:rsidRPr="00802599">
        <w:t xml:space="preserve"> reasons: first, despite their flexible and </w:t>
      </w:r>
      <w:r w:rsidR="00236B5F">
        <w:t>nonliteral</w:t>
      </w:r>
      <w:r w:rsidR="00995458" w:rsidRPr="00802599">
        <w:t xml:space="preserve"> usages in everyday language, numbers have precise literal meanings that can be easily formalized, unlike</w:t>
      </w:r>
      <w:r w:rsidR="00292E31">
        <w:t xml:space="preserve"> more complex concepts such as “Juliet” or “the sun.”</w:t>
      </w:r>
      <w:r w:rsidR="00995458" w:rsidRPr="00802599">
        <w:t xml:space="preserve"> Second, number words can be systematically manipulated on a continuous scale to yield quantitative predictions. </w:t>
      </w:r>
      <w:del w:id="75" w:author="Justine Kao" w:date="2013-12-08T16:43:00Z">
        <w:r w:rsidR="009F11C3" w:rsidDel="00476485">
          <w:delText>T</w:delText>
        </w:r>
        <w:r w:rsidR="00995458" w:rsidRPr="00802599" w:rsidDel="00476485">
          <w:delText>here are</w:delText>
        </w:r>
      </w:del>
      <w:ins w:id="76" w:author="Justine Kao" w:date="2013-12-08T16:43:00Z">
        <w:r w:rsidR="00476485">
          <w:t>We aim to model</w:t>
        </w:r>
      </w:ins>
      <w:r w:rsidR="00995458" w:rsidRPr="00802599">
        <w:t xml:space="preserve"> two</w:t>
      </w:r>
      <w:ins w:id="77" w:author="Justine Kao" w:date="2013-12-08T16:43:00Z">
        <w:r w:rsidR="002B20F6">
          <w:t xml:space="preserve"> particular</w:t>
        </w:r>
      </w:ins>
      <w:r w:rsidR="00995458" w:rsidRPr="00802599">
        <w:t xml:space="preserve"> </w:t>
      </w:r>
      <w:del w:id="78" w:author="Justine Kao" w:date="2013-12-08T16:43:00Z">
        <w:r w:rsidR="00995458" w:rsidRPr="00802599" w:rsidDel="00476485">
          <w:delText xml:space="preserve">particular </w:delText>
        </w:r>
      </w:del>
      <w:r w:rsidR="00995458" w:rsidRPr="00802599">
        <w:t>well-known phenomena regarding number interpretation</w:t>
      </w:r>
      <w:del w:id="79" w:author="Justine Kao" w:date="2013-12-08T16:43:00Z">
        <w:r w:rsidR="003F700D" w:rsidDel="002B20F6">
          <w:delText xml:space="preserve"> we aim to model</w:delText>
        </w:r>
      </w:del>
      <w:r w:rsidR="00995458" w:rsidRPr="00802599">
        <w:t xml:space="preserve">: </w:t>
      </w:r>
      <w:r w:rsidR="009F11C3">
        <w:t>hyperbole and pragmatic halo</w:t>
      </w:r>
      <w:r w:rsidR="00E55AAE">
        <w:t xml:space="preserve">. </w:t>
      </w:r>
      <w:r w:rsidR="00E659E6">
        <w:t>Hyperbole is a figure of speech that uses exaggeration to create emphasis</w:t>
      </w:r>
      <w:r w:rsidR="004B7EC4">
        <w:t xml:space="preserve"> and express emotion</w:t>
      </w:r>
      <w:r w:rsidR="00E659E6">
        <w:t xml:space="preserve">. </w:t>
      </w:r>
      <w:r w:rsidR="00E659E6" w:rsidRPr="00802599">
        <w:t xml:space="preserve">While hyperbolic utterances are literally false, listeners </w:t>
      </w:r>
      <w:r w:rsidR="00E659E6">
        <w:t>can successfully infer the</w:t>
      </w:r>
      <w:r w:rsidR="00E659E6" w:rsidRPr="00802599">
        <w:t xml:space="preserve"> intended meaning and </w:t>
      </w:r>
      <w:r w:rsidR="00E659E6">
        <w:t>r</w:t>
      </w:r>
      <w:r w:rsidR="00E659E6" w:rsidRPr="00802599">
        <w:t xml:space="preserve">egard hyperbole as a signal of interpersonal closeness </w:t>
      </w:r>
      <w:r w:rsidR="00E659E6">
        <w:t>(</w:t>
      </w:r>
      <w:r w:rsidR="00654CFC">
        <w:rPr>
          <w:i/>
        </w:rPr>
        <w:t>1, 11</w:t>
      </w:r>
      <w:r w:rsidR="000028D7">
        <w:rPr>
          <w:i/>
        </w:rPr>
        <w:t>-</w:t>
      </w:r>
      <w:r w:rsidR="00E659E6">
        <w:rPr>
          <w:i/>
        </w:rPr>
        <w:t>1</w:t>
      </w:r>
      <w:r w:rsidR="00654CFC">
        <w:rPr>
          <w:i/>
        </w:rPr>
        <w:t>3</w:t>
      </w:r>
      <w:r w:rsidR="00E659E6">
        <w:t>)</w:t>
      </w:r>
      <w:r w:rsidR="00E659E6" w:rsidRPr="00802599">
        <w:t xml:space="preserve">. </w:t>
      </w:r>
      <w:r w:rsidR="00782EC1">
        <w:t>Our model</w:t>
      </w:r>
      <w:r w:rsidR="000E6804">
        <w:t xml:space="preserve"> posits </w:t>
      </w:r>
      <w:r w:rsidR="00E659E6" w:rsidRPr="00802599">
        <w:t xml:space="preserve">that prior knowledge about the relevant topic plays an important role in </w:t>
      </w:r>
      <w:del w:id="80" w:author="Justine Kao" w:date="2013-12-08T16:44:00Z">
        <w:r w:rsidR="00E659E6" w:rsidRPr="00802599" w:rsidDel="0082743C">
          <w:delText xml:space="preserve">interpreting </w:delText>
        </w:r>
      </w:del>
      <w:r w:rsidR="00E659E6" w:rsidRPr="00802599">
        <w:t>hype</w:t>
      </w:r>
      <w:r w:rsidR="00782EC1">
        <w:t xml:space="preserve">rbolic </w:t>
      </w:r>
      <w:ins w:id="81" w:author="Justine Kao" w:date="2013-12-08T16:44:00Z">
        <w:r w:rsidR="0082743C">
          <w:t>interpretation</w:t>
        </w:r>
      </w:ins>
      <w:del w:id="82" w:author="Justine Kao" w:date="2013-12-08T16:44:00Z">
        <w:r w:rsidR="00782EC1" w:rsidDel="0082743C">
          <w:delText>statements</w:delText>
        </w:r>
      </w:del>
      <w:r w:rsidR="00782EC1">
        <w:t xml:space="preserve">. Furthermore, </w:t>
      </w:r>
      <w:r w:rsidR="00E659E6">
        <w:t xml:space="preserve">our model </w:t>
      </w:r>
      <w:r w:rsidR="000E6804">
        <w:t>uses</w:t>
      </w:r>
      <w:ins w:id="83" w:author="Justine Kao" w:date="2013-12-08T16:44:00Z">
        <w:r w:rsidR="00D81DCD">
          <w:t xml:space="preserve"> </w:t>
        </w:r>
      </w:ins>
      <w:del w:id="84" w:author="Justine Kao" w:date="2013-12-08T16:44:00Z">
        <w:r w:rsidR="000E6804" w:rsidDel="00D81DCD">
          <w:delText xml:space="preserve"> alternative </w:delText>
        </w:r>
      </w:del>
      <w:r w:rsidR="000E6804">
        <w:t>communicative goals to capture</w:t>
      </w:r>
      <w:r w:rsidR="00E659E6">
        <w:t xml:space="preserve"> the intuition that </w:t>
      </w:r>
      <w:r w:rsidR="000E6804">
        <w:t>a</w:t>
      </w:r>
      <w:r w:rsidR="00E659E6" w:rsidRPr="00802599">
        <w:t xml:space="preserve"> listener </w:t>
      </w:r>
      <w:r w:rsidR="00E659E6">
        <w:t>will</w:t>
      </w:r>
      <w:r w:rsidR="00E659E6" w:rsidRPr="00802599">
        <w:t xml:space="preserve"> infer a</w:t>
      </w:r>
      <w:r w:rsidR="000E6804">
        <w:t xml:space="preserve"> stronger </w:t>
      </w:r>
      <w:r w:rsidR="00E659E6" w:rsidRPr="00802599">
        <w:t>affective subtext</w:t>
      </w:r>
      <w:r w:rsidR="00782EC1">
        <w:t xml:space="preserve"> from hyperbolic utterances</w:t>
      </w:r>
      <w:r w:rsidR="00E659E6">
        <w:t>.</w:t>
      </w:r>
      <w:r w:rsidR="00293298">
        <w:t xml:space="preserve"> </w:t>
      </w:r>
      <w:r w:rsidR="00995458" w:rsidRPr="00802599">
        <w:t xml:space="preserve">Pragmatic halo </w:t>
      </w:r>
      <w:r w:rsidR="00E85931">
        <w:t>refers to people’s tendency</w:t>
      </w:r>
      <w:r w:rsidR="00995458" w:rsidRPr="00802599">
        <w:t xml:space="preserve"> to interpret simple number expressions imprecisely and complex number expressions precisely </w:t>
      </w:r>
      <w:r w:rsidR="00FE4F42">
        <w:t>(</w:t>
      </w:r>
      <w:r w:rsidR="00C1636F">
        <w:rPr>
          <w:i/>
        </w:rPr>
        <w:t>1</w:t>
      </w:r>
      <w:r w:rsidR="00153FE7">
        <w:rPr>
          <w:i/>
        </w:rPr>
        <w:t>4</w:t>
      </w:r>
      <w:r w:rsidR="0039486E">
        <w:t xml:space="preserve">). </w:t>
      </w:r>
      <w:r w:rsidR="00C21455">
        <w:t xml:space="preserve">While this </w:t>
      </w:r>
      <w:r w:rsidR="00072816">
        <w:t>effect has</w:t>
      </w:r>
      <w:r w:rsidR="00995458" w:rsidRPr="00802599">
        <w:t xml:space="preserve"> been formalized via game theory as a rational choice given different </w:t>
      </w:r>
      <w:r w:rsidR="003B304F">
        <w:t xml:space="preserve">utterance costs </w:t>
      </w:r>
      <w:r w:rsidR="003B304F">
        <w:lastRenderedPageBreak/>
        <w:t>and a notion of pragmatic slack</w:t>
      </w:r>
      <w:r w:rsidR="00C75F88">
        <w:t xml:space="preserve"> (</w:t>
      </w:r>
      <w:r w:rsidR="00CC378F">
        <w:rPr>
          <w:i/>
        </w:rPr>
        <w:t>15</w:t>
      </w:r>
      <w:r w:rsidR="00C75F88">
        <w:rPr>
          <w:i/>
        </w:rPr>
        <w:t xml:space="preserve">, </w:t>
      </w:r>
      <w:r w:rsidR="00C1636F">
        <w:rPr>
          <w:i/>
        </w:rPr>
        <w:t>1</w:t>
      </w:r>
      <w:r w:rsidR="00CC378F">
        <w:rPr>
          <w:i/>
        </w:rPr>
        <w:t>6</w:t>
      </w:r>
      <w:r w:rsidR="00C75F88">
        <w:t>)</w:t>
      </w:r>
      <w:r w:rsidR="00072816">
        <w:t xml:space="preserve">, </w:t>
      </w:r>
      <w:r w:rsidR="002C07E8">
        <w:t>our model</w:t>
      </w:r>
      <w:r w:rsidR="00995458" w:rsidRPr="00802599">
        <w:t xml:space="preserve"> </w:t>
      </w:r>
      <w:r w:rsidR="00E23408">
        <w:t xml:space="preserve">uses </w:t>
      </w:r>
      <w:r w:rsidR="001B40E4">
        <w:t xml:space="preserve">alternative </w:t>
      </w:r>
      <w:r w:rsidR="00E23408">
        <w:t>communicative goals</w:t>
      </w:r>
      <w:r w:rsidR="001B40E4">
        <w:t xml:space="preserve"> (</w:t>
      </w:r>
      <w:r w:rsidR="00E23408">
        <w:t>to be precise or imprecise</w:t>
      </w:r>
      <w:r w:rsidR="001B40E4">
        <w:t xml:space="preserve">) </w:t>
      </w:r>
      <w:r w:rsidR="00E23408">
        <w:t>coupled with differential utterance costs to model this effect</w:t>
      </w:r>
      <w:r w:rsidR="00995458" w:rsidRPr="00802599">
        <w:t xml:space="preserve">. </w:t>
      </w:r>
      <w:r w:rsidR="001B40E4">
        <w:t>We show that</w:t>
      </w:r>
      <w:r w:rsidR="00ED603E">
        <w:t xml:space="preserve"> </w:t>
      </w:r>
      <w:r w:rsidR="001B40E4">
        <w:t xml:space="preserve">a </w:t>
      </w:r>
      <w:r w:rsidR="001B40E4" w:rsidRPr="00802599">
        <w:t>Bayesian framework for pragmatic inference</w:t>
      </w:r>
      <w:r w:rsidR="001B40E4">
        <w:t xml:space="preserve"> that </w:t>
      </w:r>
      <w:r w:rsidR="005D59F1">
        <w:t xml:space="preserve">considers uncertainty about communicative goals </w:t>
      </w:r>
      <w:r w:rsidR="001B40E4">
        <w:t xml:space="preserve">makes quantitative predictions </w:t>
      </w:r>
      <w:r w:rsidR="00A92FD0">
        <w:t>for a number of nonliteral effects in language understanding.</w:t>
      </w:r>
    </w:p>
    <w:p w14:paraId="07394A9E" w14:textId="7C431EC5" w:rsidR="00D64EAA" w:rsidRDefault="00945AEA" w:rsidP="00CF2848">
      <w:pPr>
        <w:pStyle w:val="Paragraph"/>
      </w:pPr>
      <w:r>
        <w:t xml:space="preserve">Given that </w:t>
      </w:r>
      <w:r w:rsidR="007A27F8">
        <w:t xml:space="preserve">knowledge of a domain’s prior distribution drives </w:t>
      </w:r>
      <w:r>
        <w:t>h</w:t>
      </w:r>
      <w:r w:rsidR="00884AE6">
        <w:t>yperbolic interpretations</w:t>
      </w:r>
      <w:r w:rsidR="00EF6965">
        <w:t>, w</w:t>
      </w:r>
      <w:r w:rsidR="005854D2">
        <w:t>e predict</w:t>
      </w:r>
      <w:r w:rsidR="00004BA8">
        <w:t xml:space="preserve"> that </w:t>
      </w:r>
      <w:ins w:id="85" w:author="Justine Kao" w:date="2013-12-08T16:49:00Z">
        <w:r w:rsidR="00A766DC">
          <w:t xml:space="preserve">the same number word used </w:t>
        </w:r>
        <w:r w:rsidR="00F07EFC">
          <w:t>in</w:t>
        </w:r>
        <w:r w:rsidR="00A766DC">
          <w:t xml:space="preserve"> different </w:t>
        </w:r>
      </w:ins>
      <w:r w:rsidR="004803C1">
        <w:t xml:space="preserve">domains </w:t>
      </w:r>
      <w:del w:id="86" w:author="Justine Kao" w:date="2013-12-08T16:49:00Z">
        <w:r w:rsidR="004803C1" w:rsidDel="00FC5134">
          <w:delText xml:space="preserve">with </w:delText>
        </w:r>
        <w:r w:rsidR="00004BA8" w:rsidDel="00FC5134">
          <w:delText xml:space="preserve">different prior distributions </w:delText>
        </w:r>
      </w:del>
      <w:r w:rsidR="00240108">
        <w:t xml:space="preserve">will </w:t>
      </w:r>
      <w:r w:rsidR="00C47636">
        <w:t>elicit</w:t>
      </w:r>
      <w:r w:rsidR="00A075AC">
        <w:t xml:space="preserve"> </w:t>
      </w:r>
      <w:r w:rsidR="00B323BF">
        <w:t>different</w:t>
      </w:r>
      <w:r w:rsidR="00A075AC">
        <w:t xml:space="preserve"> </w:t>
      </w:r>
      <w:r w:rsidR="00A107A3">
        <w:t>interpretations</w:t>
      </w:r>
      <w:del w:id="87" w:author="Justine Kao" w:date="2013-12-08T16:49:00Z">
        <w:r w:rsidR="00A107A3" w:rsidDel="00A015C6">
          <w:delText xml:space="preserve"> </w:delText>
        </w:r>
        <w:r w:rsidR="00F769E0" w:rsidDel="00A015C6">
          <w:delText>with</w:delText>
        </w:r>
        <w:r w:rsidR="00A107A3" w:rsidDel="00A015C6">
          <w:delText xml:space="preserve"> the same </w:delText>
        </w:r>
        <w:r w:rsidR="00B323BF" w:rsidDel="00A015C6">
          <w:delText>number word</w:delText>
        </w:r>
      </w:del>
      <w:r w:rsidR="00A107A3">
        <w:t>.</w:t>
      </w:r>
      <w:r w:rsidR="008E23EC">
        <w:t xml:space="preserve"> </w:t>
      </w:r>
      <w:r w:rsidR="00995458" w:rsidRPr="00802599">
        <w:t xml:space="preserve">We test </w:t>
      </w:r>
      <w:r w:rsidR="00040E66">
        <w:t>our</w:t>
      </w:r>
      <w:r w:rsidR="009C2771">
        <w:t xml:space="preserve"> model</w:t>
      </w:r>
      <w:r w:rsidR="006E67AB">
        <w:t xml:space="preserve"> </w:t>
      </w:r>
      <w:r w:rsidR="00DA2F5D">
        <w:t>on</w:t>
      </w:r>
      <w:r w:rsidR="00995458" w:rsidRPr="00802599">
        <w:t xml:space="preserve"> </w:t>
      </w:r>
      <w:r w:rsidR="001765BC">
        <w:t xml:space="preserve">number </w:t>
      </w:r>
      <w:r w:rsidR="0029259F">
        <w:t>words</w:t>
      </w:r>
      <w:r w:rsidR="00240108">
        <w:t xml:space="preserve"> that refer</w:t>
      </w:r>
      <w:r w:rsidR="001765BC">
        <w:t xml:space="preserve"> to the</w:t>
      </w:r>
      <w:r w:rsidR="00995458" w:rsidRPr="00802599">
        <w:t xml:space="preserve"> prices of three </w:t>
      </w:r>
      <w:r w:rsidR="008E7FDE">
        <w:t>types</w:t>
      </w:r>
      <w:r w:rsidR="00995458" w:rsidRPr="00802599">
        <w:t xml:space="preserve"> of everyday items: </w:t>
      </w:r>
      <w:r w:rsidR="00B721FA">
        <w:t>electric kettles, watches, and laptops.</w:t>
      </w:r>
      <w:r w:rsidR="00995458" w:rsidRPr="00802599">
        <w:t xml:space="preserve"> We </w:t>
      </w:r>
      <w:r w:rsidR="00400B8F">
        <w:t>selected</w:t>
      </w:r>
      <w:r w:rsidR="002513BC">
        <w:t xml:space="preserve"> </w:t>
      </w:r>
      <w:r w:rsidR="00752CC3">
        <w:t>these</w:t>
      </w:r>
      <w:r w:rsidR="00995458" w:rsidRPr="00802599">
        <w:t xml:space="preserve"> items because </w:t>
      </w:r>
      <w:del w:id="88" w:author="Justine Kao" w:date="2013-12-08T16:57:00Z">
        <w:r w:rsidR="00995458" w:rsidRPr="00802599" w:rsidDel="005C18E5">
          <w:delText>th</w:delText>
        </w:r>
      </w:del>
      <w:ins w:id="89" w:author="Justine Kao" w:date="2013-12-08T16:57:00Z">
        <w:r w:rsidR="005C18E5">
          <w:t xml:space="preserve">they have distinct </w:t>
        </w:r>
      </w:ins>
      <w:del w:id="90" w:author="Justine Kao" w:date="2013-12-08T16:48:00Z">
        <w:r w:rsidR="00995458" w:rsidRPr="00802599" w:rsidDel="00CC6FE6">
          <w:delText xml:space="preserve">ey </w:delText>
        </w:r>
        <w:r w:rsidR="00850756" w:rsidDel="00CC6FE6">
          <w:delText>have</w:delText>
        </w:r>
        <w:r w:rsidR="00985428" w:rsidDel="00CC6FE6">
          <w:delText xml:space="preserve"> </w:delText>
        </w:r>
        <w:r w:rsidR="007E7E12" w:rsidDel="00CC6FE6">
          <w:delText>different</w:delText>
        </w:r>
        <w:r w:rsidR="000745C4" w:rsidDel="00CC6FE6">
          <w:delText xml:space="preserve"> </w:delText>
        </w:r>
      </w:del>
      <w:r w:rsidR="000745C4">
        <w:t>prior</w:t>
      </w:r>
      <w:r w:rsidR="00985428">
        <w:t xml:space="preserve"> </w:t>
      </w:r>
      <w:r w:rsidR="00963449">
        <w:t>price</w:t>
      </w:r>
      <w:r w:rsidR="004641B3">
        <w:t xml:space="preserve"> distribution</w:t>
      </w:r>
      <w:ins w:id="91" w:author="Justine Kao" w:date="2013-12-08T16:58:00Z">
        <w:r w:rsidR="00C8591D">
          <w:t>s</w:t>
        </w:r>
      </w:ins>
      <w:del w:id="92" w:author="Justine Kao" w:date="2013-12-08T16:57:00Z">
        <w:r w:rsidR="004641B3" w:rsidDel="0048363F">
          <w:delText>s</w:delText>
        </w:r>
      </w:del>
      <w:r w:rsidR="004641B3">
        <w:t xml:space="preserve">, which we measured empirically by asking subjects </w:t>
      </w:r>
      <w:r w:rsidR="00CE15E4">
        <w:t>to rate the probability</w:t>
      </w:r>
      <w:r w:rsidR="00286BE0">
        <w:t xml:space="preserve"> of various</w:t>
      </w:r>
      <w:r w:rsidR="00CE15E4">
        <w:t xml:space="preserve"> prices</w:t>
      </w:r>
      <w:r w:rsidR="00752CC3">
        <w:t xml:space="preserve"> for the three items</w:t>
      </w:r>
      <w:r w:rsidR="00DA4B54">
        <w:t xml:space="preserve"> (see Experiment 3a in Supplementary Materials)</w:t>
      </w:r>
      <w:r w:rsidR="00752CC3">
        <w:t>.</w:t>
      </w:r>
      <w:r w:rsidR="0008348E">
        <w:t xml:space="preserve"> </w:t>
      </w:r>
      <w:r w:rsidR="00711E73">
        <w:t xml:space="preserve">We also </w:t>
      </w:r>
      <w:r w:rsidR="00C8039A">
        <w:t>obtained an</w:t>
      </w:r>
      <w:r w:rsidR="00917A34">
        <w:t xml:space="preserve"> affect </w:t>
      </w:r>
      <w:r w:rsidR="004308D5">
        <w:t xml:space="preserve">prior </w:t>
      </w:r>
      <w:r w:rsidR="00D54894">
        <w:t xml:space="preserve">by </w:t>
      </w:r>
      <w:r w:rsidR="0031445D">
        <w:t xml:space="preserve">asking subjects to rate the </w:t>
      </w:r>
      <w:r w:rsidR="00B626B3">
        <w:t xml:space="preserve">probability of a </w:t>
      </w:r>
      <w:r w:rsidR="00383992">
        <w:t>speaker</w:t>
      </w:r>
      <w:r w:rsidR="00B626B3">
        <w:t xml:space="preserve"> </w:t>
      </w:r>
      <w:r w:rsidR="00A124F1">
        <w:t xml:space="preserve">thinking that </w:t>
      </w:r>
      <w:r w:rsidR="00383992">
        <w:t>an item is expensive given a price state</w:t>
      </w:r>
      <w:r w:rsidR="006E5848">
        <w:t xml:space="preserve"> (see Experiment 3b)</w:t>
      </w:r>
      <w:r w:rsidR="00A124F1">
        <w:t>.</w:t>
      </w:r>
      <w:r w:rsidR="004D7E30">
        <w:t xml:space="preserve"> </w:t>
      </w:r>
      <w:r w:rsidR="00371F02">
        <w:t>We used th</w:t>
      </w:r>
      <w:r w:rsidR="00995458" w:rsidRPr="00802599">
        <w:t xml:space="preserve">e </w:t>
      </w:r>
      <w:r w:rsidR="00371F02">
        <w:t xml:space="preserve">same </w:t>
      </w:r>
      <w:r w:rsidR="00995458" w:rsidRPr="00802599">
        <w:t>set of price states</w:t>
      </w:r>
      <w:r w:rsidR="00963449">
        <w:t xml:space="preserve"> for the th</w:t>
      </w:r>
      <w:r w:rsidR="007D3A8B">
        <w:t xml:space="preserve">ree </w:t>
      </w:r>
      <w:r w:rsidR="00125362">
        <w:t xml:space="preserve">types </w:t>
      </w:r>
      <w:r w:rsidR="007D3A8B">
        <w:t>of items, d</w:t>
      </w:r>
      <w:r w:rsidR="00963449">
        <w:t>efined as</w:t>
      </w:r>
      <w:r w:rsidR="00B721FA">
        <w:t xml:space="preserve"> </w:t>
      </w:r>
      <w:r w:rsidR="00995458" w:rsidRPr="00802599">
        <w:t>S=</w:t>
      </w:r>
      <w:r w:rsidR="00B721FA">
        <w:t>{</w:t>
      </w:r>
      <w:r w:rsidR="00FA6A9B">
        <w:t>50, 51, 500, 501, 1000, 1001, 5000, 5001, 10000, 10001</w:t>
      </w:r>
      <w:r w:rsidR="00453FC3">
        <w:t>}</w:t>
      </w:r>
      <w:r w:rsidR="006F2782">
        <w:t>.</w:t>
      </w:r>
      <w:r w:rsidR="00B721FA">
        <w:t xml:space="preserve"> </w:t>
      </w:r>
      <w:r w:rsidR="00995458" w:rsidRPr="00802599">
        <w:t xml:space="preserve">We assume that </w:t>
      </w:r>
      <w:r w:rsidR="00051919">
        <w:t>the set of</w:t>
      </w:r>
      <w:r w:rsidR="00356F45">
        <w:t xml:space="preserve"> utterances U</w:t>
      </w:r>
      <w:r w:rsidR="00995458" w:rsidRPr="00802599">
        <w:t xml:space="preserve"> is </w:t>
      </w:r>
      <w:del w:id="93" w:author="Leon Bergen" w:date="2013-12-08T03:15:00Z">
        <w:r w:rsidR="00995458" w:rsidRPr="00802599" w:rsidDel="00607369">
          <w:delText>equival</w:delText>
        </w:r>
        <w:r w:rsidR="00356F45" w:rsidDel="00607369">
          <w:delText xml:space="preserve">ent </w:delText>
        </w:r>
      </w:del>
      <w:ins w:id="94" w:author="Leon Bergen" w:date="2013-12-08T03:15:00Z">
        <w:r w:rsidR="00607369">
          <w:t xml:space="preserve">identical </w:t>
        </w:r>
      </w:ins>
      <w:r w:rsidR="00356F45">
        <w:t>to the set of price st</w:t>
      </w:r>
      <w:r w:rsidR="0073229B">
        <w:t>ates S. A speaker can say, “The</w:t>
      </w:r>
      <w:r w:rsidR="00356F45">
        <w:t xml:space="preserve"> electric kettle cost </w:t>
      </w:r>
      <w:r w:rsidR="00356F45" w:rsidRPr="00356F45">
        <w:rPr>
          <w:i/>
        </w:rPr>
        <w:t>u</w:t>
      </w:r>
      <w:r w:rsidR="00356F45">
        <w:t xml:space="preserve"> dollars,”</w:t>
      </w:r>
      <w:r w:rsidR="00995458" w:rsidRPr="00802599">
        <w:t xml:space="preserve"> for </w:t>
      </w:r>
      <w:r w:rsidR="00356F45">
        <w:rPr>
          <w:i/>
        </w:rPr>
        <w:t>u</w:t>
      </w:r>
      <w:r w:rsidR="00995458" w:rsidRPr="00802599">
        <w:t xml:space="preserve"> </w:t>
      </w:r>
      <m:oMath>
        <m:r>
          <w:rPr>
            <w:rFonts w:ascii="Cambria Math" w:hAnsi="Cambria Math"/>
          </w:rPr>
          <m:t xml:space="preserve">∈ </m:t>
        </m:r>
      </m:oMath>
      <w:r w:rsidR="006C57BD">
        <w:t>U</w:t>
      </w:r>
      <w:r w:rsidR="00995458" w:rsidRPr="00802599">
        <w:t>, and a listener can interpret thi</w:t>
      </w:r>
      <w:r w:rsidR="00592467">
        <w:t xml:space="preserve">s to mean that the kettle cost </w:t>
      </w:r>
      <w:r w:rsidR="00592467" w:rsidRPr="00592467">
        <w:rPr>
          <w:i/>
        </w:rPr>
        <w:t>s</w:t>
      </w:r>
      <w:r w:rsidR="00592467">
        <w:t xml:space="preserve"> dollars, for </w:t>
      </w:r>
      <w:r w:rsidR="00592467">
        <w:rPr>
          <w:i/>
        </w:rPr>
        <w:t>s</w:t>
      </w:r>
      <w:r w:rsidR="00592467">
        <w:t xml:space="preserve"> </w:t>
      </w:r>
      <m:oMath>
        <m:r>
          <w:rPr>
            <w:rFonts w:ascii="Cambria Math" w:hAnsi="Cambria Math"/>
          </w:rPr>
          <m:t>∈</m:t>
        </m:r>
      </m:oMath>
      <w:r w:rsidR="00592467">
        <w:t xml:space="preserve"> S</w:t>
      </w:r>
      <w:r w:rsidR="00995458" w:rsidRPr="00802599">
        <w:t>.</w:t>
      </w:r>
      <w:r w:rsidR="005B33D0">
        <w:t xml:space="preserve"> </w:t>
      </w:r>
      <w:r w:rsidR="007E6991">
        <w:t xml:space="preserve">Each utterance is either “round” </w:t>
      </w:r>
      <w:r w:rsidR="007E6991" w:rsidRPr="00802599">
        <w:t>(divisible</w:t>
      </w:r>
      <w:r w:rsidR="007E6991">
        <w:t xml:space="preserve"> by 10</w:t>
      </w:r>
      <w:r w:rsidR="00C06A8D">
        <w:t xml:space="preserve"> and less costly</w:t>
      </w:r>
      <w:r w:rsidR="007E6991">
        <w:t>) or “sharp” (not divisible by 10</w:t>
      </w:r>
      <w:r w:rsidR="00F55B3B">
        <w:t xml:space="preserve"> and more costly</w:t>
      </w:r>
      <w:r w:rsidR="007E6991" w:rsidRPr="00802599">
        <w:t>)</w:t>
      </w:r>
      <w:r w:rsidR="004C7F34">
        <w:t xml:space="preserve">. A formal description of the model is in </w:t>
      </w:r>
      <w:r w:rsidR="00AB05AB">
        <w:t>Supplementary Materials</w:t>
      </w:r>
      <w:r w:rsidR="007E6991" w:rsidRPr="00802599">
        <w:t>.</w:t>
      </w:r>
    </w:p>
    <w:p w14:paraId="12A4115B" w14:textId="7A3608A1" w:rsidR="00CE26FC" w:rsidRDefault="007E797B" w:rsidP="00566B84">
      <w:pPr>
        <w:pStyle w:val="Paragraph"/>
      </w:pPr>
      <w:r>
        <w:t>U</w:t>
      </w:r>
      <w:r w:rsidR="00995458" w:rsidRPr="00802599">
        <w:t xml:space="preserve">sing the price priors and affect priors </w:t>
      </w:r>
      <w:r w:rsidR="007814EC">
        <w:t xml:space="preserve">measured </w:t>
      </w:r>
      <w:r w:rsidR="00995458" w:rsidRPr="00802599">
        <w:t>for each of the three items</w:t>
      </w:r>
      <w:r w:rsidR="00917A34">
        <w:t xml:space="preserve">, </w:t>
      </w:r>
      <w:r w:rsidR="00D42242">
        <w:t xml:space="preserve">we obtained </w:t>
      </w:r>
      <w:r w:rsidR="00A521AF">
        <w:t xml:space="preserve">the full posterior meaning distribution predicted by the model </w:t>
      </w:r>
      <w:r w:rsidR="00527300">
        <w:t>for each utterance (</w:t>
      </w:r>
      <w:r w:rsidR="002A4666">
        <w:t xml:space="preserve">see </w:t>
      </w:r>
      <w:r w:rsidR="00527300">
        <w:t xml:space="preserve">Figure S1). </w:t>
      </w:r>
      <w:r w:rsidR="003A5754">
        <w:t xml:space="preserve">Figure </w:t>
      </w:r>
      <w:r w:rsidR="001434ED">
        <w:t>1</w:t>
      </w:r>
      <w:r w:rsidR="00995458" w:rsidRPr="00802599">
        <w:t xml:space="preserve"> summarizes </w:t>
      </w:r>
      <w:r w:rsidR="00C65AE0">
        <w:t xml:space="preserve">this distribution into </w:t>
      </w:r>
      <w:r w:rsidR="003B47FB">
        <w:t>different types</w:t>
      </w:r>
      <w:r w:rsidR="00C65AE0">
        <w:t xml:space="preserve"> of interpretations</w:t>
      </w:r>
      <w:r w:rsidR="00045301">
        <w:t xml:space="preserve">. The first three </w:t>
      </w:r>
      <w:r w:rsidR="003B47FB">
        <w:t>are</w:t>
      </w:r>
      <w:r w:rsidR="00045301">
        <w:t xml:space="preserve"> </w:t>
      </w:r>
      <w:r w:rsidR="00B23733">
        <w:t xml:space="preserve">model </w:t>
      </w:r>
      <w:r w:rsidR="00045301">
        <w:t>interpretations regarding the price state:</w:t>
      </w:r>
      <w:r w:rsidR="005E2697">
        <w:t xml:space="preserve"> </w:t>
      </w:r>
      <w:r w:rsidR="005E2697" w:rsidRPr="00426103">
        <w:rPr>
          <w:i/>
        </w:rPr>
        <w:t>exact</w:t>
      </w:r>
      <w:r w:rsidR="005B33D0">
        <w:t xml:space="preserve"> </w:t>
      </w:r>
      <w:r w:rsidR="00051919">
        <w:t>(</w:t>
      </w:r>
      <w:r w:rsidR="00400B8F">
        <w:t xml:space="preserve">e.g., </w:t>
      </w:r>
      <w:r w:rsidR="00051919">
        <w:t xml:space="preserve"> “1000” interpreted as 1000), </w:t>
      </w:r>
      <w:r w:rsidR="00051919" w:rsidRPr="00426103">
        <w:rPr>
          <w:i/>
        </w:rPr>
        <w:t>fuzzy</w:t>
      </w:r>
      <w:r w:rsidR="00051919">
        <w:t xml:space="preserve"> (</w:t>
      </w:r>
      <w:r w:rsidR="005E2697">
        <w:t xml:space="preserve">e.g. </w:t>
      </w:r>
      <w:r w:rsidR="00051919">
        <w:t>“1000” interpreted as 1001</w:t>
      </w:r>
      <w:r w:rsidR="005B33D0">
        <w:t xml:space="preserve"> or </w:t>
      </w:r>
      <w:r w:rsidR="005E2697">
        <w:t>“1001” interpreted as 1000</w:t>
      </w:r>
      <w:r w:rsidR="00051919">
        <w:t xml:space="preserve">), </w:t>
      </w:r>
      <w:r w:rsidR="00426103">
        <w:t xml:space="preserve">and </w:t>
      </w:r>
      <w:r w:rsidR="00144520" w:rsidRPr="00426103">
        <w:rPr>
          <w:i/>
        </w:rPr>
        <w:t xml:space="preserve">hyperbolic </w:t>
      </w:r>
      <w:r w:rsidR="00144520">
        <w:t>(</w:t>
      </w:r>
      <w:r w:rsidR="005E2697">
        <w:t xml:space="preserve">e.g. </w:t>
      </w:r>
      <w:r w:rsidR="00426103">
        <w:t>“1000” interpreted as “100”).</w:t>
      </w:r>
      <w:r w:rsidR="00F477FC">
        <w:t xml:space="preserve"> </w:t>
      </w:r>
      <w:r w:rsidR="006F091D">
        <w:t>Utterances</w:t>
      </w:r>
      <w:r w:rsidR="006F091D" w:rsidRPr="00802599">
        <w:t xml:space="preserve"> </w:t>
      </w:r>
      <w:r w:rsidR="00F91573">
        <w:t>whose literal meanings</w:t>
      </w:r>
      <w:r w:rsidR="006F091D" w:rsidRPr="00802599">
        <w:t xml:space="preserve"> are </w:t>
      </w:r>
      <w:r w:rsidR="006F091D">
        <w:t>less</w:t>
      </w:r>
      <w:r w:rsidR="006F091D" w:rsidRPr="00802599">
        <w:t xml:space="preserve"> likely given the price prior are more likely to be interpreted </w:t>
      </w:r>
      <w:r w:rsidR="006F091D">
        <w:t xml:space="preserve">hyperbolically </w:t>
      </w:r>
      <w:r w:rsidR="006F091D" w:rsidRPr="00802599">
        <w:t xml:space="preserve">(e.g. </w:t>
      </w:r>
      <w:r w:rsidR="006F091D">
        <w:t>“1000”</w:t>
      </w:r>
      <w:r w:rsidR="006F091D" w:rsidRPr="00802599">
        <w:t xml:space="preserve"> is more likely to be interpreted </w:t>
      </w:r>
      <w:r w:rsidR="006F091D">
        <w:t>hyperbolically for electric kettles</w:t>
      </w:r>
      <w:r w:rsidR="006F091D" w:rsidRPr="00802599">
        <w:t xml:space="preserve"> than</w:t>
      </w:r>
      <w:r w:rsidR="006F091D">
        <w:t xml:space="preserve"> laptops</w:t>
      </w:r>
      <w:r w:rsidR="006F091D" w:rsidRPr="00802599">
        <w:t>)</w:t>
      </w:r>
      <w:r w:rsidR="00C2069B">
        <w:t xml:space="preserve">, which </w:t>
      </w:r>
      <w:r w:rsidR="00845A68">
        <w:t xml:space="preserve">shows the model </w:t>
      </w:r>
      <w:r w:rsidR="00AA32EB">
        <w:t>captures</w:t>
      </w:r>
      <w:r w:rsidR="00503205">
        <w:t xml:space="preserve"> basic principles of</w:t>
      </w:r>
      <w:r w:rsidR="00845A68">
        <w:t xml:space="preserve"> </w:t>
      </w:r>
      <w:r w:rsidR="00C2069B">
        <w:t>hyperbole</w:t>
      </w:r>
      <w:r w:rsidR="006F091D">
        <w:rPr>
          <w:rFonts w:ascii="新細明體" w:eastAsia="新細明體" w:hAnsi="新細明體" w:cs="新細明體"/>
          <w:lang w:eastAsia="zh-TW"/>
        </w:rPr>
        <w:t xml:space="preserve">. </w:t>
      </w:r>
      <w:r w:rsidR="0086444D">
        <w:t>R</w:t>
      </w:r>
      <w:r w:rsidR="005B33D0">
        <w:t xml:space="preserve">ound utterances such as “500” and “1000” are interpreted less exactly and more fuzzily than their sharp counterparts, which </w:t>
      </w:r>
      <w:r w:rsidR="004003D8">
        <w:t xml:space="preserve">shows the model </w:t>
      </w:r>
      <w:r w:rsidR="00960D26">
        <w:t xml:space="preserve">captures </w:t>
      </w:r>
      <w:r w:rsidR="002B53E3">
        <w:t>pragmatic halo</w:t>
      </w:r>
      <w:r w:rsidR="005B33D0">
        <w:t xml:space="preserve">. </w:t>
      </w:r>
      <w:r w:rsidR="00CE26FC">
        <w:t xml:space="preserve">On the affect dimension, </w:t>
      </w:r>
      <w:r w:rsidR="00CE26FC" w:rsidRPr="00426103">
        <w:rPr>
          <w:i/>
        </w:rPr>
        <w:t>affective</w:t>
      </w:r>
      <w:r w:rsidR="00CE26FC">
        <w:t xml:space="preserve"> interpretation refers to the probability that an utterance </w:t>
      </w:r>
      <w:r w:rsidR="00DC3D82">
        <w:t>conveys</w:t>
      </w:r>
      <w:r w:rsidR="00CE26FC">
        <w:t xml:space="preserve"> affect about the price being expensive</w:t>
      </w:r>
      <w:r w:rsidR="00CE26FC" w:rsidRPr="00802599">
        <w:t xml:space="preserve">. </w:t>
      </w:r>
      <w:r w:rsidR="00CE26FC">
        <w:t>U</w:t>
      </w:r>
      <w:r w:rsidR="00995458" w:rsidRPr="00802599">
        <w:t xml:space="preserve">tterances whose literal meanings are associated with higher affect priors (such as </w:t>
      </w:r>
      <w:r w:rsidR="006B76D5">
        <w:t>“10000” and “10001”</w:t>
      </w:r>
      <w:r w:rsidR="00995458" w:rsidRPr="00802599">
        <w:t xml:space="preserve">) are more likely to be </w:t>
      </w:r>
      <w:r w:rsidR="00DC3D82">
        <w:t>interpreted as conveying affect, which shows the model captures the affective subtext of hyperbole.</w:t>
      </w:r>
      <w:r w:rsidR="00CF2848">
        <w:t xml:space="preserve"> </w:t>
      </w:r>
    </w:p>
    <w:p w14:paraId="5447C8F1" w14:textId="01427DE9" w:rsidR="00995458" w:rsidRPr="00802599" w:rsidRDefault="00290AE5" w:rsidP="00566B84">
      <w:pPr>
        <w:pStyle w:val="Paragraph"/>
      </w:pPr>
      <w:r>
        <w:t>T</w:t>
      </w:r>
      <w:r w:rsidR="00CF2848">
        <w:t xml:space="preserve">he intuition for how </w:t>
      </w:r>
      <w:r w:rsidR="00250D59">
        <w:t xml:space="preserve">the </w:t>
      </w:r>
      <w:r w:rsidR="00CF2848">
        <w:t xml:space="preserve">model </w:t>
      </w:r>
      <w:r w:rsidR="00E237EE">
        <w:t>understands</w:t>
      </w:r>
      <w:r w:rsidR="00CF2848">
        <w:t xml:space="preserve"> hyperbole</w:t>
      </w:r>
      <w:r w:rsidR="008C33DC">
        <w:t xml:space="preserve"> is as follows</w:t>
      </w:r>
      <w:r w:rsidR="00CF2848">
        <w:t xml:space="preserve">. </w:t>
      </w:r>
      <w:r w:rsidR="00C424DC">
        <w:t xml:space="preserve">A pragmatic listener recursively reasons about a speaker and </w:t>
      </w:r>
      <w:r w:rsidR="00A22D03">
        <w:t>analyzes her</w:t>
      </w:r>
      <w:r w:rsidR="00C424DC">
        <w:t xml:space="preserve"> choice of utterance given a state of the world,</w:t>
      </w:r>
      <w:r w:rsidR="003B5B4E">
        <w:t xml:space="preserve"> </w:t>
      </w:r>
      <w:r w:rsidR="00D92E2D">
        <w:t>her</w:t>
      </w:r>
      <w:r w:rsidR="00C424DC">
        <w:t xml:space="preserve"> affect, and her communicative goal. The pragmatic listener hears “10,000 dollars” and knows its literal meaning is extremely unlikely</w:t>
      </w:r>
      <w:r w:rsidR="00446CE9">
        <w:t xml:space="preserve">. However, given that the speaker reasons about a literal listener who </w:t>
      </w:r>
      <w:r w:rsidR="00A300D8">
        <w:t>interprets</w:t>
      </w:r>
      <w:r w:rsidR="00446CE9">
        <w:t xml:space="preserve"> </w:t>
      </w:r>
      <w:r w:rsidR="008F18C7">
        <w:t xml:space="preserve">“10,000 dollars” as </w:t>
      </w:r>
      <w:r w:rsidR="00B97E94">
        <w:t>meaning</w:t>
      </w:r>
      <w:r w:rsidR="00CE26FC">
        <w:t xml:space="preserve"> </w:t>
      </w:r>
      <w:r w:rsidR="008F18C7" w:rsidRPr="00E36E7C">
        <w:t>10,000</w:t>
      </w:r>
      <w:r w:rsidR="00015708">
        <w:rPr>
          <w:i/>
        </w:rPr>
        <w:t xml:space="preserve"> </w:t>
      </w:r>
      <w:r w:rsidR="00E36E7C">
        <w:t xml:space="preserve">dollars </w:t>
      </w:r>
      <w:r w:rsidR="00015708">
        <w:t xml:space="preserve">and </w:t>
      </w:r>
      <w:r w:rsidR="00C86F20">
        <w:t>believes that the speaker very likely thinks it</w:t>
      </w:r>
      <w:r w:rsidR="00F82BE0">
        <w:t xml:space="preserve"> is expensive</w:t>
      </w:r>
      <w:r w:rsidR="00A96F34">
        <w:t>, “10,000 dollars”</w:t>
      </w:r>
      <w:r w:rsidR="00C424DC">
        <w:t xml:space="preserve"> </w:t>
      </w:r>
      <w:r w:rsidR="00D92E2D">
        <w:t xml:space="preserve">is an optimally informative </w:t>
      </w:r>
      <w:r w:rsidR="00DE3052">
        <w:t>utterance if</w:t>
      </w:r>
      <w:r w:rsidR="00C424DC">
        <w:t xml:space="preserve"> the speaker’s </w:t>
      </w:r>
      <w:r w:rsidR="00EE3A2D">
        <w:t>goal is to</w:t>
      </w:r>
      <w:r w:rsidR="00C424DC">
        <w:t xml:space="preserve"> communicate </w:t>
      </w:r>
      <w:r w:rsidR="00CF57F6">
        <w:t>that the kettle is expensive</w:t>
      </w:r>
      <w:r w:rsidR="00CE26FC">
        <w:t xml:space="preserve">. </w:t>
      </w:r>
      <w:ins w:id="95" w:author="Justine Kao" w:date="2013-12-08T16:59:00Z">
        <w:r w:rsidR="009625F9">
          <w:t>Since t</w:t>
        </w:r>
      </w:ins>
      <w:del w:id="96" w:author="Justine Kao" w:date="2013-12-08T16:59:00Z">
        <w:r w:rsidR="00CE26FC" w:rsidDel="009625F9">
          <w:delText>T</w:delText>
        </w:r>
      </w:del>
      <w:r w:rsidR="00CE26FC">
        <w:t xml:space="preserve">he pragmatic listener </w:t>
      </w:r>
      <w:ins w:id="97" w:author="Justine Kao" w:date="2013-12-08T16:59:00Z">
        <w:r w:rsidR="009D4CA0">
          <w:t xml:space="preserve">uses this information to </w:t>
        </w:r>
      </w:ins>
      <w:r w:rsidR="00CE26FC">
        <w:t>perform</w:t>
      </w:r>
      <w:del w:id="98" w:author="Justine Kao" w:date="2013-12-08T16:59:00Z">
        <w:r w:rsidR="00CE26FC" w:rsidDel="009D4CA0">
          <w:delText>s</w:delText>
        </w:r>
      </w:del>
      <w:r w:rsidR="00CE26FC">
        <w:t xml:space="preserve"> </w:t>
      </w:r>
      <w:r w:rsidR="002B29AB">
        <w:t xml:space="preserve">joint inference on the speaker’s communicative goal and the </w:t>
      </w:r>
      <w:r w:rsidR="005A6C2A">
        <w:t>meaning of the utterance</w:t>
      </w:r>
      <w:del w:id="99" w:author="Justine Kao" w:date="2013-12-08T16:59:00Z">
        <w:r w:rsidR="00836CFC" w:rsidDel="00AC05CD">
          <w:delText>. This leads him to</w:delText>
        </w:r>
      </w:del>
      <w:ins w:id="100" w:author="Justine Kao" w:date="2013-12-08T16:59:00Z">
        <w:r w:rsidR="00AC05CD">
          <w:t>, he</w:t>
        </w:r>
      </w:ins>
      <w:r w:rsidR="00836CFC">
        <w:t xml:space="preserve"> infer</w:t>
      </w:r>
      <w:ins w:id="101" w:author="Justine Kao" w:date="2013-12-08T16:59:00Z">
        <w:r w:rsidR="00AC05CD">
          <w:t>s</w:t>
        </w:r>
      </w:ins>
      <w:r w:rsidR="00C424DC">
        <w:t xml:space="preserve"> that “10,000 dollars” </w:t>
      </w:r>
      <w:r w:rsidR="002C76FF">
        <w:t xml:space="preserve">is likely to </w:t>
      </w:r>
      <w:r w:rsidR="005F6307">
        <w:t xml:space="preserve">mean </w:t>
      </w:r>
      <w:r w:rsidR="00C424DC">
        <w:t>less than a 10,000 dollars</w:t>
      </w:r>
      <w:r w:rsidR="00836CFC">
        <w:t xml:space="preserve"> </w:t>
      </w:r>
      <w:r w:rsidR="00126AA2">
        <w:t>but that the speaker very likely thinks it is</w:t>
      </w:r>
      <w:r w:rsidR="00C424DC">
        <w:t xml:space="preserve"> expensive.</w:t>
      </w:r>
      <w:r w:rsidR="005E4084">
        <w:t xml:space="preserve"> </w:t>
      </w:r>
    </w:p>
    <w:p w14:paraId="22FE17BA" w14:textId="058A5E68" w:rsidR="00995458" w:rsidRPr="00802599" w:rsidRDefault="006458B2" w:rsidP="00C455C0">
      <w:pPr>
        <w:pStyle w:val="Paragraph"/>
      </w:pPr>
      <w:r>
        <w:t xml:space="preserve">We conducted </w:t>
      </w:r>
      <w:r w:rsidR="00464668">
        <w:t xml:space="preserve">Experiment </w:t>
      </w:r>
      <w:r>
        <w:t xml:space="preserve">1 to </w:t>
      </w:r>
      <w:r w:rsidR="004112D3">
        <w:t>evalua</w:t>
      </w:r>
      <w:r w:rsidR="000B6618">
        <w:t>te</w:t>
      </w:r>
      <w:r w:rsidR="00731292">
        <w:t xml:space="preserve"> model predictions</w:t>
      </w:r>
      <w:r w:rsidR="00995458" w:rsidRPr="00802599">
        <w:t>. Subjects read scenarios in which a buyer produces an utterance about the price of an item he just bought</w:t>
      </w:r>
      <w:r w:rsidR="00DE39C6">
        <w:t xml:space="preserve">, for example: “The </w:t>
      </w:r>
      <w:r w:rsidR="00DE39C6">
        <w:lastRenderedPageBreak/>
        <w:t>electric kettle cost 1000 dollars</w:t>
      </w:r>
      <w:r w:rsidR="00995458" w:rsidRPr="00802599">
        <w:t>.</w:t>
      </w:r>
      <w:r w:rsidR="00DE39C6">
        <w:t>”</w:t>
      </w:r>
      <w:r w:rsidR="00995458" w:rsidRPr="00802599">
        <w:t xml:space="preserve"> </w:t>
      </w:r>
      <w:r w:rsidR="00DE39C6">
        <w:t>Subjects</w:t>
      </w:r>
      <w:r w:rsidR="001258CB">
        <w:t xml:space="preserve"> then rate</w:t>
      </w:r>
      <w:r w:rsidR="00CD6D9E">
        <w:t xml:space="preserve"> the</w:t>
      </w:r>
      <w:r w:rsidR="00995458" w:rsidRPr="00802599">
        <w:t xml:space="preserve"> likeliho</w:t>
      </w:r>
      <w:r w:rsidR="00C0162E">
        <w:t xml:space="preserve">od that the item actually cost </w:t>
      </w:r>
      <w:r w:rsidR="00C0162E" w:rsidRPr="00AE1767">
        <w:rPr>
          <w:i/>
        </w:rPr>
        <w:t>s</w:t>
      </w:r>
      <w:r w:rsidR="00995458" w:rsidRPr="00802599">
        <w:t xml:space="preserve"> dollars</w:t>
      </w:r>
      <w:r w:rsidR="00FA69B8">
        <w:t xml:space="preserve"> for </w:t>
      </w:r>
      <w:r w:rsidR="00CA60CA">
        <w:rPr>
          <w:i/>
        </w:rPr>
        <w:t>s</w:t>
      </w:r>
      <w:r w:rsidR="00CA60CA">
        <w:t xml:space="preserve"> </w:t>
      </w:r>
      <m:oMath>
        <m:r>
          <w:rPr>
            <w:rFonts w:ascii="Cambria Math" w:hAnsi="Cambria Math"/>
          </w:rPr>
          <m:t>∈</m:t>
        </m:r>
      </m:oMath>
      <w:r w:rsidR="00CA60CA">
        <w:t xml:space="preserve"> S</w:t>
      </w:r>
      <w:r w:rsidR="00995458" w:rsidRPr="00802599">
        <w:t xml:space="preserve"> (see Experiment 1 in </w:t>
      </w:r>
      <w:r w:rsidR="009E14AC">
        <w:t>Supplementary M</w:t>
      </w:r>
      <w:r w:rsidR="00995458" w:rsidRPr="00802599">
        <w:t xml:space="preserve">aterials). Figure </w:t>
      </w:r>
      <w:r w:rsidR="00921EE5">
        <w:t>S2</w:t>
      </w:r>
      <w:r w:rsidR="000346CB">
        <w:t xml:space="preserve"> </w:t>
      </w:r>
      <w:r w:rsidR="00995458" w:rsidRPr="00802599">
        <w:t xml:space="preserve">shows </w:t>
      </w:r>
      <w:r w:rsidR="00F30246">
        <w:t>humans’</w:t>
      </w:r>
      <w:r w:rsidR="00995458" w:rsidRPr="00802599">
        <w:t xml:space="preserve"> interpretation di</w:t>
      </w:r>
      <w:r w:rsidR="00292E31">
        <w:t>stribution</w:t>
      </w:r>
      <w:r w:rsidR="00126AA2">
        <w:t>s</w:t>
      </w:r>
      <w:r w:rsidR="00292E31">
        <w:t xml:space="preserve"> </w:t>
      </w:r>
      <w:r w:rsidR="00126AA2">
        <w:t>across all</w:t>
      </w:r>
      <w:r w:rsidR="00292E31">
        <w:t xml:space="preserve"> utterance</w:t>
      </w:r>
      <w:r w:rsidR="00D35C76">
        <w:t>s</w:t>
      </w:r>
      <w:r w:rsidR="00292E31">
        <w:t xml:space="preserve">. </w:t>
      </w:r>
      <w:r w:rsidR="00E51DDF">
        <w:t>W</w:t>
      </w:r>
      <w:r w:rsidR="00627413">
        <w:t>e foun</w:t>
      </w:r>
      <w:r w:rsidR="002721E1">
        <w:t xml:space="preserve">d </w:t>
      </w:r>
      <w:r w:rsidR="008C4447">
        <w:t>that</w:t>
      </w:r>
      <w:r w:rsidR="00C93549">
        <w:t xml:space="preserve"> humans are more likely to interpret</w:t>
      </w:r>
      <w:r w:rsidR="008C4447">
        <w:t xml:space="preserve"> </w:t>
      </w:r>
      <w:r w:rsidR="000C1448" w:rsidRPr="00802599">
        <w:t>utterances</w:t>
      </w:r>
      <w:ins w:id="102" w:author="Justine Kao" w:date="2013-12-08T17:00:00Z">
        <w:r w:rsidR="004E5163">
          <w:t xml:space="preserve"> as hyperbolic</w:t>
        </w:r>
      </w:ins>
      <w:r w:rsidR="000C1448" w:rsidRPr="00802599">
        <w:t xml:space="preserve"> </w:t>
      </w:r>
      <w:del w:id="103" w:author="Justine Kao" w:date="2013-12-08T17:01:00Z">
        <w:r w:rsidR="000C1448" w:rsidRPr="00802599" w:rsidDel="004E5163">
          <w:delText xml:space="preserve">whose </w:delText>
        </w:r>
      </w:del>
      <w:ins w:id="104" w:author="Justine Kao" w:date="2013-12-08T18:02:00Z">
        <w:r w:rsidR="004B2959">
          <w:t>when</w:t>
        </w:r>
      </w:ins>
      <w:ins w:id="105" w:author="Justine Kao" w:date="2013-12-08T17:01:00Z">
        <w:r w:rsidR="004E5163">
          <w:t xml:space="preserve"> their</w:t>
        </w:r>
        <w:r w:rsidR="004E5163" w:rsidRPr="00802599">
          <w:t xml:space="preserve"> </w:t>
        </w:r>
      </w:ins>
      <w:r w:rsidR="000C1448" w:rsidRPr="00802599">
        <w:t>literal meanings have l</w:t>
      </w:r>
      <w:r w:rsidR="000C1448">
        <w:t>ow</w:t>
      </w:r>
      <w:ins w:id="106" w:author="Justine Kao" w:date="2013-12-08T18:02:00Z">
        <w:r w:rsidR="004B2959">
          <w:t>er</w:t>
        </w:r>
      </w:ins>
      <w:r w:rsidR="000C1448">
        <w:t xml:space="preserve"> probabilities under the item’</w:t>
      </w:r>
      <w:r w:rsidR="000C1448" w:rsidRPr="00802599">
        <w:t xml:space="preserve">s prior price distribution </w:t>
      </w:r>
      <w:del w:id="107" w:author="Justine Kao" w:date="2013-12-08T17:00:00Z">
        <w:r w:rsidR="00C93549" w:rsidDel="004E5163">
          <w:delText xml:space="preserve">as hyperbolic </w:delText>
        </w:r>
      </w:del>
      <w:r w:rsidR="000C1448">
        <w:t>(</w:t>
      </w:r>
      <w:proofErr w:type="gramStart"/>
      <w:r w:rsidR="000C1448">
        <w:t>F(</w:t>
      </w:r>
      <w:proofErr w:type="gramEnd"/>
      <w:r w:rsidR="000C1448">
        <w:t>1, 10) = 44.06, p &lt; 0.0001</w:t>
      </w:r>
      <w:r w:rsidR="000C1448" w:rsidRPr="00802599">
        <w:t>)</w:t>
      </w:r>
      <w:r w:rsidR="000C1448">
        <w:t xml:space="preserve">. </w:t>
      </w:r>
      <w:r w:rsidR="00995458" w:rsidRPr="00802599">
        <w:t xml:space="preserve">To examine the halo effect, we computed the difference between the probability of an exact interpretation and the probability of a fuzzy interpretation for each utterance. </w:t>
      </w:r>
      <w:r w:rsidR="007F412B">
        <w:t>T</w:t>
      </w:r>
      <w:r w:rsidR="00995458" w:rsidRPr="00802599">
        <w:t>his difference is significantly smaller for round n</w:t>
      </w:r>
      <w:r w:rsidR="00186BAA">
        <w:t>umbers than for sharp numbers (</w:t>
      </w:r>
      <w:proofErr w:type="gramStart"/>
      <w:r w:rsidR="00186BAA">
        <w:t>F(</w:t>
      </w:r>
      <w:proofErr w:type="gramEnd"/>
      <w:r w:rsidR="00186BAA">
        <w:t>1, 4)=16.31,  p &lt; 0.05)</w:t>
      </w:r>
      <w:r w:rsidR="00995458" w:rsidRPr="00802599">
        <w:t xml:space="preserve">, which indicates that round numbers tend to be interpreted more approximately than sharp </w:t>
      </w:r>
      <w:r w:rsidR="00D35C76">
        <w:t>number</w:t>
      </w:r>
      <w:r w:rsidR="00995458" w:rsidRPr="00802599">
        <w:t>s</w:t>
      </w:r>
      <w:r w:rsidR="007F412B">
        <w:t>. These results</w:t>
      </w:r>
      <w:r w:rsidR="000613FA">
        <w:t xml:space="preserve"> match</w:t>
      </w:r>
      <w:r w:rsidR="000D0939">
        <w:t xml:space="preserve"> the </w:t>
      </w:r>
      <w:r w:rsidR="00B01A70">
        <w:t xml:space="preserve">model’s </w:t>
      </w:r>
      <w:r w:rsidR="005D31A8">
        <w:t xml:space="preserve">qualitative predictions for </w:t>
      </w:r>
      <w:r w:rsidR="001A45BF">
        <w:t>hyperbole and halo</w:t>
      </w:r>
      <w:r w:rsidR="00995458" w:rsidRPr="00802599">
        <w:t>.</w:t>
      </w:r>
      <w:r w:rsidR="001A45BF">
        <w:t xml:space="preserve"> Quantitatively,</w:t>
      </w:r>
      <w:r w:rsidR="00C455C0" w:rsidRPr="00C455C0">
        <w:t xml:space="preserve"> </w:t>
      </w:r>
      <w:r w:rsidR="001A45BF">
        <w:t>w</w:t>
      </w:r>
      <w:r w:rsidR="00C455C0" w:rsidRPr="00802599">
        <w:t>e compared model and human interp</w:t>
      </w:r>
      <w:r w:rsidR="00C455C0">
        <w:t>ret</w:t>
      </w:r>
      <w:r w:rsidR="008C770A">
        <w:t>ation probabilities</w:t>
      </w:r>
      <w:r w:rsidR="00C455C0">
        <w:t xml:space="preserve"> </w:t>
      </w:r>
      <w:r w:rsidR="00953BEB">
        <w:t>across all utterances</w:t>
      </w:r>
      <w:r w:rsidR="001851A9">
        <w:t xml:space="preserve"> and show</w:t>
      </w:r>
      <w:del w:id="108" w:author="Justine Kao" w:date="2013-12-08T17:01:00Z">
        <w:r w:rsidR="001851A9" w:rsidDel="0073311B">
          <w:delText xml:space="preserve"> </w:delText>
        </w:r>
      </w:del>
      <w:ins w:id="109" w:author="Justine Kao" w:date="2013-12-08T17:01:00Z">
        <w:r w:rsidR="0073311B">
          <w:t xml:space="preserve"> </w:t>
        </w:r>
      </w:ins>
      <w:r w:rsidR="001851A9">
        <w:t>that model</w:t>
      </w:r>
      <w:r w:rsidR="00C455C0" w:rsidRPr="00802599">
        <w:t xml:space="preserve"> predictions </w:t>
      </w:r>
      <w:r w:rsidR="00D80D3D">
        <w:t xml:space="preserve">are highly correlated </w:t>
      </w:r>
      <w:r w:rsidR="00C455C0" w:rsidRPr="00802599">
        <w:t>with human in</w:t>
      </w:r>
      <w:r w:rsidR="00C455C0">
        <w:t xml:space="preserve">terpretations of number words (r=0.974, p&lt;0.0001) (Figure </w:t>
      </w:r>
      <w:r w:rsidR="00410C94">
        <w:t>2</w:t>
      </w:r>
      <w:r w:rsidR="006940EF">
        <w:t>A</w:t>
      </w:r>
      <w:r w:rsidR="00C455C0" w:rsidRPr="00802599">
        <w:t xml:space="preserve">). </w:t>
      </w:r>
    </w:p>
    <w:p w14:paraId="31DBD31D" w14:textId="36D0BB80" w:rsidR="00893737" w:rsidRDefault="00A10749" w:rsidP="00E36239">
      <w:pPr>
        <w:pStyle w:val="Paragraph"/>
      </w:pPr>
      <w:r>
        <w:t xml:space="preserve">We </w:t>
      </w:r>
      <w:r w:rsidR="00EB65B6">
        <w:t xml:space="preserve">lesion various parts of the model to </w:t>
      </w:r>
      <w:r>
        <w:t>show that each</w:t>
      </w:r>
      <w:r w:rsidR="00893737" w:rsidRPr="00802599">
        <w:t xml:space="preserve"> </w:t>
      </w:r>
      <w:r w:rsidR="00EB65B6">
        <w:t>component</w:t>
      </w:r>
      <w:r w:rsidR="00893737">
        <w:t xml:space="preserve"> is responsible for capturing </w:t>
      </w:r>
      <w:del w:id="110" w:author="Justine Kao" w:date="2013-12-08T17:01:00Z">
        <w:r w:rsidR="00893737" w:rsidDel="0073311B">
          <w:delText xml:space="preserve">different </w:delText>
        </w:r>
      </w:del>
      <w:r w:rsidR="00893737" w:rsidRPr="00802599">
        <w:t xml:space="preserve">effects </w:t>
      </w:r>
      <w:del w:id="111" w:author="Justine Kao" w:date="2013-12-08T17:02:00Z">
        <w:r w:rsidR="00893737" w:rsidRPr="00802599" w:rsidDel="0073311B">
          <w:delText>that we observe</w:delText>
        </w:r>
      </w:del>
      <w:ins w:id="112" w:author="Justine Kao" w:date="2013-12-08T17:02:00Z">
        <w:r w:rsidR="0073311B">
          <w:t>observed</w:t>
        </w:r>
      </w:ins>
      <w:r w:rsidR="00893737" w:rsidRPr="00802599">
        <w:t xml:space="preserve"> in the human data. </w:t>
      </w:r>
      <w:r w:rsidR="00B25AE0">
        <w:t xml:space="preserve">Figure </w:t>
      </w:r>
      <w:r w:rsidR="006940EF">
        <w:t>2B</w:t>
      </w:r>
      <w:r w:rsidR="00B25AE0" w:rsidRPr="00802599">
        <w:t xml:space="preserve"> compares model interpretations of the utterance </w:t>
      </w:r>
      <w:r w:rsidR="00B25AE0">
        <w:t>“</w:t>
      </w:r>
      <w:r w:rsidR="00B25AE0" w:rsidRPr="00802599">
        <w:t>The electric kettle cost</w:t>
      </w:r>
      <w:r w:rsidR="00D66358">
        <w:t xml:space="preserve"> 1000 dollars” given considerations of </w:t>
      </w:r>
      <w:r w:rsidR="00353B3B">
        <w:t xml:space="preserve">different </w:t>
      </w:r>
      <w:r w:rsidR="00D66358">
        <w:t>communicative goals.</w:t>
      </w:r>
      <w:r w:rsidR="00B25AE0" w:rsidRPr="00802599">
        <w:t xml:space="preserve"> A </w:t>
      </w:r>
      <w:r w:rsidR="005E38A7">
        <w:t xml:space="preserve">model </w:t>
      </w:r>
      <w:r w:rsidR="00B25AE0" w:rsidRPr="00802599">
        <w:t>that does not consider alternative communicative goals interprets the utterance</w:t>
      </w:r>
      <w:r w:rsidR="00353B3B">
        <w:t xml:space="preserve"> entirely</w:t>
      </w:r>
      <w:r w:rsidR="00B25AE0" w:rsidRPr="00802599">
        <w:t xml:space="preserve"> literally. A </w:t>
      </w:r>
      <w:r w:rsidR="00D439BE">
        <w:t xml:space="preserve">model </w:t>
      </w:r>
      <w:r w:rsidR="00B25AE0" w:rsidRPr="00802599">
        <w:t xml:space="preserve">that considers a speaker whose goal may be to communicate precisely or imprecisely </w:t>
      </w:r>
      <w:r w:rsidR="007E6785">
        <w:t xml:space="preserve">interprets </w:t>
      </w:r>
      <w:r w:rsidR="007D67C5">
        <w:t>the utterance as</w:t>
      </w:r>
      <w:ins w:id="113" w:author="Leon Bergen" w:date="2013-12-08T03:21:00Z">
        <w:r w:rsidR="00024D2E">
          <w:t xml:space="preserve"> </w:t>
        </w:r>
        <w:del w:id="114" w:author="Justine Kao" w:date="2013-12-08T15:50:00Z">
          <w:r w:rsidR="00024D2E" w:rsidDel="0032190F">
            <w:delText xml:space="preserve">either </w:delText>
          </w:r>
        </w:del>
        <w:r w:rsidR="00024D2E">
          <w:t xml:space="preserve">meaning </w:t>
        </w:r>
      </w:ins>
      <w:ins w:id="115" w:author="Justine Kao" w:date="2013-12-08T15:50:00Z">
        <w:r w:rsidR="0032190F">
          <w:t xml:space="preserve">either </w:t>
        </w:r>
      </w:ins>
      <w:ins w:id="116" w:author="Leon Bergen" w:date="2013-12-08T03:21:00Z">
        <w:r w:rsidR="00024D2E">
          <w:t>1000 or</w:t>
        </w:r>
      </w:ins>
      <w:del w:id="117" w:author="Leon Bergen" w:date="2013-12-08T03:21:00Z">
        <w:r w:rsidR="007D67C5" w:rsidDel="00024D2E">
          <w:delText xml:space="preserve"> 1000 but also probably</w:delText>
        </w:r>
      </w:del>
      <w:r w:rsidR="00B25AE0">
        <w:t xml:space="preserve"> </w:t>
      </w:r>
      <w:r w:rsidR="00B25AE0" w:rsidRPr="009A3CBD">
        <w:t>1001</w:t>
      </w:r>
      <w:r w:rsidR="00B25AE0" w:rsidRPr="00802599">
        <w:t xml:space="preserve">. A </w:t>
      </w:r>
      <w:r w:rsidR="003D3248">
        <w:t>model</w:t>
      </w:r>
      <w:r w:rsidR="00B25AE0" w:rsidRPr="00802599">
        <w:t xml:space="preserve"> that considers a speaker whose goal may be to communicate the precise price state or her affect </w:t>
      </w:r>
      <w:del w:id="118" w:author="Justine Kao" w:date="2013-12-08T18:03:00Z">
        <w:r w:rsidR="00B25AE0" w:rsidRPr="00802599" w:rsidDel="00EA2E74">
          <w:delText>interpret</w:delText>
        </w:r>
        <w:r w:rsidR="007D67C5" w:rsidDel="00EA2E74">
          <w:delText>s</w:delText>
        </w:r>
        <w:r w:rsidR="00B25AE0" w:rsidRPr="00802599" w:rsidDel="00EA2E74">
          <w:delText xml:space="preserve"> the utterance hyperbolically and </w:delText>
        </w:r>
      </w:del>
      <w:r w:rsidR="00B25AE0" w:rsidRPr="00802599">
        <w:t>place</w:t>
      </w:r>
      <w:r w:rsidR="007D67C5">
        <w:t>s</w:t>
      </w:r>
      <w:r w:rsidR="00B25AE0" w:rsidRPr="00802599">
        <w:t xml:space="preserve"> </w:t>
      </w:r>
      <w:ins w:id="119" w:author="Justine Kao" w:date="2013-12-08T18:03:00Z">
        <w:r w:rsidR="00EA2E74">
          <w:t xml:space="preserve">interpretation </w:t>
        </w:r>
      </w:ins>
      <w:r w:rsidR="00B25AE0" w:rsidRPr="00802599">
        <w:t xml:space="preserve">mass on price states with higher prior probabilities. Finally, a </w:t>
      </w:r>
      <w:r w:rsidR="00585D41">
        <w:t>model</w:t>
      </w:r>
      <w:r w:rsidR="00B25AE0" w:rsidRPr="00802599">
        <w:t xml:space="preserve"> that considers the </w:t>
      </w:r>
      <w:r w:rsidR="00490FB2">
        <w:t>full range of goals</w:t>
      </w:r>
      <w:r w:rsidR="009A3CBD">
        <w:t xml:space="preserve"> </w:t>
      </w:r>
      <w:r w:rsidR="00585D41">
        <w:t xml:space="preserve">produces </w:t>
      </w:r>
      <w:r w:rsidR="00D0144A">
        <w:t xml:space="preserve">interpretations that demonstrate both hyperbole and halo effects </w:t>
      </w:r>
      <w:del w:id="120" w:author="Justine Kao" w:date="2013-12-08T17:02:00Z">
        <w:r w:rsidR="00D0144A" w:rsidDel="002659DC">
          <w:delText xml:space="preserve">and </w:delText>
        </w:r>
      </w:del>
      <w:ins w:id="121" w:author="Justine Kao" w:date="2013-12-08T17:02:00Z">
        <w:r w:rsidR="002659DC">
          <w:t xml:space="preserve">that </w:t>
        </w:r>
      </w:ins>
      <w:r w:rsidR="009A3CBD">
        <w:t xml:space="preserve">closely </w:t>
      </w:r>
      <w:r w:rsidR="00D0144A">
        <w:t>match</w:t>
      </w:r>
      <w:r w:rsidR="009A3CBD">
        <w:t xml:space="preserve"> </w:t>
      </w:r>
      <w:r w:rsidR="00D0144A">
        <w:t>humans’</w:t>
      </w:r>
      <w:r w:rsidR="00773350">
        <w:t xml:space="preserve"> interpretations</w:t>
      </w:r>
      <w:r w:rsidR="009A3CBD">
        <w:t>. This</w:t>
      </w:r>
      <w:r w:rsidR="00EB5EF6">
        <w:t xml:space="preserve"> </w:t>
      </w:r>
      <w:r w:rsidR="001F03C3">
        <w:t>suggest</w:t>
      </w:r>
      <w:r w:rsidR="00EB5EF6">
        <w:t>s that r</w:t>
      </w:r>
      <w:r w:rsidR="00EB5EF6" w:rsidRPr="00802599">
        <w:t xml:space="preserve">easoning about a speaker's communicative goals is crucial for the </w:t>
      </w:r>
      <w:r w:rsidR="00EB5EF6">
        <w:t>nonliteral</w:t>
      </w:r>
      <w:r w:rsidR="00EB5EF6" w:rsidRPr="00802599">
        <w:t xml:space="preserve"> interpretation of number words</w:t>
      </w:r>
      <w:r w:rsidR="00EB5EF6">
        <w:t xml:space="preserve">. </w:t>
      </w:r>
      <w:r w:rsidR="00194E49">
        <w:t xml:space="preserve">Figure </w:t>
      </w:r>
      <w:r w:rsidR="00966D59">
        <w:t>3A</w:t>
      </w:r>
      <w:r w:rsidR="00E36239">
        <w:t xml:space="preserve"> shows</w:t>
      </w:r>
      <w:r w:rsidR="00194E49" w:rsidRPr="00802599">
        <w:t xml:space="preserve"> probabilities of </w:t>
      </w:r>
      <w:r w:rsidR="003A21B5">
        <w:t>an</w:t>
      </w:r>
      <w:r w:rsidR="00194E49" w:rsidRPr="00802599">
        <w:t xml:space="preserve"> utterance</w:t>
      </w:r>
      <w:r w:rsidR="001F03C3">
        <w:t xml:space="preserve"> being interpreted</w:t>
      </w:r>
      <w:r w:rsidR="00194E49" w:rsidRPr="00802599">
        <w:t xml:space="preserve"> hyperbolically</w:t>
      </w:r>
      <w:r w:rsidR="001F03C3">
        <w:t xml:space="preserve"> by humans, the </w:t>
      </w:r>
      <w:r w:rsidR="003A21B5">
        <w:t xml:space="preserve">full </w:t>
      </w:r>
      <w:r w:rsidR="001F03C3">
        <w:t xml:space="preserve">model, and a version of the model </w:t>
      </w:r>
      <w:r w:rsidR="00DE27FC">
        <w:t>that takes</w:t>
      </w:r>
      <w:del w:id="122" w:author="Justine Kao" w:date="2013-12-08T17:02:00Z">
        <w:r w:rsidR="00DE27FC" w:rsidDel="006F6151">
          <w:delText xml:space="preserve"> in</w:delText>
        </w:r>
      </w:del>
      <w:r w:rsidR="00DE27FC">
        <w:t xml:space="preserve"> a uniform price prior for each item type</w:t>
      </w:r>
      <w:r w:rsidR="00194E49" w:rsidRPr="00802599">
        <w:t xml:space="preserve">. </w:t>
      </w:r>
      <w:r w:rsidR="00E36239">
        <w:t xml:space="preserve">The </w:t>
      </w:r>
      <w:r w:rsidR="00FF371A">
        <w:t xml:space="preserve">full model faithfully captures the </w:t>
      </w:r>
      <w:r w:rsidR="00E36239">
        <w:t>human data</w:t>
      </w:r>
      <w:r w:rsidR="00194E49" w:rsidRPr="00802599">
        <w:t xml:space="preserve">, </w:t>
      </w:r>
      <w:r w:rsidR="00C67F38">
        <w:t xml:space="preserve">while the </w:t>
      </w:r>
      <w:proofErr w:type="spellStart"/>
      <w:r w:rsidR="00C67F38">
        <w:t>lesioned</w:t>
      </w:r>
      <w:proofErr w:type="spellEnd"/>
      <w:r w:rsidR="00C67F38">
        <w:t xml:space="preserve"> model </w:t>
      </w:r>
      <w:r w:rsidR="003820E1">
        <w:t>fails to differentiate among hyperbole effects for the three item domains</w:t>
      </w:r>
      <w:r w:rsidR="00194E49" w:rsidRPr="00802599">
        <w:t xml:space="preserve">. This </w:t>
      </w:r>
      <w:r w:rsidR="006F5287">
        <w:t>confirms the hypothesis</w:t>
      </w:r>
      <w:r w:rsidR="00194E49" w:rsidRPr="00802599">
        <w:t xml:space="preserve"> that people </w:t>
      </w:r>
      <w:del w:id="123" w:author="Justine Kao" w:date="2013-12-08T17:03:00Z">
        <w:r w:rsidR="00194E49" w:rsidRPr="00802599" w:rsidDel="006F6151">
          <w:delText>take into account</w:delText>
        </w:r>
      </w:del>
      <w:ins w:id="124" w:author="Justine Kao" w:date="2013-12-08T17:03:00Z">
        <w:r w:rsidR="006F6151">
          <w:t>use their knowledge of</w:t>
        </w:r>
        <w:r w:rsidR="007D2597">
          <w:t xml:space="preserve"> a domain’s </w:t>
        </w:r>
      </w:ins>
      <w:del w:id="125" w:author="Justine Kao" w:date="2013-12-08T17:03:00Z">
        <w:r w:rsidR="00194E49" w:rsidRPr="00802599" w:rsidDel="007D2597">
          <w:delText xml:space="preserve"> the </w:delText>
        </w:r>
      </w:del>
      <w:r w:rsidR="00194E49" w:rsidRPr="00802599">
        <w:t xml:space="preserve">prior distribution </w:t>
      </w:r>
      <w:del w:id="126" w:author="Justine Kao" w:date="2013-12-08T17:03:00Z">
        <w:r w:rsidR="00194E49" w:rsidRPr="00802599" w:rsidDel="0005147F">
          <w:delText xml:space="preserve">of </w:delText>
        </w:r>
        <w:r w:rsidR="004C2598" w:rsidDel="0005147F">
          <w:delText xml:space="preserve">item </w:delText>
        </w:r>
        <w:r w:rsidR="00194E49" w:rsidRPr="00802599" w:rsidDel="0005147F">
          <w:delText>prices when inferring</w:delText>
        </w:r>
      </w:del>
      <w:ins w:id="127" w:author="Justine Kao" w:date="2013-12-08T17:03:00Z">
        <w:r w:rsidR="0005147F">
          <w:t>to infer</w:t>
        </w:r>
      </w:ins>
      <w:r w:rsidR="00194E49" w:rsidRPr="00802599">
        <w:t xml:space="preserve"> hyperbolic </w:t>
      </w:r>
      <w:r w:rsidR="00194E49">
        <w:t xml:space="preserve">interpretations. </w:t>
      </w:r>
      <w:r w:rsidR="00893737">
        <w:t xml:space="preserve">Figure </w:t>
      </w:r>
      <w:r w:rsidR="00EE78E9">
        <w:t>3B</w:t>
      </w:r>
      <w:r w:rsidR="00893737" w:rsidRPr="00802599">
        <w:t xml:space="preserve"> shows the halo effect in humans</w:t>
      </w:r>
      <w:r w:rsidR="00FF371A">
        <w:t>, the full model, and a version of the model where the costs of utterances are uniform</w:t>
      </w:r>
      <w:r w:rsidR="00893737" w:rsidRPr="00802599">
        <w:t>.</w:t>
      </w:r>
      <w:r w:rsidR="00CB4549">
        <w:t xml:space="preserve"> The full model replicates humans’ pragmatic halo effect, while</w:t>
      </w:r>
      <w:r w:rsidR="0087675C">
        <w:t xml:space="preserve"> the </w:t>
      </w:r>
      <w:proofErr w:type="spellStart"/>
      <w:r w:rsidR="0087675C">
        <w:t>lesioned</w:t>
      </w:r>
      <w:proofErr w:type="spellEnd"/>
      <w:r w:rsidR="0087675C">
        <w:t xml:space="preserve"> model does not</w:t>
      </w:r>
      <w:ins w:id="128" w:author="Justine Kao" w:date="2013-12-08T17:04:00Z">
        <w:r w:rsidR="00511603">
          <w:t xml:space="preserve"> distinguish between round and sharp utterances</w:t>
        </w:r>
      </w:ins>
      <w:r w:rsidR="0087675C">
        <w:t>.</w:t>
      </w:r>
      <w:r w:rsidR="00893737" w:rsidRPr="00802599">
        <w:t xml:space="preserve"> </w:t>
      </w:r>
      <w:r w:rsidR="001F6F8F">
        <w:t>This suggests</w:t>
      </w:r>
      <w:r w:rsidR="00893737" w:rsidRPr="00802599">
        <w:t xml:space="preserve"> that people </w:t>
      </w:r>
      <w:r w:rsidR="006F7904">
        <w:t>consider</w:t>
      </w:r>
      <w:r w:rsidR="00893737" w:rsidRPr="00802599">
        <w:t xml:space="preserve"> utterance cost</w:t>
      </w:r>
      <w:r w:rsidR="006F7904">
        <w:t>s</w:t>
      </w:r>
      <w:r w:rsidR="00893737" w:rsidRPr="00802599">
        <w:t xml:space="preserve"> </w:t>
      </w:r>
      <w:r w:rsidR="006F7904">
        <w:t>when inferring</w:t>
      </w:r>
      <w:r w:rsidR="00893737" w:rsidRPr="00802599">
        <w:t xml:space="preserve"> exact versus fuzzy interpretations</w:t>
      </w:r>
      <w:r w:rsidR="00893737">
        <w:t xml:space="preserve">. </w:t>
      </w:r>
    </w:p>
    <w:p w14:paraId="085AD1A6" w14:textId="43599A62" w:rsidR="009B2EB6" w:rsidRPr="005D7E3C" w:rsidRDefault="001664C6" w:rsidP="004810B0">
      <w:pPr>
        <w:pStyle w:val="Paragraph"/>
      </w:pPr>
      <w:r>
        <w:t xml:space="preserve">We conducted </w:t>
      </w:r>
      <w:r w:rsidRPr="00802599">
        <w:t xml:space="preserve">Experiment </w:t>
      </w:r>
      <w:r>
        <w:t>2 t</w:t>
      </w:r>
      <w:r w:rsidR="00824E83">
        <w:t>o examine</w:t>
      </w:r>
      <w:r w:rsidR="00824E83" w:rsidRPr="00802599">
        <w:t xml:space="preserve"> </w:t>
      </w:r>
      <w:r w:rsidR="002C7207">
        <w:t>humans’ inference of</w:t>
      </w:r>
      <w:r w:rsidR="00824E83" w:rsidRPr="00802599">
        <w:t xml:space="preserve"> </w:t>
      </w:r>
      <w:r w:rsidR="003E08CF">
        <w:t>affect</w:t>
      </w:r>
      <w:r w:rsidR="00824E83" w:rsidRPr="00802599">
        <w:t xml:space="preserve"> </w:t>
      </w:r>
      <w:r w:rsidR="002C7207">
        <w:t xml:space="preserve">subtext in </w:t>
      </w:r>
      <w:r w:rsidR="00824E83" w:rsidRPr="00802599">
        <w:t>hyperbolic versus literal utterances</w:t>
      </w:r>
      <w:r w:rsidR="00995458" w:rsidRPr="00802599">
        <w:t>. Subjects read scenarios in which a sp</w:t>
      </w:r>
      <w:r w:rsidR="0009538B">
        <w:t xml:space="preserve">eaker bought an item that cost </w:t>
      </w:r>
      <w:r w:rsidR="0009538B" w:rsidRPr="001526CD">
        <w:rPr>
          <w:i/>
        </w:rPr>
        <w:t>s</w:t>
      </w:r>
      <w:r w:rsidR="00995458" w:rsidRPr="00802599">
        <w:t xml:space="preserve"> dollars and</w:t>
      </w:r>
      <w:r w:rsidR="002206C9">
        <w:t xml:space="preserve"> tells his friend that it cost </w:t>
      </w:r>
      <w:r w:rsidR="002206C9" w:rsidRPr="00017CF3">
        <w:rPr>
          <w:i/>
        </w:rPr>
        <w:t>u</w:t>
      </w:r>
      <w:r w:rsidR="00B94450">
        <w:t xml:space="preserve"> dollars, where </w:t>
      </w:r>
      <w:r w:rsidR="00B94450">
        <w:rPr>
          <w:i/>
        </w:rPr>
        <w:t>u</w:t>
      </w:r>
      <w:r w:rsidR="00B6732B">
        <w:t xml:space="preserve"> </w:t>
      </w:r>
      <m:oMath>
        <m:r>
          <w:rPr>
            <w:rFonts w:ascii="Cambria Math" w:hAnsi="Cambria Math"/>
          </w:rPr>
          <m:t>≥</m:t>
        </m:r>
      </m:oMath>
      <w:r w:rsidR="00B6732B">
        <w:t xml:space="preserve"> </w:t>
      </w:r>
      <w:r w:rsidR="00B6732B">
        <w:rPr>
          <w:i/>
        </w:rPr>
        <w:t>s</w:t>
      </w:r>
      <w:r w:rsidR="00995458" w:rsidRPr="00802599">
        <w:t xml:space="preserve">. </w:t>
      </w:r>
      <w:r w:rsidR="002F146F">
        <w:t>They then</w:t>
      </w:r>
      <w:r w:rsidR="00995458" w:rsidRPr="00802599">
        <w:t xml:space="preserve"> rate </w:t>
      </w:r>
      <w:r w:rsidR="002F146F">
        <w:t>how likely it is that the buyer thinks the</w:t>
      </w:r>
      <w:r w:rsidR="00995458" w:rsidRPr="00802599">
        <w:t xml:space="preserve"> item</w:t>
      </w:r>
      <w:r w:rsidR="00431ABF">
        <w:t xml:space="preserve"> was expensive (see Experiment 2</w:t>
      </w:r>
      <w:r w:rsidR="00995458" w:rsidRPr="00802599">
        <w:t xml:space="preserve"> in </w:t>
      </w:r>
      <w:r w:rsidR="00673C3A">
        <w:t>Supplementary M</w:t>
      </w:r>
      <w:r w:rsidR="00995458" w:rsidRPr="00802599">
        <w:t xml:space="preserve">aterials). </w:t>
      </w:r>
      <w:r w:rsidR="00364784">
        <w:t xml:space="preserve">Results showed that utterances </w:t>
      </w:r>
      <w:r w:rsidR="00364784">
        <w:rPr>
          <w:i/>
        </w:rPr>
        <w:t>u</w:t>
      </w:r>
      <w:r w:rsidR="00DB6925">
        <w:t xml:space="preserve"> where </w:t>
      </w:r>
      <w:r w:rsidR="00DB6925">
        <w:rPr>
          <w:i/>
        </w:rPr>
        <w:t>u</w:t>
      </w:r>
      <w:r w:rsidR="00DB6925">
        <w:t xml:space="preserve"> &gt; </w:t>
      </w:r>
      <w:r w:rsidR="00DB6925">
        <w:rPr>
          <w:i/>
        </w:rPr>
        <w:t>s</w:t>
      </w:r>
      <w:r w:rsidR="00995458" w:rsidRPr="00802599">
        <w:t xml:space="preserve"> are rated as significantly more likely to conve</w:t>
      </w:r>
      <w:r w:rsidR="00F72889">
        <w:t xml:space="preserve">y affect than utterances where </w:t>
      </w:r>
      <w:r w:rsidR="00F72889" w:rsidRPr="00F72889">
        <w:rPr>
          <w:i/>
        </w:rPr>
        <w:t>u</w:t>
      </w:r>
      <w:r w:rsidR="00F72889">
        <w:t xml:space="preserve"> = </w:t>
      </w:r>
      <w:r w:rsidR="00F72889" w:rsidRPr="00F72889">
        <w:rPr>
          <w:i/>
        </w:rPr>
        <w:t>s</w:t>
      </w:r>
      <w:r w:rsidR="00F72889">
        <w:t xml:space="preserve"> (</w:t>
      </w:r>
      <w:proofErr w:type="gramStart"/>
      <w:r w:rsidR="00F72889">
        <w:t>F(</w:t>
      </w:r>
      <w:proofErr w:type="gramEnd"/>
      <w:r w:rsidR="00F72889">
        <w:t>1, 25) = 9.592, p &lt; 0.01</w:t>
      </w:r>
      <w:r w:rsidR="00673C3A">
        <w:t>). This confirms</w:t>
      </w:r>
      <w:r w:rsidR="00995458" w:rsidRPr="00802599">
        <w:t xml:space="preserve"> the hypothesis that listeners infer affective subtext from hyperbolic utterances.</w:t>
      </w:r>
      <w:r w:rsidR="00292E31" w:rsidRPr="00802599">
        <w:t xml:space="preserve"> </w:t>
      </w:r>
      <w:r w:rsidR="006743DE">
        <w:t xml:space="preserve">Quantitatively, we </w:t>
      </w:r>
      <w:r w:rsidR="00C455C0">
        <w:t xml:space="preserve">compared model and human interpretations of affect for each of the </w:t>
      </w:r>
      <w:r w:rsidR="001C1CF6">
        <w:t xml:space="preserve">45 </w:t>
      </w:r>
      <w:r w:rsidR="005D7E3C">
        <w:t xml:space="preserve">items where </w:t>
      </w:r>
      <w:r w:rsidR="005D7E3C">
        <w:rPr>
          <w:i/>
        </w:rPr>
        <w:t>u</w:t>
      </w:r>
      <w:r w:rsidR="005D7E3C">
        <w:t xml:space="preserve"> </w:t>
      </w:r>
      <m:oMath>
        <m:r>
          <w:rPr>
            <w:rFonts w:ascii="Cambria Math" w:hAnsi="Cambria Math"/>
          </w:rPr>
          <m:t>≥</m:t>
        </m:r>
      </m:oMath>
      <w:r w:rsidR="005D7E3C">
        <w:t xml:space="preserve"> </w:t>
      </w:r>
      <w:r w:rsidR="005D7E3C">
        <w:rPr>
          <w:i/>
        </w:rPr>
        <w:t>s</w:t>
      </w:r>
      <w:r w:rsidR="00096B14">
        <w:t>. While there is a significant amount of noise in the human data (average split-half correlation is 0.833), t</w:t>
      </w:r>
      <w:r w:rsidR="005A137B">
        <w:t xml:space="preserve">he model </w:t>
      </w:r>
      <w:del w:id="129" w:author="Leon Bergen" w:date="2013-12-08T03:24:00Z">
        <w:r w:rsidR="005A137B" w:rsidDel="00125DC3">
          <w:delText xml:space="preserve">significantly </w:delText>
        </w:r>
      </w:del>
      <w:r w:rsidR="005A137B">
        <w:t xml:space="preserve">predicts human interpretations of </w:t>
      </w:r>
      <w:r w:rsidR="008B6DA4">
        <w:t>the utterances’ affective subtext</w:t>
      </w:r>
      <w:ins w:id="130" w:author="Leon Bergen" w:date="2013-12-08T03:24:00Z">
        <w:r w:rsidR="00125DC3">
          <w:t xml:space="preserve"> significantly better than chance</w:t>
        </w:r>
      </w:ins>
      <w:r w:rsidR="005A137B">
        <w:t xml:space="preserve"> (r=</w:t>
      </w:r>
      <w:r w:rsidR="00CC332D">
        <w:t>0.772, p &lt; 0.00001).</w:t>
      </w:r>
      <w:r w:rsidR="004810B0">
        <w:t xml:space="preserve"> </w:t>
      </w:r>
      <w:r w:rsidR="009B2EB6">
        <w:t>Figure</w:t>
      </w:r>
      <w:r w:rsidR="00A15D69">
        <w:t xml:space="preserve"> 4A</w:t>
      </w:r>
      <w:r w:rsidR="006433A4">
        <w:t xml:space="preserve"> show</w:t>
      </w:r>
      <w:r w:rsidR="00C56A3E">
        <w:t>s</w:t>
      </w:r>
      <w:r w:rsidR="006433A4">
        <w:t xml:space="preserve"> </w:t>
      </w:r>
      <w:r w:rsidR="009B2EB6" w:rsidRPr="00802599">
        <w:t>probabilities of inferring affective subtext given a price state and a literal or hyperbolic utterance</w:t>
      </w:r>
      <w:r w:rsidR="006F573C">
        <w:t xml:space="preserve"> for humans, the full model, and a version of the model that takes in uniform affect priors</w:t>
      </w:r>
      <w:r w:rsidR="009B2EB6" w:rsidRPr="00802599">
        <w:t xml:space="preserve">. </w:t>
      </w:r>
      <w:r w:rsidR="00C56A3E">
        <w:t xml:space="preserve">The human data shows that </w:t>
      </w:r>
      <w:r w:rsidR="009B2EB6" w:rsidRPr="00802599">
        <w:t xml:space="preserve">higher </w:t>
      </w:r>
      <w:r w:rsidR="00C56A3E">
        <w:t xml:space="preserve">actual </w:t>
      </w:r>
      <w:r w:rsidR="009B2EB6" w:rsidRPr="00802599">
        <w:t xml:space="preserve">price states are associated with higher </w:t>
      </w:r>
      <w:r w:rsidR="00C56A3E">
        <w:t>probability</w:t>
      </w:r>
      <w:r w:rsidR="009B2EB6" w:rsidRPr="00802599">
        <w:t xml:space="preserve"> of affect. Within the same price state, hyperbolic </w:t>
      </w:r>
      <w:r w:rsidR="009B2EB6" w:rsidRPr="00802599">
        <w:lastRenderedPageBreak/>
        <w:t xml:space="preserve">utterances are interpreted as conveying more affect than literal utterances. Both effects are replicated by the full model, but not by </w:t>
      </w:r>
      <w:r w:rsidR="00C56A3E">
        <w:t xml:space="preserve">the </w:t>
      </w:r>
      <w:proofErr w:type="spellStart"/>
      <w:r w:rsidR="00C56A3E">
        <w:t>lesioned</w:t>
      </w:r>
      <w:proofErr w:type="spellEnd"/>
      <w:r w:rsidR="00C56A3E">
        <w:t xml:space="preserve"> model</w:t>
      </w:r>
      <w:r w:rsidR="009B2EB6" w:rsidRPr="00802599">
        <w:t xml:space="preserve">. This </w:t>
      </w:r>
      <w:r w:rsidR="00B670F0">
        <w:t>shows</w:t>
      </w:r>
      <w:r w:rsidR="009B2EB6" w:rsidRPr="00802599">
        <w:t xml:space="preserve"> that </w:t>
      </w:r>
      <w:r w:rsidR="00DB067A">
        <w:t xml:space="preserve">the </w:t>
      </w:r>
      <w:del w:id="131" w:author="Justine Kao" w:date="2013-12-08T17:05:00Z">
        <w:r w:rsidR="00CE0AD8" w:rsidDel="00B544E5">
          <w:delText xml:space="preserve">rich </w:delText>
        </w:r>
      </w:del>
      <w:r w:rsidR="005C7A57">
        <w:t>rhetoric effect of</w:t>
      </w:r>
      <w:r w:rsidR="00DB067A" w:rsidRPr="00802599">
        <w:t xml:space="preserve"> </w:t>
      </w:r>
      <w:r w:rsidR="005C7A57">
        <w:t>hyperbole</w:t>
      </w:r>
      <w:r w:rsidR="00DB067A">
        <w:t xml:space="preserve"> is driven by </w:t>
      </w:r>
      <w:r w:rsidR="005C7A57">
        <w:t xml:space="preserve">prior </w:t>
      </w:r>
      <w:r w:rsidR="00C1407D">
        <w:t>knowledge of affect associated with different price</w:t>
      </w:r>
      <w:r w:rsidR="005465CD">
        <w:t>s</w:t>
      </w:r>
      <w:r w:rsidR="009B2EB6" w:rsidRPr="00802599">
        <w:t xml:space="preserve">. </w:t>
      </w:r>
    </w:p>
    <w:p w14:paraId="23D9FFC9" w14:textId="137FA610" w:rsidR="00995458" w:rsidRPr="00ED1FC0" w:rsidRDefault="005F7283" w:rsidP="006721C2">
      <w:pPr>
        <w:pStyle w:val="Paragraph"/>
      </w:pPr>
      <w:r>
        <w:t>We</w:t>
      </w:r>
      <w:ins w:id="132" w:author="Leon Bergen" w:date="2013-12-08T03:25:00Z">
        <w:r w:rsidR="001853BD">
          <w:t xml:space="preserve"> have</w:t>
        </w:r>
      </w:ins>
      <w:r>
        <w:t xml:space="preserve"> present</w:t>
      </w:r>
      <w:ins w:id="133" w:author="Leon Bergen" w:date="2013-12-08T03:25:00Z">
        <w:r w:rsidR="001853BD">
          <w:t>ed</w:t>
        </w:r>
      </w:ins>
      <w:r>
        <w:t xml:space="preserve"> the first computational model of nonliteral language understanding that </w:t>
      </w:r>
      <w:r w:rsidR="0040181C">
        <w:t xml:space="preserve">quantitatively </w:t>
      </w:r>
      <w:r w:rsidR="00842B27">
        <w:t>predicts</w:t>
      </w:r>
      <w:r>
        <w:t xml:space="preserve"> </w:t>
      </w:r>
      <w:r w:rsidR="0059640A">
        <w:t>humans’ interpretation of number words</w:t>
      </w:r>
      <w:r>
        <w:t>.</w:t>
      </w:r>
      <w:r w:rsidR="004C7CE4">
        <w:t xml:space="preserve"> </w:t>
      </w:r>
      <w:r w:rsidR="00995458" w:rsidRPr="00802599">
        <w:t xml:space="preserve">Our model and behavioral results </w:t>
      </w:r>
      <w:r w:rsidR="00970E92">
        <w:t xml:space="preserve">show that </w:t>
      </w:r>
      <w:r w:rsidR="00970E92" w:rsidRPr="00802599">
        <w:t xml:space="preserve">complex patterns </w:t>
      </w:r>
      <w:r w:rsidR="00970E92">
        <w:t xml:space="preserve">in </w:t>
      </w:r>
      <w:r w:rsidR="00905625">
        <w:t>nonliteral number</w:t>
      </w:r>
      <w:r w:rsidR="00970E92">
        <w:t xml:space="preserve"> interpretation</w:t>
      </w:r>
      <w:r w:rsidR="00995458" w:rsidRPr="00802599">
        <w:t xml:space="preserve"> depend on the listener's prior knowledge, consideration of communication efficiency, and reasoning about the</w:t>
      </w:r>
      <w:r w:rsidR="006C6363">
        <w:t xml:space="preserve"> speaker's communicative goal. </w:t>
      </w:r>
      <w:r w:rsidR="00682FD1">
        <w:t>Our model’s</w:t>
      </w:r>
      <w:r w:rsidR="009F1F65">
        <w:t xml:space="preserve"> quantitative predictions </w:t>
      </w:r>
      <w:r w:rsidR="00163853">
        <w:t xml:space="preserve">closely match humans’ </w:t>
      </w:r>
      <w:r w:rsidR="00F51DDE">
        <w:t>judgments</w:t>
      </w:r>
      <w:r w:rsidR="00163853">
        <w:t xml:space="preserve"> of hyperbole</w:t>
      </w:r>
      <w:r w:rsidR="00DD748E">
        <w:t xml:space="preserve">, a </w:t>
      </w:r>
      <w:r w:rsidR="004209B2">
        <w:t xml:space="preserve">complex </w:t>
      </w:r>
      <w:r w:rsidR="00DD748E">
        <w:t xml:space="preserve">phenomenon </w:t>
      </w:r>
      <w:r w:rsidR="00442D41">
        <w:t xml:space="preserve">previously </w:t>
      </w:r>
      <w:r w:rsidR="00093248">
        <w:t xml:space="preserve">beyond the scope of </w:t>
      </w:r>
      <w:r w:rsidR="00A551C1">
        <w:t xml:space="preserve">computational </w:t>
      </w:r>
      <w:r w:rsidR="005C7A57">
        <w:t>models</w:t>
      </w:r>
      <w:r w:rsidR="009F1F65">
        <w:t xml:space="preserve">. In addition, we </w:t>
      </w:r>
      <w:del w:id="134" w:author="Leon Bergen" w:date="2013-12-08T03:26:00Z">
        <w:r w:rsidR="006721C2" w:rsidDel="001853BD">
          <w:delText xml:space="preserve">also </w:delText>
        </w:r>
      </w:del>
      <w:r w:rsidR="006721C2">
        <w:t>introduce</w:t>
      </w:r>
      <w:r w:rsidR="00F8432E">
        <w:t>d</w:t>
      </w:r>
      <w:r w:rsidR="006721C2">
        <w:t xml:space="preserve"> an “affect”</w:t>
      </w:r>
      <w:r w:rsidR="00995458" w:rsidRPr="00802599">
        <w:t xml:space="preserve"> dimension </w:t>
      </w:r>
      <w:r w:rsidR="00227174">
        <w:t>to formally model</w:t>
      </w:r>
      <w:r w:rsidR="00995458" w:rsidRPr="00802599">
        <w:t xml:space="preserve"> subje</w:t>
      </w:r>
      <w:r w:rsidR="00ED5D05">
        <w:t xml:space="preserve">ctive </w:t>
      </w:r>
      <w:r w:rsidR="00640EC2">
        <w:t xml:space="preserve">and social </w:t>
      </w:r>
      <w:r w:rsidR="00ED5D05">
        <w:t xml:space="preserve">aspects of communication. </w:t>
      </w:r>
      <w:r w:rsidR="00377C94">
        <w:t xml:space="preserve">These </w:t>
      </w:r>
      <w:r w:rsidR="00982211">
        <w:t xml:space="preserve">advances </w:t>
      </w:r>
      <w:r w:rsidR="00377C94">
        <w:t>result in</w:t>
      </w:r>
      <w:r w:rsidR="0085174D">
        <w:t xml:space="preserve"> </w:t>
      </w:r>
      <w:r w:rsidR="00E87BC4">
        <w:t>a</w:t>
      </w:r>
      <w:r w:rsidR="00982211">
        <w:t>n innovative</w:t>
      </w:r>
      <w:r w:rsidR="00EC2B26">
        <w:t xml:space="preserve"> formal</w:t>
      </w:r>
      <w:r w:rsidR="00982211">
        <w:t xml:space="preserve"> </w:t>
      </w:r>
      <w:r w:rsidR="0085174D">
        <w:t>framework that</w:t>
      </w:r>
      <w:r w:rsidR="00995458" w:rsidRPr="00802599">
        <w:t xml:space="preserve"> </w:t>
      </w:r>
      <w:r w:rsidR="00DE16F0">
        <w:t>explains</w:t>
      </w:r>
      <w:r w:rsidR="0085174D">
        <w:t xml:space="preserve"> </w:t>
      </w:r>
      <w:r w:rsidR="006C4E8D">
        <w:t>nonliteral</w:t>
      </w:r>
      <w:r w:rsidR="00A36608">
        <w:t xml:space="preserve"> language understanding</w:t>
      </w:r>
      <w:r w:rsidR="0020227E">
        <w:t xml:space="preserve"> </w:t>
      </w:r>
      <w:r w:rsidR="00DE16F0">
        <w:t xml:space="preserve">phenomena </w:t>
      </w:r>
      <w:r w:rsidR="00ED0180">
        <w:t>using</w:t>
      </w:r>
      <w:r w:rsidR="0020227E">
        <w:t xml:space="preserve"> core theories of communication</w:t>
      </w:r>
      <w:r w:rsidR="00A36608">
        <w:t xml:space="preserve">. </w:t>
      </w:r>
      <w:r w:rsidR="00CC39A6">
        <w:t xml:space="preserve">We believe </w:t>
      </w:r>
      <w:r w:rsidR="00270E72">
        <w:t>that this</w:t>
      </w:r>
      <w:r w:rsidR="003E2708">
        <w:t xml:space="preserve"> framework significantly advances the flexibility and richness of </w:t>
      </w:r>
      <w:r w:rsidR="00982211">
        <w:t>formal</w:t>
      </w:r>
      <w:r w:rsidR="003E2708">
        <w:t xml:space="preserve"> models of language understanding</w:t>
      </w:r>
      <w:r w:rsidR="00ED1FC0">
        <w:t>,</w:t>
      </w:r>
      <w:r w:rsidR="00995458" w:rsidRPr="00802599">
        <w:t xml:space="preserve"> </w:t>
      </w:r>
      <w:r w:rsidR="008C1241">
        <w:t>such</w:t>
      </w:r>
      <w:r w:rsidR="00995458" w:rsidRPr="00802599">
        <w:t xml:space="preserve"> that some day</w:t>
      </w:r>
      <w:r w:rsidR="00ED1FC0">
        <w:t xml:space="preserve"> </w:t>
      </w:r>
      <w:r w:rsidR="00995458" w:rsidRPr="00802599">
        <w:t xml:space="preserve">Bayesian models can explain </w:t>
      </w:r>
      <w:r w:rsidR="00124136">
        <w:rPr>
          <w:i/>
        </w:rPr>
        <w:t>everything</w:t>
      </w:r>
      <w:r w:rsidR="00ED1FC0">
        <w:rPr>
          <w:i/>
        </w:rPr>
        <w:t xml:space="preserve"> </w:t>
      </w:r>
      <w:r w:rsidR="004E02DD">
        <w:t>(</w:t>
      </w:r>
      <w:r w:rsidR="00ED1FC0">
        <w:t>hyperbolically speaking).</w:t>
      </w:r>
      <w:r w:rsidR="00C476E6">
        <w:t xml:space="preserve"> </w:t>
      </w:r>
    </w:p>
    <w:p w14:paraId="79A0298B" w14:textId="77777777" w:rsidR="001428C3" w:rsidRDefault="001428C3" w:rsidP="00D73714">
      <w:pPr>
        <w:pStyle w:val="Paragraph"/>
        <w:ind w:firstLine="0"/>
        <w:rPr>
          <w:b/>
        </w:rPr>
      </w:pPr>
    </w:p>
    <w:p w14:paraId="693E204D" w14:textId="77777777" w:rsidR="00D73714" w:rsidRDefault="00D73714" w:rsidP="00D73714">
      <w:pPr>
        <w:pStyle w:val="Refhead"/>
      </w:pPr>
      <w:r>
        <w:t>References and Notes:</w:t>
      </w:r>
    </w:p>
    <w:p w14:paraId="6EB496E3" w14:textId="19EEE99F" w:rsidR="009534C7" w:rsidRPr="00E615A0" w:rsidRDefault="001E1092" w:rsidP="00E615A0">
      <w:pPr>
        <w:pStyle w:val="Referencesandnotes"/>
        <w:numPr>
          <w:ilvl w:val="0"/>
          <w:numId w:val="1"/>
        </w:numPr>
      </w:pPr>
      <w:r w:rsidRPr="00E615A0">
        <w:t>R. M.</w:t>
      </w:r>
      <w:r>
        <w:t xml:space="preserve"> Roberts</w:t>
      </w:r>
      <w:r w:rsidR="001D63E5">
        <w:t>,</w:t>
      </w:r>
      <w:r w:rsidR="009534C7" w:rsidRPr="00E615A0">
        <w:t xml:space="preserve"> </w:t>
      </w:r>
      <w:r w:rsidRPr="00E615A0">
        <w:t xml:space="preserve">R. J. </w:t>
      </w:r>
      <w:proofErr w:type="spellStart"/>
      <w:r w:rsidR="001D63E5">
        <w:t>Kreuz</w:t>
      </w:r>
      <w:proofErr w:type="spellEnd"/>
      <w:r w:rsidR="001D63E5">
        <w:t>,</w:t>
      </w:r>
      <w:r w:rsidR="009534C7" w:rsidRPr="00E615A0">
        <w:t xml:space="preserve"> Why do people use figurative language</w:t>
      </w:r>
      <w:proofErr w:type="gramStart"/>
      <w:r w:rsidR="009534C7" w:rsidRPr="00E615A0">
        <w:t>?.</w:t>
      </w:r>
      <w:proofErr w:type="gramEnd"/>
      <w:r w:rsidR="001D63E5">
        <w:t xml:space="preserve"> </w:t>
      </w:r>
      <w:r w:rsidR="009534C7" w:rsidRPr="001D63E5">
        <w:rPr>
          <w:i/>
        </w:rPr>
        <w:t>Psychological Science</w:t>
      </w:r>
      <w:r w:rsidR="001D63E5">
        <w:t>.</w:t>
      </w:r>
      <w:r w:rsidR="009534C7" w:rsidRPr="00E615A0">
        <w:t> </w:t>
      </w:r>
      <w:r w:rsidR="009534C7" w:rsidRPr="001D63E5">
        <w:rPr>
          <w:b/>
        </w:rPr>
        <w:t>5(3)</w:t>
      </w:r>
      <w:r w:rsidR="009534C7" w:rsidRPr="00E615A0">
        <w:t>, 159-163</w:t>
      </w:r>
      <w:r w:rsidR="001D63E5">
        <w:t xml:space="preserve"> (1994)</w:t>
      </w:r>
      <w:r w:rsidR="009534C7" w:rsidRPr="00E615A0">
        <w:t>.</w:t>
      </w:r>
    </w:p>
    <w:p w14:paraId="1AC2D541" w14:textId="40845D95" w:rsidR="009534C7" w:rsidRPr="00E615A0" w:rsidRDefault="00B267A8" w:rsidP="00E615A0">
      <w:pPr>
        <w:pStyle w:val="Referencesandnotes"/>
        <w:numPr>
          <w:ilvl w:val="0"/>
          <w:numId w:val="1"/>
        </w:numPr>
      </w:pPr>
      <w:r w:rsidRPr="00E615A0">
        <w:t>S.</w:t>
      </w:r>
      <w:r>
        <w:t xml:space="preserve"> </w:t>
      </w:r>
      <w:r w:rsidR="009534C7" w:rsidRPr="00E615A0">
        <w:t xml:space="preserve">Dews, </w:t>
      </w:r>
      <w:r w:rsidRPr="00E615A0">
        <w:t>E.</w:t>
      </w:r>
      <w:r>
        <w:t xml:space="preserve"> Winner</w:t>
      </w:r>
      <w:r w:rsidR="005E1166">
        <w:t>,</w:t>
      </w:r>
      <w:r w:rsidR="009534C7" w:rsidRPr="00E615A0">
        <w:t xml:space="preserve"> </w:t>
      </w:r>
      <w:proofErr w:type="gramStart"/>
      <w:r w:rsidR="009534C7" w:rsidRPr="00E615A0">
        <w:t>Obligatory</w:t>
      </w:r>
      <w:proofErr w:type="gramEnd"/>
      <w:r w:rsidR="009534C7" w:rsidRPr="00E615A0">
        <w:t xml:space="preserve"> processing of literal and nonliteral meanings in verbal irony. </w:t>
      </w:r>
      <w:r w:rsidR="009534C7" w:rsidRPr="004A1D0D">
        <w:rPr>
          <w:i/>
        </w:rPr>
        <w:t>Journal of Pragmatics</w:t>
      </w:r>
      <w:r w:rsidR="004A1D0D">
        <w:t>.</w:t>
      </w:r>
      <w:r w:rsidR="009534C7" w:rsidRPr="00E615A0">
        <w:t> </w:t>
      </w:r>
      <w:r w:rsidR="009534C7" w:rsidRPr="00184C85">
        <w:rPr>
          <w:b/>
        </w:rPr>
        <w:t>31(12)</w:t>
      </w:r>
      <w:r w:rsidR="009534C7" w:rsidRPr="00E615A0">
        <w:t>, 1579-1599</w:t>
      </w:r>
      <w:r w:rsidR="00021C18">
        <w:t xml:space="preserve"> </w:t>
      </w:r>
      <w:r w:rsidR="00021C18" w:rsidRPr="00E615A0">
        <w:t>(1999)</w:t>
      </w:r>
      <w:r w:rsidR="009534C7" w:rsidRPr="00E615A0">
        <w:t>.</w:t>
      </w:r>
    </w:p>
    <w:p w14:paraId="0F5989F3" w14:textId="2691F4AD" w:rsidR="009534C7" w:rsidRPr="00E615A0" w:rsidRDefault="00B04B87" w:rsidP="00E615A0">
      <w:pPr>
        <w:pStyle w:val="Referencesandnotes"/>
        <w:numPr>
          <w:ilvl w:val="0"/>
          <w:numId w:val="1"/>
        </w:numPr>
      </w:pPr>
      <w:r w:rsidRPr="00E615A0">
        <w:t>S.</w:t>
      </w:r>
      <w:r>
        <w:t xml:space="preserve"> </w:t>
      </w:r>
      <w:proofErr w:type="spellStart"/>
      <w:r w:rsidR="009534C7" w:rsidRPr="00E615A0">
        <w:t>Glucksberg</w:t>
      </w:r>
      <w:proofErr w:type="spellEnd"/>
      <w:r w:rsidR="009534C7" w:rsidRPr="00E615A0">
        <w:t>, </w:t>
      </w:r>
      <w:r w:rsidR="009534C7" w:rsidRPr="006B0C4A">
        <w:rPr>
          <w:i/>
        </w:rPr>
        <w:t>Understanding figurative language: From metaphors to idioms</w:t>
      </w:r>
      <w:r w:rsidR="009534C7" w:rsidRPr="00E615A0">
        <w:t xml:space="preserve">. </w:t>
      </w:r>
      <w:r w:rsidR="006B0C4A">
        <w:t>(</w:t>
      </w:r>
      <w:r w:rsidR="009534C7" w:rsidRPr="00E615A0">
        <w:t>Oxford Univ</w:t>
      </w:r>
      <w:r w:rsidR="006B0C4A">
        <w:t>.</w:t>
      </w:r>
      <w:r w:rsidR="009534C7" w:rsidRPr="00E615A0">
        <w:t xml:space="preserve"> Press</w:t>
      </w:r>
      <w:r w:rsidR="006B0C4A">
        <w:t xml:space="preserve">, </w:t>
      </w:r>
      <w:r w:rsidRPr="00E615A0">
        <w:t>2001).</w:t>
      </w:r>
    </w:p>
    <w:p w14:paraId="790DE36D" w14:textId="10315913" w:rsidR="009534C7" w:rsidRPr="00E615A0" w:rsidRDefault="0038717F" w:rsidP="00E615A0">
      <w:pPr>
        <w:pStyle w:val="Referencesandnotes"/>
        <w:numPr>
          <w:ilvl w:val="0"/>
          <w:numId w:val="1"/>
        </w:numPr>
      </w:pPr>
      <w:r w:rsidRPr="00E615A0">
        <w:t>R.</w:t>
      </w:r>
      <w:r>
        <w:t xml:space="preserve"> </w:t>
      </w:r>
      <w:r w:rsidR="009534C7" w:rsidRPr="00E615A0">
        <w:t xml:space="preserve">Gibbs, </w:t>
      </w:r>
      <w:r w:rsidR="009534C7" w:rsidRPr="00181041">
        <w:rPr>
          <w:i/>
        </w:rPr>
        <w:t xml:space="preserve">Figurative </w:t>
      </w:r>
      <w:r w:rsidR="009534C7" w:rsidRPr="00EA3D0C">
        <w:rPr>
          <w:i/>
        </w:rPr>
        <w:t>language. </w:t>
      </w:r>
      <w:r w:rsidR="00EA3D0C">
        <w:t>(T</w:t>
      </w:r>
      <w:r w:rsidR="009534C7" w:rsidRPr="00181041">
        <w:t>he MIT encyclopedia of the cognitive sciences</w:t>
      </w:r>
      <w:r w:rsidR="00011F79">
        <w:t xml:space="preserve">, 1999), pp. </w:t>
      </w:r>
      <w:r w:rsidR="00EB1F3B">
        <w:t>314-315</w:t>
      </w:r>
      <w:r w:rsidR="009534C7" w:rsidRPr="00E615A0">
        <w:t>.</w:t>
      </w:r>
    </w:p>
    <w:p w14:paraId="09FBD7A8" w14:textId="3AB70737" w:rsidR="00561DF0" w:rsidRPr="002857C2" w:rsidRDefault="00011F79" w:rsidP="002857C2">
      <w:pPr>
        <w:pStyle w:val="Referencesandnotes"/>
        <w:numPr>
          <w:ilvl w:val="0"/>
          <w:numId w:val="1"/>
        </w:numPr>
      </w:pPr>
      <w:r w:rsidRPr="002857C2">
        <w:t xml:space="preserve">H. P. </w:t>
      </w:r>
      <w:r w:rsidR="00561DF0" w:rsidRPr="002857C2">
        <w:t xml:space="preserve">Grice, </w:t>
      </w:r>
      <w:r w:rsidR="00561DF0" w:rsidRPr="00011F79">
        <w:rPr>
          <w:i/>
        </w:rPr>
        <w:t>Logic and conversation</w:t>
      </w:r>
      <w:r w:rsidR="00561DF0" w:rsidRPr="002857C2">
        <w:t>. </w:t>
      </w:r>
      <w:r w:rsidRPr="002857C2">
        <w:t>(1975)</w:t>
      </w:r>
      <w:r>
        <w:t>, pp. 41-58</w:t>
      </w:r>
      <w:r w:rsidRPr="002857C2">
        <w:t xml:space="preserve">. </w:t>
      </w:r>
    </w:p>
    <w:p w14:paraId="6B868E39" w14:textId="67B36C70" w:rsidR="00561DF0" w:rsidRPr="002857C2" w:rsidRDefault="00561DF0" w:rsidP="002857C2">
      <w:pPr>
        <w:pStyle w:val="Referencesandnotes"/>
        <w:numPr>
          <w:ilvl w:val="0"/>
          <w:numId w:val="1"/>
        </w:numPr>
      </w:pPr>
      <w:r w:rsidRPr="002857C2">
        <w:t>H. H.</w:t>
      </w:r>
      <w:r w:rsidR="00EC1661">
        <w:t xml:space="preserve"> </w:t>
      </w:r>
      <w:r w:rsidR="00EC1661" w:rsidRPr="002857C2">
        <w:t xml:space="preserve">Clark, </w:t>
      </w:r>
      <w:r w:rsidRPr="000075F4">
        <w:rPr>
          <w:i/>
        </w:rPr>
        <w:t>Using language </w:t>
      </w:r>
      <w:r w:rsidRPr="002857C2">
        <w:t xml:space="preserve">(Vol. 4). </w:t>
      </w:r>
      <w:r w:rsidR="000075F4">
        <w:t>(Cambridge Univ.</w:t>
      </w:r>
      <w:r w:rsidRPr="002857C2">
        <w:t xml:space="preserve"> Press</w:t>
      </w:r>
      <w:r w:rsidR="003E7708">
        <w:t xml:space="preserve">, </w:t>
      </w:r>
      <w:r w:rsidR="000343E3">
        <w:t>1996).</w:t>
      </w:r>
    </w:p>
    <w:p w14:paraId="26C33FEB" w14:textId="42FE5B3A" w:rsidR="006D43F4" w:rsidRPr="002857C2" w:rsidRDefault="00B337A0" w:rsidP="002857C2">
      <w:pPr>
        <w:pStyle w:val="Referencesandnotes"/>
        <w:numPr>
          <w:ilvl w:val="0"/>
          <w:numId w:val="1"/>
        </w:numPr>
      </w:pPr>
      <w:r w:rsidRPr="002857C2">
        <w:t>M. C.</w:t>
      </w:r>
      <w:r>
        <w:t xml:space="preserve"> </w:t>
      </w:r>
      <w:r w:rsidR="006D43F4" w:rsidRPr="002857C2">
        <w:t xml:space="preserve">Frank, </w:t>
      </w:r>
      <w:r>
        <w:t>N. D.</w:t>
      </w:r>
      <w:r w:rsidR="00871DB2">
        <w:t xml:space="preserve"> Goodman, </w:t>
      </w:r>
      <w:r w:rsidR="006D43F4" w:rsidRPr="002857C2">
        <w:t>Predicting pragmatic reasoning in language games. </w:t>
      </w:r>
      <w:r w:rsidR="006D43F4" w:rsidRPr="003806F1">
        <w:rPr>
          <w:i/>
        </w:rPr>
        <w:t>Science</w:t>
      </w:r>
      <w:r w:rsidR="003806F1">
        <w:t xml:space="preserve">. </w:t>
      </w:r>
      <w:r w:rsidR="006D43F4" w:rsidRPr="005D401B">
        <w:rPr>
          <w:b/>
        </w:rPr>
        <w:t>336(6084)</w:t>
      </w:r>
      <w:r w:rsidR="006D43F4" w:rsidRPr="002857C2">
        <w:t>, 998-998</w:t>
      </w:r>
      <w:r w:rsidR="001F1FF9">
        <w:t xml:space="preserve"> (</w:t>
      </w:r>
      <w:r w:rsidR="001E69F6">
        <w:t>2012)</w:t>
      </w:r>
      <w:r w:rsidR="006D43F4" w:rsidRPr="002857C2">
        <w:t>.</w:t>
      </w:r>
    </w:p>
    <w:p w14:paraId="372FE3B0" w14:textId="59D155FD" w:rsidR="006D43F4" w:rsidRPr="002857C2" w:rsidRDefault="00B6570D" w:rsidP="002857C2">
      <w:pPr>
        <w:pStyle w:val="Referencesandnotes"/>
        <w:numPr>
          <w:ilvl w:val="0"/>
          <w:numId w:val="1"/>
        </w:numPr>
      </w:pPr>
      <w:r>
        <w:t>N. D.</w:t>
      </w:r>
      <w:r w:rsidRPr="002857C2">
        <w:t xml:space="preserve"> </w:t>
      </w:r>
      <w:r w:rsidR="006D43F4" w:rsidRPr="002857C2">
        <w:t xml:space="preserve">Goodman, </w:t>
      </w:r>
      <w:r>
        <w:t xml:space="preserve">A. </w:t>
      </w:r>
      <w:proofErr w:type="spellStart"/>
      <w:r w:rsidR="00CE71EF">
        <w:t>Stuhlmüller</w:t>
      </w:r>
      <w:proofErr w:type="spellEnd"/>
      <w:r w:rsidR="00CE71EF">
        <w:t xml:space="preserve">, </w:t>
      </w:r>
      <w:r w:rsidR="006D43F4" w:rsidRPr="002857C2">
        <w:t xml:space="preserve">Knowledge and </w:t>
      </w:r>
      <w:proofErr w:type="spellStart"/>
      <w:r w:rsidR="006D43F4" w:rsidRPr="002857C2">
        <w:t>implicature</w:t>
      </w:r>
      <w:proofErr w:type="spellEnd"/>
      <w:r w:rsidR="006D43F4" w:rsidRPr="002857C2">
        <w:t>: Modeling language understanding as social cognition. </w:t>
      </w:r>
      <w:r w:rsidR="006D43F4" w:rsidRPr="00D24FC9">
        <w:rPr>
          <w:i/>
        </w:rPr>
        <w:t>Topics in cognitive science</w:t>
      </w:r>
      <w:r w:rsidR="006D43F4" w:rsidRPr="002857C2">
        <w:t>, </w:t>
      </w:r>
      <w:r w:rsidR="006D43F4" w:rsidRPr="00D24FC9">
        <w:rPr>
          <w:b/>
        </w:rPr>
        <w:t>5(1)</w:t>
      </w:r>
      <w:r w:rsidR="006D43F4" w:rsidRPr="002857C2">
        <w:t>, 173-184</w:t>
      </w:r>
      <w:r w:rsidR="00D24FC9">
        <w:t xml:space="preserve"> (2013)</w:t>
      </w:r>
      <w:r w:rsidR="006D43F4" w:rsidRPr="002857C2">
        <w:t>.</w:t>
      </w:r>
    </w:p>
    <w:p w14:paraId="2DC2DD07" w14:textId="242CC4FD" w:rsidR="006D43F4" w:rsidRPr="002857C2" w:rsidRDefault="00594C97" w:rsidP="002857C2">
      <w:pPr>
        <w:pStyle w:val="Referencesandnotes"/>
        <w:numPr>
          <w:ilvl w:val="0"/>
          <w:numId w:val="1"/>
        </w:numPr>
      </w:pPr>
      <w:r>
        <w:t xml:space="preserve">L. </w:t>
      </w:r>
      <w:r w:rsidR="006D43F4" w:rsidRPr="002857C2">
        <w:t>Bergen,</w:t>
      </w:r>
      <w:r w:rsidR="009C445D">
        <w:t xml:space="preserve"> N. D.</w:t>
      </w:r>
      <w:r w:rsidR="006D43F4" w:rsidRPr="002857C2">
        <w:t xml:space="preserve"> Goodman</w:t>
      </w:r>
      <w:r w:rsidR="00934456">
        <w:t xml:space="preserve">, </w:t>
      </w:r>
      <w:proofErr w:type="gramStart"/>
      <w:r w:rsidR="00934456">
        <w:t xml:space="preserve">R. </w:t>
      </w:r>
      <w:r w:rsidR="006D43F4" w:rsidRPr="002857C2">
        <w:t>Levy, That’s what she (could have) said</w:t>
      </w:r>
      <w:proofErr w:type="gramEnd"/>
      <w:r w:rsidR="006D43F4" w:rsidRPr="002857C2">
        <w:t xml:space="preserve">: How alternative utterances affect language use. </w:t>
      </w:r>
      <w:r w:rsidR="006D43F4" w:rsidRPr="00ED47FF">
        <w:rPr>
          <w:i/>
        </w:rPr>
        <w:t>In Proceedings of the thirty-fourth annual conference of the cognitive science society</w:t>
      </w:r>
      <w:r w:rsidR="00507FE6">
        <w:t xml:space="preserve"> </w:t>
      </w:r>
      <w:r w:rsidR="000D0D83">
        <w:t>(2012)</w:t>
      </w:r>
      <w:r w:rsidR="006D43F4" w:rsidRPr="002857C2">
        <w:t>.</w:t>
      </w:r>
    </w:p>
    <w:p w14:paraId="1233DE99" w14:textId="546FB034" w:rsidR="006D43F4" w:rsidRPr="002857C2" w:rsidRDefault="006D43F4" w:rsidP="002857C2">
      <w:pPr>
        <w:pStyle w:val="Referencesandnotes"/>
        <w:numPr>
          <w:ilvl w:val="0"/>
          <w:numId w:val="1"/>
        </w:numPr>
      </w:pPr>
      <w:r w:rsidRPr="002857C2">
        <w:t>G.</w:t>
      </w:r>
      <w:r w:rsidR="00624789">
        <w:t xml:space="preserve"> </w:t>
      </w:r>
      <w:proofErr w:type="spellStart"/>
      <w:r w:rsidR="0071499D">
        <w:t>Jäger</w:t>
      </w:r>
      <w:proofErr w:type="spellEnd"/>
      <w:r w:rsidR="0071499D">
        <w:t>, C.</w:t>
      </w:r>
      <w:r w:rsidR="0079202F">
        <w:t xml:space="preserve">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rsidR="005B7DBA">
        <w:t>.</w:t>
      </w:r>
      <w:r w:rsidR="00BD7513">
        <w:t xml:space="preserve"> </w:t>
      </w:r>
      <w:r w:rsidR="00BD7513" w:rsidRPr="00BD7513">
        <w:t>13</w:t>
      </w:r>
      <w:r w:rsidR="00E031B7">
        <w:t xml:space="preserve">, </w:t>
      </w:r>
      <w:r w:rsidR="004765DB">
        <w:t xml:space="preserve">1-15 </w:t>
      </w:r>
      <w:r w:rsidR="00EE675D" w:rsidRPr="002857C2">
        <w:t>(2009).</w:t>
      </w:r>
    </w:p>
    <w:p w14:paraId="4B76831E" w14:textId="64D9E982" w:rsidR="00277ADA" w:rsidRPr="003767DA" w:rsidRDefault="008603BB" w:rsidP="003767DA">
      <w:pPr>
        <w:pStyle w:val="Referencesandnotes"/>
        <w:numPr>
          <w:ilvl w:val="0"/>
          <w:numId w:val="1"/>
        </w:numPr>
      </w:pPr>
      <w:r w:rsidRPr="003767DA">
        <w:t>M.</w:t>
      </w:r>
      <w:r>
        <w:t xml:space="preserve"> McCarthy</w:t>
      </w:r>
      <w:r w:rsidR="001B32C5">
        <w:t xml:space="preserve">, </w:t>
      </w:r>
      <w:r w:rsidR="00277ADA" w:rsidRPr="003767DA">
        <w:t>R</w:t>
      </w:r>
      <w:r w:rsidR="0000240E">
        <w:t>.</w:t>
      </w:r>
      <w:r w:rsidR="001B32C5">
        <w:t xml:space="preserve"> </w:t>
      </w:r>
      <w:r w:rsidR="001B32C5" w:rsidRPr="003767DA">
        <w:t>Carter,</w:t>
      </w:r>
      <w:r w:rsidR="001B32C5">
        <w:t xml:space="preserve"> </w:t>
      </w:r>
      <w:proofErr w:type="gramStart"/>
      <w:r w:rsidR="00277ADA" w:rsidRPr="003767DA">
        <w:t>“</w:t>
      </w:r>
      <w:proofErr w:type="gramEnd"/>
      <w:r w:rsidR="00277ADA" w:rsidRPr="003767DA">
        <w:t>There's millions of them”: hyperbole in everyday conversation. </w:t>
      </w:r>
      <w:r w:rsidR="00277ADA" w:rsidRPr="009D5C0F">
        <w:rPr>
          <w:i/>
        </w:rPr>
        <w:t>Journal of pragmatics</w:t>
      </w:r>
      <w:r w:rsidR="00583BF6">
        <w:t xml:space="preserve">. </w:t>
      </w:r>
      <w:r w:rsidR="00277ADA" w:rsidRPr="00204EFC">
        <w:rPr>
          <w:b/>
        </w:rPr>
        <w:t>36(2)</w:t>
      </w:r>
      <w:r w:rsidR="00277ADA" w:rsidRPr="003767DA">
        <w:t>, 149-184</w:t>
      </w:r>
      <w:r w:rsidR="007556CC">
        <w:t xml:space="preserve"> </w:t>
      </w:r>
      <w:r w:rsidR="007556CC" w:rsidRPr="003767DA">
        <w:t>(2004).</w:t>
      </w:r>
    </w:p>
    <w:p w14:paraId="7658B71B" w14:textId="26E8E90D" w:rsidR="00277ADA" w:rsidRPr="003767DA" w:rsidRDefault="00C8186D" w:rsidP="003767DA">
      <w:pPr>
        <w:pStyle w:val="Referencesandnotes"/>
        <w:numPr>
          <w:ilvl w:val="0"/>
          <w:numId w:val="1"/>
        </w:numPr>
      </w:pPr>
      <w:r w:rsidRPr="003767DA">
        <w:t xml:space="preserve">R. W. </w:t>
      </w:r>
      <w:r>
        <w:t>Gibbs,</w:t>
      </w:r>
      <w:r w:rsidR="00277ADA" w:rsidRPr="003767DA">
        <w:t xml:space="preserve"> Irony in talk among friends. </w:t>
      </w:r>
      <w:r w:rsidR="00277ADA" w:rsidRPr="00BA6317">
        <w:rPr>
          <w:i/>
        </w:rPr>
        <w:t>Metaphor and symbol</w:t>
      </w:r>
      <w:r w:rsidR="00B751D4">
        <w:t xml:space="preserve">. </w:t>
      </w:r>
      <w:r w:rsidR="00277ADA" w:rsidRPr="00B751D4">
        <w:rPr>
          <w:b/>
        </w:rPr>
        <w:t>15</w:t>
      </w:r>
      <w:r w:rsidR="00277ADA" w:rsidRPr="003767DA">
        <w:t>(1-2), 5-27</w:t>
      </w:r>
      <w:r w:rsidR="00B751D4">
        <w:t xml:space="preserve"> (</w:t>
      </w:r>
      <w:r w:rsidR="00B751D4" w:rsidRPr="003767DA">
        <w:t>2000)</w:t>
      </w:r>
      <w:r w:rsidR="00277ADA" w:rsidRPr="003767DA">
        <w:t>.</w:t>
      </w:r>
    </w:p>
    <w:p w14:paraId="5D33DC8A" w14:textId="4B82A150" w:rsidR="00E96BDB" w:rsidRDefault="00133F4C" w:rsidP="003767DA">
      <w:pPr>
        <w:pStyle w:val="Referencesandnotes"/>
        <w:numPr>
          <w:ilvl w:val="0"/>
          <w:numId w:val="1"/>
        </w:numPr>
      </w:pPr>
      <w:r w:rsidRPr="003767DA">
        <w:lastRenderedPageBreak/>
        <w:t>R. W.</w:t>
      </w:r>
      <w:r>
        <w:t xml:space="preserve"> </w:t>
      </w:r>
      <w:r w:rsidR="00644F4D">
        <w:t xml:space="preserve">Gibbs </w:t>
      </w:r>
      <w:proofErr w:type="spellStart"/>
      <w:r w:rsidR="00644F4D">
        <w:t>Jr</w:t>
      </w:r>
      <w:proofErr w:type="spellEnd"/>
      <w:r w:rsidR="00E96BDB" w:rsidRPr="003767DA">
        <w:t xml:space="preserve">, </w:t>
      </w:r>
      <w:r w:rsidR="003F0DCB">
        <w:t>J. O’</w:t>
      </w:r>
      <w:r w:rsidR="00D52649">
        <w:t>Brien,</w:t>
      </w:r>
      <w:r w:rsidR="00E96BDB" w:rsidRPr="003767DA">
        <w:t xml:space="preserve"> Psychological aspects of irony understanding. </w:t>
      </w:r>
      <w:r w:rsidR="00E96BDB" w:rsidRPr="0000467A">
        <w:rPr>
          <w:i/>
        </w:rPr>
        <w:t>Journal of pragmatics</w:t>
      </w:r>
      <w:r w:rsidR="0032156F">
        <w:t>.</w:t>
      </w:r>
      <w:r w:rsidR="00E96BDB" w:rsidRPr="003767DA">
        <w:t> </w:t>
      </w:r>
      <w:r w:rsidR="00E96BDB" w:rsidRPr="0000467A">
        <w:rPr>
          <w:b/>
        </w:rPr>
        <w:t>16</w:t>
      </w:r>
      <w:r w:rsidR="00E96BDB" w:rsidRPr="003767DA">
        <w:t>(6), 523-530</w:t>
      </w:r>
      <w:r w:rsidR="00912B53">
        <w:t xml:space="preserve"> </w:t>
      </w:r>
      <w:r w:rsidR="00912B53" w:rsidRPr="003767DA">
        <w:t>(1991)</w:t>
      </w:r>
      <w:r w:rsidR="00E96BDB" w:rsidRPr="003767DA">
        <w:t>.</w:t>
      </w:r>
    </w:p>
    <w:p w14:paraId="58968F52" w14:textId="77777777" w:rsidR="00654CFC" w:rsidRPr="00F36885" w:rsidRDefault="00654CFC" w:rsidP="00654CFC">
      <w:pPr>
        <w:pStyle w:val="Referencesandnotes"/>
        <w:numPr>
          <w:ilvl w:val="0"/>
          <w:numId w:val="1"/>
        </w:numPr>
      </w:pPr>
      <w:r w:rsidRPr="00F36885">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2305161B" w14:textId="77777777" w:rsidR="00654CFC" w:rsidRPr="00F36885" w:rsidRDefault="00654CFC" w:rsidP="00654CF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2B46DCEF" w14:textId="1CB261F7" w:rsidR="00654CFC" w:rsidRPr="003767DA" w:rsidRDefault="00654CFC" w:rsidP="00654CF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66506C44" w14:textId="43028A8C" w:rsidR="00C657A6" w:rsidRPr="003767DA" w:rsidRDefault="001452DB" w:rsidP="003767DA">
      <w:pPr>
        <w:pStyle w:val="Referencesandnotes"/>
        <w:numPr>
          <w:ilvl w:val="0"/>
          <w:numId w:val="1"/>
        </w:numPr>
      </w:pPr>
      <w:r w:rsidRPr="003767DA">
        <w:t>R. S.</w:t>
      </w:r>
      <w:r>
        <w:t xml:space="preserve"> Sutton, A. G. </w:t>
      </w:r>
      <w:proofErr w:type="spellStart"/>
      <w:r w:rsidR="00ED1D5F">
        <w:t>Barto</w:t>
      </w:r>
      <w:proofErr w:type="spellEnd"/>
      <w:r w:rsidR="00ED1D5F">
        <w:t>,</w:t>
      </w:r>
      <w:r w:rsidR="0003301E" w:rsidRPr="003767DA">
        <w:t xml:space="preserve"> </w:t>
      </w:r>
      <w:r w:rsidR="00367956">
        <w:rPr>
          <w:i/>
        </w:rPr>
        <w:t>Reinforcement learning: a</w:t>
      </w:r>
      <w:r w:rsidR="0003301E" w:rsidRPr="00367956">
        <w:rPr>
          <w:i/>
        </w:rPr>
        <w:t>n introduction</w:t>
      </w:r>
      <w:r w:rsidR="00892818">
        <w:t xml:space="preserve">, </w:t>
      </w:r>
      <w:r w:rsidR="00940AE4" w:rsidRPr="00BB6518">
        <w:rPr>
          <w:i/>
        </w:rPr>
        <w:t>Vol. 1, No. 1</w:t>
      </w:r>
      <w:r w:rsidR="00940AE4">
        <w:t>.</w:t>
      </w:r>
      <w:r w:rsidR="0003301E" w:rsidRPr="003767DA">
        <w:t xml:space="preserve"> </w:t>
      </w:r>
      <w:r w:rsidR="0086375F">
        <w:t>(</w:t>
      </w:r>
      <w:r w:rsidR="0003301E" w:rsidRPr="003767DA">
        <w:t>Cambridge: MIT press</w:t>
      </w:r>
      <w:r w:rsidR="0086375F">
        <w:t xml:space="preserve">, </w:t>
      </w:r>
      <w:r w:rsidR="00ED1D5F">
        <w:t>1998)</w:t>
      </w:r>
      <w:r w:rsidR="0003301E" w:rsidRPr="003767DA">
        <w:t>.</w:t>
      </w:r>
    </w:p>
    <w:p w14:paraId="4C8D72FC" w14:textId="77777777" w:rsidR="0083262F" w:rsidRDefault="0083262F" w:rsidP="00816D98">
      <w:pPr>
        <w:pStyle w:val="Acknowledgement"/>
        <w:ind w:left="0" w:firstLine="0"/>
        <w:rPr>
          <w:b/>
        </w:rPr>
      </w:pPr>
    </w:p>
    <w:p w14:paraId="5CF84924" w14:textId="77777777"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25AA8463" w14:textId="77777777" w:rsidR="00D40F75" w:rsidRDefault="00D40F75" w:rsidP="00D73714">
      <w:pPr>
        <w:pStyle w:val="Legend"/>
        <w:rPr>
          <w:b/>
        </w:rPr>
      </w:pPr>
      <w:r>
        <w:rPr>
          <w:rFonts w:ascii="新細明體" w:eastAsia="新細明體" w:hAnsi="新細明體" w:cs="新細明體" w:hint="eastAsia"/>
          <w:noProof/>
        </w:rPr>
        <w:lastRenderedPageBreak/>
        <w:drawing>
          <wp:inline distT="0" distB="0" distL="0" distR="0" wp14:anchorId="34E4E6BB" wp14:editId="4C74533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2">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32F960B8" w14:textId="4E14B788" w:rsidR="00FD3E8D" w:rsidRPr="00D40F75" w:rsidRDefault="00D73714" w:rsidP="00FD3E8D">
      <w:pPr>
        <w:pStyle w:val="Legend"/>
        <w:rPr>
          <w:i/>
          <w:sz w:val="18"/>
          <w:szCs w:val="18"/>
        </w:rPr>
      </w:pPr>
      <w:r w:rsidRPr="007443BB">
        <w:rPr>
          <w:b/>
        </w:rPr>
        <w:t>Fig. 1</w:t>
      </w:r>
      <w:r>
        <w:t xml:space="preserve">. </w:t>
      </w:r>
      <w:r w:rsidR="00BF429B">
        <w:t>Each</w:t>
      </w:r>
      <w:r w:rsidR="00F75EF5">
        <w:t xml:space="preserve"> </w:t>
      </w:r>
      <w:ins w:id="135" w:author="Justine Kao" w:date="2013-12-08T17:27:00Z">
        <w:r w:rsidR="00C4432C">
          <w:t xml:space="preserve">vertical </w:t>
        </w:r>
      </w:ins>
      <w:r w:rsidR="00F75EF5">
        <w:t xml:space="preserve">panel </w:t>
      </w:r>
      <w:ins w:id="136" w:author="Justine Kao" w:date="2013-12-08T17:27:00Z">
        <w:r w:rsidR="00C4432C">
          <w:t xml:space="preserve">column </w:t>
        </w:r>
      </w:ins>
      <w:r w:rsidR="00F75EF5">
        <w:t xml:space="preserve">shows the probabilities of </w:t>
      </w:r>
      <w:ins w:id="137" w:author="Justine Kao" w:date="2013-12-08T17:27:00Z">
        <w:r w:rsidR="00F120B0">
          <w:t xml:space="preserve">different </w:t>
        </w:r>
      </w:ins>
      <w:del w:id="138" w:author="Justine Kao" w:date="2013-12-08T17:27:00Z">
        <w:r w:rsidR="00F75EF5" w:rsidDel="00F120B0">
          <w:delText xml:space="preserve">a </w:delText>
        </w:r>
      </w:del>
      <w:r w:rsidR="00F75EF5">
        <w:t>kind</w:t>
      </w:r>
      <w:ins w:id="139" w:author="Justine Kao" w:date="2013-12-08T17:27:00Z">
        <w:r w:rsidR="00F120B0">
          <w:t>s</w:t>
        </w:r>
      </w:ins>
      <w:r w:rsidR="00F75EF5">
        <w:t xml:space="preserve"> of interpretation</w:t>
      </w:r>
      <w:ins w:id="140" w:author="Justine Kao" w:date="2013-12-08T17:27:00Z">
        <w:r w:rsidR="001C0911">
          <w:t>s</w:t>
        </w:r>
      </w:ins>
      <w:del w:id="141" w:author="Justine Kao" w:date="2013-12-08T17:23:00Z">
        <w:r w:rsidR="00F75EF5" w:rsidDel="0094524B">
          <w:delText xml:space="preserve"> </w:delText>
        </w:r>
        <w:r w:rsidR="00113821" w:rsidDel="0094524B">
          <w:delText xml:space="preserve">(exact, fuzzy, hyperbolic, and </w:delText>
        </w:r>
        <w:r w:rsidR="00F75EF5" w:rsidDel="0094524B">
          <w:delText>affective)</w:delText>
        </w:r>
      </w:del>
      <w:r w:rsidR="00F75EF5">
        <w:t xml:space="preserve"> </w:t>
      </w:r>
      <w:del w:id="142" w:author="Justine Kao" w:date="2013-12-08T17:23:00Z">
        <w:r w:rsidR="00F75EF5" w:rsidDel="00007DB3">
          <w:delText xml:space="preserve">across </w:delText>
        </w:r>
      </w:del>
      <w:del w:id="143" w:author="Justine Kao" w:date="2013-12-08T17:27:00Z">
        <w:r w:rsidR="00F75EF5" w:rsidDel="001C0911">
          <w:delText>utterance</w:delText>
        </w:r>
      </w:del>
      <w:ins w:id="144" w:author="Justine Kao" w:date="2013-12-08T17:28:00Z">
        <w:r w:rsidR="00AE3735">
          <w:t>given</w:t>
        </w:r>
      </w:ins>
      <w:ins w:id="145" w:author="Justine Kao" w:date="2013-12-08T17:27:00Z">
        <w:r w:rsidR="001C0911">
          <w:t xml:space="preserve"> utterances about an item.</w:t>
        </w:r>
      </w:ins>
      <w:del w:id="146" w:author="Justine Kao" w:date="2013-12-08T17:23:00Z">
        <w:r w:rsidR="00F75EF5" w:rsidDel="00007DB3">
          <w:delText>s</w:delText>
        </w:r>
        <w:r w:rsidR="00F75EF5" w:rsidDel="009D630B">
          <w:delText xml:space="preserve">. </w:delText>
        </w:r>
        <w:r w:rsidR="00AF5CA0" w:rsidDel="009D630B">
          <w:delText xml:space="preserve">The model </w:delText>
        </w:r>
        <w:r w:rsidR="00113821" w:rsidDel="009D630B">
          <w:delText>interprets sh</w:delText>
        </w:r>
        <w:r w:rsidR="00336D09" w:rsidDel="009D630B">
          <w:delText>arp utterances more exactly and</w:delText>
        </w:r>
        <w:r w:rsidR="00113821" w:rsidDel="009D630B">
          <w:delText xml:space="preserve"> utterances </w:delText>
        </w:r>
        <w:r w:rsidR="00711112" w:rsidDel="009D630B">
          <w:delText>with unlikely</w:delText>
        </w:r>
        <w:r w:rsidR="00336D09" w:rsidDel="009D630B">
          <w:delText xml:space="preserve"> literal meanings </w:delText>
        </w:r>
        <w:r w:rsidR="00113821" w:rsidDel="009D630B">
          <w:delText>more hyperbolically.</w:delText>
        </w:r>
        <w:r w:rsidR="00D40F75" w:rsidDel="009D630B">
          <w:delText xml:space="preserve"> </w:delText>
        </w:r>
        <w:r w:rsidR="006056A9" w:rsidDel="009D630B">
          <w:delText>It also interprets higher utterances as conveying more affect</w:delText>
        </w:r>
        <w:r w:rsidR="00817D34" w:rsidDel="009D630B">
          <w:delText>.</w:delText>
        </w:r>
      </w:del>
    </w:p>
    <w:p w14:paraId="112D5E0D" w14:textId="7CE128AF" w:rsidR="009D3DC6" w:rsidRPr="00D40F75" w:rsidRDefault="009D3DC6" w:rsidP="00D73714">
      <w:pPr>
        <w:pStyle w:val="Legend"/>
        <w:rPr>
          <w:lang w:eastAsia="zh-TW"/>
        </w:rPr>
      </w:pPr>
    </w:p>
    <w:p w14:paraId="1AD619A0" w14:textId="751AFBAE" w:rsidR="002E2FEB" w:rsidRDefault="0086444D" w:rsidP="00D73714">
      <w:pPr>
        <w:pStyle w:val="Legend"/>
      </w:pPr>
      <w:r>
        <w:rPr>
          <w:noProof/>
        </w:rPr>
        <w:t xml:space="preserve"> </w:t>
      </w:r>
      <w:r w:rsidR="00FB6D8C">
        <w:rPr>
          <w:noProof/>
        </w:rPr>
        <w:drawing>
          <wp:inline distT="0" distB="0" distL="0" distR="0" wp14:anchorId="6DE634CD" wp14:editId="59A95BF6">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27362B90" wp14:editId="4149218B">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4">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14:paraId="526CB4E3" w14:textId="416DB769" w:rsidR="001A3AA4" w:rsidRPr="00D40F75" w:rsidRDefault="00D40F75" w:rsidP="002E2FEB">
      <w:pPr>
        <w:pStyle w:val="Legend"/>
      </w:pPr>
      <w:r>
        <w:rPr>
          <w:b/>
        </w:rPr>
        <w:t>Fig. 2.</w:t>
      </w:r>
      <w:r>
        <w:t xml:space="preserve"> </w:t>
      </w:r>
      <w:r w:rsidR="00D72DD9">
        <w:t xml:space="preserve">(A) </w:t>
      </w:r>
      <w:del w:id="147" w:author="Justine Kao" w:date="2013-12-08T17:28:00Z">
        <w:r w:rsidR="00A879C7" w:rsidDel="00C00577">
          <w:delText>C</w:delText>
        </w:r>
        <w:r w:rsidR="00D72DD9" w:rsidDel="00C00577">
          <w:delText>orrelation between</w:delText>
        </w:r>
      </w:del>
      <w:ins w:id="148" w:author="Justine Kao" w:date="2013-12-08T17:28:00Z">
        <w:r w:rsidR="007935AC">
          <w:t>Scatter</w:t>
        </w:r>
        <w:r w:rsidR="00C00577">
          <w:t>plot with</w:t>
        </w:r>
      </w:ins>
      <w:r w:rsidR="00D72DD9">
        <w:t xml:space="preserve"> </w:t>
      </w:r>
      <w:r w:rsidR="00A509BA">
        <w:t xml:space="preserve">model predictions </w:t>
      </w:r>
      <w:ins w:id="149" w:author="Justine Kao" w:date="2013-12-08T17:28:00Z">
        <w:r w:rsidR="009B2BEE">
          <w:t>(x-</w:t>
        </w:r>
        <w:r w:rsidR="00C00577">
          <w:t xml:space="preserve">axis) </w:t>
        </w:r>
      </w:ins>
      <w:r w:rsidR="00A509BA">
        <w:t xml:space="preserve">and average human responses </w:t>
      </w:r>
      <w:ins w:id="150" w:author="Justine Kao" w:date="2013-12-08T17:28:00Z">
        <w:r w:rsidR="009B2BEE">
          <w:t>(y-</w:t>
        </w:r>
        <w:r w:rsidR="00C00577">
          <w:t xml:space="preserve">axis) </w:t>
        </w:r>
      </w:ins>
      <w:r w:rsidR="00A509BA">
        <w:t xml:space="preserve">for </w:t>
      </w:r>
      <w:del w:id="151" w:author="Justine Kao" w:date="2013-12-08T17:28:00Z">
        <w:r w:rsidR="00A509BA" w:rsidDel="009B2BEE">
          <w:delText xml:space="preserve">the </w:delText>
        </w:r>
      </w:del>
      <w:r w:rsidR="00A509BA">
        <w:t>300 data points (</w:t>
      </w:r>
      <w:r w:rsidR="00C11752">
        <w:t xml:space="preserve">3 </w:t>
      </w:r>
      <w:r w:rsidR="00A509BA">
        <w:t xml:space="preserve">Items </w:t>
      </w:r>
      <m:oMath>
        <m:r>
          <w:rPr>
            <w:rFonts w:ascii="Cambria Math" w:hAnsi="Cambria Math"/>
          </w:rPr>
          <m:t>×</m:t>
        </m:r>
      </m:oMath>
      <w:r w:rsidR="00C11752">
        <w:t xml:space="preserve"> 10 </w:t>
      </w:r>
      <w:r w:rsidR="00A509BA">
        <w:t xml:space="preserve">Utterances </w:t>
      </w:r>
      <m:oMath>
        <m:r>
          <w:rPr>
            <w:rFonts w:ascii="Cambria Math" w:hAnsi="Cambria Math"/>
          </w:rPr>
          <m:t>×</m:t>
        </m:r>
      </m:oMath>
      <w:r w:rsidR="00A509BA">
        <w:t xml:space="preserve"> </w:t>
      </w:r>
      <w:r w:rsidR="00C11752">
        <w:t>10 Price</w:t>
      </w:r>
      <w:r w:rsidR="00A509BA">
        <w:t xml:space="preserve"> States)</w:t>
      </w:r>
      <w:del w:id="152" w:author="Justine Kao" w:date="2013-12-08T18:04:00Z">
        <w:r w:rsidR="00A509BA" w:rsidDel="00BA3E71">
          <w:delText xml:space="preserve">. </w:delText>
        </w:r>
        <w:r w:rsidR="00564469" w:rsidDel="00BA3E71">
          <w:delText>M</w:delText>
        </w:r>
        <w:r w:rsidR="00CC0B5A" w:rsidDel="00BA3E71">
          <w:delText>odel predictions and human data are highly correlated for all item</w:delText>
        </w:r>
        <w:r w:rsidR="005A34C7" w:rsidDel="00BA3E71">
          <w:delText xml:space="preserve"> types and interpretation kinds</w:delText>
        </w:r>
      </w:del>
      <w:del w:id="153" w:author="Justine Kao" w:date="2013-12-08T17:29:00Z">
        <w:r w:rsidR="005A34C7" w:rsidDel="009B2BEE">
          <w:delText xml:space="preserve">, with an </w:delText>
        </w:r>
      </w:del>
      <w:del w:id="154" w:author="Justine Kao" w:date="2013-12-08T18:04:00Z">
        <w:r w:rsidR="005A34C7" w:rsidDel="00BA3E71">
          <w:delText>overall correlation</w:delText>
        </w:r>
      </w:del>
      <w:del w:id="155" w:author="Justine Kao" w:date="2013-12-08T17:29:00Z">
        <w:r w:rsidR="005A34C7" w:rsidDel="009B2BEE">
          <w:delText xml:space="preserve"> of r=0.974</w:delText>
        </w:r>
      </w:del>
      <w:r w:rsidR="005A34C7">
        <w:t xml:space="preserve">. (B) </w:t>
      </w:r>
      <w:ins w:id="156" w:author="Justine Kao" w:date="2013-12-08T17:55:00Z">
        <w:r w:rsidR="00C157EE">
          <w:t>Human</w:t>
        </w:r>
      </w:ins>
      <w:ins w:id="157" w:author="Justine Kao" w:date="2013-12-08T17:56:00Z">
        <w:r w:rsidR="00C56A2F">
          <w:t>s’</w:t>
        </w:r>
      </w:ins>
      <w:ins w:id="158" w:author="Justine Kao" w:date="2013-12-08T17:55:00Z">
        <w:r w:rsidR="00C157EE">
          <w:t xml:space="preserve"> </w:t>
        </w:r>
      </w:ins>
      <w:ins w:id="159" w:author="Justine Kao" w:date="2013-12-08T17:31:00Z">
        <w:r w:rsidR="00C157EE">
          <w:t>i</w:t>
        </w:r>
      </w:ins>
      <w:ins w:id="160" w:author="Justine Kao" w:date="2013-12-08T17:29:00Z">
        <w:r w:rsidR="00555E08">
          <w:t xml:space="preserve">nterpretation </w:t>
        </w:r>
      </w:ins>
      <w:del w:id="161" w:author="Justine Kao" w:date="2013-12-08T17:30:00Z">
        <w:r w:rsidR="00C51A5A" w:rsidDel="003B7E5D">
          <w:delText>The rightmost panel shows humans’ average interpretations of the utterance</w:delText>
        </w:r>
      </w:del>
      <w:ins w:id="162" w:author="Justine Kao" w:date="2013-12-08T17:30:00Z">
        <w:r w:rsidR="003B7E5D">
          <w:t xml:space="preserve">of </w:t>
        </w:r>
      </w:ins>
      <w:ins w:id="163" w:author="Justine Kao" w:date="2013-12-08T17:55:00Z">
        <w:r w:rsidR="00AD2EC7">
          <w:t>an utterance</w:t>
        </w:r>
      </w:ins>
      <w:del w:id="164" w:author="Justine Kao" w:date="2013-12-08T17:55:00Z">
        <w:r w:rsidR="00C51A5A" w:rsidDel="00AD2EC7">
          <w:delText xml:space="preserve"> “The electric kettle cost 1,000 dollars</w:delText>
        </w:r>
      </w:del>
      <w:del w:id="165" w:author="Justine Kao" w:date="2013-12-08T17:30:00Z">
        <w:r w:rsidR="00C51A5A" w:rsidDel="003B7E5D">
          <w:delText>.</w:delText>
        </w:r>
      </w:del>
      <w:del w:id="166" w:author="Justine Kao" w:date="2013-12-08T17:55:00Z">
        <w:r w:rsidR="00C51A5A" w:rsidDel="00AD2EC7">
          <w:delText>”</w:delText>
        </w:r>
      </w:del>
      <w:ins w:id="167" w:author="Justine Kao" w:date="2013-12-08T17:30:00Z">
        <w:r w:rsidR="003B7E5D">
          <w:t xml:space="preserve"> </w:t>
        </w:r>
      </w:ins>
      <w:ins w:id="168" w:author="Justine Kao" w:date="2013-12-08T17:55:00Z">
        <w:r w:rsidR="00990022">
          <w:t xml:space="preserve">(rightmost panel) and </w:t>
        </w:r>
        <w:r w:rsidR="00D02ACC">
          <w:t xml:space="preserve">model predictions </w:t>
        </w:r>
      </w:ins>
      <w:ins w:id="169" w:author="Justine Kao" w:date="2013-12-08T17:30:00Z">
        <w:r w:rsidR="003B7E5D">
          <w:t xml:space="preserve">given </w:t>
        </w:r>
        <w:r w:rsidR="00FA67D1">
          <w:t>different communicative goals.</w:t>
        </w:r>
      </w:ins>
      <w:r w:rsidR="00C51A5A">
        <w:t xml:space="preserve"> </w:t>
      </w:r>
      <w:del w:id="170" w:author="Justine Kao" w:date="2013-12-08T17:30:00Z">
        <w:r w:rsidR="00D144F6" w:rsidDel="00A5498B">
          <w:delText>Model comparison</w:delText>
        </w:r>
        <w:r w:rsidR="00B10EAB" w:rsidDel="00A5498B">
          <w:delText xml:space="preserve"> </w:delText>
        </w:r>
        <w:r w:rsidR="005B0FDA" w:rsidDel="00A5498B">
          <w:delText xml:space="preserve">shows </w:delText>
        </w:r>
        <w:r w:rsidR="00B10EAB" w:rsidDel="00A5498B">
          <w:delText>that</w:delText>
        </w:r>
      </w:del>
      <w:ins w:id="171" w:author="Justine Kao" w:date="2013-12-08T17:30:00Z">
        <w:r w:rsidR="00A5498B">
          <w:t>A model that considers both</w:t>
        </w:r>
      </w:ins>
      <w:r w:rsidR="00B10EAB">
        <w:t xml:space="preserve"> affect and precision goals</w:t>
      </w:r>
      <w:r w:rsidR="00E137BB">
        <w:t xml:space="preserve"> </w:t>
      </w:r>
      <w:ins w:id="172" w:author="Justine Kao" w:date="2013-12-08T17:31:00Z">
        <w:r w:rsidR="00943532">
          <w:t>(3</w:t>
        </w:r>
        <w:r w:rsidR="00943532" w:rsidRPr="00943532">
          <w:rPr>
            <w:vertAlign w:val="superscript"/>
            <w:rPrChange w:id="173" w:author="Justine Kao" w:date="2013-12-08T17:31:00Z">
              <w:rPr/>
            </w:rPrChange>
          </w:rPr>
          <w:t>rd</w:t>
        </w:r>
        <w:r w:rsidR="00943532">
          <w:t xml:space="preserve"> panel from the left) </w:t>
        </w:r>
      </w:ins>
      <w:del w:id="174" w:author="Justine Kao" w:date="2013-12-08T17:30:00Z">
        <w:r w:rsidR="00E137BB" w:rsidDel="0029575D">
          <w:delText xml:space="preserve">are both needed to </w:delText>
        </w:r>
      </w:del>
      <w:ins w:id="175" w:author="Justine Kao" w:date="2013-12-08T17:30:00Z">
        <w:r w:rsidR="0029575D">
          <w:t xml:space="preserve">closely </w:t>
        </w:r>
      </w:ins>
      <w:r w:rsidR="00E137BB">
        <w:t>match</w:t>
      </w:r>
      <w:ins w:id="176" w:author="Justine Kao" w:date="2013-12-08T17:31:00Z">
        <w:r w:rsidR="00A56522">
          <w:t>es</w:t>
        </w:r>
      </w:ins>
      <w:r w:rsidR="00B10EAB">
        <w:t xml:space="preserve"> human data.</w:t>
      </w:r>
    </w:p>
    <w:p w14:paraId="22A1C707" w14:textId="7B1E8BE6" w:rsidR="002E2FEB" w:rsidRDefault="0086444D" w:rsidP="00D73714">
      <w:pPr>
        <w:pStyle w:val="Legend"/>
      </w:pPr>
      <w:r>
        <w:rPr>
          <w:noProof/>
        </w:rPr>
        <w:drawing>
          <wp:inline distT="0" distB="0" distL="0" distR="0" wp14:anchorId="5DE9F82E" wp14:editId="73E2DFD7">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277B7A">
        <w:rPr>
          <w:noProof/>
        </w:rPr>
        <w:drawing>
          <wp:inline distT="0" distB="0" distL="0" distR="0" wp14:anchorId="59C8D2D7" wp14:editId="7593FA56">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9D56958" w14:textId="2F7FD787" w:rsidR="00D40F75" w:rsidRDefault="00D40F75" w:rsidP="00D40F75">
      <w:pPr>
        <w:pStyle w:val="Legend"/>
      </w:pPr>
      <w:r>
        <w:rPr>
          <w:b/>
        </w:rPr>
        <w:lastRenderedPageBreak/>
        <w:t>Fig. 3.</w:t>
      </w:r>
      <w:r>
        <w:t xml:space="preserve"> </w:t>
      </w:r>
      <w:r w:rsidR="00E137BB">
        <w:t>(A)</w:t>
      </w:r>
      <w:r w:rsidR="00D54DAB">
        <w:t xml:space="preserve"> </w:t>
      </w:r>
      <w:ins w:id="177" w:author="Justine Kao" w:date="2013-12-08T17:32:00Z">
        <w:r w:rsidR="000247C7">
          <w:t>Probability of hyperbolic interpretation across utterances</w:t>
        </w:r>
      </w:ins>
      <w:ins w:id="178" w:author="Justine Kao" w:date="2013-12-08T17:44:00Z">
        <w:r w:rsidR="00F47843">
          <w:t xml:space="preserve"> and </w:t>
        </w:r>
      </w:ins>
      <w:ins w:id="179" w:author="Justine Kao" w:date="2013-12-08T17:46:00Z">
        <w:r w:rsidR="002C6A99">
          <w:t>items</w:t>
        </w:r>
      </w:ins>
      <w:ins w:id="180" w:author="Justine Kao" w:date="2013-12-08T17:43:00Z">
        <w:r w:rsidR="003B2D13">
          <w:t xml:space="preserve">. </w:t>
        </w:r>
      </w:ins>
      <w:r w:rsidR="00D54DAB">
        <w:t>The leftmost panel shows huma</w:t>
      </w:r>
      <w:del w:id="181" w:author="Justine Kao" w:date="2013-12-08T17:44:00Z">
        <w:r w:rsidR="00D54DAB" w:rsidDel="00BC349D">
          <w:delText>ns</w:delText>
        </w:r>
      </w:del>
      <w:ins w:id="182" w:author="Justine Kao" w:date="2013-12-08T17:44:00Z">
        <w:r w:rsidR="00BC349D">
          <w:t>n</w:t>
        </w:r>
      </w:ins>
      <w:del w:id="183" w:author="Justine Kao" w:date="2013-12-08T17:44:00Z">
        <w:r w:rsidR="00D54DAB" w:rsidDel="00BC349D">
          <w:delText>’</w:delText>
        </w:r>
        <w:r w:rsidR="00D54DAB" w:rsidDel="00A52814">
          <w:delText xml:space="preserve"> </w:delText>
        </w:r>
      </w:del>
      <w:ins w:id="184" w:author="Justine Kao" w:date="2013-12-08T17:44:00Z">
        <w:r w:rsidR="00A52814">
          <w:t xml:space="preserve"> data (error bars are standard errors)</w:t>
        </w:r>
      </w:ins>
      <w:del w:id="185" w:author="Justine Kao" w:date="2013-12-08T17:44:00Z">
        <w:r w:rsidR="00D54DAB" w:rsidDel="00A52814">
          <w:delText>average probability of hyperbolic interpretation given different utterances</w:delText>
        </w:r>
        <w:r w:rsidR="00C10609" w:rsidDel="00A52814">
          <w:delText xml:space="preserve"> and item types</w:delText>
        </w:r>
      </w:del>
      <w:r w:rsidR="00D54DAB">
        <w:t>.</w:t>
      </w:r>
      <w:r w:rsidR="00C10609">
        <w:t xml:space="preserve"> A full model that uses empirical price priors match</w:t>
      </w:r>
      <w:r w:rsidR="003F17B5">
        <w:t>es</w:t>
      </w:r>
      <w:r w:rsidR="00C10609">
        <w:t xml:space="preserve"> human data</w:t>
      </w:r>
      <w:del w:id="186" w:author="Justine Kao" w:date="2013-12-08T17:45:00Z">
        <w:r w:rsidR="00B9204E" w:rsidDel="0068114A">
          <w:delText xml:space="preserve"> and </w:delText>
        </w:r>
        <w:r w:rsidR="000A3696" w:rsidDel="0068114A">
          <w:delText>produce</w:delText>
        </w:r>
        <w:r w:rsidR="009B5529" w:rsidDel="0068114A">
          <w:delText>s</w:delText>
        </w:r>
        <w:r w:rsidR="000A3696" w:rsidDel="0068114A">
          <w:delText xml:space="preserve"> different interpretations across</w:delText>
        </w:r>
        <w:r w:rsidR="00B9204E" w:rsidDel="0068114A">
          <w:delText xml:space="preserve"> item types</w:delText>
        </w:r>
      </w:del>
      <w:del w:id="187" w:author="Justine Kao" w:date="2013-12-08T17:52:00Z">
        <w:r w:rsidR="00C10609" w:rsidDel="008A0B98">
          <w:delText>, while</w:delText>
        </w:r>
      </w:del>
      <w:ins w:id="188" w:author="Justine Kao" w:date="2013-12-08T17:52:00Z">
        <w:r w:rsidR="008A0B98">
          <w:t>;</w:t>
        </w:r>
      </w:ins>
      <w:r w:rsidR="00C10609">
        <w:t xml:space="preserve"> a model that uses uniform price </w:t>
      </w:r>
      <w:del w:id="189" w:author="Justine Kao" w:date="2013-12-08T17:45:00Z">
        <w:r w:rsidR="00C10609" w:rsidDel="0068114A">
          <w:delText xml:space="preserve">prices </w:delText>
        </w:r>
      </w:del>
      <w:ins w:id="190" w:author="Justine Kao" w:date="2013-12-08T17:45:00Z">
        <w:r w:rsidR="0068114A">
          <w:t>priors</w:t>
        </w:r>
        <w:r w:rsidR="0068114A">
          <w:t xml:space="preserve"> </w:t>
        </w:r>
      </w:ins>
      <w:r w:rsidR="00C10609">
        <w:t>does not</w:t>
      </w:r>
      <w:ins w:id="191" w:author="Justine Kao" w:date="2013-12-08T17:45:00Z">
        <w:r w:rsidR="00EE4455">
          <w:t xml:space="preserve"> distinguish among items</w:t>
        </w:r>
        <w:r w:rsidR="00247504">
          <w:t xml:space="preserve"> and </w:t>
        </w:r>
        <w:r w:rsidR="002E0B39">
          <w:t>s</w:t>
        </w:r>
        <w:r w:rsidR="00247504">
          <w:t>hows weaker hyperbole effects</w:t>
        </w:r>
      </w:ins>
      <w:r w:rsidR="00C10609">
        <w:t>.</w:t>
      </w:r>
      <w:r w:rsidR="009B5529">
        <w:t xml:space="preserve"> (B) </w:t>
      </w:r>
      <w:ins w:id="192" w:author="Justine Kao" w:date="2013-12-08T17:45:00Z">
        <w:r w:rsidR="00742DE6">
          <w:t xml:space="preserve">Bias for exact interpretation across round/sharp </w:t>
        </w:r>
      </w:ins>
      <w:ins w:id="193" w:author="Justine Kao" w:date="2013-12-08T17:46:00Z">
        <w:r w:rsidR="007D114D">
          <w:t>utterance types</w:t>
        </w:r>
      </w:ins>
      <w:ins w:id="194" w:author="Justine Kao" w:date="2013-12-08T17:45:00Z">
        <w:r w:rsidR="00742DE6">
          <w:t xml:space="preserve"> and items</w:t>
        </w:r>
      </w:ins>
      <w:ins w:id="195" w:author="Justine Kao" w:date="2013-12-08T17:46:00Z">
        <w:r w:rsidR="009008C5">
          <w:t xml:space="preserve">. </w:t>
        </w:r>
      </w:ins>
      <w:del w:id="196" w:author="Justine Kao" w:date="2013-12-08T17:52:00Z">
        <w:r w:rsidR="00793452" w:rsidDel="008A0B98">
          <w:delText xml:space="preserve">The leftmost panel shows </w:delText>
        </w:r>
        <w:r w:rsidR="000D25E2" w:rsidDel="008A0B98">
          <w:delText xml:space="preserve">that </w:delText>
        </w:r>
      </w:del>
      <w:ins w:id="197" w:author="Justine Kao" w:date="2013-12-08T17:52:00Z">
        <w:r w:rsidR="008A0B98">
          <w:t>H</w:t>
        </w:r>
      </w:ins>
      <w:del w:id="198" w:author="Justine Kao" w:date="2013-12-08T17:52:00Z">
        <w:r w:rsidR="000D25E2" w:rsidDel="008A0B98">
          <w:delText>h</w:delText>
        </w:r>
      </w:del>
      <w:r w:rsidR="000D25E2">
        <w:t xml:space="preserve">umans </w:t>
      </w:r>
      <w:del w:id="199" w:author="Justine Kao" w:date="2013-12-08T17:46:00Z">
        <w:r w:rsidR="000D25E2" w:rsidDel="00C10688">
          <w:delText>treat</w:delText>
        </w:r>
        <w:r w:rsidR="00564469" w:rsidDel="00C10688">
          <w:delText xml:space="preserve"> sharp numbers with a significantly stronger bias for</w:delText>
        </w:r>
      </w:del>
      <w:ins w:id="200" w:author="Justine Kao" w:date="2013-12-08T17:46:00Z">
        <w:r w:rsidR="00C10688">
          <w:t>have a significantly stronger</w:t>
        </w:r>
        <w:r w:rsidR="00C81E1F">
          <w:t xml:space="preserve"> bias for</w:t>
        </w:r>
      </w:ins>
      <w:r w:rsidR="00564469">
        <w:t xml:space="preserve"> </w:t>
      </w:r>
      <w:r w:rsidR="00AF4EBC">
        <w:t>exact</w:t>
      </w:r>
      <w:r w:rsidR="004378FB">
        <w:t xml:space="preserve"> interpretations</w:t>
      </w:r>
      <w:ins w:id="201" w:author="Justine Kao" w:date="2013-12-08T17:46:00Z">
        <w:r w:rsidR="00A2423F">
          <w:t xml:space="preserve"> of sharp utterances</w:t>
        </w:r>
      </w:ins>
      <w:r w:rsidR="004378FB">
        <w:t xml:space="preserve">. </w:t>
      </w:r>
      <w:r w:rsidR="003F17B5">
        <w:t>A full model that assigns higher costs to sharp numbers matches human data</w:t>
      </w:r>
      <w:ins w:id="202" w:author="Justine Kao" w:date="2013-12-08T17:53:00Z">
        <w:r w:rsidR="000022A2">
          <w:t xml:space="preserve">; </w:t>
        </w:r>
      </w:ins>
      <w:del w:id="203" w:author="Justine Kao" w:date="2013-12-08T17:53:00Z">
        <w:r w:rsidR="003F17B5" w:rsidDel="000022A2">
          <w:delText xml:space="preserve">, while </w:delText>
        </w:r>
      </w:del>
      <w:r w:rsidR="003F17B5">
        <w:t>a model that uses uniform utterance costs does not</w:t>
      </w:r>
      <w:ins w:id="204" w:author="Justine Kao" w:date="2013-12-08T17:47:00Z">
        <w:r w:rsidR="00526044">
          <w:t xml:space="preserve"> distinguish between round and sharp utterances</w:t>
        </w:r>
      </w:ins>
      <w:r w:rsidR="003F17B5">
        <w:t>.</w:t>
      </w:r>
    </w:p>
    <w:p w14:paraId="4D3F52B2" w14:textId="0D7C5065" w:rsidR="00250B34" w:rsidRDefault="0086444D" w:rsidP="00D73714">
      <w:pPr>
        <w:pStyle w:val="Legend"/>
      </w:pPr>
      <w:r>
        <w:rPr>
          <w:noProof/>
        </w:rPr>
        <w:drawing>
          <wp:inline distT="0" distB="0" distL="0" distR="0" wp14:anchorId="7524E6B0" wp14:editId="23B2F064">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7">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sidR="00F86F7B">
        <w:rPr>
          <w:noProof/>
        </w:rPr>
        <w:drawing>
          <wp:inline distT="0" distB="0" distL="0" distR="0" wp14:anchorId="2823A848" wp14:editId="73A7BC9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8">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1934EE5" w14:textId="751A4945" w:rsidR="00D40F75" w:rsidRDefault="00D40F75" w:rsidP="00D40F75">
      <w:pPr>
        <w:pStyle w:val="Legend"/>
      </w:pPr>
      <w:r>
        <w:rPr>
          <w:b/>
        </w:rPr>
        <w:t>Fig. 4.</w:t>
      </w:r>
      <w:r>
        <w:t xml:space="preserve"> </w:t>
      </w:r>
      <w:r w:rsidR="00564469">
        <w:t>(A)</w:t>
      </w:r>
      <w:r w:rsidR="005209FF" w:rsidRPr="005209FF">
        <w:t xml:space="preserve"> </w:t>
      </w:r>
      <w:ins w:id="205" w:author="Justine Kao" w:date="2013-12-08T17:47:00Z">
        <w:r w:rsidR="002230B8">
          <w:t xml:space="preserve">Scatterplot </w:t>
        </w:r>
        <w:r w:rsidR="00DC3650">
          <w:t xml:space="preserve">with </w:t>
        </w:r>
      </w:ins>
      <w:ins w:id="206" w:author="Justine Kao" w:date="2013-12-08T17:48:00Z">
        <w:r w:rsidR="00DC3650">
          <w:t xml:space="preserve">model predictions </w:t>
        </w:r>
        <w:r w:rsidR="00BA5304">
          <w:t xml:space="preserve">of affect </w:t>
        </w:r>
        <w:r w:rsidR="00DC3650">
          <w:t xml:space="preserve">(x-axis) and human </w:t>
        </w:r>
        <w:r w:rsidR="007A14BA">
          <w:t xml:space="preserve">responses (y-axis) </w:t>
        </w:r>
      </w:ins>
      <w:del w:id="207" w:author="Justine Kao" w:date="2013-12-08T17:48:00Z">
        <w:r w:rsidR="00A11093" w:rsidDel="00C84F4D">
          <w:delText>C</w:delText>
        </w:r>
        <w:r w:rsidR="005209FF" w:rsidDel="00C84F4D">
          <w:delText>orrelation between model predictions of affect</w:delText>
        </w:r>
        <w:r w:rsidR="00351893" w:rsidDel="00C84F4D">
          <w:delText xml:space="preserve"> and</w:delText>
        </w:r>
        <w:r w:rsidR="005209FF" w:rsidDel="00C84F4D">
          <w:delText xml:space="preserve"> human responses </w:delText>
        </w:r>
      </w:del>
      <w:r w:rsidR="005209FF">
        <w:t xml:space="preserve">for </w:t>
      </w:r>
      <w:r w:rsidR="00E13B8F">
        <w:t>45</w:t>
      </w:r>
      <w:r w:rsidR="005209FF">
        <w:t xml:space="preserve"> data points (3 Items </w:t>
      </w:r>
      <m:oMath>
        <m:r>
          <w:rPr>
            <w:rFonts w:ascii="Cambria Math" w:hAnsi="Cambria Math"/>
          </w:rPr>
          <m:t>×</m:t>
        </m:r>
      </m:oMath>
      <w:r w:rsidR="005209FF">
        <w:t xml:space="preserve"> </w:t>
      </w:r>
      <w:r w:rsidR="00E13B8F">
        <w:t>15 Utterance-Price state pairs where</w:t>
      </w:r>
      <w:r w:rsidR="00351893">
        <w:t xml:space="preserve"> </w:t>
      </w:r>
      <w:r w:rsidR="00E13B8F">
        <w:rPr>
          <w:i/>
        </w:rPr>
        <w:t>u</w:t>
      </w:r>
      <w:r w:rsidR="00E13B8F">
        <w:t xml:space="preserve"> </w:t>
      </w:r>
      <m:oMath>
        <m:r>
          <w:rPr>
            <w:rFonts w:ascii="Cambria Math" w:hAnsi="Cambria Math"/>
          </w:rPr>
          <m:t>≥</m:t>
        </m:r>
      </m:oMath>
      <w:r w:rsidR="00E13B8F">
        <w:t xml:space="preserve"> </w:t>
      </w:r>
      <w:r w:rsidR="00E13B8F">
        <w:rPr>
          <w:i/>
        </w:rPr>
        <w:t>s</w:t>
      </w:r>
      <w:r w:rsidR="00E13B8F">
        <w:t>)</w:t>
      </w:r>
      <w:del w:id="208" w:author="Justine Kao" w:date="2013-12-08T18:04:00Z">
        <w:r w:rsidR="00751B88" w:rsidDel="00D53A0B">
          <w:delText>, with r=0.772</w:delText>
        </w:r>
      </w:del>
      <w:r w:rsidR="00751B88">
        <w:t>.</w:t>
      </w:r>
      <w:r w:rsidR="00351893">
        <w:t xml:space="preserve"> </w:t>
      </w:r>
      <w:del w:id="209" w:author="Justine Kao" w:date="2013-12-08T17:53:00Z">
        <w:r w:rsidR="00351893" w:rsidDel="000022A2">
          <w:delText>Error bars are stan</w:delText>
        </w:r>
        <w:r w:rsidR="005408B5" w:rsidDel="000022A2">
          <w:delText>dard error</w:delText>
        </w:r>
      </w:del>
      <w:del w:id="210" w:author="Justine Kao" w:date="2013-12-08T17:48:00Z">
        <w:r w:rsidR="005408B5" w:rsidDel="0092336B">
          <w:delText xml:space="preserve"> for human responses</w:delText>
        </w:r>
      </w:del>
      <w:del w:id="211" w:author="Justine Kao" w:date="2013-12-08T17:53:00Z">
        <w:r w:rsidR="005408B5" w:rsidDel="000022A2">
          <w:delText xml:space="preserve">. </w:delText>
        </w:r>
      </w:del>
      <w:r w:rsidR="00A11093">
        <w:t xml:space="preserve">(B) </w:t>
      </w:r>
      <w:ins w:id="212" w:author="Justine Kao" w:date="2013-12-08T17:49:00Z">
        <w:r w:rsidR="00D94318">
          <w:t xml:space="preserve">Probability of inferring affect given </w:t>
        </w:r>
      </w:ins>
      <w:del w:id="213" w:author="Justine Kao" w:date="2013-12-08T17:49:00Z">
        <w:r w:rsidR="005B0FDA" w:rsidDel="005237B7">
          <w:delText xml:space="preserve">The leftmost panel shows humans’ average probability of inferring affect given </w:delText>
        </w:r>
      </w:del>
      <w:r w:rsidR="005B0FDA">
        <w:t>a price state and a hyperbolic or literal utterance.</w:t>
      </w:r>
      <w:ins w:id="214" w:author="Justine Kao" w:date="2013-12-08T17:49:00Z">
        <w:r w:rsidR="007A7912">
          <w:t xml:space="preserve"> </w:t>
        </w:r>
      </w:ins>
      <w:ins w:id="215" w:author="Justine Kao" w:date="2013-12-08T17:54:00Z">
        <w:r w:rsidR="001C5D23">
          <w:t xml:space="preserve">Humans infer higher </w:t>
        </w:r>
        <w:r w:rsidR="00526BBC">
          <w:t xml:space="preserve">probability of </w:t>
        </w:r>
        <w:r w:rsidR="001C5D23">
          <w:t xml:space="preserve">affect given higher price states </w:t>
        </w:r>
        <w:r w:rsidR="00646D3B">
          <w:t>and higher affect given hyperbolic utterances</w:t>
        </w:r>
        <w:r w:rsidR="00567B4A">
          <w:t>.</w:t>
        </w:r>
      </w:ins>
      <w:r w:rsidR="005B0FDA">
        <w:t xml:space="preserve"> </w:t>
      </w:r>
      <w:r w:rsidR="00CD474A">
        <w:t>A full model that uses empirical affect priors matches human data</w:t>
      </w:r>
      <w:ins w:id="216" w:author="Justine Kao" w:date="2013-12-08T17:54:00Z">
        <w:r w:rsidR="00A22131">
          <w:t xml:space="preserve">; </w:t>
        </w:r>
      </w:ins>
      <w:del w:id="217" w:author="Justine Kao" w:date="2013-12-08T17:54:00Z">
        <w:r w:rsidR="00CD474A" w:rsidDel="00A22131">
          <w:delText xml:space="preserve"> and assigns higher affect </w:delText>
        </w:r>
        <w:r w:rsidR="00D60F48" w:rsidDel="00A22131">
          <w:delText xml:space="preserve">to hyperbolic utterances, while </w:delText>
        </w:r>
      </w:del>
      <w:r w:rsidR="00D60F48">
        <w:t xml:space="preserve">a model that uses uniform affect priors </w:t>
      </w:r>
      <w:del w:id="218" w:author="Justine Kao" w:date="2013-12-08T17:49:00Z">
        <w:r w:rsidR="00D60F48" w:rsidDel="00B92B74">
          <w:delText>does not</w:delText>
        </w:r>
      </w:del>
      <w:ins w:id="219" w:author="Justine Kao" w:date="2013-12-08T17:54:00Z">
        <w:r w:rsidR="005A6C41">
          <w:t>predicts neither affect across price states or</w:t>
        </w:r>
      </w:ins>
      <w:ins w:id="220" w:author="Justine Kao" w:date="2013-12-08T17:50:00Z">
        <w:r w:rsidR="006B0797">
          <w:t xml:space="preserve"> the rhetoric effect of hyperbol</w:t>
        </w:r>
        <w:r w:rsidR="00A4630A">
          <w:t>ic utteran</w:t>
        </w:r>
      </w:ins>
      <w:ins w:id="221" w:author="Justine Kao" w:date="2013-12-08T17:51:00Z">
        <w:r w:rsidR="005B188C">
          <w:t>c</w:t>
        </w:r>
      </w:ins>
      <w:ins w:id="222" w:author="Justine Kao" w:date="2013-12-08T17:50:00Z">
        <w:r w:rsidR="00A4630A">
          <w:t>es</w:t>
        </w:r>
      </w:ins>
      <w:r w:rsidR="00D60F48">
        <w:t>.</w:t>
      </w:r>
    </w:p>
    <w:p w14:paraId="472D4C4A" w14:textId="77777777" w:rsidR="00D73714" w:rsidRDefault="00D73714" w:rsidP="00B741BE">
      <w:pPr>
        <w:pStyle w:val="Paragraph"/>
        <w:ind w:firstLine="0"/>
      </w:pPr>
    </w:p>
    <w:p w14:paraId="2FD6EF93" w14:textId="254181B1" w:rsidR="00304DE9" w:rsidRDefault="00D73714" w:rsidP="003041A3">
      <w:pPr>
        <w:pStyle w:val="AppendixHead"/>
      </w:pPr>
      <w:r>
        <w:t>Supplementary Materials:</w:t>
      </w:r>
    </w:p>
    <w:p w14:paraId="542BC0C8" w14:textId="2BD2DE06" w:rsidR="00847A36" w:rsidRPr="003041A3" w:rsidRDefault="006303F0" w:rsidP="00551193">
      <w:pPr>
        <w:pStyle w:val="Paragraph"/>
        <w:ind w:firstLine="0"/>
      </w:pPr>
      <w:r w:rsidRPr="003041A3">
        <w:t xml:space="preserve">Materials and Methods: </w:t>
      </w:r>
    </w:p>
    <w:p w14:paraId="766CF565" w14:textId="30D60BED" w:rsidR="00847A36" w:rsidRDefault="00B741BE" w:rsidP="001428C3">
      <w:pPr>
        <w:pStyle w:val="Paragraph"/>
      </w:pPr>
      <w:r w:rsidRPr="00B741BE">
        <w:rPr>
          <w:b/>
        </w:rPr>
        <w:t>Model.</w:t>
      </w:r>
      <w:r>
        <w:t xml:space="preserve"> </w:t>
      </w:r>
      <w:r w:rsidR="00847A36">
        <w:t xml:space="preserve">Here we describe our model in detail. Let </w:t>
      </w:r>
      <w:r w:rsidR="00847A36" w:rsidRPr="00FE24B0">
        <w:rPr>
          <w:i/>
        </w:rPr>
        <w:t>u</w:t>
      </w:r>
      <w:r w:rsidR="00847A36">
        <w:t xml:space="preserve"> be the utterance a speaker utters. Let </w:t>
      </w:r>
      <w:r w:rsidR="00847A36" w:rsidRPr="00FE24B0">
        <w:rPr>
          <w:i/>
        </w:rPr>
        <w:t>m</w:t>
      </w:r>
      <w:r w:rsidR="00847A36">
        <w:t xml:space="preserve"> be the meaning that is known to the speaker. </w:t>
      </w:r>
      <w:proofErr w:type="gramStart"/>
      <w:r w:rsidR="00847A36" w:rsidRPr="00FE24B0">
        <w:rPr>
          <w:i/>
        </w:rPr>
        <w:t>m</w:t>
      </w:r>
      <w:proofErr w:type="gramEnd"/>
      <w:r w:rsidR="00847A36">
        <w:t xml:space="preserve"> has two dimensions, one concerning the actual price state </w:t>
      </w:r>
      <w:r w:rsidR="00847A36" w:rsidRPr="00FE24B0">
        <w:rPr>
          <w:i/>
        </w:rPr>
        <w:t>s</w:t>
      </w:r>
      <w:r w:rsidR="00847A36">
        <w:t xml:space="preserve">, and one concerning the speaker's affect </w:t>
      </w:r>
      <w:r w:rsidR="00847A36" w:rsidRPr="00FE24B0">
        <w:rPr>
          <w:i/>
        </w:rPr>
        <w:t>a</w:t>
      </w:r>
      <w:r w:rsidR="00847A36">
        <w:t xml:space="preserve">. Given the set of price states S and set of affect states A, the set of possible meanings M is given by M = S </w:t>
      </w:r>
      <w:r w:rsidR="00FE24B0">
        <w:t>X</w:t>
      </w:r>
      <w:r w:rsidR="00847A36">
        <w:t xml:space="preserve"> A. We denote each possible meaning as </w:t>
      </w:r>
      <w:proofErr w:type="spellStart"/>
      <w:r w:rsidR="00847A36" w:rsidRPr="006A2DE4">
        <w:rPr>
          <w:i/>
        </w:rPr>
        <w:t>m</w:t>
      </w:r>
      <w:r w:rsidR="0041776E" w:rsidRPr="006A2DE4">
        <w:rPr>
          <w:i/>
          <w:vertAlign w:val="subscript"/>
        </w:rPr>
        <w:t>s</w:t>
      </w:r>
      <w:proofErr w:type="gramStart"/>
      <w:r w:rsidR="0041776E" w:rsidRPr="006A2DE4">
        <w:rPr>
          <w:i/>
          <w:vertAlign w:val="subscript"/>
        </w:rPr>
        <w:t>,a</w:t>
      </w:r>
      <w:proofErr w:type="spellEnd"/>
      <w:proofErr w:type="gramEnd"/>
      <w:r w:rsidR="00847A36">
        <w:t xml:space="preserve">, where </w:t>
      </w:r>
      <w:r w:rsidR="00847A36" w:rsidRPr="006A2DE4">
        <w:rPr>
          <w:i/>
        </w:rPr>
        <w:t>s</w:t>
      </w:r>
      <w:r w:rsidR="00106717">
        <w:t xml:space="preserve"> </w:t>
      </w:r>
      <m:oMath>
        <m:r>
          <w:rPr>
            <w:rFonts w:ascii="Cambria Math" w:hAnsi="Cambria Math"/>
          </w:rPr>
          <m:t>∈</m:t>
        </m:r>
      </m:oMath>
      <w:r w:rsidR="00106717">
        <w:t xml:space="preserve"> </w:t>
      </w:r>
      <w:r w:rsidR="00847A36">
        <w:t xml:space="preserve">S and </w:t>
      </w:r>
      <w:r w:rsidR="00847A36" w:rsidRPr="006A2DE4">
        <w:rPr>
          <w:i/>
        </w:rPr>
        <w:t xml:space="preserve">a </w:t>
      </w:r>
      <m:oMath>
        <m:r>
          <w:rPr>
            <w:rFonts w:ascii="Cambria Math" w:hAnsi="Cambria Math"/>
          </w:rPr>
          <m:t>∈</m:t>
        </m:r>
      </m:oMath>
      <w:r w:rsidR="00106717">
        <w:t xml:space="preserve"> </w:t>
      </w:r>
      <w:r w:rsidR="00847A36">
        <w:t>A=</w:t>
      </w:r>
      <w:r w:rsidR="00106717">
        <w:t>{0, 1</w:t>
      </w:r>
      <w:r w:rsidR="00847A36">
        <w:t>} (0 means no affe</w:t>
      </w:r>
      <w:r w:rsidR="001428C3">
        <w:t xml:space="preserve">ct and 1 means with affect). </w:t>
      </w:r>
    </w:p>
    <w:p w14:paraId="53820F5A" w14:textId="55EE3891" w:rsidR="001428C3" w:rsidRDefault="00847A36" w:rsidP="001428C3">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008A0A1A" w:rsidRPr="008A0A1A">
        <w:rPr>
          <w:b/>
          <w:vertAlign w:val="subscript"/>
        </w:rPr>
        <w:t>s</w:t>
      </w:r>
      <w:proofErr w:type="gramStart"/>
      <w:r w:rsidR="008A0A1A" w:rsidRPr="008A0A1A">
        <w:rPr>
          <w:b/>
          <w:vertAlign w:val="subscript"/>
        </w:rPr>
        <w:t>,a</w:t>
      </w:r>
      <w:proofErr w:type="spellEnd"/>
      <w:proofErr w:type="gramEnd"/>
      <w:r w:rsidR="008A0A1A">
        <w:rPr>
          <w:vertAlign w:val="subscript"/>
        </w:rPr>
        <w:t xml:space="preserve"> </w:t>
      </w:r>
      <w:r w:rsidR="008A0A1A">
        <w:t xml:space="preserve">where </w:t>
      </w:r>
      <w:r w:rsidR="008A0A1A" w:rsidRPr="008A0A1A">
        <w:rPr>
          <w:b/>
        </w:rPr>
        <w:t>s</w:t>
      </w:r>
      <w:r w:rsidR="008A0A1A">
        <w:t xml:space="preserve"> </w:t>
      </w:r>
      <m:oMath>
        <m:r>
          <w:rPr>
            <w:rFonts w:ascii="Cambria Math" w:hAnsi="Cambria Math"/>
          </w:rPr>
          <m:t>∈</m:t>
        </m:r>
      </m:oMath>
      <w:r w:rsidR="008A0A1A">
        <w:t xml:space="preserve"> </w:t>
      </w:r>
      <w:r>
        <w:t>2</w:t>
      </w:r>
      <w:r w:rsidR="00CA3A63">
        <w:rPr>
          <w:vertAlign w:val="superscript"/>
        </w:rPr>
        <w:t>S</w:t>
      </w:r>
      <w:r w:rsidR="00CA3A63">
        <w:t xml:space="preserve"> </w:t>
      </w:r>
      <w:r>
        <w:t xml:space="preserve">and </w:t>
      </w:r>
      <w:r w:rsidR="00CA3A63">
        <w:rPr>
          <w:b/>
        </w:rPr>
        <w:t>a</w:t>
      </w:r>
      <w:r>
        <w:t xml:space="preserve"> </w:t>
      </w:r>
      <m:oMath>
        <m:r>
          <w:rPr>
            <w:rFonts w:ascii="Cambria Math" w:hAnsi="Cambria Math"/>
          </w:rPr>
          <m:t>∈</m:t>
        </m:r>
      </m:oMath>
      <w:r w:rsidR="00CA3A63">
        <w:t xml:space="preserve"> 2</w:t>
      </w:r>
      <w:r w:rsidR="00CA3A63">
        <w:rPr>
          <w:vertAlign w:val="superscript"/>
        </w:rPr>
        <w:t>A</w:t>
      </w:r>
      <w:r>
        <w:t xml:space="preserve">. The goal </w:t>
      </w:r>
      <w:proofErr w:type="spellStart"/>
      <w:r w:rsidR="00CA3A63" w:rsidRPr="008A0A1A">
        <w:rPr>
          <w:i/>
        </w:rPr>
        <w:t>g</w:t>
      </w:r>
      <w:r w:rsidR="00CA3A63" w:rsidRPr="008A0A1A">
        <w:rPr>
          <w:b/>
          <w:vertAlign w:val="subscript"/>
        </w:rPr>
        <w:t>s</w:t>
      </w:r>
      <w:proofErr w:type="gramStart"/>
      <w:r w:rsidR="00CA3A63" w:rsidRPr="008A0A1A">
        <w:rPr>
          <w:b/>
          <w:vertAlign w:val="subscript"/>
        </w:rPr>
        <w:t>,a</w:t>
      </w:r>
      <w:proofErr w:type="spellEnd"/>
      <w:proofErr w:type="gramEnd"/>
      <w:r w:rsidR="00CA3A63">
        <w:rPr>
          <w:vertAlign w:val="subscript"/>
        </w:rPr>
        <w:t xml:space="preserve"> </w:t>
      </w:r>
      <w:r>
        <w:t xml:space="preserve">is a function </w:t>
      </w:r>
      <w:proofErr w:type="spellStart"/>
      <w:r w:rsidR="00A02622" w:rsidRPr="008A0A1A">
        <w:rPr>
          <w:i/>
        </w:rPr>
        <w:t>g</w:t>
      </w:r>
      <w:r w:rsidR="00A02622" w:rsidRPr="008A0A1A">
        <w:rPr>
          <w:b/>
          <w:vertAlign w:val="subscript"/>
        </w:rPr>
        <w:t>s,a</w:t>
      </w:r>
      <w:proofErr w:type="spellEnd"/>
      <w:r>
        <w:t xml:space="preserve">: M </w:t>
      </w:r>
      <m:oMath>
        <m:r>
          <w:rPr>
            <w:rFonts w:ascii="Cambria Math" w:hAnsi="Cambria Math"/>
          </w:rPr>
          <m:t>→</m:t>
        </m:r>
      </m:oMath>
      <w:r w:rsidR="00FF58D3">
        <w:t>{0,1</w:t>
      </w:r>
      <w:r>
        <w:t xml:space="preserve">}, such that </w:t>
      </w:r>
      <w:proofErr w:type="spellStart"/>
      <w:r w:rsidR="00FF58D3" w:rsidRPr="008A0A1A">
        <w:rPr>
          <w:i/>
        </w:rPr>
        <w:t>g</w:t>
      </w:r>
      <w:r w:rsidR="00FF58D3" w:rsidRPr="008A0A1A">
        <w:rPr>
          <w:b/>
          <w:vertAlign w:val="subscript"/>
        </w:rPr>
        <w:t>s,a</w:t>
      </w:r>
      <w:proofErr w:type="spellEnd"/>
      <w:r w:rsidR="00FF58D3">
        <w:rPr>
          <w:vertAlign w:val="subscript"/>
        </w:rPr>
        <w:t xml:space="preserve"> </w:t>
      </w:r>
      <w:r>
        <w:t>(</w:t>
      </w:r>
      <w:proofErr w:type="spellStart"/>
      <w:r w:rsidR="00FF58D3" w:rsidRPr="006A2DE4">
        <w:rPr>
          <w:i/>
        </w:rPr>
        <w:t>m</w:t>
      </w:r>
      <w:r w:rsidR="00FF58D3" w:rsidRPr="006A2DE4">
        <w:rPr>
          <w:i/>
          <w:vertAlign w:val="subscript"/>
        </w:rPr>
        <w:t>s,a</w:t>
      </w:r>
      <w:proofErr w:type="spellEnd"/>
      <w:r w:rsidR="00FF58D3">
        <w:t>)</w:t>
      </w:r>
      <w:r w:rsidR="00D46459">
        <w:t xml:space="preserve"> </w:t>
      </w:r>
      <w:r w:rsidR="00FF58D3">
        <w:t>=</w:t>
      </w:r>
      <w:r w:rsidR="00D46459">
        <w:t xml:space="preserve"> </w:t>
      </w:r>
      <w:r>
        <w:t xml:space="preserve">1 if and only if </w:t>
      </w:r>
      <w:r w:rsidRPr="006A2DE4">
        <w:rPr>
          <w:i/>
        </w:rPr>
        <w:t>s</w:t>
      </w:r>
      <w:r>
        <w:t xml:space="preserve"> </w:t>
      </w:r>
      <m:oMath>
        <m:r>
          <w:rPr>
            <w:rFonts w:ascii="Cambria Math" w:hAnsi="Cambria Math"/>
          </w:rPr>
          <m:t>∈</m:t>
        </m:r>
      </m:oMath>
      <w:r w:rsidR="00FF58D3">
        <w:t xml:space="preserve"> </w:t>
      </w:r>
      <w:r w:rsidR="00FF58D3">
        <w:rPr>
          <w:b/>
        </w:rPr>
        <w:t>s</w:t>
      </w:r>
      <w:r>
        <w:t xml:space="preserve">, </w:t>
      </w:r>
      <w:r w:rsidRPr="006A2DE4">
        <w:rPr>
          <w:i/>
        </w:rPr>
        <w:t>a</w:t>
      </w:r>
      <w:r>
        <w:t xml:space="preserve"> </w:t>
      </w:r>
      <m:oMath>
        <m:r>
          <w:rPr>
            <w:rFonts w:ascii="Cambria Math" w:hAnsi="Cambria Math"/>
          </w:rPr>
          <m:t>∈</m:t>
        </m:r>
      </m:oMath>
      <w:r w:rsidR="00FF58D3">
        <w:t xml:space="preserve"> </w:t>
      </w:r>
      <w:r w:rsidR="00FF58D3">
        <w:rPr>
          <w:b/>
        </w:rPr>
        <w:t>a</w:t>
      </w:r>
      <w:r>
        <w:t>. Thus, a goal specifies a subset of price states and affects, and a meaning satisfies this goal if it belongs to this subset</w:t>
      </w:r>
      <w:ins w:id="223" w:author="Justine Kao" w:date="2013-12-08T15:51:00Z">
        <w:r w:rsidR="0032190F">
          <w:rPr>
            <w:rFonts w:ascii="新細明體" w:eastAsia="新細明體" w:hAnsi="新細明體" w:cs="新細明體"/>
            <w:lang w:eastAsia="zh-TW"/>
          </w:rPr>
          <w:t xml:space="preserve">. </w:t>
        </w:r>
      </w:ins>
      <w:del w:id="224" w:author="Leon Bergen" w:date="2013-12-08T03:00:00Z">
        <w:r w:rsidDel="0027574B">
          <w:delText xml:space="preserve">; such a subset will be referred to as a goal state. </w:delText>
        </w:r>
      </w:del>
      <w:r>
        <w:t>We assume that there are two types of price-related goal</w:t>
      </w:r>
      <w:del w:id="225" w:author="Leon Bergen" w:date="2013-12-08T03:00:00Z">
        <w:r w:rsidDel="0027574B">
          <w:delText xml:space="preserve"> </w:delText>
        </w:r>
      </w:del>
      <w:ins w:id="226" w:author="Leon Bergen" w:date="2013-12-08T03:00:00Z">
        <w:r w:rsidR="0027574B">
          <w:t>s</w:t>
        </w:r>
      </w:ins>
      <w:del w:id="227" w:author="Leon Bergen" w:date="2013-12-08T03:00:00Z">
        <w:r w:rsidDel="0027574B">
          <w:delText>states</w:delText>
        </w:r>
      </w:del>
      <w:r>
        <w:t xml:space="preserve">: the speaker either wants to communicate the price state exactly or approximately. Exact goals are represented by subsets that consist of a single price state, i.e. </w:t>
      </w:r>
      <w:r w:rsidR="00D46459">
        <w:rPr>
          <w:b/>
        </w:rPr>
        <w:t>s</w:t>
      </w:r>
      <w:r w:rsidR="00D46459">
        <w:t>={</w:t>
      </w:r>
      <w:proofErr w:type="spellStart"/>
      <w:r w:rsidR="00D46459"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rsidR="00D46459">
        <w:t xml:space="preserve"> </w:t>
      </w:r>
      <w:r>
        <w:t xml:space="preserve">S), and approximate goals are represented by subsets that consist of the price states within a distance of 1 of some state, i.e. </w:t>
      </w:r>
      <w:r w:rsidR="00805C55">
        <w:rPr>
          <w:b/>
        </w:rPr>
        <w:t>s</w:t>
      </w:r>
      <w:r>
        <w:t>={</w:t>
      </w:r>
      <w:r w:rsidRPr="006A2DE4">
        <w:rPr>
          <w:i/>
        </w:rPr>
        <w:t xml:space="preserve">j | j </w:t>
      </w:r>
      <m:oMath>
        <m:r>
          <w:rPr>
            <w:rFonts w:ascii="Cambria Math" w:hAnsi="Cambria Math"/>
          </w:rPr>
          <m:t>∈</m:t>
        </m:r>
      </m:oMath>
      <w:r w:rsidR="00805C55" w:rsidRPr="006A2DE4">
        <w:rPr>
          <w:i/>
        </w:rPr>
        <w:t xml:space="preserve"> </w:t>
      </w:r>
      <w:r w:rsidR="005E7B51" w:rsidRPr="006A2DE4">
        <w:rPr>
          <w:i/>
        </w:rPr>
        <w:t>S, |j-</w:t>
      </w:r>
      <w:proofErr w:type="spellStart"/>
      <w:r w:rsidR="005E7B51" w:rsidRPr="006A2DE4">
        <w:rPr>
          <w:i/>
        </w:rPr>
        <w:t>i</w:t>
      </w:r>
      <w:proofErr w:type="spellEnd"/>
      <w:r w:rsidR="005E7B51" w:rsidRPr="006A2DE4">
        <w:rPr>
          <w:i/>
        </w:rPr>
        <w:t>|</w:t>
      </w:r>
      <m:oMath>
        <m:r>
          <w:rPr>
            <w:rFonts w:ascii="Cambria Math" w:hAnsi="Cambria Math"/>
          </w:rPr>
          <m:t xml:space="preserve"> ≤</m:t>
        </m:r>
      </m:oMath>
      <w:r w:rsidR="005E7B51" w:rsidRPr="006A2DE4">
        <w:rPr>
          <w:i/>
        </w:rPr>
        <w:t xml:space="preserve"> </w:t>
      </w:r>
      <w:r w:rsidR="005E7B51" w:rsidRPr="006A2DE4">
        <w:t>1</w:t>
      </w:r>
      <w:r>
        <w:t xml:space="preserve">}. </w:t>
      </w:r>
    </w:p>
    <w:p w14:paraId="4420B732" w14:textId="4134F20D" w:rsidR="00847A36" w:rsidRDefault="00847A36" w:rsidP="001428C3">
      <w:pPr>
        <w:pStyle w:val="Paragraph"/>
      </w:pPr>
      <w:r>
        <w:lastRenderedPageBreak/>
        <w:t xml:space="preserve">The prior probability of a price state </w:t>
      </w:r>
      <w:r w:rsidRPr="001741FC">
        <w:rPr>
          <w:i/>
        </w:rPr>
        <w:t>s</w:t>
      </w:r>
      <w:r>
        <w:t xml:space="preserve"> is taken from an em</w:t>
      </w:r>
      <w:r w:rsidR="001741FC">
        <w:t>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rsidR="001741FC">
        <w:t xml:space="preserve"> (see Experiments 3a and 3</w:t>
      </w:r>
      <w:r>
        <w:t xml:space="preserve">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85D99">
        <w:rPr>
          <w:i/>
        </w:rPr>
        <w:t>m</w:t>
      </w:r>
      <w:r w:rsidRPr="00585D99">
        <w:rPr>
          <w:i/>
          <w:vertAlign w:val="subscript"/>
        </w:rPr>
        <w:t>s,a</w:t>
      </w:r>
      <w:proofErr w:type="spellEnd"/>
      <w:r w:rsidRPr="006A2DE4">
        <w:t>)</w:t>
      </w:r>
      <w:r w:rsidR="00A34A7A">
        <w:t xml:space="preserve"> over goals given that the</w:t>
      </w:r>
      <w:r>
        <w:t xml:space="preserve"> speaker knows meaning </w:t>
      </w:r>
      <w:proofErr w:type="spellStart"/>
      <w:r w:rsidR="002D72CC">
        <w:rPr>
          <w:i/>
        </w:rPr>
        <w:t>m</w:t>
      </w:r>
      <w:r w:rsidR="002D72CC" w:rsidRPr="00585D99">
        <w:rPr>
          <w:i/>
          <w:vertAlign w:val="subscript"/>
        </w:rPr>
        <w:t>s,a</w:t>
      </w:r>
      <w:proofErr w:type="spellEnd"/>
      <w:r>
        <w:t xml:space="preserve"> is defined to be uniform over goals consistent with </w:t>
      </w:r>
      <w:proofErr w:type="spellStart"/>
      <w:r w:rsidR="0086661B">
        <w:rPr>
          <w:i/>
        </w:rPr>
        <w:t>m</w:t>
      </w:r>
      <w:r w:rsidR="0086661B" w:rsidRPr="00585D99">
        <w:rPr>
          <w:i/>
          <w:vertAlign w:val="subscript"/>
        </w:rPr>
        <w:t>s,a</w:t>
      </w:r>
      <w:proofErr w:type="spellEnd"/>
      <w:r>
        <w:t xml:space="preserve">, i.e. uniform over goals </w:t>
      </w:r>
      <w:proofErr w:type="spellStart"/>
      <w:r w:rsidR="00F572D2" w:rsidRPr="008A0A1A">
        <w:rPr>
          <w:i/>
        </w:rPr>
        <w:t>g</w:t>
      </w:r>
      <w:r w:rsidR="00F572D2" w:rsidRPr="008A0A1A">
        <w:rPr>
          <w:b/>
          <w:vertAlign w:val="subscript"/>
        </w:rPr>
        <w:t>s,a</w:t>
      </w:r>
      <w:proofErr w:type="spellEnd"/>
      <w:r w:rsidR="00F572D2">
        <w:rPr>
          <w:vertAlign w:val="subscript"/>
        </w:rPr>
        <w:t xml:space="preserve"> </w:t>
      </w:r>
      <w:r>
        <w:t xml:space="preserve">such that </w:t>
      </w:r>
      <w:proofErr w:type="spellStart"/>
      <w:r w:rsidR="006A2E74" w:rsidRPr="008A0A1A">
        <w:rPr>
          <w:i/>
        </w:rPr>
        <w:t>g</w:t>
      </w:r>
      <w:r w:rsidR="006A2E74" w:rsidRPr="008A0A1A">
        <w:rPr>
          <w:b/>
          <w:vertAlign w:val="subscript"/>
        </w:rPr>
        <w:t>s,a</w:t>
      </w:r>
      <w:proofErr w:type="spellEnd"/>
      <w:r w:rsidR="006A2E74">
        <w:rPr>
          <w:vertAlign w:val="subscript"/>
        </w:rPr>
        <w:t xml:space="preserve"> </w:t>
      </w:r>
      <w:r w:rsidR="006A2E74">
        <w:t>(</w:t>
      </w:r>
      <w:proofErr w:type="spellStart"/>
      <w:r w:rsidR="006A2E74" w:rsidRPr="006A2DE4">
        <w:rPr>
          <w:i/>
        </w:rPr>
        <w:t>m</w:t>
      </w:r>
      <w:r w:rsidR="006A2E74" w:rsidRPr="006A2DE4">
        <w:rPr>
          <w:i/>
          <w:vertAlign w:val="subscript"/>
        </w:rPr>
        <w:t>s,a</w:t>
      </w:r>
      <w:proofErr w:type="spellEnd"/>
      <w:r w:rsidR="006A2E74">
        <w:t>) = 1</w:t>
      </w:r>
      <w:r>
        <w:t xml:space="preserve">. This is equivalent to assuming that the speaker either wants to communicate </w:t>
      </w:r>
      <w:proofErr w:type="gramStart"/>
      <w:r>
        <w:t>their</w:t>
      </w:r>
      <w:proofErr w:type="gramEnd"/>
      <w:r>
        <w:t xml:space="preserve"> meaning exactly or approximately.</w:t>
      </w:r>
    </w:p>
    <w:p w14:paraId="3620C1D8" w14:textId="6718EAED" w:rsidR="00847A36" w:rsidRDefault="00847A36" w:rsidP="00A71D7F">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00A71D7F" w:rsidRPr="00A71D7F">
        <w:rPr>
          <w:i/>
        </w:rPr>
        <w:t>L</w:t>
      </w:r>
      <w:r w:rsidR="00A71D7F" w:rsidRPr="00A71D7F">
        <w:rPr>
          <w:i/>
          <w:vertAlign w:val="subscript"/>
        </w:rPr>
        <w:t>0</w:t>
      </w:r>
      <w:r>
        <w:t xml:space="preserve"> interprets an utterance u literally without taking into account the speaker's communicative goals:</w:t>
      </w:r>
    </w:p>
    <w:p w14:paraId="30C411EF" w14:textId="50057A51" w:rsidR="00847A36" w:rsidRDefault="004369BF" w:rsidP="00586F19">
      <w:pPr>
        <w:pStyle w:val="Paragraph"/>
        <w:ind w:firstLine="0"/>
        <w:jc w:val="center"/>
      </w:pPr>
      <w:r w:rsidRPr="00A71D7F">
        <w:rPr>
          <w:i/>
        </w:rPr>
        <w:t>L</w:t>
      </w:r>
      <w:r w:rsidRPr="00A71D7F">
        <w:rPr>
          <w:i/>
          <w:vertAlign w:val="subscript"/>
        </w:rPr>
        <w:t>0</w:t>
      </w:r>
      <w:r>
        <w:t xml:space="preserve"> </w:t>
      </w:r>
      <w:r w:rsidR="00847A36">
        <w:t>(</w:t>
      </w:r>
      <w:proofErr w:type="spellStart"/>
      <w:r w:rsidRPr="006A2DE4">
        <w:rPr>
          <w:i/>
        </w:rPr>
        <w:t>m</w:t>
      </w:r>
      <w:r w:rsidRPr="006A2DE4">
        <w:rPr>
          <w:i/>
          <w:vertAlign w:val="subscript"/>
        </w:rPr>
        <w:t>s</w:t>
      </w:r>
      <w:proofErr w:type="gramStart"/>
      <w:r w:rsidRPr="006A2DE4">
        <w:rPr>
          <w:i/>
          <w:vertAlign w:val="subscript"/>
        </w:rPr>
        <w:t>,a</w:t>
      </w:r>
      <w:proofErr w:type="spellEnd"/>
      <w:proofErr w:type="gramEnd"/>
      <w:r>
        <w:t xml:space="preserve"> </w:t>
      </w:r>
      <w:r w:rsidR="00847A36">
        <w:t>|</w:t>
      </w:r>
      <w:r>
        <w:t xml:space="preserve"> </w:t>
      </w:r>
      <w:r w:rsidR="00847A36" w:rsidRPr="004369BF">
        <w:rPr>
          <w:i/>
        </w:rPr>
        <w:t>u</w:t>
      </w:r>
      <w:r w:rsidR="00847A36">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sty m:val="p"/>
                  </m:rPr>
                  <w:rPr>
                    <w:rFonts w:ascii="Cambria Math" w:hAnsi="Cambria Math"/>
                  </w:rPr>
                  <m:t>otherwise</m:t>
                </m:r>
              </m:e>
            </m:eqArr>
          </m:e>
        </m:d>
      </m:oMath>
      <w:r w:rsidR="00D15B14">
        <w:t xml:space="preserve">        (1)</w:t>
      </w:r>
    </w:p>
    <w:p w14:paraId="6CF0DD6E" w14:textId="15A3292C" w:rsidR="00847A36" w:rsidRDefault="00847A36" w:rsidP="00847A36">
      <w:pPr>
        <w:pStyle w:val="Paragraph"/>
      </w:pPr>
      <w:r>
        <w:t xml:space="preserve">The speaker </w:t>
      </w:r>
      <w:proofErr w:type="spellStart"/>
      <w:r w:rsidRPr="00D54E5A">
        <w:rPr>
          <w:i/>
        </w:rPr>
        <w:t>S</w:t>
      </w:r>
      <w:r w:rsidR="00D54E5A">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00D54E5A" w:rsidRPr="00D54E5A">
        <w:rPr>
          <w:i/>
        </w:rPr>
        <w:t>S</w:t>
      </w:r>
      <w:r w:rsidR="00D54E5A">
        <w:rPr>
          <w:i/>
          <w:vertAlign w:val="subscript"/>
        </w:rPr>
        <w:t>n</w:t>
      </w:r>
      <w:proofErr w:type="spellEnd"/>
      <w:r w:rsidR="00D54E5A">
        <w:t xml:space="preserve"> </w:t>
      </w:r>
      <w:r>
        <w:t xml:space="preserve">chooses utterances according to a </w:t>
      </w:r>
      <w:proofErr w:type="spellStart"/>
      <w:r>
        <w:t>softmax</w:t>
      </w:r>
      <w:proofErr w:type="spellEnd"/>
      <w:r>
        <w:t xml:space="preserve"> decision rule that describes an approximately rational planner </w:t>
      </w:r>
      <w:r w:rsidR="00B60ED4">
        <w:t>(</w:t>
      </w:r>
      <w:r w:rsidR="00E56ED1">
        <w:rPr>
          <w:i/>
        </w:rPr>
        <w:t>17</w:t>
      </w:r>
      <w:r w:rsidR="00B60ED4">
        <w:t>)</w:t>
      </w:r>
      <w:r w:rsidR="00E56ED1">
        <w:t>:</w:t>
      </w:r>
    </w:p>
    <w:p w14:paraId="132A3D02" w14:textId="71FD8151" w:rsidR="00847A36" w:rsidRDefault="00AB108E" w:rsidP="00BB54B6">
      <w:pPr>
        <w:pStyle w:val="Paragraph"/>
        <w:jc w:val="center"/>
      </w:pPr>
      <w:proofErr w:type="spellStart"/>
      <w:r w:rsidRPr="00D54E5A">
        <w:rPr>
          <w:i/>
        </w:rPr>
        <w:t>S</w:t>
      </w:r>
      <w:r>
        <w:rPr>
          <w:i/>
          <w:vertAlign w:val="subscript"/>
        </w:rPr>
        <w:t>n</w:t>
      </w:r>
      <w:proofErr w:type="spellEnd"/>
      <w:r>
        <w:t xml:space="preserve"> </w:t>
      </w:r>
      <w:r w:rsidR="00847A36">
        <w:t>(</w:t>
      </w:r>
      <w:r w:rsidR="00847A36" w:rsidRPr="00AB108E">
        <w:rPr>
          <w:i/>
        </w:rPr>
        <w:t>u</w:t>
      </w:r>
      <w:r w:rsidR="00847A36">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sidR="00847A36">
        <w:t xml:space="preserve">) </w:t>
      </w:r>
      <m:oMath>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rsidR="00D15B14">
        <w:t xml:space="preserve">                (2)</w:t>
      </w:r>
    </w:p>
    <w:p w14:paraId="1EA3D7AA" w14:textId="51B7A805" w:rsidR="00847A36" w:rsidRDefault="00847A36" w:rsidP="00847A36">
      <w:pPr>
        <w:pStyle w:val="Paragraph"/>
      </w:pPr>
      <w:proofErr w:type="gramStart"/>
      <w:r>
        <w:t>where</w:t>
      </w:r>
      <w:proofErr w:type="gramEnd"/>
      <w:r>
        <w:t xml:space="preserve"> the constant </w:t>
      </w:r>
      <m:oMath>
        <m:r>
          <w:rPr>
            <w:rFonts w:ascii="Cambria Math" w:hAnsi="Cambria Math"/>
          </w:rPr>
          <m:t>λ</m:t>
        </m:r>
      </m:oMath>
      <w:r w:rsidR="00391E4A">
        <w:t xml:space="preserve"> </w:t>
      </w:r>
      <w:r>
        <w:t>captures the degree</w:t>
      </w:r>
      <w:r w:rsidR="00811381">
        <w:t xml:space="preserve"> of optimality of the speaker (w</w:t>
      </w:r>
      <w:r>
        <w:t xml:space="preserve">e used </w:t>
      </w:r>
      <m:oMath>
        <m:r>
          <w:rPr>
            <w:rFonts w:ascii="Cambria Math" w:hAnsi="Cambria Math"/>
          </w:rPr>
          <m:t>λ</m:t>
        </m:r>
      </m:oMath>
      <w:r w:rsidR="006F5ACC">
        <w:t xml:space="preserve"> </w:t>
      </w:r>
      <w:r>
        <w:t>=1 in the model simulations described).</w:t>
      </w:r>
    </w:p>
    <w:p w14:paraId="0E954F48" w14:textId="78470D1E" w:rsidR="00847A36" w:rsidRDefault="00847A36" w:rsidP="00847A36">
      <w:pPr>
        <w:pStyle w:val="Paragraph"/>
      </w:pPr>
      <w:r>
        <w:t xml:space="preserve">The speaker wants to minimize both the cost </w:t>
      </w:r>
      <w:proofErr w:type="gramStart"/>
      <w:r>
        <w:t>C(</w:t>
      </w:r>
      <w:proofErr w:type="gramEnd"/>
      <w:r w:rsidRPr="00F2276A">
        <w:rPr>
          <w:i/>
        </w:rPr>
        <w:t>u</w:t>
      </w:r>
      <w:r>
        <w:t xml:space="preserve">) of the utterance and the </w:t>
      </w:r>
      <w:proofErr w:type="spellStart"/>
      <w:r>
        <w:t>surprisal</w:t>
      </w:r>
      <w:proofErr w:type="spellEnd"/>
      <w:r>
        <w:t xml:space="preserve">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w:t>
      </w:r>
      <w:proofErr w:type="spellStart"/>
      <w:r>
        <w:t>herefore</w:t>
      </w:r>
      <w:proofErr w:type="spellEnd"/>
      <w:r>
        <w:t xml:space="preserve"> defined by:</w:t>
      </w:r>
    </w:p>
    <w:p w14:paraId="0DFD71B5" w14:textId="4E83A520" w:rsidR="00847A36" w:rsidRDefault="002B2F1E" w:rsidP="005B4F90">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B57F3C">
        <w:t>)</w:t>
      </w:r>
      <w:r w:rsidR="00847A36">
        <w:t xml:space="preserve"> = </w:t>
      </w:r>
      <m:oMath>
        <m:func>
          <m:funcPr>
            <m:ctrlPr>
              <w:rPr>
                <w:rFonts w:ascii="Cambria Math" w:hAnsi="Cambria Math"/>
                <w:i/>
              </w:rPr>
            </m:ctrlPr>
          </m:funcPr>
          <m:fName>
            <w:del w:id="228" w:author="Leon Bergen" w:date="2013-12-07T02:48:00Z">
              <m:r>
                <m:rPr>
                  <m:sty m:val="p"/>
                </m:rPr>
                <w:rPr>
                  <w:rFonts w:ascii="Cambria Math" w:hAnsi="Cambria Math"/>
                </w:rPr>
                <m:t>log</m:t>
              </m:r>
            </w:del>
            <w:proofErr w:type="gramStart"/>
            <w:ins w:id="229" w:author="Leon Bergen" w:date="2013-12-07T02:48:00Z">
              <m:r>
                <m:rPr>
                  <m:sty m:val="p"/>
                </m:rPr>
                <w:rPr>
                  <w:rFonts w:ascii="Cambria Math" w:hAnsi="Cambria Math"/>
                </w:rPr>
                <m:t>log</m:t>
              </m:r>
            </w:ins>
            <w:proofErr w:type="gramEnd"/>
          </m:fName>
          <m:e>
            <m:r>
              <w:rPr>
                <w:rFonts w:ascii="Cambria Math" w:hAnsi="Cambria Math"/>
              </w:rPr>
              <m:t>(</m:t>
            </m:r>
            <m:nary>
              <m:naryPr>
                <m:chr m:val="∑"/>
                <m:limLoc m:val="undOvr"/>
                <m:supHide m:val="1"/>
                <m:ctrlPr>
                  <w:ins w:id="230" w:author="Leon Bergen" w:date="2013-12-07T02:48:00Z">
                    <w:rPr>
                      <w:rFonts w:ascii="Cambria Math" w:hAnsi="Cambria Math"/>
                      <w:i/>
                    </w:rPr>
                  </w:ins>
                </m:ctrlPr>
              </m:naryPr>
              <m:sub>
                <w:ins w:id="231" w:author="Leon Bergen" w:date="2013-12-07T02:51:00Z">
                  <m:r>
                    <w:rPr>
                      <w:rFonts w:ascii="Cambria Math" w:hAnsi="Cambria Math"/>
                    </w:rPr>
                    <m:t>s,a</m:t>
                  </m:r>
                </w:ins>
              </m:sub>
              <m:sup/>
              <m:e>
                <m:sSub>
                  <m:sSubPr>
                    <m:ctrlPr>
                      <w:ins w:id="232" w:author="Leon Bergen" w:date="2013-12-07T02:52:00Z">
                        <w:rPr>
                          <w:rFonts w:ascii="Cambria Math" w:hAnsi="Cambria Math"/>
                          <w:i/>
                        </w:rPr>
                      </w:ins>
                    </m:ctrlPr>
                  </m:sSubPr>
                  <m:e>
                    <w:ins w:id="233" w:author="Leon Bergen" w:date="2013-12-07T02:52:00Z">
                      <m:r>
                        <w:rPr>
                          <w:rFonts w:ascii="Cambria Math" w:hAnsi="Cambria Math"/>
                        </w:rPr>
                        <m:t>L</m:t>
                      </m:r>
                    </w:ins>
                  </m:e>
                  <m:sub>
                    <w:ins w:id="234" w:author="Leon Bergen" w:date="2013-12-07T02:52:00Z">
                      <m:r>
                        <w:rPr>
                          <w:rFonts w:ascii="Cambria Math" w:hAnsi="Cambria Math"/>
                        </w:rPr>
                        <m:t>n</m:t>
                      </m:r>
                    </w:ins>
                  </m:sub>
                </m:sSub>
                <m:d>
                  <m:dPr>
                    <m:ctrlPr>
                      <w:ins w:id="235" w:author="Leon Bergen" w:date="2013-12-07T02:52:00Z">
                        <w:rPr>
                          <w:rFonts w:ascii="Cambria Math" w:hAnsi="Cambria Math"/>
                          <w:i/>
                        </w:rPr>
                      </w:ins>
                    </m:ctrlPr>
                  </m:dPr>
                  <m:e>
                    <m:sSub>
                      <m:sSubPr>
                        <m:ctrlPr>
                          <w:ins w:id="236" w:author="Leon Bergen" w:date="2013-12-07T02:52:00Z">
                            <w:rPr>
                              <w:rFonts w:ascii="Cambria Math" w:hAnsi="Cambria Math"/>
                              <w:i/>
                            </w:rPr>
                          </w:ins>
                        </m:ctrlPr>
                      </m:sSubPr>
                      <m:e>
                        <w:ins w:id="237" w:author="Leon Bergen" w:date="2013-12-07T02:53:00Z">
                          <m:r>
                            <w:rPr>
                              <w:rFonts w:ascii="Cambria Math" w:hAnsi="Cambria Math"/>
                            </w:rPr>
                            <m:t>m</m:t>
                          </m:r>
                        </w:ins>
                      </m:e>
                      <m:sub>
                        <w:ins w:id="238" w:author="Leon Bergen" w:date="2013-12-07T02:52:00Z">
                          <m:r>
                            <m:rPr>
                              <m:sty m:val="p"/>
                            </m:rPr>
                            <w:rPr>
                              <w:rFonts w:ascii="Cambria Math" w:hAnsi="Cambria Math"/>
                            </w:rPr>
                            <m:t>s,a</m:t>
                          </m:r>
                        </w:ins>
                      </m:sub>
                    </m:sSub>
                  </m:e>
                  <m:e>
                    <w:ins w:id="239" w:author="Leon Bergen" w:date="2013-12-07T02:53:00Z">
                      <m:r>
                        <w:rPr>
                          <w:rFonts w:ascii="Cambria Math" w:hAnsi="Cambria Math"/>
                        </w:rPr>
                        <m:t>u</m:t>
                      </m:r>
                    </w:ins>
                  </m:e>
                </m:d>
                <m:sSub>
                  <m:sSubPr>
                    <m:ctrlPr>
                      <w:ins w:id="240" w:author="Leon Bergen" w:date="2013-12-07T02:53:00Z">
                        <w:rPr>
                          <w:rFonts w:ascii="Cambria Math" w:hAnsi="Cambria Math"/>
                          <w:b/>
                          <w:i/>
                        </w:rPr>
                      </w:ins>
                    </m:ctrlPr>
                  </m:sSubPr>
                  <m:e>
                    <w:ins w:id="241" w:author="Leon Bergen" w:date="2013-12-07T02:53:00Z">
                      <m:r>
                        <w:rPr>
                          <w:rFonts w:ascii="Cambria Math" w:hAnsi="Cambria Math"/>
                        </w:rPr>
                        <m:t>g</m:t>
                      </m:r>
                    </w:ins>
                  </m:e>
                  <m:sub>
                    <w:ins w:id="242" w:author="Leon Bergen" w:date="2013-12-07T02:53:00Z">
                      <m:r>
                        <m:rPr>
                          <m:sty m:val="b"/>
                        </m:rPr>
                        <w:rPr>
                          <w:rFonts w:ascii="Cambria Math" w:hAnsi="Cambria Math"/>
                        </w:rPr>
                        <m:t>s,a</m:t>
                      </m:r>
                    </w:ins>
                  </m:sub>
                </m:sSub>
                <m:d>
                  <m:dPr>
                    <m:ctrlPr>
                      <w:ins w:id="243" w:author="Leon Bergen" w:date="2013-12-07T02:53:00Z">
                        <w:rPr>
                          <w:rFonts w:ascii="Cambria Math" w:hAnsi="Cambria Math"/>
                          <w:b/>
                          <w:i/>
                        </w:rPr>
                      </w:ins>
                    </m:ctrlPr>
                  </m:dPr>
                  <m:e>
                    <m:sSub>
                      <m:sSubPr>
                        <m:ctrlPr>
                          <w:ins w:id="244" w:author="Leon Bergen" w:date="2013-12-07T02:53:00Z">
                            <w:rPr>
                              <w:rFonts w:ascii="Cambria Math" w:hAnsi="Cambria Math"/>
                              <w:i/>
                            </w:rPr>
                          </w:ins>
                        </m:ctrlPr>
                      </m:sSubPr>
                      <m:e>
                        <w:ins w:id="245" w:author="Leon Bergen" w:date="2013-12-07T02:53:00Z">
                          <m:r>
                            <w:rPr>
                              <w:rFonts w:ascii="Cambria Math" w:hAnsi="Cambria Math"/>
                            </w:rPr>
                            <m:t>m</m:t>
                          </m:r>
                        </w:ins>
                      </m:e>
                      <m:sub>
                        <w:ins w:id="246" w:author="Leon Bergen" w:date="2013-12-07T02:53:00Z">
                          <m:r>
                            <m:rPr>
                              <m:sty m:val="p"/>
                            </m:rPr>
                            <w:rPr>
                              <w:rFonts w:ascii="Cambria Math" w:hAnsi="Cambria Math"/>
                            </w:rPr>
                            <m:t>s,a</m:t>
                          </m:r>
                        </w:ins>
                      </m:sub>
                    </m:sSub>
                    <m:ctrlPr>
                      <w:ins w:id="247" w:author="Leon Bergen" w:date="2013-12-07T02:53:00Z">
                        <w:rPr>
                          <w:rFonts w:ascii="Cambria Math" w:hAnsi="Cambria Math"/>
                          <w:i/>
                        </w:rPr>
                      </w:ins>
                    </m:ctrlPr>
                  </m:e>
                </m:d>
              </m:e>
            </m:nary>
            <w:del w:id="248" w:author="Leon Bergen" w:date="2013-12-07T02:48:00Z">
              <m:r>
                <w:rPr>
                  <w:rFonts w:ascii="Cambria Math" w:hAnsi="Cambria Math"/>
                </w:rPr>
                <m:t>P</m:t>
              </m:r>
            </w:del>
            <w:ins w:id="249" w:author="Leon Bergen" w:date="2013-12-07T02:54:00Z">
              <m:r>
                <w:rPr>
                  <w:rFonts w:ascii="Cambria Math" w:hAnsi="Cambria Math"/>
                </w:rPr>
                <m:t>)</m:t>
              </m:r>
            </w:ins>
            <w:del w:id="250" w:author="Leon Bergen" w:date="2013-12-07T02:53:00Z">
              <m:r>
                <w:rPr>
                  <w:rFonts w:ascii="Cambria Math" w:hAnsi="Cambria Math"/>
                </w:rPr>
                <m:t>(</m:t>
              </m:r>
            </w:del>
          </m:e>
        </m:func>
        <m:sSub>
          <m:sSubPr>
            <m:ctrlPr>
              <w:del w:id="251" w:author="Leon Bergen" w:date="2013-12-07T02:48:00Z">
                <w:rPr>
                  <w:rFonts w:ascii="Cambria Math" w:hAnsi="Cambria Math"/>
                  <w:i/>
                </w:rPr>
              </w:del>
            </m:ctrlPr>
          </m:sSubPr>
          <m:e>
            <w:del w:id="252" w:author="Leon Bergen" w:date="2013-12-07T02:48:00Z">
              <m:r>
                <w:rPr>
                  <w:rFonts w:ascii="Cambria Math" w:hAnsi="Cambria Math"/>
                </w:rPr>
                <m:t>g</m:t>
              </m:r>
            </w:del>
          </m:e>
          <m:sub>
            <w:del w:id="253" w:author="Leon Bergen" w:date="2013-12-07T02:48:00Z">
              <m:r>
                <w:rPr>
                  <w:rFonts w:ascii="Cambria Math" w:hAnsi="Cambria Math"/>
                </w:rPr>
                <m:t>s,a</m:t>
              </m:r>
            </w:del>
          </m:sub>
        </m:sSub>
        <m:d>
          <m:dPr>
            <m:ctrlPr>
              <w:del w:id="254" w:author="Leon Bergen" w:date="2013-12-07T02:48:00Z">
                <w:rPr>
                  <w:rFonts w:ascii="Cambria Math" w:hAnsi="Cambria Math"/>
                  <w:i/>
                </w:rPr>
              </w:del>
            </m:ctrlPr>
          </m:dPr>
          <m:e>
            <m:sSub>
              <m:sSubPr>
                <m:ctrlPr>
                  <w:del w:id="255" w:author="Leon Bergen" w:date="2013-12-07T02:48:00Z">
                    <w:rPr>
                      <w:rFonts w:ascii="Cambria Math" w:hAnsi="Cambria Math"/>
                      <w:i/>
                    </w:rPr>
                  </w:del>
                </m:ctrlPr>
              </m:sSubPr>
              <m:e>
                <w:del w:id="256" w:author="Leon Bergen" w:date="2013-12-07T02:48:00Z">
                  <m:r>
                    <w:rPr>
                      <w:rFonts w:ascii="Cambria Math" w:hAnsi="Cambria Math"/>
                    </w:rPr>
                    <m:t>L</m:t>
                  </m:r>
                </w:del>
              </m:e>
              <m:sub>
                <w:del w:id="257" w:author="Leon Bergen" w:date="2013-12-07T02:48:00Z">
                  <m:r>
                    <w:rPr>
                      <w:rFonts w:ascii="Cambria Math" w:hAnsi="Cambria Math"/>
                    </w:rPr>
                    <m:t>n</m:t>
                  </m:r>
                </w:del>
              </m:sub>
            </m:sSub>
            <m:d>
              <m:dPr>
                <m:ctrlPr>
                  <w:del w:id="258" w:author="Leon Bergen" w:date="2013-12-07T02:48:00Z">
                    <w:rPr>
                      <w:rFonts w:ascii="Cambria Math" w:hAnsi="Cambria Math"/>
                      <w:i/>
                    </w:rPr>
                  </w:del>
                </m:ctrlPr>
              </m:dPr>
              <m:e>
                <w:del w:id="259" w:author="Leon Bergen" w:date="2013-12-07T02:48:00Z">
                  <m:r>
                    <w:rPr>
                      <w:rFonts w:ascii="Cambria Math" w:hAnsi="Cambria Math"/>
                    </w:rPr>
                    <m:t>m</m:t>
                  </m:r>
                </w:del>
              </m:e>
              <m:e>
                <w:del w:id="260" w:author="Leon Bergen" w:date="2013-12-07T02:48:00Z">
                  <m:r>
                    <w:rPr>
                      <w:rFonts w:ascii="Cambria Math" w:hAnsi="Cambria Math"/>
                    </w:rPr>
                    <m:t>u</m:t>
                  </m:r>
                </w:del>
              </m:e>
            </m:d>
            <w:del w:id="261" w:author="Leon Bergen" w:date="2013-12-07T02:48:00Z">
              <m:r>
                <w:rPr>
                  <w:rFonts w:ascii="Cambria Math" w:hAnsi="Cambria Math"/>
                </w:rPr>
                <m:t>= 1</m:t>
              </m:r>
            </w:del>
          </m:e>
        </m:d>
        <w:del w:id="262" w:author="Leon Bergen" w:date="2013-12-07T02:53:00Z">
          <m:r>
            <w:rPr>
              <w:rFonts w:ascii="Cambria Math" w:hAnsi="Cambria Math"/>
            </w:rPr>
            <m:t>)</m:t>
          </m:r>
        </w:del>
        <m:r>
          <w:rPr>
            <w:rFonts w:ascii="Cambria Math" w:hAnsi="Cambria Math"/>
          </w:rPr>
          <m:t>-C(u)</m:t>
        </m:r>
      </m:oMath>
      <w:r w:rsidR="00FC6B48">
        <w:t xml:space="preserve">     </w:t>
      </w:r>
      <w:r w:rsidR="00423922">
        <w:t xml:space="preserve">        </w:t>
      </w:r>
      <w:r w:rsidR="00FC6B48">
        <w:t xml:space="preserve"> (3)</w:t>
      </w:r>
    </w:p>
    <w:p w14:paraId="4CD3805E" w14:textId="0D2677B5" w:rsidR="00847A36" w:rsidRDefault="00847A36" w:rsidP="00847A36">
      <w:pPr>
        <w:pStyle w:val="Paragraph"/>
      </w:pPr>
      <w:proofErr w:type="gramStart"/>
      <w:r>
        <w:t>which</w:t>
      </w:r>
      <w:proofErr w:type="gramEnd"/>
      <w:r>
        <w:t xml:space="preserve"> combined with equation </w:t>
      </w:r>
      <w:r w:rsidR="005B4F90">
        <w:t>2</w:t>
      </w:r>
      <w:r>
        <w:t xml:space="preserve"> leads to:</w:t>
      </w:r>
    </w:p>
    <w:p w14:paraId="61D8334D" w14:textId="57E6A863" w:rsidR="00847A36" w:rsidRDefault="005E0B72" w:rsidP="002445A8">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w:r w:rsidR="00847A36">
        <w:t>(</w:t>
      </w:r>
      <m:oMath>
        <m:nary>
          <m:naryPr>
            <m:chr m:val="∑"/>
            <m:limLoc m:val="undOvr"/>
            <m:supHide m:val="1"/>
            <m:ctrlPr>
              <w:ins w:id="263" w:author="Leon Bergen" w:date="2013-12-07T02:54:00Z">
                <w:rPr>
                  <w:rFonts w:ascii="Cambria Math" w:hAnsi="Cambria Math"/>
                  <w:i/>
                </w:rPr>
              </w:ins>
            </m:ctrlPr>
          </m:naryPr>
          <m:sub>
            <w:ins w:id="264" w:author="Leon Bergen" w:date="2013-12-07T02:54:00Z">
              <m:r>
                <w:rPr>
                  <w:rFonts w:ascii="Cambria Math" w:hAnsi="Cambria Math"/>
                </w:rPr>
                <m:t>s,a</m:t>
              </m:r>
            </w:ins>
          </m:sub>
          <m:sup/>
          <m:e>
            <m:sSub>
              <m:sSubPr>
                <m:ctrlPr>
                  <w:ins w:id="265" w:author="Leon Bergen" w:date="2013-12-07T02:54:00Z">
                    <w:rPr>
                      <w:rFonts w:ascii="Cambria Math" w:hAnsi="Cambria Math"/>
                      <w:i/>
                    </w:rPr>
                  </w:ins>
                </m:ctrlPr>
              </m:sSubPr>
              <m:e>
                <w:ins w:id="266" w:author="Leon Bergen" w:date="2013-12-07T02:54:00Z">
                  <m:r>
                    <w:rPr>
                      <w:rFonts w:ascii="Cambria Math" w:hAnsi="Cambria Math"/>
                    </w:rPr>
                    <m:t>L</m:t>
                  </m:r>
                </w:ins>
              </m:e>
              <m:sub>
                <w:ins w:id="267" w:author="Leon Bergen" w:date="2013-12-07T02:54:00Z">
                  <m:r>
                    <w:rPr>
                      <w:rFonts w:ascii="Cambria Math" w:hAnsi="Cambria Math"/>
                    </w:rPr>
                    <m:t>n</m:t>
                  </m:r>
                </w:ins>
              </m:sub>
            </m:sSub>
            <m:d>
              <m:dPr>
                <m:ctrlPr>
                  <w:ins w:id="268" w:author="Leon Bergen" w:date="2013-12-07T02:54:00Z">
                    <w:rPr>
                      <w:rFonts w:ascii="Cambria Math" w:hAnsi="Cambria Math"/>
                      <w:i/>
                    </w:rPr>
                  </w:ins>
                </m:ctrlPr>
              </m:dPr>
              <m:e>
                <m:sSub>
                  <m:sSubPr>
                    <m:ctrlPr>
                      <w:ins w:id="269" w:author="Leon Bergen" w:date="2013-12-07T02:54:00Z">
                        <w:rPr>
                          <w:rFonts w:ascii="Cambria Math" w:hAnsi="Cambria Math"/>
                          <w:i/>
                        </w:rPr>
                      </w:ins>
                    </m:ctrlPr>
                  </m:sSubPr>
                  <m:e>
                    <w:ins w:id="270" w:author="Leon Bergen" w:date="2013-12-07T02:54:00Z">
                      <m:r>
                        <w:rPr>
                          <w:rFonts w:ascii="Cambria Math" w:hAnsi="Cambria Math"/>
                        </w:rPr>
                        <m:t>m</m:t>
                      </m:r>
                    </w:ins>
                  </m:e>
                  <m:sub>
                    <w:ins w:id="271" w:author="Leon Bergen" w:date="2013-12-07T02:54:00Z">
                      <m:r>
                        <m:rPr>
                          <m:sty m:val="p"/>
                        </m:rPr>
                        <w:rPr>
                          <w:rFonts w:ascii="Cambria Math" w:hAnsi="Cambria Math"/>
                        </w:rPr>
                        <m:t>s,a</m:t>
                      </m:r>
                    </w:ins>
                  </m:sub>
                </m:sSub>
              </m:e>
              <m:e>
                <w:ins w:id="272" w:author="Leon Bergen" w:date="2013-12-07T02:54:00Z">
                  <m:r>
                    <w:rPr>
                      <w:rFonts w:ascii="Cambria Math" w:hAnsi="Cambria Math"/>
                    </w:rPr>
                    <m:t>u</m:t>
                  </m:r>
                </w:ins>
              </m:e>
            </m:d>
            <m:sSub>
              <m:sSubPr>
                <m:ctrlPr>
                  <w:ins w:id="273" w:author="Leon Bergen" w:date="2013-12-07T02:54:00Z">
                    <w:rPr>
                      <w:rFonts w:ascii="Cambria Math" w:hAnsi="Cambria Math"/>
                      <w:b/>
                      <w:i/>
                    </w:rPr>
                  </w:ins>
                </m:ctrlPr>
              </m:sSubPr>
              <m:e>
                <w:ins w:id="274" w:author="Leon Bergen" w:date="2013-12-07T02:54:00Z">
                  <m:r>
                    <w:rPr>
                      <w:rFonts w:ascii="Cambria Math" w:hAnsi="Cambria Math"/>
                    </w:rPr>
                    <m:t>g</m:t>
                  </m:r>
                </w:ins>
              </m:e>
              <m:sub>
                <w:ins w:id="275" w:author="Leon Bergen" w:date="2013-12-07T02:54:00Z">
                  <m:r>
                    <m:rPr>
                      <m:sty m:val="b"/>
                    </m:rPr>
                    <w:rPr>
                      <w:rFonts w:ascii="Cambria Math" w:hAnsi="Cambria Math"/>
                    </w:rPr>
                    <m:t>s,a</m:t>
                  </m:r>
                </w:ins>
              </m:sub>
            </m:sSub>
            <m:d>
              <m:dPr>
                <m:ctrlPr>
                  <w:ins w:id="276" w:author="Leon Bergen" w:date="2013-12-07T02:54:00Z">
                    <w:rPr>
                      <w:rFonts w:ascii="Cambria Math" w:hAnsi="Cambria Math"/>
                      <w:b/>
                      <w:i/>
                    </w:rPr>
                  </w:ins>
                </m:ctrlPr>
              </m:dPr>
              <m:e>
                <m:sSub>
                  <m:sSubPr>
                    <m:ctrlPr>
                      <w:ins w:id="277" w:author="Leon Bergen" w:date="2013-12-07T02:54:00Z">
                        <w:rPr>
                          <w:rFonts w:ascii="Cambria Math" w:hAnsi="Cambria Math"/>
                          <w:i/>
                        </w:rPr>
                      </w:ins>
                    </m:ctrlPr>
                  </m:sSubPr>
                  <m:e>
                    <w:ins w:id="278" w:author="Leon Bergen" w:date="2013-12-07T02:54:00Z">
                      <m:r>
                        <w:rPr>
                          <w:rFonts w:ascii="Cambria Math" w:hAnsi="Cambria Math"/>
                        </w:rPr>
                        <m:t>m</m:t>
                      </m:r>
                    </w:ins>
                  </m:e>
                  <m:sub>
                    <w:ins w:id="279" w:author="Leon Bergen" w:date="2013-12-07T02:54:00Z">
                      <m:r>
                        <m:rPr>
                          <m:sty m:val="p"/>
                        </m:rPr>
                        <w:rPr>
                          <w:rFonts w:ascii="Cambria Math" w:hAnsi="Cambria Math"/>
                        </w:rPr>
                        <m:t>s,a</m:t>
                      </m:r>
                    </w:ins>
                  </m:sub>
                </m:sSub>
                <m:ctrlPr>
                  <w:ins w:id="280" w:author="Leon Bergen" w:date="2013-12-07T02:54:00Z">
                    <w:rPr>
                      <w:rFonts w:ascii="Cambria Math" w:hAnsi="Cambria Math"/>
                      <w:i/>
                    </w:rPr>
                  </w:ins>
                </m:ctrlPr>
              </m:e>
            </m:d>
          </m:e>
        </m:nary>
        <w:del w:id="281" w:author="Leon Bergen" w:date="2013-12-07T02:54:00Z">
          <m:r>
            <w:rPr>
              <w:rFonts w:ascii="Cambria Math" w:hAnsi="Cambria Math"/>
            </w:rPr>
            <m:t>P(</m:t>
          </m:r>
        </w:del>
        <m:sSub>
          <m:sSubPr>
            <m:ctrlPr>
              <w:del w:id="282" w:author="Leon Bergen" w:date="2013-12-07T02:54:00Z">
                <w:rPr>
                  <w:rFonts w:ascii="Cambria Math" w:hAnsi="Cambria Math"/>
                  <w:i/>
                </w:rPr>
              </w:del>
            </m:ctrlPr>
          </m:sSubPr>
          <m:e>
            <w:del w:id="283" w:author="Leon Bergen" w:date="2013-12-07T02:54:00Z">
              <m:r>
                <w:rPr>
                  <w:rFonts w:ascii="Cambria Math" w:hAnsi="Cambria Math"/>
                </w:rPr>
                <m:t>g</m:t>
              </m:r>
            </w:del>
          </m:e>
          <m:sub>
            <w:del w:id="284" w:author="Leon Bergen" w:date="2013-12-07T02:54:00Z">
              <m:r>
                <w:rPr>
                  <w:rFonts w:ascii="Cambria Math" w:hAnsi="Cambria Math"/>
                </w:rPr>
                <m:t>s,a</m:t>
              </m:r>
            </w:del>
          </m:sub>
        </m:sSub>
        <m:d>
          <m:dPr>
            <m:ctrlPr>
              <w:del w:id="285" w:author="Leon Bergen" w:date="2013-12-07T02:54:00Z">
                <w:rPr>
                  <w:rFonts w:ascii="Cambria Math" w:hAnsi="Cambria Math"/>
                  <w:i/>
                </w:rPr>
              </w:del>
            </m:ctrlPr>
          </m:dPr>
          <m:e>
            <m:sSub>
              <m:sSubPr>
                <m:ctrlPr>
                  <w:del w:id="286" w:author="Leon Bergen" w:date="2013-12-07T02:54:00Z">
                    <w:rPr>
                      <w:rFonts w:ascii="Cambria Math" w:hAnsi="Cambria Math"/>
                      <w:i/>
                    </w:rPr>
                  </w:del>
                </m:ctrlPr>
              </m:sSubPr>
              <m:e>
                <w:del w:id="287" w:author="Leon Bergen" w:date="2013-12-07T02:54:00Z">
                  <m:r>
                    <w:rPr>
                      <w:rFonts w:ascii="Cambria Math" w:hAnsi="Cambria Math"/>
                    </w:rPr>
                    <m:t>L</m:t>
                  </m:r>
                </w:del>
              </m:e>
              <m:sub>
                <w:del w:id="288" w:author="Leon Bergen" w:date="2013-12-07T02:54:00Z">
                  <m:r>
                    <w:rPr>
                      <w:rFonts w:ascii="Cambria Math" w:hAnsi="Cambria Math"/>
                    </w:rPr>
                    <m:t>n</m:t>
                  </m:r>
                </w:del>
              </m:sub>
            </m:sSub>
            <m:d>
              <m:dPr>
                <m:ctrlPr>
                  <w:del w:id="289" w:author="Leon Bergen" w:date="2013-12-07T02:54:00Z">
                    <w:rPr>
                      <w:rFonts w:ascii="Cambria Math" w:hAnsi="Cambria Math"/>
                      <w:i/>
                    </w:rPr>
                  </w:del>
                </m:ctrlPr>
              </m:dPr>
              <m:e>
                <w:del w:id="290" w:author="Leon Bergen" w:date="2013-12-07T02:54:00Z">
                  <m:r>
                    <w:rPr>
                      <w:rFonts w:ascii="Cambria Math" w:hAnsi="Cambria Math"/>
                    </w:rPr>
                    <m:t>m</m:t>
                  </m:r>
                </w:del>
              </m:e>
              <m:e>
                <w:del w:id="291" w:author="Leon Bergen" w:date="2013-12-07T02:54:00Z">
                  <m:r>
                    <w:rPr>
                      <w:rFonts w:ascii="Cambria Math" w:hAnsi="Cambria Math"/>
                    </w:rPr>
                    <m:t>u</m:t>
                  </m:r>
                </w:del>
              </m:e>
            </m:d>
            <w:del w:id="292" w:author="Leon Bergen" w:date="2013-12-07T02:54:00Z">
              <m:r>
                <w:rPr>
                  <w:rFonts w:ascii="Cambria Math" w:hAnsi="Cambria Math"/>
                </w:rPr>
                <m:t>= 1</m:t>
              </m:r>
            </w:del>
          </m:e>
        </m:d>
        <m:r>
          <w:rPr>
            <w:rFonts w:ascii="Cambria Math" w:hAnsi="Cambria Math"/>
          </w:rPr>
          <m:t xml:space="preserve"> ∙</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rsidR="001D2180">
        <w:t xml:space="preserve">              (4)</w:t>
      </w:r>
    </w:p>
    <w:p w14:paraId="3E350E67" w14:textId="71A6D694" w:rsidR="00847A36" w:rsidRDefault="00847A36" w:rsidP="00847A36">
      <w:pPr>
        <w:pStyle w:val="Paragraph"/>
      </w:pPr>
      <w:r>
        <w:t xml:space="preserve">The listener </w:t>
      </w:r>
      <w:r w:rsidR="002445A8" w:rsidRPr="001C5F2C">
        <w:rPr>
          <w:i/>
        </w:rPr>
        <w:t>L</w:t>
      </w:r>
      <w:r w:rsidR="001C5F2C">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0FE83C21" w14:textId="48E4870C" w:rsidR="00847A36" w:rsidRDefault="002B2F1E" w:rsidP="00DE69B3">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A517B9">
        <w:t xml:space="preserve">              (5)</w:t>
      </w:r>
    </w:p>
    <w:p w14:paraId="46D37AF1" w14:textId="62A78DB2" w:rsidR="00847A36" w:rsidRDefault="00847A36" w:rsidP="00800512">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w:t>
      </w:r>
      <w:r w:rsidR="00E1430F">
        <w:t xml:space="preserve">and fit to the </w:t>
      </w:r>
      <w:r w:rsidR="006F12A2">
        <w:t xml:space="preserve">behavioral data with </w:t>
      </w:r>
      <m:oMath>
        <m:r>
          <w:rPr>
            <w:rFonts w:ascii="Cambria Math" w:hAnsi="Cambria Math"/>
          </w:rPr>
          <m:t>λ=0.34</m:t>
        </m:r>
      </m:oMath>
      <w:r>
        <w:t>.</w:t>
      </w:r>
      <w:r w:rsidR="00AD38AF">
        <w:t xml:space="preserve"> Figure S1</w:t>
      </w:r>
      <w:r w:rsidR="002B12F0">
        <w:t xml:space="preserve"> shows t</w:t>
      </w:r>
      <w:r w:rsidR="00A0042E">
        <w:t>he full posterior distributions for all utterances.</w:t>
      </w:r>
    </w:p>
    <w:p w14:paraId="63704F8D" w14:textId="491E8F5D" w:rsidR="00800512" w:rsidRDefault="00111156" w:rsidP="00800512">
      <w:pPr>
        <w:pStyle w:val="Paragraph"/>
        <w:rPr>
          <w:b/>
        </w:rPr>
      </w:pPr>
      <w:r w:rsidRPr="00800512">
        <w:rPr>
          <w:b/>
        </w:rPr>
        <w:t xml:space="preserve">Experiment </w:t>
      </w:r>
      <w:r>
        <w:rPr>
          <w:b/>
        </w:rPr>
        <w:t xml:space="preserve">1: Halo and Hyperbole. </w:t>
      </w:r>
      <w:r w:rsidR="00847A36">
        <w:t xml:space="preserve">120 subjects were recruited on Amazon's Mechanical Turk. Each subject read 15 scenarios in which a person (e.g. Bob) buys an item (e.g. a watch) and is asked by a friend whether the item is expensive. Bob responds by saying </w:t>
      </w:r>
      <w:r w:rsidR="00EC1B19">
        <w:t>“</w:t>
      </w:r>
      <w:r w:rsidR="00EB2194">
        <w:t xml:space="preserve">It cost </w:t>
      </w:r>
      <w:r w:rsidR="00EB2194" w:rsidRPr="00EB2194">
        <w:rPr>
          <w:i/>
        </w:rPr>
        <w:t>u</w:t>
      </w:r>
      <w:r w:rsidR="00EB2194">
        <w:t xml:space="preserve"> dollars,”</w:t>
      </w:r>
      <w:r w:rsidR="00847A36">
        <w:t xml:space="preserve"> where </w:t>
      </w:r>
      <w:r w:rsidR="00847A36" w:rsidRPr="00EB2194">
        <w:rPr>
          <w:i/>
        </w:rPr>
        <w:t>u</w:t>
      </w:r>
      <w:r w:rsidR="00847A36">
        <w:t xml:space="preserve"> </w:t>
      </w:r>
      <w:proofErr w:type="gramStart"/>
      <m:oMath>
        <m:r>
          <w:rPr>
            <w:rFonts w:ascii="Cambria Math" w:hAnsi="Cambria Math"/>
          </w:rPr>
          <m:t>∈</m:t>
        </m:r>
      </m:oMath>
      <w:r w:rsidR="00207913">
        <w:t>{</w:t>
      </w:r>
      <w:proofErr w:type="gramEnd"/>
      <w:r w:rsidR="00207913">
        <w:t>50, 50</w:t>
      </w:r>
      <w:r w:rsidR="00100DF3">
        <w:t xml:space="preserve"> </w:t>
      </w:r>
      <m:oMath>
        <m:r>
          <w:rPr>
            <w:rFonts w:ascii="Cambria Math" w:hAnsi="Cambria Math"/>
          </w:rPr>
          <m:t>±</m:t>
        </m:r>
      </m:oMath>
      <w:r w:rsidR="00847A36">
        <w:t xml:space="preserve"> k, 500, 500</w:t>
      </w:r>
      <w:r w:rsidR="00FD0688">
        <w:t xml:space="preserve"> </w:t>
      </w:r>
      <m:oMath>
        <m:r>
          <w:rPr>
            <w:rFonts w:ascii="Cambria Math" w:hAnsi="Cambria Math"/>
          </w:rPr>
          <m:t>±</m:t>
        </m:r>
      </m:oMath>
      <w:r w:rsidR="00FD0688">
        <w:t xml:space="preserve"> </w:t>
      </w:r>
      <w:r w:rsidR="00847A36">
        <w:t xml:space="preserve">k, 1000, 1000 </w:t>
      </w:r>
      <m:oMath>
        <m:r>
          <w:rPr>
            <w:rFonts w:ascii="Cambria Math" w:hAnsi="Cambria Math"/>
          </w:rPr>
          <m:t>±</m:t>
        </m:r>
      </m:oMath>
      <w:r w:rsidR="00FD0688">
        <w:t xml:space="preserve"> k, 5000, 5000 </w:t>
      </w:r>
      <m:oMath>
        <m:r>
          <w:rPr>
            <w:rFonts w:ascii="Cambria Math" w:hAnsi="Cambria Math"/>
          </w:rPr>
          <m:t>±</m:t>
        </m:r>
      </m:oMath>
      <w:r w:rsidR="00FD0688">
        <w:t xml:space="preserve"> </w:t>
      </w:r>
      <w:r w:rsidR="00847A36">
        <w:t xml:space="preserve">k, 10000, 10000 </w:t>
      </w:r>
      <m:oMath>
        <m:r>
          <w:rPr>
            <w:rFonts w:ascii="Cambria Math" w:hAnsi="Cambria Math"/>
          </w:rPr>
          <m:t>±</m:t>
        </m:r>
      </m:oMath>
      <w:r w:rsidR="00FD0688">
        <w:t xml:space="preserve"> </w:t>
      </w:r>
      <w:r w:rsidR="00937161">
        <w:t>k</w:t>
      </w:r>
      <w:r w:rsidR="00847A36">
        <w:t xml:space="preserve">}, where k was randomly </w:t>
      </w:r>
      <w:r w:rsidR="000B41E5">
        <w:t xml:space="preserve">selected from the set </w:t>
      </w:r>
      <w:r w:rsidR="00E36AD0">
        <w:t>{1, 2, 3}</w:t>
      </w:r>
      <w:r w:rsidR="00847A36">
        <w:t xml:space="preserve"> for each trial. We will refer to this set of utterances as U. </w:t>
      </w:r>
      <w:ins w:id="293" w:author="Justine Kao" w:date="2013-12-08T17:34:00Z">
        <w:r w:rsidR="002F06C5">
          <w:t xml:space="preserve">There are a total of 30 possible </w:t>
        </w:r>
      </w:ins>
      <w:ins w:id="294" w:author="Justine Kao" w:date="2013-12-08T17:35:00Z">
        <w:r w:rsidR="00D71B3E">
          <w:t>trial configurations</w:t>
        </w:r>
      </w:ins>
      <w:ins w:id="295" w:author="Justine Kao" w:date="2013-12-08T17:34:00Z">
        <w:r w:rsidR="002F06C5">
          <w:t xml:space="preserve"> (3 Items X 10 Utterances). </w:t>
        </w:r>
      </w:ins>
      <w:r w:rsidR="00847A36">
        <w:t xml:space="preserve">Given an utterance </w:t>
      </w:r>
      <w:r w:rsidR="00847A36" w:rsidRPr="000A7B5D">
        <w:rPr>
          <w:i/>
        </w:rPr>
        <w:t>u</w:t>
      </w:r>
      <w:r w:rsidR="00847A36">
        <w:t>, subjects rated the probability of Bob thinking that the item was expensive. They then rated the probability of the item costing the fol</w:t>
      </w:r>
      <w:r w:rsidR="00FB1249">
        <w:t xml:space="preserve">lowing amounts of money: 50, 50 </w:t>
      </w:r>
      <m:oMath>
        <m:r>
          <w:rPr>
            <w:rFonts w:ascii="Cambria Math" w:hAnsi="Cambria Math"/>
          </w:rPr>
          <m:t>±</m:t>
        </m:r>
      </m:oMath>
      <w:r w:rsidR="00FB1249">
        <w:t xml:space="preserve"> </w:t>
      </w:r>
      <w:r w:rsidR="00847A36">
        <w:t>k, 500, 500</w:t>
      </w:r>
      <w:r w:rsidR="00FB1249">
        <w:t xml:space="preserve"> </w:t>
      </w:r>
      <m:oMath>
        <m:r>
          <w:rPr>
            <w:rFonts w:ascii="Cambria Math" w:hAnsi="Cambria Math"/>
          </w:rPr>
          <m:t>±</m:t>
        </m:r>
      </m:oMath>
      <w:r w:rsidR="00FB1249">
        <w:t xml:space="preserve"> k, 1000, 1000 </w:t>
      </w:r>
      <m:oMath>
        <m:r>
          <w:rPr>
            <w:rFonts w:ascii="Cambria Math" w:hAnsi="Cambria Math"/>
          </w:rPr>
          <m:t>±</m:t>
        </m:r>
      </m:oMath>
      <w:r w:rsidR="00FB1249">
        <w:t xml:space="preserve"> k, 5000, 5000 </w:t>
      </w:r>
      <m:oMath>
        <m:r>
          <w:rPr>
            <w:rFonts w:ascii="Cambria Math" w:hAnsi="Cambria Math"/>
          </w:rPr>
          <m:t>±</m:t>
        </m:r>
      </m:oMath>
      <w:r w:rsidR="00FB1249">
        <w:t xml:space="preserve"> k, 10000, 10000 </w:t>
      </w:r>
      <m:oMath>
        <m:r>
          <w:rPr>
            <w:rFonts w:ascii="Cambria Math" w:hAnsi="Cambria Math"/>
          </w:rPr>
          <m:t>±</m:t>
        </m:r>
      </m:oMath>
      <w:r w:rsidR="00FB1249">
        <w:t xml:space="preserve"> </w:t>
      </w:r>
      <w:r w:rsidR="00847A36">
        <w:t xml:space="preserve">k, where k was </w:t>
      </w:r>
      <w:r w:rsidR="005B2607">
        <w:t xml:space="preserve">randomly selected from the </w:t>
      </w:r>
      <w:proofErr w:type="gramStart"/>
      <w:r w:rsidR="005B2607">
        <w:t>set</w:t>
      </w:r>
      <w:r w:rsidR="00E512FA">
        <w:t>{</w:t>
      </w:r>
      <w:proofErr w:type="gramEnd"/>
      <w:r w:rsidR="00E512FA">
        <w:t>1, 2, 3</w:t>
      </w:r>
      <w:r w:rsidR="00847A36">
        <w:t xml:space="preserve">} for each trial. We will refer to this set of prices as S. </w:t>
      </w:r>
      <w:r w:rsidR="00847A36">
        <w:lastRenderedPageBreak/>
        <w:t>Ratings for each price state we</w:t>
      </w:r>
      <w:r w:rsidR="001F2528">
        <w:t>re on a continuous scale from “</w:t>
      </w:r>
      <w:r w:rsidR="00847A36">
        <w:t>impossib</w:t>
      </w:r>
      <w:r w:rsidR="00D56553">
        <w:t>le”</w:t>
      </w:r>
      <w:r w:rsidR="00DD13BA">
        <w:t xml:space="preserve"> to “</w:t>
      </w:r>
      <w:r w:rsidR="000F6713">
        <w:t>extremely likely”</w:t>
      </w:r>
      <w:r w:rsidR="00847A36">
        <w:t>, represented as real values between 0 and 1. We normalized subjects' ratings across price points for each trial to sum up to 1. The average normalized ratings across subjects for each item/utterance pair is shown in Figure</w:t>
      </w:r>
      <w:r w:rsidR="00112198">
        <w:t xml:space="preserve"> S2.</w:t>
      </w:r>
      <w:ins w:id="296" w:author="Justine Kao" w:date="2013-12-08T17:35:00Z">
        <w:r w:rsidR="002B2F1E">
          <w:t xml:space="preserve"> There are a total of 300 </w:t>
        </w:r>
      </w:ins>
      <w:ins w:id="297" w:author="Justine Kao" w:date="2013-12-08T17:36:00Z">
        <w:r w:rsidR="00FD70C0">
          <w:t>normalized average ratings (</w:t>
        </w:r>
        <w:r w:rsidR="004C0A42">
          <w:t>3 Items X 10 Utterances X 10 Price States).</w:t>
        </w:r>
      </w:ins>
    </w:p>
    <w:p w14:paraId="340743E2" w14:textId="6B0238F1" w:rsidR="00800512" w:rsidRDefault="00847A36" w:rsidP="00800512">
      <w:pPr>
        <w:pStyle w:val="Paragraph"/>
        <w:rPr>
          <w:b/>
        </w:rPr>
      </w:pPr>
      <w:r w:rsidRPr="00111156">
        <w:rPr>
          <w:b/>
        </w:rPr>
        <w:t xml:space="preserve">Experiment </w:t>
      </w:r>
      <w:r w:rsidR="00A87C11" w:rsidRPr="00111156">
        <w:rPr>
          <w:b/>
        </w:rPr>
        <w:t>2: Affective subtext</w:t>
      </w:r>
      <w:r w:rsidR="003C04BD" w:rsidRPr="00111156">
        <w:rPr>
          <w:b/>
        </w:rPr>
        <w:t>.</w:t>
      </w:r>
      <w:r w:rsidR="003C04BD">
        <w:t xml:space="preserve"> </w:t>
      </w:r>
      <w:r>
        <w:t>160 su</w:t>
      </w:r>
      <w:r w:rsidR="0064061D">
        <w:t>bjects were recruited on Amazon’</w:t>
      </w:r>
      <w:r>
        <w:t xml:space="preserve">s Mechanical Turk. Each subject read 30 scenarios in which a person (e.g. Bob) buys an item that costs </w:t>
      </w:r>
      <w:r w:rsidRPr="00223566">
        <w:rPr>
          <w:i/>
        </w:rPr>
        <w:t>s</w:t>
      </w:r>
      <w:r>
        <w:t xml:space="preserve"> dollars and is asked by a friend whether the item is expensive. </w:t>
      </w:r>
      <w:r w:rsidR="0082081E">
        <w:t>Bob responds by saying “</w:t>
      </w:r>
      <w:r w:rsidR="009E5D79">
        <w:t xml:space="preserve">It cost </w:t>
      </w:r>
      <w:r w:rsidR="009E5D79">
        <w:rPr>
          <w:i/>
        </w:rPr>
        <w:t>u</w:t>
      </w:r>
      <w:r w:rsidR="004C7286">
        <w:t xml:space="preserve"> dollars,”</w:t>
      </w:r>
      <w:r>
        <w:t xml:space="preserve"> where </w:t>
      </w:r>
      <w:r w:rsidRPr="00163812">
        <w:rPr>
          <w:i/>
        </w:rPr>
        <w:t>u</w:t>
      </w:r>
      <w:r>
        <w:t xml:space="preserve"> </w:t>
      </w:r>
      <m:oMath>
        <m:r>
          <w:rPr>
            <w:rFonts w:ascii="Cambria Math" w:hAnsi="Cambria Math"/>
          </w:rPr>
          <m:t>∈</m:t>
        </m:r>
      </m:oMath>
      <w:r>
        <w:t xml:space="preserve"> </w:t>
      </w:r>
      <w:r w:rsidR="00493F7A">
        <w:t xml:space="preserve">U and </w:t>
      </w:r>
      <m:oMath>
        <m:r>
          <w:rPr>
            <w:rFonts w:ascii="Cambria Math" w:hAnsi="Cambria Math"/>
          </w:rPr>
          <m:t>u≥s</m:t>
        </m:r>
      </m:oMath>
      <w:r>
        <w:t xml:space="preserve">. Subjects then rated how likely Bob thinks the item was expensive on a continuous scale ranging from </w:t>
      </w:r>
      <w:r w:rsidR="00E84FA7">
        <w:t xml:space="preserve">“impossible” to “absolutely certain,” </w:t>
      </w:r>
      <w:r>
        <w:t>represented as real values between 0 and 1. The average ratings determine the degree of affect conveyed by an utterance given the actual price state.</w:t>
      </w:r>
      <w:ins w:id="298" w:author="Justine Kao" w:date="2013-12-08T17:39:00Z">
        <w:r w:rsidR="00D73FF5" w:rsidRPr="00D73FF5">
          <w:t xml:space="preserve"> </w:t>
        </w:r>
        <w:r w:rsidR="00D73FF5">
          <w:t>There are a total of 180 trial configurations (3 Items X 60 {</w:t>
        </w:r>
        <m:oMath>
          <m:r>
            <w:rPr>
              <w:rFonts w:ascii="Cambria Math" w:hAnsi="Cambria Math"/>
            </w:rPr>
            <m:t>u,</m:t>
          </m:r>
        </m:oMath>
        <w:r w:rsidR="00D73FF5">
          <w:t xml:space="preserve"> </w:t>
        </w:r>
        <m:oMath>
          <m:r>
            <w:rPr>
              <w:rFonts w:ascii="Cambria Math" w:hAnsi="Cambria Math"/>
            </w:rPr>
            <m:t>s</m:t>
          </m:r>
        </m:oMath>
        <w:r w:rsidR="00D73FF5">
          <w:t xml:space="preserve">} pairs where </w:t>
        </w:r>
        <m:oMath>
          <m:r>
            <w:rPr>
              <w:rFonts w:ascii="Cambria Math" w:hAnsi="Cambria Math"/>
            </w:rPr>
            <m:t>u≥s</m:t>
          </m:r>
        </m:oMath>
        <w:r w:rsidR="00D73FF5">
          <w:t>).</w:t>
        </w:r>
        <w:r w:rsidR="00D73FF5">
          <w:t xml:space="preserve"> </w:t>
        </w:r>
      </w:ins>
      <w:ins w:id="299" w:author="Justine Kao" w:date="2013-12-08T17:40:00Z">
        <w:r w:rsidR="00A04B23">
          <w:t xml:space="preserve">Since </w:t>
        </w:r>
      </w:ins>
      <w:ins w:id="300" w:author="Justine Kao" w:date="2013-12-08T17:41:00Z">
        <w:r w:rsidR="00E22D1D">
          <w:t xml:space="preserve">we assume that </w:t>
        </w:r>
      </w:ins>
      <w:ins w:id="301" w:author="Justine Kao" w:date="2013-12-08T17:40:00Z">
        <w:r w:rsidR="00A04B23">
          <w:t>ut</w:t>
        </w:r>
        <w:r w:rsidR="00F40CEF">
          <w:t xml:space="preserve">terance cost </w:t>
        </w:r>
      </w:ins>
      <w:ins w:id="302" w:author="Justine Kao" w:date="2013-12-08T17:41:00Z">
        <w:r w:rsidR="00CD4405">
          <w:t>should not</w:t>
        </w:r>
      </w:ins>
      <w:ins w:id="303" w:author="Justine Kao" w:date="2013-12-08T17:40:00Z">
        <w:r w:rsidR="00F40CEF">
          <w:t xml:space="preserve"> affect </w:t>
        </w:r>
        <w:r w:rsidR="00746CE3">
          <w:t>affective subtex</w:t>
        </w:r>
        <w:r w:rsidR="00F40CEF">
          <w:t xml:space="preserve">t, </w:t>
        </w:r>
      </w:ins>
      <w:ins w:id="304" w:author="Justine Kao" w:date="2013-12-08T17:39:00Z">
        <w:r w:rsidR="007D0AA2">
          <w:t>in the analysis</w:t>
        </w:r>
        <w:r w:rsidR="00D73FF5">
          <w:t xml:space="preserve"> we collapsed round/sharp versions of an utterance and </w:t>
        </w:r>
      </w:ins>
      <w:ins w:id="305" w:author="Justine Kao" w:date="2013-12-08T17:40:00Z">
        <w:r w:rsidR="00D73FF5">
          <w:t>price state</w:t>
        </w:r>
        <w:r w:rsidR="00A04B23">
          <w:t xml:space="preserve"> </w:t>
        </w:r>
      </w:ins>
      <w:ins w:id="306" w:author="Justine Kao" w:date="2013-12-08T17:41:00Z">
        <w:r w:rsidR="007D0AA2">
          <w:t xml:space="preserve">such that there are </w:t>
        </w:r>
      </w:ins>
      <w:ins w:id="307" w:author="Justine Kao" w:date="2013-12-08T17:42:00Z">
        <w:r w:rsidR="007D0AA2">
          <w:t xml:space="preserve">45 </w:t>
        </w:r>
        <w:r w:rsidR="00FE18D1">
          <w:t>configurations.</w:t>
        </w:r>
      </w:ins>
    </w:p>
    <w:p w14:paraId="558C74B5" w14:textId="77777777" w:rsidR="00800512" w:rsidRDefault="00A87C11" w:rsidP="00800512">
      <w:pPr>
        <w:pStyle w:val="Paragraph"/>
        <w:rPr>
          <w:b/>
        </w:rPr>
      </w:pPr>
      <w:r w:rsidRPr="00800512">
        <w:rPr>
          <w:b/>
        </w:rPr>
        <w:t>Experiment 3a: Price prior</w:t>
      </w:r>
      <w:r w:rsidR="00800512" w:rsidRPr="00800512">
        <w:rPr>
          <w:b/>
        </w:rPr>
        <w:t>.</w:t>
      </w:r>
      <w:r w:rsidR="00800512">
        <w:rPr>
          <w:b/>
        </w:rPr>
        <w:t xml:space="preserve"> </w:t>
      </w:r>
      <w:r w:rsidR="00E84FA7">
        <w:t>To obtain people’</w:t>
      </w:r>
      <w:r w:rsidR="00847A36">
        <w:t xml:space="preserve">s prior knowledge of the price distributions for electric kettles, laptops, and watches, 30 subjects were recruited from Amazon's Mechanical Turk. Each subject rated the probability of an electric kettle, laptop, and watch costing </w:t>
      </w:r>
      <w:r w:rsidR="00847A36" w:rsidRPr="00E61CAC">
        <w:rPr>
          <w:i/>
        </w:rPr>
        <w:t>s</w:t>
      </w:r>
      <w:r w:rsidR="00847A36">
        <w:t xml:space="preserve"> dollars, where </w:t>
      </w:r>
      <w:r w:rsidR="00847A36" w:rsidRPr="00E61CAC">
        <w:rPr>
          <w:i/>
        </w:rPr>
        <w:t>s</w:t>
      </w:r>
      <w:r w:rsidR="00847A36">
        <w:t xml:space="preserve"> </w:t>
      </w:r>
      <m:oMath>
        <m:r>
          <w:rPr>
            <w:rFonts w:ascii="Cambria Math" w:hAnsi="Cambria Math"/>
          </w:rPr>
          <m:t>∈</m:t>
        </m:r>
      </m:oMath>
      <w:r w:rsidR="00847A36">
        <w:t xml:space="preserve"> S. Ratings for each price state we</w:t>
      </w:r>
      <w:r w:rsidR="00C8441C">
        <w:t>re on a continuous scale from “</w:t>
      </w:r>
      <w:r w:rsidR="00492EE8">
        <w:t>impossible” to “</w:t>
      </w:r>
      <w:r w:rsidR="00F16D0D">
        <w:t>e</w:t>
      </w:r>
      <w:r w:rsidR="00847A36">
        <w:t>xtrem</w:t>
      </w:r>
      <w:r w:rsidR="000D23FA">
        <w:t>ely likely”</w:t>
      </w:r>
      <w:r w:rsidR="00847A36">
        <w:t>, represented as real values between 0 and 1. We normalized subjects' ratings across price points for each trial to sum up to 1. The average normalized ratings across subjects for each item were taken as the prior probability distribution of item prices. These price distributions were used in the model to determine the prior probability of each price state.</w:t>
      </w:r>
    </w:p>
    <w:p w14:paraId="73469CCF" w14:textId="402729DF" w:rsidR="00847A36" w:rsidRPr="00800512" w:rsidRDefault="00A87C11" w:rsidP="00800512">
      <w:pPr>
        <w:pStyle w:val="Paragraph"/>
        <w:rPr>
          <w:b/>
        </w:rPr>
      </w:pPr>
      <w:r w:rsidRPr="00800512">
        <w:rPr>
          <w:b/>
        </w:rPr>
        <w:t>Experiment 3b: Affect prior</w:t>
      </w:r>
      <w:r w:rsidR="00800512" w:rsidRPr="00800512">
        <w:rPr>
          <w:b/>
        </w:rPr>
        <w:t>.</w:t>
      </w:r>
      <w:r w:rsidR="00800512">
        <w:rPr>
          <w:b/>
        </w:rPr>
        <w:t xml:space="preserve"> </w:t>
      </w:r>
      <w:r w:rsidR="00780F5E">
        <w:t>To obtain people’</w:t>
      </w:r>
      <w:r w:rsidR="00847A36">
        <w:t>s prior knowledge of the affect likelihood given a price state, 30 subjects were recruited from</w:t>
      </w:r>
      <w:r w:rsidR="00F45C74">
        <w:t xml:space="preserve"> Amazon’</w:t>
      </w:r>
      <w:r w:rsidR="00847A36">
        <w:t xml:space="preserve">s Mechanical Turk. Each subject read 15 scenarios where someone had just bought an item that cost </w:t>
      </w:r>
      <w:r w:rsidR="00847A36" w:rsidRPr="00F2424D">
        <w:rPr>
          <w:i/>
        </w:rPr>
        <w:t>s</w:t>
      </w:r>
      <w:r w:rsidR="00847A36">
        <w:t xml:space="preserve"> dollars (s </w:t>
      </w:r>
      <m:oMath>
        <m:r>
          <w:rPr>
            <w:rFonts w:ascii="Cambria Math" w:hAnsi="Cambria Math"/>
          </w:rPr>
          <m:t xml:space="preserve">∈ </m:t>
        </m:r>
      </m:oMath>
      <w:r w:rsidR="00847A36">
        <w:t>S). They then rated how likely the buyer thinks the item was expensive on a continuous scale ranging from</w:t>
      </w:r>
      <w:r w:rsidR="00D05859">
        <w:t xml:space="preserve"> “</w:t>
      </w:r>
      <w:r w:rsidR="005C587F">
        <w:t>impossible”</w:t>
      </w:r>
      <w:r w:rsidR="00765635">
        <w:t xml:space="preserve"> to “</w:t>
      </w:r>
      <w:r w:rsidR="00847A36">
        <w:t>absolutel</w:t>
      </w:r>
      <w:r w:rsidR="000D102B">
        <w:t>y certain,”</w:t>
      </w:r>
      <w:r w:rsidR="00847A36">
        <w:t xml:space="preserve"> represented as real values between 0 and 1. The average ratings for each item/price state pair were taken as the prior probability of an affect given a price state. This was used in the model to determine the prior probability of an affect given each price state.</w:t>
      </w:r>
    </w:p>
    <w:p w14:paraId="76FAA449" w14:textId="77777777" w:rsidR="00847A36" w:rsidRDefault="00847A36" w:rsidP="00D73714">
      <w:pPr>
        <w:pStyle w:val="Paragraph"/>
        <w:ind w:firstLine="0"/>
      </w:pPr>
    </w:p>
    <w:p w14:paraId="3AB1900B" w14:textId="715DC0EB" w:rsidR="00E51C26" w:rsidRDefault="00E51C26" w:rsidP="00D73714">
      <w:pPr>
        <w:pStyle w:val="Paragraph"/>
        <w:ind w:firstLine="0"/>
      </w:pPr>
      <w:r>
        <w:rPr>
          <w:noProof/>
        </w:rPr>
        <w:lastRenderedPageBreak/>
        <w:drawing>
          <wp:inline distT="0" distB="0" distL="0" distR="0" wp14:anchorId="34BEF780" wp14:editId="63F8CC24">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FC2CC" w14:textId="3B33918C" w:rsidR="00E51C26" w:rsidRDefault="00AD38AF" w:rsidP="00D73714">
      <w:pPr>
        <w:pStyle w:val="Paragraph"/>
        <w:ind w:firstLine="0"/>
      </w:pPr>
      <w:r>
        <w:t>Fig. S1</w:t>
      </w:r>
      <w:r w:rsidR="009F0E10">
        <w:t>.</w:t>
      </w:r>
      <w:r w:rsidR="00FA5CFB">
        <w:t xml:space="preserve"> </w:t>
      </w:r>
      <w:r w:rsidR="00FA500A">
        <w:t>Full posterior meaning distribution predicted by the model for each utterance</w:t>
      </w:r>
      <w:r w:rsidR="00EF22CC">
        <w:t xml:space="preserve">. </w:t>
      </w:r>
      <w:r w:rsidR="00FA5CFB">
        <w:t xml:space="preserve">Each column is an utterance, and each row is an item type. Each panel represents the interpretation </w:t>
      </w:r>
      <w:r w:rsidR="00277CA5">
        <w:t xml:space="preserve">distribution given </w:t>
      </w:r>
      <w:r w:rsidR="00125D83">
        <w:t>an utterance.</w:t>
      </w:r>
    </w:p>
    <w:p w14:paraId="087D84BA" w14:textId="5313EC16" w:rsidR="00847A36" w:rsidRDefault="00E51C26" w:rsidP="00D73714">
      <w:pPr>
        <w:pStyle w:val="Paragraph"/>
        <w:ind w:firstLine="0"/>
      </w:pPr>
      <w:r>
        <w:rPr>
          <w:noProof/>
        </w:rPr>
        <w:lastRenderedPageBreak/>
        <w:drawing>
          <wp:inline distT="0" distB="0" distL="0" distR="0" wp14:anchorId="3E54EEDF" wp14:editId="0BFB1717">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E27DCE" w14:textId="2F04EE60" w:rsidR="0054784F" w:rsidRDefault="0054784F" w:rsidP="0054784F">
      <w:pPr>
        <w:pStyle w:val="Paragraph"/>
        <w:ind w:firstLine="0"/>
      </w:pPr>
      <w:r>
        <w:t>Fig. S2.</w:t>
      </w:r>
      <w:r w:rsidR="00A864D3">
        <w:t xml:space="preserve"> Full meaning distribution produced by humans for each utterance. Each column is an utterance, and each row is an item type. Each panel represents the interpretation distribution given an utterance.</w:t>
      </w:r>
      <w:r w:rsidR="00CF6FCB">
        <w:t xml:space="preserve"> Error bars are standard error</w:t>
      </w:r>
      <w:ins w:id="308" w:author="Justine Kao" w:date="2013-12-08T17:33:00Z">
        <w:r w:rsidR="00BC5789">
          <w:t>s</w:t>
        </w:r>
      </w:ins>
      <w:r w:rsidR="00CF6FCB">
        <w:t>.</w:t>
      </w:r>
    </w:p>
    <w:p w14:paraId="1BD2AA78" w14:textId="77777777" w:rsidR="0054784F" w:rsidRDefault="0054784F" w:rsidP="0054784F">
      <w:pPr>
        <w:pStyle w:val="Paragraph"/>
        <w:ind w:firstLine="0"/>
        <w:rPr>
          <w:b/>
        </w:rPr>
      </w:pPr>
    </w:p>
    <w:p w14:paraId="0F12C51B" w14:textId="77777777" w:rsidR="00D73714" w:rsidRDefault="00D73714" w:rsidP="00D73714">
      <w:pPr>
        <w:pStyle w:val="Paragraph"/>
      </w:pPr>
      <w:r w:rsidRPr="00616CA0">
        <w:rPr>
          <w:b/>
        </w:rPr>
        <w:t>Any Additional Author notes:</w:t>
      </w:r>
      <w:r w:rsidRPr="00616CA0">
        <w:t xml:space="preserve"> Fo</w:t>
      </w:r>
      <w:r>
        <w:t>r example, author contributions or a list of group authors.</w:t>
      </w:r>
    </w:p>
    <w:p w14:paraId="5E2068EF" w14:textId="77777777" w:rsidR="00D73714" w:rsidRDefault="00D73714"/>
    <w:p w14:paraId="3869F343" w14:textId="7BCE7636" w:rsidR="005A080B" w:rsidRPr="00371A8A" w:rsidRDefault="00371A8A">
      <w:pPr>
        <w:rPr>
          <w:b/>
        </w:rPr>
      </w:pPr>
      <w:r w:rsidRPr="00371A8A">
        <w:rPr>
          <w:b/>
        </w:rPr>
        <w:t>Main text</w:t>
      </w:r>
      <w:r>
        <w:rPr>
          <w:b/>
        </w:rPr>
        <w:t>:</w:t>
      </w:r>
    </w:p>
    <w:p w14:paraId="29CD6A22" w14:textId="77777777" w:rsidR="005A080B" w:rsidRPr="00D40F75" w:rsidRDefault="005A080B" w:rsidP="005A080B">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86D667B" w14:textId="77777777" w:rsidR="005A080B" w:rsidRPr="00D40F75" w:rsidRDefault="005A080B" w:rsidP="005A080B">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14:paraId="28014524" w14:textId="77777777" w:rsidR="005A080B" w:rsidRPr="00D40F75" w:rsidRDefault="005A080B" w:rsidP="005A080B">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14:paraId="53C6425B" w14:textId="77777777" w:rsidR="005A080B" w:rsidRPr="00D40F75" w:rsidRDefault="005A080B" w:rsidP="005A080B">
      <w:pPr>
        <w:pStyle w:val="Paragraph"/>
        <w:rPr>
          <w:i/>
          <w:sz w:val="18"/>
          <w:szCs w:val="18"/>
        </w:rPr>
      </w:pPr>
      <w:r w:rsidRPr="00D40F75">
        <w:rPr>
          <w:i/>
          <w:sz w:val="18"/>
          <w:szCs w:val="18"/>
        </w:rPr>
        <w:t xml:space="preserve">Equations can be included.  We do not recommend using the native Word 2007, 2008, 2010 or 2011 equation editor.  This can in some cases produce less reliable </w:t>
      </w:r>
      <w:proofErr w:type="spellStart"/>
      <w:r w:rsidRPr="00D40F75">
        <w:rPr>
          <w:i/>
          <w:sz w:val="18"/>
          <w:szCs w:val="18"/>
        </w:rPr>
        <w:t>MathML</w:t>
      </w:r>
      <w:proofErr w:type="spellEnd"/>
      <w:r w:rsidRPr="00D40F75">
        <w:rPr>
          <w:i/>
          <w:sz w:val="18"/>
          <w:szCs w:val="18"/>
        </w:rPr>
        <w:t xml:space="preserve">, the online markup language we use, which may result in display errors.  Instead, use the legacy equation editor in word (Insert menu; select insert object; select word equation) or use </w:t>
      </w:r>
      <w:proofErr w:type="spellStart"/>
      <w:r w:rsidRPr="00D40F75">
        <w:rPr>
          <w:i/>
          <w:sz w:val="18"/>
          <w:szCs w:val="18"/>
        </w:rPr>
        <w:t>Mathtype</w:t>
      </w:r>
      <w:proofErr w:type="spellEnd"/>
      <w:r w:rsidRPr="00D40F75">
        <w:rPr>
          <w:i/>
          <w:sz w:val="18"/>
          <w:szCs w:val="18"/>
        </w:rPr>
        <w:t xml:space="preserve"> (recommended).  If you enter equations in simple </w:t>
      </w:r>
      <w:proofErr w:type="spellStart"/>
      <w:r w:rsidRPr="00D40F75">
        <w:rPr>
          <w:i/>
          <w:sz w:val="18"/>
          <w:szCs w:val="18"/>
        </w:rPr>
        <w:t>LaTeX</w:t>
      </w:r>
      <w:proofErr w:type="spellEnd"/>
      <w:r w:rsidRPr="00D40F75">
        <w:rPr>
          <w:i/>
          <w:sz w:val="18"/>
          <w:szCs w:val="18"/>
        </w:rPr>
        <w:t xml:space="preserve">, check that they will convert accurately (Word 2007 and higher can convert simple </w:t>
      </w:r>
      <w:proofErr w:type="spellStart"/>
      <w:r w:rsidRPr="00D40F75">
        <w:rPr>
          <w:i/>
          <w:sz w:val="18"/>
          <w:szCs w:val="18"/>
        </w:rPr>
        <w:t>LaTeX</w:t>
      </w:r>
      <w:proofErr w:type="spellEnd"/>
      <w:r w:rsidRPr="00D40F75">
        <w:rPr>
          <w:i/>
          <w:sz w:val="18"/>
          <w:szCs w:val="18"/>
        </w:rPr>
        <w:t xml:space="preserve"> equations).</w:t>
      </w:r>
    </w:p>
    <w:p w14:paraId="53A631B2" w14:textId="77777777" w:rsidR="005A080B" w:rsidRDefault="005A080B"/>
    <w:sectPr w:rsidR="005A080B" w:rsidSect="00D73714">
      <w:headerReference w:type="first" r:id="rId2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E0CE" w14:textId="77777777" w:rsidR="002B2F1E" w:rsidRDefault="002B2F1E" w:rsidP="00D73714">
      <w:r>
        <w:separator/>
      </w:r>
    </w:p>
  </w:endnote>
  <w:endnote w:type="continuationSeparator" w:id="0">
    <w:p w14:paraId="58028618" w14:textId="77777777" w:rsidR="002B2F1E" w:rsidRDefault="002B2F1E"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00000003" w:usb1="00000000" w:usb2="00000000" w:usb3="00000000" w:csb0="00000001"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687A5" w14:textId="77777777" w:rsidR="002B2F1E" w:rsidRDefault="002B2F1E" w:rsidP="00D73714">
      <w:r>
        <w:separator/>
      </w:r>
    </w:p>
  </w:footnote>
  <w:footnote w:type="continuationSeparator" w:id="0">
    <w:p w14:paraId="40C5E7BD" w14:textId="77777777" w:rsidR="002B2F1E" w:rsidRDefault="002B2F1E"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A8BB" w14:textId="77777777" w:rsidR="002B2F1E" w:rsidRPr="00204015" w:rsidRDefault="002B2F1E" w:rsidP="00D73714">
    <w:pPr>
      <w:pStyle w:val="Header"/>
    </w:pPr>
    <w:r>
      <w:rPr>
        <w:noProof/>
      </w:rPr>
      <w:drawing>
        <wp:anchor distT="0" distB="0" distL="114300" distR="114300" simplePos="0" relativeHeight="251657728" behindDoc="0" locked="0" layoutInCell="1" allowOverlap="1" wp14:anchorId="0108B00A" wp14:editId="455618EB">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5F6EE6DF" w14:textId="77777777" w:rsidR="002B2F1E" w:rsidRDefault="002B2F1E"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505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22A2"/>
    <w:rsid w:val="0000240E"/>
    <w:rsid w:val="000028D7"/>
    <w:rsid w:val="0000467A"/>
    <w:rsid w:val="00004BA8"/>
    <w:rsid w:val="000075F4"/>
    <w:rsid w:val="00007DB3"/>
    <w:rsid w:val="00011F79"/>
    <w:rsid w:val="00014731"/>
    <w:rsid w:val="00014FA7"/>
    <w:rsid w:val="00015328"/>
    <w:rsid w:val="00015708"/>
    <w:rsid w:val="00017CF3"/>
    <w:rsid w:val="00020118"/>
    <w:rsid w:val="00020527"/>
    <w:rsid w:val="0002152C"/>
    <w:rsid w:val="00021C18"/>
    <w:rsid w:val="00022F26"/>
    <w:rsid w:val="000247C7"/>
    <w:rsid w:val="00024D2E"/>
    <w:rsid w:val="000305BE"/>
    <w:rsid w:val="0003301E"/>
    <w:rsid w:val="000330A7"/>
    <w:rsid w:val="000343E3"/>
    <w:rsid w:val="000346CB"/>
    <w:rsid w:val="000360D0"/>
    <w:rsid w:val="000376D8"/>
    <w:rsid w:val="00040E66"/>
    <w:rsid w:val="00042B69"/>
    <w:rsid w:val="00045301"/>
    <w:rsid w:val="0005147F"/>
    <w:rsid w:val="00051919"/>
    <w:rsid w:val="000526F7"/>
    <w:rsid w:val="00055E07"/>
    <w:rsid w:val="00057628"/>
    <w:rsid w:val="000613FA"/>
    <w:rsid w:val="00067F65"/>
    <w:rsid w:val="00072378"/>
    <w:rsid w:val="0007260E"/>
    <w:rsid w:val="00072816"/>
    <w:rsid w:val="00072E31"/>
    <w:rsid w:val="000737E0"/>
    <w:rsid w:val="000745C4"/>
    <w:rsid w:val="00074AB4"/>
    <w:rsid w:val="0008038D"/>
    <w:rsid w:val="0008348E"/>
    <w:rsid w:val="000924BD"/>
    <w:rsid w:val="00093248"/>
    <w:rsid w:val="000939F1"/>
    <w:rsid w:val="000945AC"/>
    <w:rsid w:val="00094F3D"/>
    <w:rsid w:val="0009538B"/>
    <w:rsid w:val="00096B14"/>
    <w:rsid w:val="00096B8C"/>
    <w:rsid w:val="00097F6A"/>
    <w:rsid w:val="000A16C7"/>
    <w:rsid w:val="000A3696"/>
    <w:rsid w:val="000A3FC8"/>
    <w:rsid w:val="000A5118"/>
    <w:rsid w:val="000A7B5D"/>
    <w:rsid w:val="000B41E5"/>
    <w:rsid w:val="000B5DE9"/>
    <w:rsid w:val="000B6618"/>
    <w:rsid w:val="000B6D27"/>
    <w:rsid w:val="000C0C5A"/>
    <w:rsid w:val="000C0E4B"/>
    <w:rsid w:val="000C1448"/>
    <w:rsid w:val="000C33CC"/>
    <w:rsid w:val="000C77A1"/>
    <w:rsid w:val="000D0939"/>
    <w:rsid w:val="000D0D83"/>
    <w:rsid w:val="000D102B"/>
    <w:rsid w:val="000D23FA"/>
    <w:rsid w:val="000D25E2"/>
    <w:rsid w:val="000E4C23"/>
    <w:rsid w:val="000E6804"/>
    <w:rsid w:val="000F0312"/>
    <w:rsid w:val="000F2BD9"/>
    <w:rsid w:val="000F4186"/>
    <w:rsid w:val="000F6713"/>
    <w:rsid w:val="000F6B29"/>
    <w:rsid w:val="0010043E"/>
    <w:rsid w:val="00100DF3"/>
    <w:rsid w:val="00102E1F"/>
    <w:rsid w:val="00106717"/>
    <w:rsid w:val="00111156"/>
    <w:rsid w:val="00112198"/>
    <w:rsid w:val="00113821"/>
    <w:rsid w:val="00114DB6"/>
    <w:rsid w:val="00123356"/>
    <w:rsid w:val="00124136"/>
    <w:rsid w:val="00125362"/>
    <w:rsid w:val="001258CB"/>
    <w:rsid w:val="00125D83"/>
    <w:rsid w:val="00125DC3"/>
    <w:rsid w:val="00126AA2"/>
    <w:rsid w:val="00133CEA"/>
    <w:rsid w:val="00133F4C"/>
    <w:rsid w:val="001428C3"/>
    <w:rsid w:val="001434ED"/>
    <w:rsid w:val="00144520"/>
    <w:rsid w:val="001452DB"/>
    <w:rsid w:val="0014543D"/>
    <w:rsid w:val="001471D2"/>
    <w:rsid w:val="00150A02"/>
    <w:rsid w:val="001526CD"/>
    <w:rsid w:val="00153FE7"/>
    <w:rsid w:val="001545D9"/>
    <w:rsid w:val="00154635"/>
    <w:rsid w:val="00154CE6"/>
    <w:rsid w:val="0016244C"/>
    <w:rsid w:val="00163812"/>
    <w:rsid w:val="00163853"/>
    <w:rsid w:val="001656C1"/>
    <w:rsid w:val="001664C6"/>
    <w:rsid w:val="00170A8F"/>
    <w:rsid w:val="001741FC"/>
    <w:rsid w:val="001765BC"/>
    <w:rsid w:val="00177A5D"/>
    <w:rsid w:val="00181041"/>
    <w:rsid w:val="00183893"/>
    <w:rsid w:val="00184C85"/>
    <w:rsid w:val="00184C90"/>
    <w:rsid w:val="001851A9"/>
    <w:rsid w:val="001853BD"/>
    <w:rsid w:val="00185644"/>
    <w:rsid w:val="00186BAA"/>
    <w:rsid w:val="0019272C"/>
    <w:rsid w:val="00194E49"/>
    <w:rsid w:val="001A3AA4"/>
    <w:rsid w:val="001A3C63"/>
    <w:rsid w:val="001A3FE0"/>
    <w:rsid w:val="001A45BF"/>
    <w:rsid w:val="001A5588"/>
    <w:rsid w:val="001A60B5"/>
    <w:rsid w:val="001A7983"/>
    <w:rsid w:val="001B32C5"/>
    <w:rsid w:val="001B40E4"/>
    <w:rsid w:val="001C0911"/>
    <w:rsid w:val="001C144B"/>
    <w:rsid w:val="001C1CF6"/>
    <w:rsid w:val="001C4E25"/>
    <w:rsid w:val="001C5D23"/>
    <w:rsid w:val="001C5F2C"/>
    <w:rsid w:val="001D0B55"/>
    <w:rsid w:val="001D18CE"/>
    <w:rsid w:val="001D2180"/>
    <w:rsid w:val="001D63E5"/>
    <w:rsid w:val="001D65C6"/>
    <w:rsid w:val="001D6908"/>
    <w:rsid w:val="001D77B1"/>
    <w:rsid w:val="001E0937"/>
    <w:rsid w:val="001E0C6A"/>
    <w:rsid w:val="001E1092"/>
    <w:rsid w:val="001E2677"/>
    <w:rsid w:val="001E5E1D"/>
    <w:rsid w:val="001E69F6"/>
    <w:rsid w:val="001F03C3"/>
    <w:rsid w:val="001F1FF9"/>
    <w:rsid w:val="001F2445"/>
    <w:rsid w:val="001F2528"/>
    <w:rsid w:val="001F3411"/>
    <w:rsid w:val="001F6F8F"/>
    <w:rsid w:val="001F7080"/>
    <w:rsid w:val="001F7A2A"/>
    <w:rsid w:val="0020213A"/>
    <w:rsid w:val="0020227E"/>
    <w:rsid w:val="002047CB"/>
    <w:rsid w:val="00204EFC"/>
    <w:rsid w:val="00205DCC"/>
    <w:rsid w:val="00207913"/>
    <w:rsid w:val="00214FDE"/>
    <w:rsid w:val="002151E4"/>
    <w:rsid w:val="002206C9"/>
    <w:rsid w:val="00220FCF"/>
    <w:rsid w:val="00222AEE"/>
    <w:rsid w:val="002230B8"/>
    <w:rsid w:val="00223312"/>
    <w:rsid w:val="00223566"/>
    <w:rsid w:val="00227174"/>
    <w:rsid w:val="00234BA3"/>
    <w:rsid w:val="00236B5F"/>
    <w:rsid w:val="00236F18"/>
    <w:rsid w:val="00240108"/>
    <w:rsid w:val="002401F5"/>
    <w:rsid w:val="00240318"/>
    <w:rsid w:val="0024220F"/>
    <w:rsid w:val="00242979"/>
    <w:rsid w:val="002438FB"/>
    <w:rsid w:val="002445A8"/>
    <w:rsid w:val="00244E31"/>
    <w:rsid w:val="002462E1"/>
    <w:rsid w:val="00246B05"/>
    <w:rsid w:val="00247504"/>
    <w:rsid w:val="00247DDD"/>
    <w:rsid w:val="00250B34"/>
    <w:rsid w:val="00250D59"/>
    <w:rsid w:val="002513BC"/>
    <w:rsid w:val="00254A50"/>
    <w:rsid w:val="002558C2"/>
    <w:rsid w:val="00257621"/>
    <w:rsid w:val="0025789F"/>
    <w:rsid w:val="00261267"/>
    <w:rsid w:val="00263A8D"/>
    <w:rsid w:val="002659DC"/>
    <w:rsid w:val="00270E72"/>
    <w:rsid w:val="002721E1"/>
    <w:rsid w:val="002725B4"/>
    <w:rsid w:val="00273074"/>
    <w:rsid w:val="00274256"/>
    <w:rsid w:val="00274282"/>
    <w:rsid w:val="0027574B"/>
    <w:rsid w:val="002777D4"/>
    <w:rsid w:val="00277ADA"/>
    <w:rsid w:val="00277B7A"/>
    <w:rsid w:val="00277CA5"/>
    <w:rsid w:val="00282B5D"/>
    <w:rsid w:val="00283FB1"/>
    <w:rsid w:val="00285403"/>
    <w:rsid w:val="002857C2"/>
    <w:rsid w:val="00286BE0"/>
    <w:rsid w:val="00287C9D"/>
    <w:rsid w:val="00290AE5"/>
    <w:rsid w:val="0029259F"/>
    <w:rsid w:val="00292E31"/>
    <w:rsid w:val="00293298"/>
    <w:rsid w:val="0029575D"/>
    <w:rsid w:val="002964CB"/>
    <w:rsid w:val="002A1BC1"/>
    <w:rsid w:val="002A4666"/>
    <w:rsid w:val="002A5ED0"/>
    <w:rsid w:val="002B12F0"/>
    <w:rsid w:val="002B20F6"/>
    <w:rsid w:val="002B29AB"/>
    <w:rsid w:val="002B2F1E"/>
    <w:rsid w:val="002B38B4"/>
    <w:rsid w:val="002B53E3"/>
    <w:rsid w:val="002B5471"/>
    <w:rsid w:val="002B66A2"/>
    <w:rsid w:val="002B695A"/>
    <w:rsid w:val="002C07E8"/>
    <w:rsid w:val="002C2FE0"/>
    <w:rsid w:val="002C6A99"/>
    <w:rsid w:val="002C6D72"/>
    <w:rsid w:val="002C7207"/>
    <w:rsid w:val="002C76FF"/>
    <w:rsid w:val="002C79A0"/>
    <w:rsid w:val="002D2642"/>
    <w:rsid w:val="002D4300"/>
    <w:rsid w:val="002D6F12"/>
    <w:rsid w:val="002D72CC"/>
    <w:rsid w:val="002E0B39"/>
    <w:rsid w:val="002E2A6B"/>
    <w:rsid w:val="002E2FEB"/>
    <w:rsid w:val="002E60A6"/>
    <w:rsid w:val="002E6921"/>
    <w:rsid w:val="002F06C5"/>
    <w:rsid w:val="002F146F"/>
    <w:rsid w:val="002F397C"/>
    <w:rsid w:val="002F6109"/>
    <w:rsid w:val="0030030E"/>
    <w:rsid w:val="0030416A"/>
    <w:rsid w:val="003041A3"/>
    <w:rsid w:val="00304DE9"/>
    <w:rsid w:val="00311611"/>
    <w:rsid w:val="0031445D"/>
    <w:rsid w:val="003172DE"/>
    <w:rsid w:val="0032090E"/>
    <w:rsid w:val="00320E69"/>
    <w:rsid w:val="0032156F"/>
    <w:rsid w:val="0032190F"/>
    <w:rsid w:val="00321B60"/>
    <w:rsid w:val="00322B1E"/>
    <w:rsid w:val="0032491D"/>
    <w:rsid w:val="00324F06"/>
    <w:rsid w:val="0033271A"/>
    <w:rsid w:val="00335C30"/>
    <w:rsid w:val="00336D09"/>
    <w:rsid w:val="00341E29"/>
    <w:rsid w:val="00343826"/>
    <w:rsid w:val="00343837"/>
    <w:rsid w:val="00345EFA"/>
    <w:rsid w:val="0035167E"/>
    <w:rsid w:val="00351893"/>
    <w:rsid w:val="00353B3B"/>
    <w:rsid w:val="00356F45"/>
    <w:rsid w:val="003628D3"/>
    <w:rsid w:val="00363946"/>
    <w:rsid w:val="00363B6C"/>
    <w:rsid w:val="00364241"/>
    <w:rsid w:val="00364784"/>
    <w:rsid w:val="00365D2B"/>
    <w:rsid w:val="00367956"/>
    <w:rsid w:val="00371A8A"/>
    <w:rsid w:val="00371F02"/>
    <w:rsid w:val="00373A16"/>
    <w:rsid w:val="003767DA"/>
    <w:rsid w:val="00377C94"/>
    <w:rsid w:val="003806F1"/>
    <w:rsid w:val="003820E1"/>
    <w:rsid w:val="00383992"/>
    <w:rsid w:val="00385D9C"/>
    <w:rsid w:val="003865A1"/>
    <w:rsid w:val="0038717F"/>
    <w:rsid w:val="00391E4A"/>
    <w:rsid w:val="00393FB7"/>
    <w:rsid w:val="0039486E"/>
    <w:rsid w:val="00394D13"/>
    <w:rsid w:val="0039520C"/>
    <w:rsid w:val="0039699D"/>
    <w:rsid w:val="003A004A"/>
    <w:rsid w:val="003A113C"/>
    <w:rsid w:val="003A1790"/>
    <w:rsid w:val="003A21B5"/>
    <w:rsid w:val="003A2729"/>
    <w:rsid w:val="003A4B0F"/>
    <w:rsid w:val="003A5700"/>
    <w:rsid w:val="003A5754"/>
    <w:rsid w:val="003A7047"/>
    <w:rsid w:val="003B2D13"/>
    <w:rsid w:val="003B304F"/>
    <w:rsid w:val="003B47FB"/>
    <w:rsid w:val="003B5B4E"/>
    <w:rsid w:val="003B7265"/>
    <w:rsid w:val="003B7E5D"/>
    <w:rsid w:val="003C04BD"/>
    <w:rsid w:val="003C38D8"/>
    <w:rsid w:val="003C6962"/>
    <w:rsid w:val="003C7A48"/>
    <w:rsid w:val="003D100F"/>
    <w:rsid w:val="003D178C"/>
    <w:rsid w:val="003D3248"/>
    <w:rsid w:val="003D3F43"/>
    <w:rsid w:val="003D5556"/>
    <w:rsid w:val="003E026A"/>
    <w:rsid w:val="003E08CF"/>
    <w:rsid w:val="003E2708"/>
    <w:rsid w:val="003E3474"/>
    <w:rsid w:val="003E7708"/>
    <w:rsid w:val="003F0DCB"/>
    <w:rsid w:val="003F17B5"/>
    <w:rsid w:val="003F6087"/>
    <w:rsid w:val="003F700D"/>
    <w:rsid w:val="004003D8"/>
    <w:rsid w:val="00400A0F"/>
    <w:rsid w:val="00400B8F"/>
    <w:rsid w:val="0040181C"/>
    <w:rsid w:val="00405F40"/>
    <w:rsid w:val="00410C94"/>
    <w:rsid w:val="004112D3"/>
    <w:rsid w:val="00412CBA"/>
    <w:rsid w:val="0041776E"/>
    <w:rsid w:val="004209B2"/>
    <w:rsid w:val="00422B6C"/>
    <w:rsid w:val="00423922"/>
    <w:rsid w:val="00423D28"/>
    <w:rsid w:val="00426103"/>
    <w:rsid w:val="00426A3B"/>
    <w:rsid w:val="004308D5"/>
    <w:rsid w:val="00431ABF"/>
    <w:rsid w:val="00434867"/>
    <w:rsid w:val="004356FA"/>
    <w:rsid w:val="0043684E"/>
    <w:rsid w:val="004369BF"/>
    <w:rsid w:val="004371C0"/>
    <w:rsid w:val="004378FB"/>
    <w:rsid w:val="004418D9"/>
    <w:rsid w:val="00442D41"/>
    <w:rsid w:val="004468E2"/>
    <w:rsid w:val="00446CE9"/>
    <w:rsid w:val="004524B9"/>
    <w:rsid w:val="00453B82"/>
    <w:rsid w:val="00453FC3"/>
    <w:rsid w:val="004551D7"/>
    <w:rsid w:val="004578BE"/>
    <w:rsid w:val="004641B3"/>
    <w:rsid w:val="0046422F"/>
    <w:rsid w:val="00464668"/>
    <w:rsid w:val="00465530"/>
    <w:rsid w:val="00471874"/>
    <w:rsid w:val="00476485"/>
    <w:rsid w:val="004765DB"/>
    <w:rsid w:val="00477211"/>
    <w:rsid w:val="00477BDA"/>
    <w:rsid w:val="004803C1"/>
    <w:rsid w:val="004806F6"/>
    <w:rsid w:val="004810B0"/>
    <w:rsid w:val="0048363F"/>
    <w:rsid w:val="0048413C"/>
    <w:rsid w:val="004857A8"/>
    <w:rsid w:val="00485B5D"/>
    <w:rsid w:val="00487BA7"/>
    <w:rsid w:val="00490FB2"/>
    <w:rsid w:val="00492EE8"/>
    <w:rsid w:val="0049399A"/>
    <w:rsid w:val="00493F7A"/>
    <w:rsid w:val="004946F2"/>
    <w:rsid w:val="00496E28"/>
    <w:rsid w:val="004A1D0D"/>
    <w:rsid w:val="004B2959"/>
    <w:rsid w:val="004B3BDD"/>
    <w:rsid w:val="004B7EC4"/>
    <w:rsid w:val="004C013B"/>
    <w:rsid w:val="004C0A42"/>
    <w:rsid w:val="004C2598"/>
    <w:rsid w:val="004C5DDE"/>
    <w:rsid w:val="004C7286"/>
    <w:rsid w:val="004C7CE4"/>
    <w:rsid w:val="004C7F34"/>
    <w:rsid w:val="004D3B7B"/>
    <w:rsid w:val="004D7E30"/>
    <w:rsid w:val="004E02DD"/>
    <w:rsid w:val="004E0491"/>
    <w:rsid w:val="004E1CAB"/>
    <w:rsid w:val="004E2FC9"/>
    <w:rsid w:val="004E4315"/>
    <w:rsid w:val="004E5163"/>
    <w:rsid w:val="004E6EF3"/>
    <w:rsid w:val="004F18E3"/>
    <w:rsid w:val="004F20DF"/>
    <w:rsid w:val="004F2620"/>
    <w:rsid w:val="004F382D"/>
    <w:rsid w:val="004F4714"/>
    <w:rsid w:val="004F798F"/>
    <w:rsid w:val="00501714"/>
    <w:rsid w:val="005022D4"/>
    <w:rsid w:val="00503205"/>
    <w:rsid w:val="00507A2F"/>
    <w:rsid w:val="00507FE6"/>
    <w:rsid w:val="00511603"/>
    <w:rsid w:val="00512EA4"/>
    <w:rsid w:val="005131CB"/>
    <w:rsid w:val="00513547"/>
    <w:rsid w:val="00515191"/>
    <w:rsid w:val="0051579A"/>
    <w:rsid w:val="005209FF"/>
    <w:rsid w:val="005228F4"/>
    <w:rsid w:val="005237B7"/>
    <w:rsid w:val="005251D5"/>
    <w:rsid w:val="00526044"/>
    <w:rsid w:val="00526BBC"/>
    <w:rsid w:val="00527300"/>
    <w:rsid w:val="00527D67"/>
    <w:rsid w:val="00531FA4"/>
    <w:rsid w:val="0053273E"/>
    <w:rsid w:val="005346A4"/>
    <w:rsid w:val="00535A56"/>
    <w:rsid w:val="005408B5"/>
    <w:rsid w:val="00542419"/>
    <w:rsid w:val="00542BA7"/>
    <w:rsid w:val="00545868"/>
    <w:rsid w:val="005465CD"/>
    <w:rsid w:val="0054784F"/>
    <w:rsid w:val="00551193"/>
    <w:rsid w:val="0055161D"/>
    <w:rsid w:val="0055174E"/>
    <w:rsid w:val="00554F24"/>
    <w:rsid w:val="00555E08"/>
    <w:rsid w:val="00561A5F"/>
    <w:rsid w:val="00561DF0"/>
    <w:rsid w:val="00564469"/>
    <w:rsid w:val="00566B84"/>
    <w:rsid w:val="00567106"/>
    <w:rsid w:val="00567B4A"/>
    <w:rsid w:val="00571A99"/>
    <w:rsid w:val="00572566"/>
    <w:rsid w:val="00575411"/>
    <w:rsid w:val="005813B1"/>
    <w:rsid w:val="00583BF6"/>
    <w:rsid w:val="0058461E"/>
    <w:rsid w:val="005854B7"/>
    <w:rsid w:val="005854D2"/>
    <w:rsid w:val="00585D41"/>
    <w:rsid w:val="00585D99"/>
    <w:rsid w:val="00586F19"/>
    <w:rsid w:val="005904E5"/>
    <w:rsid w:val="00591E63"/>
    <w:rsid w:val="00592467"/>
    <w:rsid w:val="00594C97"/>
    <w:rsid w:val="0059640A"/>
    <w:rsid w:val="005969BD"/>
    <w:rsid w:val="005A080B"/>
    <w:rsid w:val="005A137B"/>
    <w:rsid w:val="005A34C7"/>
    <w:rsid w:val="005A5F6F"/>
    <w:rsid w:val="005A6629"/>
    <w:rsid w:val="005A6AE5"/>
    <w:rsid w:val="005A6C2A"/>
    <w:rsid w:val="005A6C41"/>
    <w:rsid w:val="005A7194"/>
    <w:rsid w:val="005B0FDA"/>
    <w:rsid w:val="005B188C"/>
    <w:rsid w:val="005B2607"/>
    <w:rsid w:val="005B33D0"/>
    <w:rsid w:val="005B4F90"/>
    <w:rsid w:val="005B5F6D"/>
    <w:rsid w:val="005B60CC"/>
    <w:rsid w:val="005B674B"/>
    <w:rsid w:val="005B7DBA"/>
    <w:rsid w:val="005C18E5"/>
    <w:rsid w:val="005C4205"/>
    <w:rsid w:val="005C587F"/>
    <w:rsid w:val="005C7A57"/>
    <w:rsid w:val="005D1B96"/>
    <w:rsid w:val="005D31A8"/>
    <w:rsid w:val="005D401B"/>
    <w:rsid w:val="005D5780"/>
    <w:rsid w:val="005D59F1"/>
    <w:rsid w:val="005D7E3C"/>
    <w:rsid w:val="005E0B72"/>
    <w:rsid w:val="005E1166"/>
    <w:rsid w:val="005E1B1B"/>
    <w:rsid w:val="005E2697"/>
    <w:rsid w:val="005E38A7"/>
    <w:rsid w:val="005E3A03"/>
    <w:rsid w:val="005E3FEB"/>
    <w:rsid w:val="005E4084"/>
    <w:rsid w:val="005E7B51"/>
    <w:rsid w:val="005F21CB"/>
    <w:rsid w:val="005F2AE6"/>
    <w:rsid w:val="005F6307"/>
    <w:rsid w:val="005F7283"/>
    <w:rsid w:val="00604273"/>
    <w:rsid w:val="006045B9"/>
    <w:rsid w:val="006056A9"/>
    <w:rsid w:val="00606180"/>
    <w:rsid w:val="00607369"/>
    <w:rsid w:val="006130CD"/>
    <w:rsid w:val="0061472F"/>
    <w:rsid w:val="00617030"/>
    <w:rsid w:val="00621D54"/>
    <w:rsid w:val="00624789"/>
    <w:rsid w:val="00627413"/>
    <w:rsid w:val="006303F0"/>
    <w:rsid w:val="00635C2A"/>
    <w:rsid w:val="0064061D"/>
    <w:rsid w:val="00640EC2"/>
    <w:rsid w:val="0064261D"/>
    <w:rsid w:val="006433A4"/>
    <w:rsid w:val="00644F4D"/>
    <w:rsid w:val="006458B2"/>
    <w:rsid w:val="00646D3B"/>
    <w:rsid w:val="00651BF7"/>
    <w:rsid w:val="00651E20"/>
    <w:rsid w:val="00654CFC"/>
    <w:rsid w:val="0066077B"/>
    <w:rsid w:val="0066191C"/>
    <w:rsid w:val="00661CF3"/>
    <w:rsid w:val="00662532"/>
    <w:rsid w:val="00670001"/>
    <w:rsid w:val="00670D92"/>
    <w:rsid w:val="006721C2"/>
    <w:rsid w:val="00672CA0"/>
    <w:rsid w:val="0067332E"/>
    <w:rsid w:val="00673A29"/>
    <w:rsid w:val="00673C3A"/>
    <w:rsid w:val="006743DE"/>
    <w:rsid w:val="00680C9F"/>
    <w:rsid w:val="0068114A"/>
    <w:rsid w:val="00682FD1"/>
    <w:rsid w:val="00683DDA"/>
    <w:rsid w:val="00684D62"/>
    <w:rsid w:val="0069012D"/>
    <w:rsid w:val="006940EF"/>
    <w:rsid w:val="00694D25"/>
    <w:rsid w:val="006A1EDF"/>
    <w:rsid w:val="006A247B"/>
    <w:rsid w:val="006A2DE4"/>
    <w:rsid w:val="006A2E74"/>
    <w:rsid w:val="006A462B"/>
    <w:rsid w:val="006B0797"/>
    <w:rsid w:val="006B0C4A"/>
    <w:rsid w:val="006B33D3"/>
    <w:rsid w:val="006B6E9A"/>
    <w:rsid w:val="006B76D5"/>
    <w:rsid w:val="006C4E8D"/>
    <w:rsid w:val="006C57BD"/>
    <w:rsid w:val="006C6124"/>
    <w:rsid w:val="006C6363"/>
    <w:rsid w:val="006C749F"/>
    <w:rsid w:val="006D43F4"/>
    <w:rsid w:val="006E123D"/>
    <w:rsid w:val="006E1E5B"/>
    <w:rsid w:val="006E5848"/>
    <w:rsid w:val="006E67AB"/>
    <w:rsid w:val="006E67FC"/>
    <w:rsid w:val="006E7D81"/>
    <w:rsid w:val="006F0378"/>
    <w:rsid w:val="006F091D"/>
    <w:rsid w:val="006F12A2"/>
    <w:rsid w:val="006F2782"/>
    <w:rsid w:val="006F5287"/>
    <w:rsid w:val="006F573C"/>
    <w:rsid w:val="006F5ACC"/>
    <w:rsid w:val="006F6151"/>
    <w:rsid w:val="006F677B"/>
    <w:rsid w:val="006F7904"/>
    <w:rsid w:val="00711112"/>
    <w:rsid w:val="00711846"/>
    <w:rsid w:val="00711E73"/>
    <w:rsid w:val="0071268B"/>
    <w:rsid w:val="00714817"/>
    <w:rsid w:val="0071499D"/>
    <w:rsid w:val="007174D5"/>
    <w:rsid w:val="00721536"/>
    <w:rsid w:val="00731292"/>
    <w:rsid w:val="0073229B"/>
    <w:rsid w:val="0073311B"/>
    <w:rsid w:val="0074151D"/>
    <w:rsid w:val="007419E8"/>
    <w:rsid w:val="00742DE6"/>
    <w:rsid w:val="00744502"/>
    <w:rsid w:val="00745E70"/>
    <w:rsid w:val="007463EF"/>
    <w:rsid w:val="00746CE3"/>
    <w:rsid w:val="0075114D"/>
    <w:rsid w:val="00751B88"/>
    <w:rsid w:val="00752CC3"/>
    <w:rsid w:val="0075507A"/>
    <w:rsid w:val="007556CC"/>
    <w:rsid w:val="007632D4"/>
    <w:rsid w:val="00765635"/>
    <w:rsid w:val="00766DD4"/>
    <w:rsid w:val="00771246"/>
    <w:rsid w:val="00772500"/>
    <w:rsid w:val="00773350"/>
    <w:rsid w:val="00776F7F"/>
    <w:rsid w:val="00780F5E"/>
    <w:rsid w:val="007814EC"/>
    <w:rsid w:val="00782DF5"/>
    <w:rsid w:val="00782EC1"/>
    <w:rsid w:val="0078395A"/>
    <w:rsid w:val="0078784C"/>
    <w:rsid w:val="0079202F"/>
    <w:rsid w:val="00792EBE"/>
    <w:rsid w:val="00793452"/>
    <w:rsid w:val="007935AC"/>
    <w:rsid w:val="0079559B"/>
    <w:rsid w:val="007A14BA"/>
    <w:rsid w:val="007A27F8"/>
    <w:rsid w:val="007A4C55"/>
    <w:rsid w:val="007A6F02"/>
    <w:rsid w:val="007A7912"/>
    <w:rsid w:val="007A7AB5"/>
    <w:rsid w:val="007C41AE"/>
    <w:rsid w:val="007C503B"/>
    <w:rsid w:val="007C67E5"/>
    <w:rsid w:val="007D03B6"/>
    <w:rsid w:val="007D0AA2"/>
    <w:rsid w:val="007D114D"/>
    <w:rsid w:val="007D2597"/>
    <w:rsid w:val="007D3A8B"/>
    <w:rsid w:val="007D638A"/>
    <w:rsid w:val="007D67C5"/>
    <w:rsid w:val="007E562E"/>
    <w:rsid w:val="007E6785"/>
    <w:rsid w:val="007E6991"/>
    <w:rsid w:val="007E797B"/>
    <w:rsid w:val="007E7E12"/>
    <w:rsid w:val="007F412B"/>
    <w:rsid w:val="007F55E2"/>
    <w:rsid w:val="00800512"/>
    <w:rsid w:val="00802599"/>
    <w:rsid w:val="00805C55"/>
    <w:rsid w:val="00811381"/>
    <w:rsid w:val="0081602E"/>
    <w:rsid w:val="00816D98"/>
    <w:rsid w:val="00817D34"/>
    <w:rsid w:val="0082081E"/>
    <w:rsid w:val="00824E83"/>
    <w:rsid w:val="008261B6"/>
    <w:rsid w:val="0082743C"/>
    <w:rsid w:val="00830CA1"/>
    <w:rsid w:val="00832208"/>
    <w:rsid w:val="0083262F"/>
    <w:rsid w:val="00836CED"/>
    <w:rsid w:val="00836CFC"/>
    <w:rsid w:val="008406A9"/>
    <w:rsid w:val="00842276"/>
    <w:rsid w:val="00842B27"/>
    <w:rsid w:val="00844C65"/>
    <w:rsid w:val="00845A68"/>
    <w:rsid w:val="008478DA"/>
    <w:rsid w:val="00847A36"/>
    <w:rsid w:val="00847C13"/>
    <w:rsid w:val="00850756"/>
    <w:rsid w:val="00850C76"/>
    <w:rsid w:val="0085174D"/>
    <w:rsid w:val="00853836"/>
    <w:rsid w:val="008577FE"/>
    <w:rsid w:val="008603BB"/>
    <w:rsid w:val="00861957"/>
    <w:rsid w:val="008627DF"/>
    <w:rsid w:val="0086375F"/>
    <w:rsid w:val="0086444D"/>
    <w:rsid w:val="0086533E"/>
    <w:rsid w:val="0086661B"/>
    <w:rsid w:val="00871DB2"/>
    <w:rsid w:val="00872A56"/>
    <w:rsid w:val="0087675C"/>
    <w:rsid w:val="008824F2"/>
    <w:rsid w:val="00884AE6"/>
    <w:rsid w:val="0089233E"/>
    <w:rsid w:val="00892818"/>
    <w:rsid w:val="00892CA1"/>
    <w:rsid w:val="00893737"/>
    <w:rsid w:val="008A005C"/>
    <w:rsid w:val="008A0A1A"/>
    <w:rsid w:val="008A0B98"/>
    <w:rsid w:val="008A1A60"/>
    <w:rsid w:val="008A2640"/>
    <w:rsid w:val="008A3123"/>
    <w:rsid w:val="008B6DA4"/>
    <w:rsid w:val="008B70CC"/>
    <w:rsid w:val="008C1241"/>
    <w:rsid w:val="008C25CE"/>
    <w:rsid w:val="008C33DC"/>
    <w:rsid w:val="008C352F"/>
    <w:rsid w:val="008C4447"/>
    <w:rsid w:val="008C6BEB"/>
    <w:rsid w:val="008C770A"/>
    <w:rsid w:val="008E23EC"/>
    <w:rsid w:val="008E2E68"/>
    <w:rsid w:val="008E7FDE"/>
    <w:rsid w:val="008F18C7"/>
    <w:rsid w:val="008F1AF5"/>
    <w:rsid w:val="008F55FF"/>
    <w:rsid w:val="008F6764"/>
    <w:rsid w:val="008F7AD4"/>
    <w:rsid w:val="008F7F17"/>
    <w:rsid w:val="009001ED"/>
    <w:rsid w:val="009008C5"/>
    <w:rsid w:val="00901D4F"/>
    <w:rsid w:val="00905625"/>
    <w:rsid w:val="009076BF"/>
    <w:rsid w:val="009127C7"/>
    <w:rsid w:val="00912B53"/>
    <w:rsid w:val="00917A34"/>
    <w:rsid w:val="00917B21"/>
    <w:rsid w:val="00921EE5"/>
    <w:rsid w:val="0092336B"/>
    <w:rsid w:val="00923FB8"/>
    <w:rsid w:val="00923FEE"/>
    <w:rsid w:val="00926F56"/>
    <w:rsid w:val="0093145E"/>
    <w:rsid w:val="00934456"/>
    <w:rsid w:val="00937161"/>
    <w:rsid w:val="00940AE4"/>
    <w:rsid w:val="00943532"/>
    <w:rsid w:val="0094490F"/>
    <w:rsid w:val="0094515A"/>
    <w:rsid w:val="0094524B"/>
    <w:rsid w:val="00945AEA"/>
    <w:rsid w:val="009467D9"/>
    <w:rsid w:val="009534C7"/>
    <w:rsid w:val="00953BEB"/>
    <w:rsid w:val="00960D26"/>
    <w:rsid w:val="0096159E"/>
    <w:rsid w:val="009625F9"/>
    <w:rsid w:val="00963449"/>
    <w:rsid w:val="00966D59"/>
    <w:rsid w:val="0096711A"/>
    <w:rsid w:val="0097076F"/>
    <w:rsid w:val="00970E92"/>
    <w:rsid w:val="00973868"/>
    <w:rsid w:val="00980567"/>
    <w:rsid w:val="00982211"/>
    <w:rsid w:val="009839CC"/>
    <w:rsid w:val="00985428"/>
    <w:rsid w:val="00990022"/>
    <w:rsid w:val="00995458"/>
    <w:rsid w:val="009A3CBD"/>
    <w:rsid w:val="009A6064"/>
    <w:rsid w:val="009B0C33"/>
    <w:rsid w:val="009B2BEE"/>
    <w:rsid w:val="009B2EB6"/>
    <w:rsid w:val="009B40E2"/>
    <w:rsid w:val="009B5529"/>
    <w:rsid w:val="009C2771"/>
    <w:rsid w:val="009C3BE1"/>
    <w:rsid w:val="009C445D"/>
    <w:rsid w:val="009D3DC6"/>
    <w:rsid w:val="009D4CA0"/>
    <w:rsid w:val="009D5C0F"/>
    <w:rsid w:val="009D630B"/>
    <w:rsid w:val="009D69C4"/>
    <w:rsid w:val="009E14AC"/>
    <w:rsid w:val="009E5D79"/>
    <w:rsid w:val="009F0456"/>
    <w:rsid w:val="009F0E10"/>
    <w:rsid w:val="009F11C3"/>
    <w:rsid w:val="009F1F65"/>
    <w:rsid w:val="009F1FED"/>
    <w:rsid w:val="009F391F"/>
    <w:rsid w:val="009F4D2F"/>
    <w:rsid w:val="009F6449"/>
    <w:rsid w:val="00A0042E"/>
    <w:rsid w:val="00A011F7"/>
    <w:rsid w:val="00A015C6"/>
    <w:rsid w:val="00A02622"/>
    <w:rsid w:val="00A04B23"/>
    <w:rsid w:val="00A075AC"/>
    <w:rsid w:val="00A10749"/>
    <w:rsid w:val="00A107A3"/>
    <w:rsid w:val="00A11093"/>
    <w:rsid w:val="00A124F1"/>
    <w:rsid w:val="00A15D69"/>
    <w:rsid w:val="00A16287"/>
    <w:rsid w:val="00A22131"/>
    <w:rsid w:val="00A22D03"/>
    <w:rsid w:val="00A2423F"/>
    <w:rsid w:val="00A251A0"/>
    <w:rsid w:val="00A253D4"/>
    <w:rsid w:val="00A300D8"/>
    <w:rsid w:val="00A30265"/>
    <w:rsid w:val="00A30F32"/>
    <w:rsid w:val="00A3193C"/>
    <w:rsid w:val="00A32544"/>
    <w:rsid w:val="00A341C0"/>
    <w:rsid w:val="00A34A7A"/>
    <w:rsid w:val="00A36608"/>
    <w:rsid w:val="00A42CB4"/>
    <w:rsid w:val="00A4630A"/>
    <w:rsid w:val="00A509BA"/>
    <w:rsid w:val="00A5104F"/>
    <w:rsid w:val="00A516A4"/>
    <w:rsid w:val="00A517B9"/>
    <w:rsid w:val="00A521AF"/>
    <w:rsid w:val="00A52814"/>
    <w:rsid w:val="00A5498B"/>
    <w:rsid w:val="00A551C1"/>
    <w:rsid w:val="00A56522"/>
    <w:rsid w:val="00A56DCB"/>
    <w:rsid w:val="00A612B6"/>
    <w:rsid w:val="00A6554A"/>
    <w:rsid w:val="00A71D7F"/>
    <w:rsid w:val="00A72B9A"/>
    <w:rsid w:val="00A73618"/>
    <w:rsid w:val="00A766DC"/>
    <w:rsid w:val="00A82456"/>
    <w:rsid w:val="00A864D3"/>
    <w:rsid w:val="00A879C7"/>
    <w:rsid w:val="00A87C11"/>
    <w:rsid w:val="00A92330"/>
    <w:rsid w:val="00A924BF"/>
    <w:rsid w:val="00A92FD0"/>
    <w:rsid w:val="00A96F34"/>
    <w:rsid w:val="00AA1529"/>
    <w:rsid w:val="00AA32EB"/>
    <w:rsid w:val="00AB01FA"/>
    <w:rsid w:val="00AB05AB"/>
    <w:rsid w:val="00AB108E"/>
    <w:rsid w:val="00AC05CD"/>
    <w:rsid w:val="00AC0A83"/>
    <w:rsid w:val="00AC1240"/>
    <w:rsid w:val="00AC4506"/>
    <w:rsid w:val="00AC7053"/>
    <w:rsid w:val="00AD2EC7"/>
    <w:rsid w:val="00AD38AF"/>
    <w:rsid w:val="00AD3CB8"/>
    <w:rsid w:val="00AD49DB"/>
    <w:rsid w:val="00AD5018"/>
    <w:rsid w:val="00AD71C9"/>
    <w:rsid w:val="00AE1767"/>
    <w:rsid w:val="00AE3735"/>
    <w:rsid w:val="00AE4CFC"/>
    <w:rsid w:val="00AF4EBC"/>
    <w:rsid w:val="00AF5CA0"/>
    <w:rsid w:val="00AF6283"/>
    <w:rsid w:val="00AF6487"/>
    <w:rsid w:val="00B01A70"/>
    <w:rsid w:val="00B02306"/>
    <w:rsid w:val="00B04B87"/>
    <w:rsid w:val="00B10EAB"/>
    <w:rsid w:val="00B12913"/>
    <w:rsid w:val="00B136F9"/>
    <w:rsid w:val="00B176ED"/>
    <w:rsid w:val="00B21D85"/>
    <w:rsid w:val="00B23733"/>
    <w:rsid w:val="00B25AE0"/>
    <w:rsid w:val="00B267A8"/>
    <w:rsid w:val="00B3004A"/>
    <w:rsid w:val="00B323BF"/>
    <w:rsid w:val="00B337A0"/>
    <w:rsid w:val="00B34F27"/>
    <w:rsid w:val="00B360FE"/>
    <w:rsid w:val="00B36D4E"/>
    <w:rsid w:val="00B432E4"/>
    <w:rsid w:val="00B4439C"/>
    <w:rsid w:val="00B50E01"/>
    <w:rsid w:val="00B544E5"/>
    <w:rsid w:val="00B5571D"/>
    <w:rsid w:val="00B5577A"/>
    <w:rsid w:val="00B55FCB"/>
    <w:rsid w:val="00B57EE3"/>
    <w:rsid w:val="00B57F3C"/>
    <w:rsid w:val="00B60117"/>
    <w:rsid w:val="00B60ED4"/>
    <w:rsid w:val="00B60FC8"/>
    <w:rsid w:val="00B626B3"/>
    <w:rsid w:val="00B64ACE"/>
    <w:rsid w:val="00B6570D"/>
    <w:rsid w:val="00B65B58"/>
    <w:rsid w:val="00B670F0"/>
    <w:rsid w:val="00B6732B"/>
    <w:rsid w:val="00B721FA"/>
    <w:rsid w:val="00B741BE"/>
    <w:rsid w:val="00B751D4"/>
    <w:rsid w:val="00B762B8"/>
    <w:rsid w:val="00B8165D"/>
    <w:rsid w:val="00B84570"/>
    <w:rsid w:val="00B84601"/>
    <w:rsid w:val="00B91CD6"/>
    <w:rsid w:val="00B9204E"/>
    <w:rsid w:val="00B92B74"/>
    <w:rsid w:val="00B94450"/>
    <w:rsid w:val="00B97E94"/>
    <w:rsid w:val="00BA0417"/>
    <w:rsid w:val="00BA3E71"/>
    <w:rsid w:val="00BA5109"/>
    <w:rsid w:val="00BA5304"/>
    <w:rsid w:val="00BA6317"/>
    <w:rsid w:val="00BA78FB"/>
    <w:rsid w:val="00BA7A5E"/>
    <w:rsid w:val="00BB1FE3"/>
    <w:rsid w:val="00BB54B6"/>
    <w:rsid w:val="00BB6518"/>
    <w:rsid w:val="00BC1A6F"/>
    <w:rsid w:val="00BC349D"/>
    <w:rsid w:val="00BC5789"/>
    <w:rsid w:val="00BC6F90"/>
    <w:rsid w:val="00BD3710"/>
    <w:rsid w:val="00BD7513"/>
    <w:rsid w:val="00BE678B"/>
    <w:rsid w:val="00BF429B"/>
    <w:rsid w:val="00BF44A3"/>
    <w:rsid w:val="00BF4C4A"/>
    <w:rsid w:val="00C00484"/>
    <w:rsid w:val="00C00577"/>
    <w:rsid w:val="00C0162E"/>
    <w:rsid w:val="00C06A8D"/>
    <w:rsid w:val="00C07D34"/>
    <w:rsid w:val="00C10609"/>
    <w:rsid w:val="00C10688"/>
    <w:rsid w:val="00C11752"/>
    <w:rsid w:val="00C1407D"/>
    <w:rsid w:val="00C157EE"/>
    <w:rsid w:val="00C16083"/>
    <w:rsid w:val="00C1636F"/>
    <w:rsid w:val="00C2069B"/>
    <w:rsid w:val="00C21455"/>
    <w:rsid w:val="00C2658F"/>
    <w:rsid w:val="00C268AC"/>
    <w:rsid w:val="00C30309"/>
    <w:rsid w:val="00C314D3"/>
    <w:rsid w:val="00C33193"/>
    <w:rsid w:val="00C33875"/>
    <w:rsid w:val="00C37C83"/>
    <w:rsid w:val="00C424DC"/>
    <w:rsid w:val="00C428EE"/>
    <w:rsid w:val="00C4432C"/>
    <w:rsid w:val="00C455C0"/>
    <w:rsid w:val="00C47636"/>
    <w:rsid w:val="00C476E6"/>
    <w:rsid w:val="00C51A5A"/>
    <w:rsid w:val="00C54963"/>
    <w:rsid w:val="00C56A2F"/>
    <w:rsid w:val="00C56A3E"/>
    <w:rsid w:val="00C61988"/>
    <w:rsid w:val="00C62125"/>
    <w:rsid w:val="00C62F6C"/>
    <w:rsid w:val="00C644DB"/>
    <w:rsid w:val="00C6524D"/>
    <w:rsid w:val="00C657A6"/>
    <w:rsid w:val="00C65AE0"/>
    <w:rsid w:val="00C67F38"/>
    <w:rsid w:val="00C7260B"/>
    <w:rsid w:val="00C73B3F"/>
    <w:rsid w:val="00C75F88"/>
    <w:rsid w:val="00C7672E"/>
    <w:rsid w:val="00C80195"/>
    <w:rsid w:val="00C8039A"/>
    <w:rsid w:val="00C805FD"/>
    <w:rsid w:val="00C81641"/>
    <w:rsid w:val="00C8186D"/>
    <w:rsid w:val="00C81E1F"/>
    <w:rsid w:val="00C8249D"/>
    <w:rsid w:val="00C827A5"/>
    <w:rsid w:val="00C8441C"/>
    <w:rsid w:val="00C84F4D"/>
    <w:rsid w:val="00C853AD"/>
    <w:rsid w:val="00C8591D"/>
    <w:rsid w:val="00C85E9A"/>
    <w:rsid w:val="00C86D5A"/>
    <w:rsid w:val="00C86F20"/>
    <w:rsid w:val="00C9021E"/>
    <w:rsid w:val="00C918B4"/>
    <w:rsid w:val="00C92640"/>
    <w:rsid w:val="00C93549"/>
    <w:rsid w:val="00CA3A63"/>
    <w:rsid w:val="00CA5E86"/>
    <w:rsid w:val="00CA60CA"/>
    <w:rsid w:val="00CA7F52"/>
    <w:rsid w:val="00CB1356"/>
    <w:rsid w:val="00CB381E"/>
    <w:rsid w:val="00CB4549"/>
    <w:rsid w:val="00CB7B10"/>
    <w:rsid w:val="00CC0B5A"/>
    <w:rsid w:val="00CC2725"/>
    <w:rsid w:val="00CC332D"/>
    <w:rsid w:val="00CC378F"/>
    <w:rsid w:val="00CC39A6"/>
    <w:rsid w:val="00CC6FE6"/>
    <w:rsid w:val="00CD40C4"/>
    <w:rsid w:val="00CD4405"/>
    <w:rsid w:val="00CD474A"/>
    <w:rsid w:val="00CD54F9"/>
    <w:rsid w:val="00CD61A7"/>
    <w:rsid w:val="00CD6D9E"/>
    <w:rsid w:val="00CE09F3"/>
    <w:rsid w:val="00CE0AD8"/>
    <w:rsid w:val="00CE15E4"/>
    <w:rsid w:val="00CE19AB"/>
    <w:rsid w:val="00CE26FC"/>
    <w:rsid w:val="00CE39A0"/>
    <w:rsid w:val="00CE49C7"/>
    <w:rsid w:val="00CE71EF"/>
    <w:rsid w:val="00CF2848"/>
    <w:rsid w:val="00CF2911"/>
    <w:rsid w:val="00CF4B38"/>
    <w:rsid w:val="00CF57F6"/>
    <w:rsid w:val="00CF6FCB"/>
    <w:rsid w:val="00D0144A"/>
    <w:rsid w:val="00D02ACC"/>
    <w:rsid w:val="00D02D1B"/>
    <w:rsid w:val="00D045B8"/>
    <w:rsid w:val="00D05859"/>
    <w:rsid w:val="00D0762A"/>
    <w:rsid w:val="00D10B97"/>
    <w:rsid w:val="00D144F6"/>
    <w:rsid w:val="00D15B14"/>
    <w:rsid w:val="00D1622B"/>
    <w:rsid w:val="00D16E23"/>
    <w:rsid w:val="00D215FE"/>
    <w:rsid w:val="00D24FC9"/>
    <w:rsid w:val="00D35601"/>
    <w:rsid w:val="00D35C76"/>
    <w:rsid w:val="00D36433"/>
    <w:rsid w:val="00D37E77"/>
    <w:rsid w:val="00D40F75"/>
    <w:rsid w:val="00D42242"/>
    <w:rsid w:val="00D434F5"/>
    <w:rsid w:val="00D439BE"/>
    <w:rsid w:val="00D44375"/>
    <w:rsid w:val="00D46459"/>
    <w:rsid w:val="00D4773B"/>
    <w:rsid w:val="00D52428"/>
    <w:rsid w:val="00D52649"/>
    <w:rsid w:val="00D5348C"/>
    <w:rsid w:val="00D53A0B"/>
    <w:rsid w:val="00D54626"/>
    <w:rsid w:val="00D54894"/>
    <w:rsid w:val="00D54DAB"/>
    <w:rsid w:val="00D54E5A"/>
    <w:rsid w:val="00D56479"/>
    <w:rsid w:val="00D56553"/>
    <w:rsid w:val="00D60A27"/>
    <w:rsid w:val="00D60F48"/>
    <w:rsid w:val="00D61EDA"/>
    <w:rsid w:val="00D64010"/>
    <w:rsid w:val="00D647B8"/>
    <w:rsid w:val="00D64EAA"/>
    <w:rsid w:val="00D652CA"/>
    <w:rsid w:val="00D66358"/>
    <w:rsid w:val="00D66403"/>
    <w:rsid w:val="00D67FCB"/>
    <w:rsid w:val="00D71721"/>
    <w:rsid w:val="00D71816"/>
    <w:rsid w:val="00D71B3E"/>
    <w:rsid w:val="00D72DD9"/>
    <w:rsid w:val="00D73714"/>
    <w:rsid w:val="00D73E3E"/>
    <w:rsid w:val="00D73FF5"/>
    <w:rsid w:val="00D8046A"/>
    <w:rsid w:val="00D80D3D"/>
    <w:rsid w:val="00D81DCD"/>
    <w:rsid w:val="00D8356E"/>
    <w:rsid w:val="00D85082"/>
    <w:rsid w:val="00D91724"/>
    <w:rsid w:val="00D92E2D"/>
    <w:rsid w:val="00D94318"/>
    <w:rsid w:val="00D965D2"/>
    <w:rsid w:val="00DA006D"/>
    <w:rsid w:val="00DA239C"/>
    <w:rsid w:val="00DA248F"/>
    <w:rsid w:val="00DA2BD8"/>
    <w:rsid w:val="00DA2D42"/>
    <w:rsid w:val="00DA2F5D"/>
    <w:rsid w:val="00DA337D"/>
    <w:rsid w:val="00DA4B54"/>
    <w:rsid w:val="00DA5DB4"/>
    <w:rsid w:val="00DB067A"/>
    <w:rsid w:val="00DB06C9"/>
    <w:rsid w:val="00DB16E1"/>
    <w:rsid w:val="00DB6925"/>
    <w:rsid w:val="00DC3310"/>
    <w:rsid w:val="00DC3650"/>
    <w:rsid w:val="00DC3D82"/>
    <w:rsid w:val="00DC4D2F"/>
    <w:rsid w:val="00DC4F8B"/>
    <w:rsid w:val="00DC6AB0"/>
    <w:rsid w:val="00DD13BA"/>
    <w:rsid w:val="00DD367B"/>
    <w:rsid w:val="00DD715B"/>
    <w:rsid w:val="00DD748E"/>
    <w:rsid w:val="00DE16F0"/>
    <w:rsid w:val="00DE27FC"/>
    <w:rsid w:val="00DE3052"/>
    <w:rsid w:val="00DE39C6"/>
    <w:rsid w:val="00DE44C0"/>
    <w:rsid w:val="00DE5845"/>
    <w:rsid w:val="00DE5C20"/>
    <w:rsid w:val="00DE69B3"/>
    <w:rsid w:val="00DF3945"/>
    <w:rsid w:val="00E031B7"/>
    <w:rsid w:val="00E03C0A"/>
    <w:rsid w:val="00E04B34"/>
    <w:rsid w:val="00E064E3"/>
    <w:rsid w:val="00E10018"/>
    <w:rsid w:val="00E137BB"/>
    <w:rsid w:val="00E13B8F"/>
    <w:rsid w:val="00E1430F"/>
    <w:rsid w:val="00E14D17"/>
    <w:rsid w:val="00E222EE"/>
    <w:rsid w:val="00E22D1D"/>
    <w:rsid w:val="00E23408"/>
    <w:rsid w:val="00E237EE"/>
    <w:rsid w:val="00E31071"/>
    <w:rsid w:val="00E316EE"/>
    <w:rsid w:val="00E32700"/>
    <w:rsid w:val="00E34CD2"/>
    <w:rsid w:val="00E36239"/>
    <w:rsid w:val="00E36AD0"/>
    <w:rsid w:val="00E36E7C"/>
    <w:rsid w:val="00E45A96"/>
    <w:rsid w:val="00E462E1"/>
    <w:rsid w:val="00E512FA"/>
    <w:rsid w:val="00E51C26"/>
    <w:rsid w:val="00E51DDF"/>
    <w:rsid w:val="00E51EF6"/>
    <w:rsid w:val="00E55AAE"/>
    <w:rsid w:val="00E56ED1"/>
    <w:rsid w:val="00E615A0"/>
    <w:rsid w:val="00E61CAC"/>
    <w:rsid w:val="00E639EA"/>
    <w:rsid w:val="00E659E6"/>
    <w:rsid w:val="00E66ED3"/>
    <w:rsid w:val="00E72365"/>
    <w:rsid w:val="00E725C9"/>
    <w:rsid w:val="00E74D04"/>
    <w:rsid w:val="00E74FCE"/>
    <w:rsid w:val="00E766D0"/>
    <w:rsid w:val="00E84E4B"/>
    <w:rsid w:val="00E84FA7"/>
    <w:rsid w:val="00E850B3"/>
    <w:rsid w:val="00E85931"/>
    <w:rsid w:val="00E85C9A"/>
    <w:rsid w:val="00E86290"/>
    <w:rsid w:val="00E873DD"/>
    <w:rsid w:val="00E87BC4"/>
    <w:rsid w:val="00E91088"/>
    <w:rsid w:val="00E934F3"/>
    <w:rsid w:val="00E93CEB"/>
    <w:rsid w:val="00E95591"/>
    <w:rsid w:val="00E96BDB"/>
    <w:rsid w:val="00EA20AD"/>
    <w:rsid w:val="00EA258A"/>
    <w:rsid w:val="00EA2E74"/>
    <w:rsid w:val="00EA3D0C"/>
    <w:rsid w:val="00EA6026"/>
    <w:rsid w:val="00EA6065"/>
    <w:rsid w:val="00EA6267"/>
    <w:rsid w:val="00EB1F3B"/>
    <w:rsid w:val="00EB2194"/>
    <w:rsid w:val="00EB5EF6"/>
    <w:rsid w:val="00EB65B6"/>
    <w:rsid w:val="00EB6F09"/>
    <w:rsid w:val="00EB75AC"/>
    <w:rsid w:val="00EC1661"/>
    <w:rsid w:val="00EC1B19"/>
    <w:rsid w:val="00EC2B26"/>
    <w:rsid w:val="00EC3113"/>
    <w:rsid w:val="00EC32E9"/>
    <w:rsid w:val="00EC5385"/>
    <w:rsid w:val="00EC7BE2"/>
    <w:rsid w:val="00ED0180"/>
    <w:rsid w:val="00ED1561"/>
    <w:rsid w:val="00ED1D5F"/>
    <w:rsid w:val="00ED1FC0"/>
    <w:rsid w:val="00ED3635"/>
    <w:rsid w:val="00ED3752"/>
    <w:rsid w:val="00ED4731"/>
    <w:rsid w:val="00ED47FF"/>
    <w:rsid w:val="00ED5D05"/>
    <w:rsid w:val="00ED603E"/>
    <w:rsid w:val="00ED7201"/>
    <w:rsid w:val="00EE12CA"/>
    <w:rsid w:val="00EE1DBA"/>
    <w:rsid w:val="00EE3A2D"/>
    <w:rsid w:val="00EE4455"/>
    <w:rsid w:val="00EE675D"/>
    <w:rsid w:val="00EE78E9"/>
    <w:rsid w:val="00EF0D8D"/>
    <w:rsid w:val="00EF0E3D"/>
    <w:rsid w:val="00EF22CC"/>
    <w:rsid w:val="00EF640D"/>
    <w:rsid w:val="00EF6965"/>
    <w:rsid w:val="00EF75DC"/>
    <w:rsid w:val="00F020F8"/>
    <w:rsid w:val="00F07EFC"/>
    <w:rsid w:val="00F1115E"/>
    <w:rsid w:val="00F120B0"/>
    <w:rsid w:val="00F12B31"/>
    <w:rsid w:val="00F1394B"/>
    <w:rsid w:val="00F14917"/>
    <w:rsid w:val="00F1582C"/>
    <w:rsid w:val="00F16D0D"/>
    <w:rsid w:val="00F1757D"/>
    <w:rsid w:val="00F2276A"/>
    <w:rsid w:val="00F2424D"/>
    <w:rsid w:val="00F254C1"/>
    <w:rsid w:val="00F30246"/>
    <w:rsid w:val="00F309F2"/>
    <w:rsid w:val="00F33342"/>
    <w:rsid w:val="00F36368"/>
    <w:rsid w:val="00F36885"/>
    <w:rsid w:val="00F36A84"/>
    <w:rsid w:val="00F40CEF"/>
    <w:rsid w:val="00F41159"/>
    <w:rsid w:val="00F418E1"/>
    <w:rsid w:val="00F41E81"/>
    <w:rsid w:val="00F42D55"/>
    <w:rsid w:val="00F44310"/>
    <w:rsid w:val="00F445C4"/>
    <w:rsid w:val="00F45C74"/>
    <w:rsid w:val="00F45E3B"/>
    <w:rsid w:val="00F477FC"/>
    <w:rsid w:val="00F47843"/>
    <w:rsid w:val="00F51A20"/>
    <w:rsid w:val="00F51DDE"/>
    <w:rsid w:val="00F542CF"/>
    <w:rsid w:val="00F5492A"/>
    <w:rsid w:val="00F55B3B"/>
    <w:rsid w:val="00F572D2"/>
    <w:rsid w:val="00F57EDF"/>
    <w:rsid w:val="00F605C1"/>
    <w:rsid w:val="00F61013"/>
    <w:rsid w:val="00F62C2D"/>
    <w:rsid w:val="00F62D13"/>
    <w:rsid w:val="00F6786A"/>
    <w:rsid w:val="00F72889"/>
    <w:rsid w:val="00F73E2C"/>
    <w:rsid w:val="00F75EF5"/>
    <w:rsid w:val="00F76346"/>
    <w:rsid w:val="00F769E0"/>
    <w:rsid w:val="00F82752"/>
    <w:rsid w:val="00F82BE0"/>
    <w:rsid w:val="00F8432E"/>
    <w:rsid w:val="00F84DE2"/>
    <w:rsid w:val="00F86F7B"/>
    <w:rsid w:val="00F91573"/>
    <w:rsid w:val="00F91BFC"/>
    <w:rsid w:val="00FA3338"/>
    <w:rsid w:val="00FA500A"/>
    <w:rsid w:val="00FA5CFB"/>
    <w:rsid w:val="00FA67D1"/>
    <w:rsid w:val="00FA69B8"/>
    <w:rsid w:val="00FA6A9B"/>
    <w:rsid w:val="00FB1249"/>
    <w:rsid w:val="00FB370F"/>
    <w:rsid w:val="00FB6D8C"/>
    <w:rsid w:val="00FC5134"/>
    <w:rsid w:val="00FC6B48"/>
    <w:rsid w:val="00FD0688"/>
    <w:rsid w:val="00FD3E8D"/>
    <w:rsid w:val="00FD70C0"/>
    <w:rsid w:val="00FE122D"/>
    <w:rsid w:val="00FE18D1"/>
    <w:rsid w:val="00FE24B0"/>
    <w:rsid w:val="00FE3AD6"/>
    <w:rsid w:val="00FE3AF0"/>
    <w:rsid w:val="00FE4F42"/>
    <w:rsid w:val="00FE5AD9"/>
    <w:rsid w:val="00FE6637"/>
    <w:rsid w:val="00FF371A"/>
    <w:rsid w:val="00FF5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DD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935">
      <w:bodyDiv w:val="1"/>
      <w:marLeft w:val="0"/>
      <w:marRight w:val="0"/>
      <w:marTop w:val="0"/>
      <w:marBottom w:val="0"/>
      <w:divBdr>
        <w:top w:val="none" w:sz="0" w:space="0" w:color="auto"/>
        <w:left w:val="none" w:sz="0" w:space="0" w:color="auto"/>
        <w:bottom w:val="none" w:sz="0" w:space="0" w:color="auto"/>
        <w:right w:val="none" w:sz="0" w:space="0" w:color="auto"/>
      </w:divBdr>
    </w:div>
    <w:div w:id="415784810">
      <w:bodyDiv w:val="1"/>
      <w:marLeft w:val="0"/>
      <w:marRight w:val="0"/>
      <w:marTop w:val="0"/>
      <w:marBottom w:val="0"/>
      <w:divBdr>
        <w:top w:val="none" w:sz="0" w:space="0" w:color="auto"/>
        <w:left w:val="none" w:sz="0" w:space="0" w:color="auto"/>
        <w:bottom w:val="none" w:sz="0" w:space="0" w:color="auto"/>
        <w:right w:val="none" w:sz="0" w:space="0" w:color="auto"/>
      </w:divBdr>
    </w:div>
    <w:div w:id="475413900">
      <w:bodyDiv w:val="1"/>
      <w:marLeft w:val="0"/>
      <w:marRight w:val="0"/>
      <w:marTop w:val="0"/>
      <w:marBottom w:val="0"/>
      <w:divBdr>
        <w:top w:val="none" w:sz="0" w:space="0" w:color="auto"/>
        <w:left w:val="none" w:sz="0" w:space="0" w:color="auto"/>
        <w:bottom w:val="none" w:sz="0" w:space="0" w:color="auto"/>
        <w:right w:val="none" w:sz="0" w:space="0" w:color="auto"/>
      </w:divBdr>
    </w:div>
    <w:div w:id="532155258">
      <w:bodyDiv w:val="1"/>
      <w:marLeft w:val="0"/>
      <w:marRight w:val="0"/>
      <w:marTop w:val="0"/>
      <w:marBottom w:val="0"/>
      <w:divBdr>
        <w:top w:val="none" w:sz="0" w:space="0" w:color="auto"/>
        <w:left w:val="none" w:sz="0" w:space="0" w:color="auto"/>
        <w:bottom w:val="none" w:sz="0" w:space="0" w:color="auto"/>
        <w:right w:val="none" w:sz="0" w:space="0" w:color="auto"/>
      </w:divBdr>
    </w:div>
    <w:div w:id="577175813">
      <w:bodyDiv w:val="1"/>
      <w:marLeft w:val="0"/>
      <w:marRight w:val="0"/>
      <w:marTop w:val="0"/>
      <w:marBottom w:val="0"/>
      <w:divBdr>
        <w:top w:val="none" w:sz="0" w:space="0" w:color="auto"/>
        <w:left w:val="none" w:sz="0" w:space="0" w:color="auto"/>
        <w:bottom w:val="none" w:sz="0" w:space="0" w:color="auto"/>
        <w:right w:val="none" w:sz="0" w:space="0" w:color="auto"/>
      </w:divBdr>
    </w:div>
    <w:div w:id="587007477">
      <w:bodyDiv w:val="1"/>
      <w:marLeft w:val="0"/>
      <w:marRight w:val="0"/>
      <w:marTop w:val="0"/>
      <w:marBottom w:val="0"/>
      <w:divBdr>
        <w:top w:val="none" w:sz="0" w:space="0" w:color="auto"/>
        <w:left w:val="none" w:sz="0" w:space="0" w:color="auto"/>
        <w:bottom w:val="none" w:sz="0" w:space="0" w:color="auto"/>
        <w:right w:val="none" w:sz="0" w:space="0" w:color="auto"/>
      </w:divBdr>
    </w:div>
    <w:div w:id="653489162">
      <w:bodyDiv w:val="1"/>
      <w:marLeft w:val="0"/>
      <w:marRight w:val="0"/>
      <w:marTop w:val="0"/>
      <w:marBottom w:val="0"/>
      <w:divBdr>
        <w:top w:val="none" w:sz="0" w:space="0" w:color="auto"/>
        <w:left w:val="none" w:sz="0" w:space="0" w:color="auto"/>
        <w:bottom w:val="none" w:sz="0" w:space="0" w:color="auto"/>
        <w:right w:val="none" w:sz="0" w:space="0" w:color="auto"/>
      </w:divBdr>
    </w:div>
    <w:div w:id="786697286">
      <w:bodyDiv w:val="1"/>
      <w:marLeft w:val="0"/>
      <w:marRight w:val="0"/>
      <w:marTop w:val="0"/>
      <w:marBottom w:val="0"/>
      <w:divBdr>
        <w:top w:val="none" w:sz="0" w:space="0" w:color="auto"/>
        <w:left w:val="none" w:sz="0" w:space="0" w:color="auto"/>
        <w:bottom w:val="none" w:sz="0" w:space="0" w:color="auto"/>
        <w:right w:val="none" w:sz="0" w:space="0" w:color="auto"/>
      </w:divBdr>
    </w:div>
    <w:div w:id="819660864">
      <w:bodyDiv w:val="1"/>
      <w:marLeft w:val="0"/>
      <w:marRight w:val="0"/>
      <w:marTop w:val="0"/>
      <w:marBottom w:val="0"/>
      <w:divBdr>
        <w:top w:val="none" w:sz="0" w:space="0" w:color="auto"/>
        <w:left w:val="none" w:sz="0" w:space="0" w:color="auto"/>
        <w:bottom w:val="none" w:sz="0" w:space="0" w:color="auto"/>
        <w:right w:val="none" w:sz="0" w:space="0" w:color="auto"/>
      </w:divBdr>
    </w:div>
    <w:div w:id="827600182">
      <w:bodyDiv w:val="1"/>
      <w:marLeft w:val="0"/>
      <w:marRight w:val="0"/>
      <w:marTop w:val="0"/>
      <w:marBottom w:val="0"/>
      <w:divBdr>
        <w:top w:val="none" w:sz="0" w:space="0" w:color="auto"/>
        <w:left w:val="none" w:sz="0" w:space="0" w:color="auto"/>
        <w:bottom w:val="none" w:sz="0" w:space="0" w:color="auto"/>
        <w:right w:val="none" w:sz="0" w:space="0" w:color="auto"/>
      </w:divBdr>
      <w:divsChild>
        <w:div w:id="679086331">
          <w:marLeft w:val="0"/>
          <w:marRight w:val="0"/>
          <w:marTop w:val="0"/>
          <w:marBottom w:val="0"/>
          <w:divBdr>
            <w:top w:val="none" w:sz="0" w:space="0" w:color="auto"/>
            <w:left w:val="none" w:sz="0" w:space="0" w:color="auto"/>
            <w:bottom w:val="none" w:sz="0" w:space="0" w:color="auto"/>
            <w:right w:val="none" w:sz="0" w:space="0" w:color="auto"/>
          </w:divBdr>
        </w:div>
      </w:divsChild>
    </w:div>
    <w:div w:id="918052720">
      <w:bodyDiv w:val="1"/>
      <w:marLeft w:val="0"/>
      <w:marRight w:val="0"/>
      <w:marTop w:val="0"/>
      <w:marBottom w:val="0"/>
      <w:divBdr>
        <w:top w:val="none" w:sz="0" w:space="0" w:color="auto"/>
        <w:left w:val="none" w:sz="0" w:space="0" w:color="auto"/>
        <w:bottom w:val="none" w:sz="0" w:space="0" w:color="auto"/>
        <w:right w:val="none" w:sz="0" w:space="0" w:color="auto"/>
      </w:divBdr>
    </w:div>
    <w:div w:id="965428369">
      <w:bodyDiv w:val="1"/>
      <w:marLeft w:val="0"/>
      <w:marRight w:val="0"/>
      <w:marTop w:val="0"/>
      <w:marBottom w:val="0"/>
      <w:divBdr>
        <w:top w:val="none" w:sz="0" w:space="0" w:color="auto"/>
        <w:left w:val="none" w:sz="0" w:space="0" w:color="auto"/>
        <w:bottom w:val="none" w:sz="0" w:space="0" w:color="auto"/>
        <w:right w:val="none" w:sz="0" w:space="0" w:color="auto"/>
      </w:divBdr>
    </w:div>
    <w:div w:id="1000767317">
      <w:bodyDiv w:val="1"/>
      <w:marLeft w:val="0"/>
      <w:marRight w:val="0"/>
      <w:marTop w:val="0"/>
      <w:marBottom w:val="0"/>
      <w:divBdr>
        <w:top w:val="none" w:sz="0" w:space="0" w:color="auto"/>
        <w:left w:val="none" w:sz="0" w:space="0" w:color="auto"/>
        <w:bottom w:val="none" w:sz="0" w:space="0" w:color="auto"/>
        <w:right w:val="none" w:sz="0" w:space="0" w:color="auto"/>
      </w:divBdr>
    </w:div>
    <w:div w:id="1057053774">
      <w:bodyDiv w:val="1"/>
      <w:marLeft w:val="0"/>
      <w:marRight w:val="0"/>
      <w:marTop w:val="0"/>
      <w:marBottom w:val="0"/>
      <w:divBdr>
        <w:top w:val="none" w:sz="0" w:space="0" w:color="auto"/>
        <w:left w:val="none" w:sz="0" w:space="0" w:color="auto"/>
        <w:bottom w:val="none" w:sz="0" w:space="0" w:color="auto"/>
        <w:right w:val="none" w:sz="0" w:space="0" w:color="auto"/>
      </w:divBdr>
    </w:div>
    <w:div w:id="1156412612">
      <w:bodyDiv w:val="1"/>
      <w:marLeft w:val="0"/>
      <w:marRight w:val="0"/>
      <w:marTop w:val="0"/>
      <w:marBottom w:val="0"/>
      <w:divBdr>
        <w:top w:val="none" w:sz="0" w:space="0" w:color="auto"/>
        <w:left w:val="none" w:sz="0" w:space="0" w:color="auto"/>
        <w:bottom w:val="none" w:sz="0" w:space="0" w:color="auto"/>
        <w:right w:val="none" w:sz="0" w:space="0" w:color="auto"/>
      </w:divBdr>
      <w:divsChild>
        <w:div w:id="1443960365">
          <w:marLeft w:val="0"/>
          <w:marRight w:val="0"/>
          <w:marTop w:val="0"/>
          <w:marBottom w:val="0"/>
          <w:divBdr>
            <w:top w:val="none" w:sz="0" w:space="0" w:color="auto"/>
            <w:left w:val="none" w:sz="0" w:space="0" w:color="auto"/>
            <w:bottom w:val="none" w:sz="0" w:space="0" w:color="auto"/>
            <w:right w:val="none" w:sz="0" w:space="0" w:color="auto"/>
          </w:divBdr>
        </w:div>
      </w:divsChild>
    </w:div>
    <w:div w:id="1164199885">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92714389">
      <w:bodyDiv w:val="1"/>
      <w:marLeft w:val="0"/>
      <w:marRight w:val="0"/>
      <w:marTop w:val="0"/>
      <w:marBottom w:val="0"/>
      <w:divBdr>
        <w:top w:val="none" w:sz="0" w:space="0" w:color="auto"/>
        <w:left w:val="none" w:sz="0" w:space="0" w:color="auto"/>
        <w:bottom w:val="none" w:sz="0" w:space="0" w:color="auto"/>
        <w:right w:val="none" w:sz="0" w:space="0" w:color="auto"/>
      </w:divBdr>
    </w:div>
    <w:div w:id="1295405068">
      <w:bodyDiv w:val="1"/>
      <w:marLeft w:val="0"/>
      <w:marRight w:val="0"/>
      <w:marTop w:val="0"/>
      <w:marBottom w:val="0"/>
      <w:divBdr>
        <w:top w:val="none" w:sz="0" w:space="0" w:color="auto"/>
        <w:left w:val="none" w:sz="0" w:space="0" w:color="auto"/>
        <w:bottom w:val="none" w:sz="0" w:space="0" w:color="auto"/>
        <w:right w:val="none" w:sz="0" w:space="0" w:color="auto"/>
      </w:divBdr>
    </w:div>
    <w:div w:id="1370836641">
      <w:bodyDiv w:val="1"/>
      <w:marLeft w:val="0"/>
      <w:marRight w:val="0"/>
      <w:marTop w:val="0"/>
      <w:marBottom w:val="0"/>
      <w:divBdr>
        <w:top w:val="none" w:sz="0" w:space="0" w:color="auto"/>
        <w:left w:val="none" w:sz="0" w:space="0" w:color="auto"/>
        <w:bottom w:val="none" w:sz="0" w:space="0" w:color="auto"/>
        <w:right w:val="none" w:sz="0" w:space="0" w:color="auto"/>
      </w:divBdr>
    </w:div>
    <w:div w:id="1567107715">
      <w:bodyDiv w:val="1"/>
      <w:marLeft w:val="0"/>
      <w:marRight w:val="0"/>
      <w:marTop w:val="0"/>
      <w:marBottom w:val="0"/>
      <w:divBdr>
        <w:top w:val="none" w:sz="0" w:space="0" w:color="auto"/>
        <w:left w:val="none" w:sz="0" w:space="0" w:color="auto"/>
        <w:bottom w:val="none" w:sz="0" w:space="0" w:color="auto"/>
        <w:right w:val="none" w:sz="0" w:space="0" w:color="auto"/>
      </w:divBdr>
    </w:div>
    <w:div w:id="1900283662">
      <w:bodyDiv w:val="1"/>
      <w:marLeft w:val="0"/>
      <w:marRight w:val="0"/>
      <w:marTop w:val="0"/>
      <w:marBottom w:val="0"/>
      <w:divBdr>
        <w:top w:val="none" w:sz="0" w:space="0" w:color="auto"/>
        <w:left w:val="none" w:sz="0" w:space="0" w:color="auto"/>
        <w:bottom w:val="none" w:sz="0" w:space="0" w:color="auto"/>
        <w:right w:val="none" w:sz="0" w:space="0" w:color="auto"/>
      </w:divBdr>
    </w:div>
    <w:div w:id="1937589666">
      <w:bodyDiv w:val="1"/>
      <w:marLeft w:val="0"/>
      <w:marRight w:val="0"/>
      <w:marTop w:val="0"/>
      <w:marBottom w:val="0"/>
      <w:divBdr>
        <w:top w:val="none" w:sz="0" w:space="0" w:color="auto"/>
        <w:left w:val="none" w:sz="0" w:space="0" w:color="auto"/>
        <w:bottom w:val="none" w:sz="0" w:space="0" w:color="auto"/>
        <w:right w:val="none" w:sz="0" w:space="0" w:color="auto"/>
      </w:divBdr>
    </w:div>
    <w:div w:id="204598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9.emf"/><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56E42-1972-304C-836A-AC6617B9E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5194</Words>
  <Characters>29612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Justine Kao</cp:lastModifiedBy>
  <cp:revision>2</cp:revision>
  <cp:lastPrinted>2013-12-02T21:40:00Z</cp:lastPrinted>
  <dcterms:created xsi:type="dcterms:W3CDTF">2013-12-09T19:09:00Z</dcterms:created>
  <dcterms:modified xsi:type="dcterms:W3CDTF">2013-12-09T19:09:00Z</dcterms:modified>
</cp:coreProperties>
</file>