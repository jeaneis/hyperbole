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6E89D" w14:textId="77777777" w:rsidR="00272E5C" w:rsidRPr="00AD1D0B" w:rsidRDefault="00272E5C" w:rsidP="00272E5C">
      <w:pPr>
        <w:pBdr>
          <w:bottom w:val="single" w:sz="12" w:space="1" w:color="auto"/>
        </w:pBdr>
        <w:tabs>
          <w:tab w:val="left" w:pos="5995"/>
        </w:tabs>
        <w:rPr>
          <w:rFonts w:ascii="Times New Roman" w:hAnsi="Times New Roman"/>
          <w:sz w:val="4"/>
          <w:szCs w:val="4"/>
        </w:rPr>
      </w:pPr>
    </w:p>
    <w:p w14:paraId="5536862E" w14:textId="77777777" w:rsidR="00272E5C" w:rsidRPr="00AD1D0B" w:rsidRDefault="00272E5C" w:rsidP="00272E5C">
      <w:pPr>
        <w:jc w:val="center"/>
        <w:rPr>
          <w:rFonts w:ascii="Times New Roman" w:hAnsi="Times New Roman"/>
        </w:rPr>
      </w:pPr>
    </w:p>
    <w:p w14:paraId="27C686ED" w14:textId="17356663" w:rsidR="00272E5C" w:rsidRPr="00AD1D0B" w:rsidRDefault="001B5EFE" w:rsidP="001B5EFE">
      <w:pPr>
        <w:tabs>
          <w:tab w:val="left" w:pos="-720"/>
        </w:tabs>
        <w:suppressAutoHyphens/>
        <w:spacing w:line="240" w:lineRule="atLeast"/>
        <w:jc w:val="right"/>
        <w:rPr>
          <w:rFonts w:ascii="Times New Roman" w:hAnsi="Times New Roman"/>
          <w:spacing w:val="-3"/>
        </w:rPr>
      </w:pPr>
      <w:r w:rsidRPr="00AD1D0B">
        <w:rPr>
          <w:rFonts w:ascii="Times New Roman" w:hAnsi="Times New Roman"/>
        </w:rPr>
        <w:fldChar w:fldCharType="begin"/>
      </w:r>
      <w:r w:rsidRPr="00AD1D0B">
        <w:rPr>
          <w:rFonts w:ascii="Times New Roman" w:hAnsi="Times New Roman"/>
        </w:rPr>
        <w:instrText xml:space="preserve"> TIME \@ "MMMM d, y" </w:instrText>
      </w:r>
      <w:r w:rsidRPr="00AD1D0B">
        <w:rPr>
          <w:rFonts w:ascii="Times New Roman" w:hAnsi="Times New Roman"/>
        </w:rPr>
        <w:fldChar w:fldCharType="separate"/>
      </w:r>
      <w:ins w:id="0" w:author="Justine Kao" w:date="2013-12-10T11:48:00Z">
        <w:r w:rsidR="00E31758">
          <w:rPr>
            <w:rFonts w:ascii="Times New Roman" w:hAnsi="Times New Roman"/>
            <w:noProof/>
          </w:rPr>
          <w:t>December 10, 13</w:t>
        </w:r>
      </w:ins>
      <w:del w:id="1" w:author="Justine Kao" w:date="2013-12-09T14:37:00Z">
        <w:r w:rsidR="00754EAC" w:rsidDel="00E145BB">
          <w:rPr>
            <w:rFonts w:ascii="Times New Roman" w:hAnsi="Times New Roman"/>
            <w:noProof/>
          </w:rPr>
          <w:delText>December 9, 2013</w:delText>
        </w:r>
      </w:del>
      <w:r w:rsidRPr="00AD1D0B">
        <w:rPr>
          <w:rFonts w:ascii="Times New Roman" w:hAnsi="Times New Roman"/>
        </w:rPr>
        <w:fldChar w:fldCharType="end"/>
      </w:r>
    </w:p>
    <w:p w14:paraId="06330160" w14:textId="77777777" w:rsidR="00272E5C" w:rsidRPr="00AD1D0B" w:rsidRDefault="00272E5C" w:rsidP="00272E5C">
      <w:pPr>
        <w:tabs>
          <w:tab w:val="left" w:pos="-720"/>
        </w:tabs>
        <w:suppressAutoHyphens/>
        <w:spacing w:line="240" w:lineRule="atLeast"/>
        <w:rPr>
          <w:rFonts w:ascii="Times New Roman" w:hAnsi="Times New Roman"/>
          <w:spacing w:val="-3"/>
        </w:rPr>
      </w:pPr>
    </w:p>
    <w:p w14:paraId="6F4D89B6" w14:textId="577F5DBA" w:rsidR="009400A9" w:rsidRPr="009400A9" w:rsidRDefault="0099001A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Gilbert J. Chin</w:t>
      </w:r>
      <w:r w:rsidR="009400A9" w:rsidRPr="009400A9">
        <w:rPr>
          <w:rFonts w:ascii="Times New Roman" w:hAnsi="Times New Roman"/>
        </w:rPr>
        <w:t>,</w:t>
      </w:r>
    </w:p>
    <w:p w14:paraId="0CA8F8D1" w14:textId="24D8475C" w:rsidR="009400A9" w:rsidRPr="009400A9" w:rsidRDefault="0099001A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Senior </w:t>
      </w:r>
      <w:r w:rsidR="009400A9" w:rsidRPr="009400A9">
        <w:rPr>
          <w:rFonts w:ascii="Times New Roman" w:hAnsi="Times New Roman"/>
        </w:rPr>
        <w:t>Editor, Science</w:t>
      </w:r>
    </w:p>
    <w:p w14:paraId="495E1A67" w14:textId="77777777" w:rsidR="009400A9" w:rsidRP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A27CF43" w14:textId="183648E0" w:rsidR="009400A9" w:rsidRP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400A9">
        <w:rPr>
          <w:rFonts w:ascii="Times New Roman" w:hAnsi="Times New Roman"/>
        </w:rPr>
        <w:t xml:space="preserve">Dear Dr. </w:t>
      </w:r>
      <w:r w:rsidR="0099001A">
        <w:rPr>
          <w:rFonts w:ascii="Times New Roman" w:hAnsi="Times New Roman"/>
        </w:rPr>
        <w:t>Chin</w:t>
      </w:r>
      <w:r w:rsidRPr="009400A9">
        <w:rPr>
          <w:rFonts w:ascii="Times New Roman" w:hAnsi="Times New Roman"/>
        </w:rPr>
        <w:t>,</w:t>
      </w:r>
    </w:p>
    <w:p w14:paraId="2447221F" w14:textId="77777777" w:rsidR="009400A9" w:rsidRP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7F4BE80" w14:textId="1F14F5D4" w:rsidR="009400A9" w:rsidRP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400A9">
        <w:rPr>
          <w:rFonts w:ascii="Times New Roman" w:hAnsi="Times New Roman"/>
        </w:rPr>
        <w:t>Plea</w:t>
      </w:r>
      <w:r w:rsidR="006D400B">
        <w:rPr>
          <w:rFonts w:ascii="Times New Roman" w:hAnsi="Times New Roman"/>
        </w:rPr>
        <w:t xml:space="preserve">se find enclosed a manuscript </w:t>
      </w:r>
      <w:r w:rsidRPr="009400A9">
        <w:rPr>
          <w:rFonts w:ascii="Times New Roman" w:hAnsi="Times New Roman"/>
        </w:rPr>
        <w:t>titled “</w:t>
      </w:r>
      <w:del w:id="2" w:author="Noah Goodman" w:date="2013-12-09T11:41:00Z">
        <w:r w:rsidR="00525218" w:rsidDel="003440EF">
          <w:rPr>
            <w:rFonts w:ascii="Times New Roman" w:hAnsi="Times New Roman"/>
          </w:rPr>
          <w:delText xml:space="preserve">A Computational Model of </w:delText>
        </w:r>
      </w:del>
      <w:r w:rsidR="00525218">
        <w:rPr>
          <w:rFonts w:ascii="Times New Roman" w:hAnsi="Times New Roman"/>
        </w:rPr>
        <w:t xml:space="preserve">Nonliteral </w:t>
      </w:r>
      <w:del w:id="3" w:author="Noah Goodman" w:date="2013-12-09T11:41:00Z">
        <w:r w:rsidR="00525218" w:rsidDel="003440EF">
          <w:rPr>
            <w:rFonts w:ascii="Times New Roman" w:hAnsi="Times New Roman"/>
          </w:rPr>
          <w:delText xml:space="preserve">Language </w:delText>
        </w:r>
      </w:del>
      <w:r w:rsidR="00525218">
        <w:rPr>
          <w:rFonts w:ascii="Times New Roman" w:hAnsi="Times New Roman"/>
        </w:rPr>
        <w:t>Understanding</w:t>
      </w:r>
      <w:r w:rsidR="00A56DFA">
        <w:rPr>
          <w:rFonts w:ascii="Times New Roman" w:hAnsi="Times New Roman"/>
        </w:rPr>
        <w:t xml:space="preserve"> </w:t>
      </w:r>
      <w:del w:id="4" w:author="Noah Goodman" w:date="2013-12-09T11:41:00Z">
        <w:r w:rsidR="00A56DFA" w:rsidDel="003440EF">
          <w:rPr>
            <w:rFonts w:ascii="Times New Roman" w:hAnsi="Times New Roman"/>
          </w:rPr>
          <w:delText xml:space="preserve">in </w:delText>
        </w:r>
      </w:del>
      <w:ins w:id="5" w:author="Noah Goodman" w:date="2013-12-09T11:41:00Z">
        <w:r w:rsidR="003440EF">
          <w:rPr>
            <w:rFonts w:ascii="Times New Roman" w:hAnsi="Times New Roman"/>
          </w:rPr>
          <w:t xml:space="preserve">of </w:t>
        </w:r>
      </w:ins>
      <w:r w:rsidR="00A56DFA">
        <w:rPr>
          <w:rFonts w:ascii="Times New Roman" w:hAnsi="Times New Roman"/>
        </w:rPr>
        <w:t xml:space="preserve">Number </w:t>
      </w:r>
      <w:del w:id="6" w:author="Noah Goodman" w:date="2013-12-09T11:41:00Z">
        <w:r w:rsidR="00A56DFA" w:rsidDel="003440EF">
          <w:rPr>
            <w:rFonts w:ascii="Times New Roman" w:hAnsi="Times New Roman"/>
          </w:rPr>
          <w:delText>Words</w:delText>
        </w:r>
      </w:del>
      <w:ins w:id="7" w:author="Noah Goodman" w:date="2013-12-09T11:41:00Z">
        <w:r w:rsidR="003440EF">
          <w:rPr>
            <w:rFonts w:ascii="Times New Roman" w:hAnsi="Times New Roman"/>
          </w:rPr>
          <w:t>Terms</w:t>
        </w:r>
      </w:ins>
      <w:r w:rsidRPr="009400A9">
        <w:rPr>
          <w:rFonts w:ascii="Times New Roman" w:hAnsi="Times New Roman"/>
        </w:rPr>
        <w:t xml:space="preserve">” for consideration in Science. My co-authors for this work are </w:t>
      </w:r>
      <w:r w:rsidR="007F5E7A">
        <w:rPr>
          <w:rFonts w:ascii="Times New Roman" w:hAnsi="Times New Roman"/>
        </w:rPr>
        <w:t>Jean Wu, Leon Bergen,</w:t>
      </w:r>
      <w:r w:rsidRPr="009400A9">
        <w:rPr>
          <w:rFonts w:ascii="Times New Roman" w:hAnsi="Times New Roman"/>
        </w:rPr>
        <w:t xml:space="preserve"> and Noah Goodman.</w:t>
      </w:r>
    </w:p>
    <w:p w14:paraId="21FF433F" w14:textId="77777777" w:rsidR="00D72929" w:rsidRDefault="00D7292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29F726E" w14:textId="425FB020" w:rsidR="00717633" w:rsidRDefault="002937A1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Human communication is rife with nonliteral language, ranging from metaphor to </w:t>
      </w:r>
      <w:del w:id="8" w:author="Justine Kao" w:date="2013-12-09T14:41:00Z">
        <w:r w:rsidDel="002E64AB">
          <w:rPr>
            <w:rFonts w:ascii="Times New Roman" w:hAnsi="Times New Roman"/>
          </w:rPr>
          <w:delText xml:space="preserve">sarcasm </w:delText>
        </w:r>
      </w:del>
      <w:ins w:id="9" w:author="Justine Kao" w:date="2013-12-09T14:41:00Z">
        <w:r w:rsidR="002E64AB">
          <w:rPr>
            <w:rFonts w:ascii="Times New Roman" w:hAnsi="Times New Roman"/>
          </w:rPr>
          <w:t xml:space="preserve">irony </w:t>
        </w:r>
      </w:ins>
      <w:r>
        <w:rPr>
          <w:rFonts w:ascii="Times New Roman" w:hAnsi="Times New Roman"/>
        </w:rPr>
        <w:t xml:space="preserve">and hyperbole. </w:t>
      </w:r>
      <w:r w:rsidR="00D55E54">
        <w:rPr>
          <w:rFonts w:ascii="Times New Roman" w:hAnsi="Times New Roman"/>
        </w:rPr>
        <w:t>For successful</w:t>
      </w:r>
      <w:r w:rsidR="006646F0">
        <w:rPr>
          <w:rFonts w:ascii="Times New Roman" w:hAnsi="Times New Roman"/>
        </w:rPr>
        <w:t xml:space="preserve"> communication to take place,</w:t>
      </w:r>
      <w:r w:rsidR="00BB300A">
        <w:rPr>
          <w:rFonts w:ascii="Times New Roman" w:hAnsi="Times New Roman"/>
        </w:rPr>
        <w:t xml:space="preserve"> </w:t>
      </w:r>
      <w:r w:rsidR="009A39E8">
        <w:rPr>
          <w:rFonts w:ascii="Times New Roman" w:hAnsi="Times New Roman"/>
        </w:rPr>
        <w:t>listener</w:t>
      </w:r>
      <w:r w:rsidR="006646F0">
        <w:rPr>
          <w:rFonts w:ascii="Times New Roman" w:hAnsi="Times New Roman"/>
        </w:rPr>
        <w:t>s</w:t>
      </w:r>
      <w:r w:rsidR="00477060">
        <w:rPr>
          <w:rFonts w:ascii="Times New Roman" w:hAnsi="Times New Roman"/>
        </w:rPr>
        <w:t xml:space="preserve"> need to</w:t>
      </w:r>
      <w:r w:rsidR="00CD4D7B">
        <w:rPr>
          <w:rFonts w:ascii="Times New Roman" w:hAnsi="Times New Roman"/>
        </w:rPr>
        <w:t xml:space="preserve"> go beyond the literal meaning of an utterance </w:t>
      </w:r>
      <w:r w:rsidR="00D55E54">
        <w:rPr>
          <w:rFonts w:ascii="Times New Roman" w:hAnsi="Times New Roman"/>
        </w:rPr>
        <w:t>and</w:t>
      </w:r>
      <w:r w:rsidR="00015E0E">
        <w:rPr>
          <w:rFonts w:ascii="Times New Roman" w:hAnsi="Times New Roman"/>
        </w:rPr>
        <w:t xml:space="preserve"> infer</w:t>
      </w:r>
      <w:r w:rsidR="00CD4D7B">
        <w:rPr>
          <w:rFonts w:ascii="Times New Roman" w:hAnsi="Times New Roman"/>
        </w:rPr>
        <w:t xml:space="preserve"> the speaker’s intended meaning.</w:t>
      </w:r>
      <w:r w:rsidR="00C87F65">
        <w:rPr>
          <w:rFonts w:ascii="Times New Roman" w:hAnsi="Times New Roman"/>
        </w:rPr>
        <w:t xml:space="preserve"> </w:t>
      </w:r>
      <w:r w:rsidR="00944062">
        <w:rPr>
          <w:rFonts w:ascii="Times New Roman" w:hAnsi="Times New Roman"/>
        </w:rPr>
        <w:t>In addition,</w:t>
      </w:r>
      <w:r w:rsidR="00C87F65">
        <w:rPr>
          <w:rFonts w:ascii="Times New Roman" w:hAnsi="Times New Roman"/>
        </w:rPr>
        <w:t xml:space="preserve"> speakers do not always </w:t>
      </w:r>
      <w:r w:rsidR="0089679C">
        <w:rPr>
          <w:rFonts w:ascii="Times New Roman" w:hAnsi="Times New Roman"/>
        </w:rPr>
        <w:t xml:space="preserve">use language </w:t>
      </w:r>
      <w:r w:rsidR="00C87F65">
        <w:rPr>
          <w:rFonts w:ascii="Times New Roman" w:hAnsi="Times New Roman"/>
        </w:rPr>
        <w:t>to describe th</w:t>
      </w:r>
      <w:r w:rsidR="0089679C">
        <w:rPr>
          <w:rFonts w:ascii="Times New Roman" w:hAnsi="Times New Roman"/>
        </w:rPr>
        <w:t>e objective state of the world</w:t>
      </w:r>
      <w:r w:rsidR="00090C12">
        <w:rPr>
          <w:rFonts w:ascii="Times New Roman" w:hAnsi="Times New Roman"/>
        </w:rPr>
        <w:t>,</w:t>
      </w:r>
      <w:r w:rsidR="00D149CE">
        <w:rPr>
          <w:rFonts w:ascii="Times New Roman" w:hAnsi="Times New Roman"/>
        </w:rPr>
        <w:t xml:space="preserve"> but </w:t>
      </w:r>
      <w:r w:rsidR="007F5ABD">
        <w:rPr>
          <w:rFonts w:ascii="Times New Roman" w:hAnsi="Times New Roman"/>
        </w:rPr>
        <w:t>also</w:t>
      </w:r>
      <w:r w:rsidR="00D149CE">
        <w:rPr>
          <w:rFonts w:ascii="Times New Roman" w:hAnsi="Times New Roman"/>
        </w:rPr>
        <w:t xml:space="preserve"> to communicate their subjective opinions and emotions. </w:t>
      </w:r>
      <w:r w:rsidR="000B06A9">
        <w:rPr>
          <w:rFonts w:ascii="Times New Roman" w:hAnsi="Times New Roman"/>
        </w:rPr>
        <w:t>These aspects of language</w:t>
      </w:r>
      <w:r w:rsidR="00120AC6">
        <w:rPr>
          <w:rFonts w:ascii="Times New Roman" w:hAnsi="Times New Roman"/>
        </w:rPr>
        <w:t>—</w:t>
      </w:r>
      <w:r w:rsidR="00C42D24">
        <w:rPr>
          <w:rFonts w:ascii="Times New Roman" w:hAnsi="Times New Roman"/>
        </w:rPr>
        <w:t>nonliteral</w:t>
      </w:r>
      <w:r w:rsidR="00741FCF">
        <w:rPr>
          <w:rFonts w:ascii="Times New Roman" w:hAnsi="Times New Roman"/>
        </w:rPr>
        <w:t xml:space="preserve"> use</w:t>
      </w:r>
      <w:r w:rsidR="00120AC6">
        <w:rPr>
          <w:rFonts w:ascii="Times New Roman" w:hAnsi="Times New Roman"/>
        </w:rPr>
        <w:t xml:space="preserve"> and affective subtext</w:t>
      </w:r>
      <w:r w:rsidR="00030FCD">
        <w:rPr>
          <w:rFonts w:ascii="Times New Roman" w:hAnsi="Times New Roman"/>
        </w:rPr>
        <w:t xml:space="preserve">—are </w:t>
      </w:r>
      <w:r w:rsidR="00D1347F">
        <w:rPr>
          <w:rFonts w:ascii="Times New Roman" w:hAnsi="Times New Roman"/>
        </w:rPr>
        <w:t xml:space="preserve">critical </w:t>
      </w:r>
      <w:r w:rsidR="00F8474E">
        <w:rPr>
          <w:rFonts w:ascii="Times New Roman" w:hAnsi="Times New Roman"/>
        </w:rPr>
        <w:t>to</w:t>
      </w:r>
      <w:r w:rsidR="000B06A9">
        <w:rPr>
          <w:rFonts w:ascii="Times New Roman" w:hAnsi="Times New Roman"/>
        </w:rPr>
        <w:t xml:space="preserve"> understanding</w:t>
      </w:r>
      <w:r w:rsidR="00F8474E">
        <w:rPr>
          <w:rFonts w:ascii="Times New Roman" w:hAnsi="Times New Roman"/>
        </w:rPr>
        <w:t xml:space="preserve"> the nature of l</w:t>
      </w:r>
      <w:r w:rsidR="006A6D80">
        <w:rPr>
          <w:rFonts w:ascii="Times New Roman" w:hAnsi="Times New Roman"/>
        </w:rPr>
        <w:t xml:space="preserve">inguistic meaning </w:t>
      </w:r>
      <w:r w:rsidR="00F8474E">
        <w:rPr>
          <w:rFonts w:ascii="Times New Roman" w:hAnsi="Times New Roman"/>
        </w:rPr>
        <w:t>and communication</w:t>
      </w:r>
      <w:r w:rsidR="00D55E54">
        <w:rPr>
          <w:rFonts w:ascii="Times New Roman" w:hAnsi="Times New Roman"/>
        </w:rPr>
        <w:t>. While these areas</w:t>
      </w:r>
      <w:r w:rsidR="00042AFD">
        <w:rPr>
          <w:rFonts w:ascii="Times New Roman" w:hAnsi="Times New Roman"/>
        </w:rPr>
        <w:t xml:space="preserve"> have been </w:t>
      </w:r>
      <w:r w:rsidR="00D1347F">
        <w:rPr>
          <w:rFonts w:ascii="Times New Roman" w:hAnsi="Times New Roman"/>
        </w:rPr>
        <w:t xml:space="preserve">studied </w:t>
      </w:r>
      <w:r w:rsidR="001B025F">
        <w:rPr>
          <w:rFonts w:ascii="Times New Roman" w:hAnsi="Times New Roman"/>
        </w:rPr>
        <w:t>across many fields</w:t>
      </w:r>
      <w:r w:rsidR="00D1347F">
        <w:rPr>
          <w:rFonts w:ascii="Times New Roman" w:hAnsi="Times New Roman"/>
        </w:rPr>
        <w:t xml:space="preserve">, </w:t>
      </w:r>
      <w:r w:rsidR="00C42D24">
        <w:rPr>
          <w:rFonts w:ascii="Times New Roman" w:hAnsi="Times New Roman"/>
        </w:rPr>
        <w:t xml:space="preserve">the </w:t>
      </w:r>
      <w:r w:rsidR="00B41069">
        <w:rPr>
          <w:rFonts w:ascii="Times New Roman" w:hAnsi="Times New Roman"/>
        </w:rPr>
        <w:t>approaches</w:t>
      </w:r>
      <w:r w:rsidR="00C42D24">
        <w:rPr>
          <w:rFonts w:ascii="Times New Roman" w:hAnsi="Times New Roman"/>
        </w:rPr>
        <w:t xml:space="preserve"> </w:t>
      </w:r>
      <w:r w:rsidR="0003140C">
        <w:rPr>
          <w:rFonts w:ascii="Times New Roman" w:hAnsi="Times New Roman"/>
        </w:rPr>
        <w:t xml:space="preserve">in psychology and linguistics </w:t>
      </w:r>
      <w:r w:rsidR="00B41069">
        <w:rPr>
          <w:rFonts w:ascii="Times New Roman" w:hAnsi="Times New Roman"/>
        </w:rPr>
        <w:t>have</w:t>
      </w:r>
      <w:r w:rsidR="00C42D24">
        <w:rPr>
          <w:rFonts w:ascii="Times New Roman" w:hAnsi="Times New Roman"/>
        </w:rPr>
        <w:t xml:space="preserve"> </w:t>
      </w:r>
      <w:r w:rsidR="00B05A6D">
        <w:rPr>
          <w:rFonts w:ascii="Times New Roman" w:hAnsi="Times New Roman"/>
        </w:rPr>
        <w:t xml:space="preserve">been largely qualitative. </w:t>
      </w:r>
      <w:r w:rsidR="00CB630B">
        <w:rPr>
          <w:rFonts w:ascii="Times New Roman" w:hAnsi="Times New Roman"/>
        </w:rPr>
        <w:t xml:space="preserve">In </w:t>
      </w:r>
      <w:r w:rsidR="00A92CB5">
        <w:rPr>
          <w:rFonts w:ascii="Times New Roman" w:hAnsi="Times New Roman"/>
        </w:rPr>
        <w:t xml:space="preserve">more quantitative </w:t>
      </w:r>
      <w:r w:rsidR="00901990">
        <w:rPr>
          <w:rFonts w:ascii="Times New Roman" w:hAnsi="Times New Roman"/>
        </w:rPr>
        <w:t>disciplines</w:t>
      </w:r>
      <w:r w:rsidR="00B05A6D">
        <w:rPr>
          <w:rFonts w:ascii="Times New Roman" w:hAnsi="Times New Roman"/>
        </w:rPr>
        <w:t xml:space="preserve"> </w:t>
      </w:r>
      <w:r w:rsidR="0003140C">
        <w:rPr>
          <w:rFonts w:ascii="Times New Roman" w:hAnsi="Times New Roman"/>
        </w:rPr>
        <w:t xml:space="preserve">such as computer science, </w:t>
      </w:r>
      <w:r w:rsidR="00870D19">
        <w:rPr>
          <w:rFonts w:ascii="Times New Roman" w:hAnsi="Times New Roman"/>
        </w:rPr>
        <w:t xml:space="preserve">the focus has been on identifying surface features of </w:t>
      </w:r>
      <w:r w:rsidR="007A1F4C">
        <w:rPr>
          <w:rFonts w:ascii="Times New Roman" w:hAnsi="Times New Roman"/>
        </w:rPr>
        <w:t>figurative</w:t>
      </w:r>
      <w:r w:rsidR="00870D19">
        <w:rPr>
          <w:rFonts w:ascii="Times New Roman" w:hAnsi="Times New Roman"/>
        </w:rPr>
        <w:t xml:space="preserve"> </w:t>
      </w:r>
      <w:r w:rsidR="00BF0E69">
        <w:rPr>
          <w:rFonts w:ascii="Times New Roman" w:hAnsi="Times New Roman"/>
        </w:rPr>
        <w:t xml:space="preserve">and </w:t>
      </w:r>
      <w:r w:rsidR="004170AF">
        <w:rPr>
          <w:rFonts w:ascii="Times New Roman" w:hAnsi="Times New Roman"/>
        </w:rPr>
        <w:t xml:space="preserve">affective </w:t>
      </w:r>
      <w:r w:rsidR="00870D19">
        <w:rPr>
          <w:rFonts w:ascii="Times New Roman" w:hAnsi="Times New Roman"/>
        </w:rPr>
        <w:t xml:space="preserve">language and less </w:t>
      </w:r>
      <w:r w:rsidR="008C5112">
        <w:rPr>
          <w:rFonts w:ascii="Times New Roman" w:hAnsi="Times New Roman"/>
        </w:rPr>
        <w:t xml:space="preserve">on </w:t>
      </w:r>
      <w:r w:rsidR="00CF246F">
        <w:rPr>
          <w:rFonts w:ascii="Times New Roman" w:hAnsi="Times New Roman"/>
        </w:rPr>
        <w:t>explain</w:t>
      </w:r>
      <w:r w:rsidR="00870D19">
        <w:rPr>
          <w:rFonts w:ascii="Times New Roman" w:hAnsi="Times New Roman"/>
        </w:rPr>
        <w:t>ing</w:t>
      </w:r>
      <w:r w:rsidR="00CF246F">
        <w:rPr>
          <w:rFonts w:ascii="Times New Roman" w:hAnsi="Times New Roman"/>
        </w:rPr>
        <w:t xml:space="preserve"> the computational basis of nonliteral language understanding</w:t>
      </w:r>
      <w:r w:rsidR="00CA3816">
        <w:rPr>
          <w:rFonts w:ascii="Times New Roman" w:hAnsi="Times New Roman"/>
        </w:rPr>
        <w:t>. We believe that the latter</w:t>
      </w:r>
      <w:r w:rsidR="00BF0E69">
        <w:rPr>
          <w:rFonts w:ascii="Times New Roman" w:hAnsi="Times New Roman"/>
        </w:rPr>
        <w:t xml:space="preserve"> serves a great scientific purpose</w:t>
      </w:r>
      <w:r w:rsidR="0005694B">
        <w:rPr>
          <w:rFonts w:ascii="Times New Roman" w:hAnsi="Times New Roman"/>
        </w:rPr>
        <w:t xml:space="preserve"> and aim to address this gap</w:t>
      </w:r>
      <w:r w:rsidR="008C5112">
        <w:rPr>
          <w:rFonts w:ascii="Times New Roman" w:hAnsi="Times New Roman"/>
        </w:rPr>
        <w:t xml:space="preserve">. </w:t>
      </w:r>
    </w:p>
    <w:p w14:paraId="648104FF" w14:textId="77777777" w:rsidR="00717633" w:rsidRDefault="00717633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9169F37" w14:textId="0AA551E3" w:rsidR="00076085" w:rsidRDefault="00FE59E0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We present</w:t>
      </w:r>
      <w:r w:rsidR="00B964C0">
        <w:rPr>
          <w:rFonts w:ascii="Times New Roman" w:hAnsi="Times New Roman"/>
        </w:rPr>
        <w:t xml:space="preserve"> a computational model</w:t>
      </w:r>
      <w:r w:rsidR="00611F2F">
        <w:rPr>
          <w:rFonts w:ascii="Times New Roman" w:hAnsi="Times New Roman"/>
        </w:rPr>
        <w:t xml:space="preserve"> of nonliteral language understanding</w:t>
      </w:r>
      <w:r w:rsidR="00B964C0">
        <w:rPr>
          <w:rFonts w:ascii="Times New Roman" w:hAnsi="Times New Roman"/>
        </w:rPr>
        <w:t xml:space="preserve"> </w:t>
      </w:r>
      <w:r w:rsidR="00076085">
        <w:rPr>
          <w:rFonts w:ascii="Times New Roman" w:hAnsi="Times New Roman"/>
        </w:rPr>
        <w:t>that builds</w:t>
      </w:r>
      <w:r w:rsidR="00B964C0">
        <w:rPr>
          <w:rFonts w:ascii="Times New Roman" w:hAnsi="Times New Roman"/>
        </w:rPr>
        <w:t xml:space="preserve"> upon core theories of communication</w:t>
      </w:r>
      <w:r w:rsidR="00283994">
        <w:rPr>
          <w:rFonts w:ascii="Times New Roman" w:hAnsi="Times New Roman"/>
        </w:rPr>
        <w:t xml:space="preserve"> and recent formal models of pragmatics</w:t>
      </w:r>
      <w:r w:rsidR="00EC01C8">
        <w:rPr>
          <w:rFonts w:ascii="Times New Roman" w:hAnsi="Times New Roman"/>
        </w:rPr>
        <w:t>.</w:t>
      </w:r>
      <w:ins w:id="10" w:author="Noah Goodman" w:date="2013-12-09T11:37:00Z">
        <w:r w:rsidR="00754EAC">
          <w:rPr>
            <w:rFonts w:ascii="Times New Roman" w:hAnsi="Times New Roman"/>
          </w:rPr>
          <w:t xml:space="preserve"> We solve a crucial problem </w:t>
        </w:r>
      </w:ins>
      <w:ins w:id="11" w:author="Noah Goodman" w:date="2013-12-09T11:39:00Z">
        <w:r w:rsidR="00754EAC">
          <w:rPr>
            <w:rFonts w:ascii="Times New Roman" w:hAnsi="Times New Roman"/>
          </w:rPr>
          <w:t>in</w:t>
        </w:r>
      </w:ins>
      <w:ins w:id="12" w:author="Noah Goodman" w:date="2013-12-09T11:37:00Z">
        <w:r w:rsidR="00754EAC">
          <w:rPr>
            <w:rFonts w:ascii="Times New Roman" w:hAnsi="Times New Roman"/>
          </w:rPr>
          <w:t xml:space="preserve"> these recent formal models (including our own,</w:t>
        </w:r>
      </w:ins>
      <w:ins w:id="13" w:author="Noah Goodman" w:date="2013-12-09T11:39:00Z">
        <w:r w:rsidR="00754EAC">
          <w:rPr>
            <w:rFonts w:ascii="Times New Roman" w:hAnsi="Times New Roman"/>
          </w:rPr>
          <w:t xml:space="preserve"> which</w:t>
        </w:r>
      </w:ins>
      <w:ins w:id="14" w:author="Noah Goodman" w:date="2013-12-09T11:37:00Z">
        <w:r w:rsidR="00754EAC">
          <w:rPr>
            <w:rFonts w:ascii="Times New Roman" w:hAnsi="Times New Roman"/>
          </w:rPr>
          <w:t xml:space="preserve"> appeared in </w:t>
        </w:r>
      </w:ins>
      <w:ins w:id="15" w:author="Noah Goodman" w:date="2013-12-09T11:38:00Z">
        <w:r w:rsidR="00754EAC">
          <w:rPr>
            <w:rFonts w:ascii="Times New Roman" w:hAnsi="Times New Roman"/>
            <w:i/>
          </w:rPr>
          <w:t>Science</w:t>
        </w:r>
        <w:r w:rsidR="00754EAC">
          <w:rPr>
            <w:rFonts w:ascii="Times New Roman" w:hAnsi="Times New Roman"/>
          </w:rPr>
          <w:t>): they are unable to predict interpretations</w:t>
        </w:r>
      </w:ins>
      <w:ins w:id="16" w:author="Noah Goodman" w:date="2013-12-09T11:39:00Z">
        <w:r w:rsidR="00754EAC">
          <w:rPr>
            <w:rFonts w:ascii="Times New Roman" w:hAnsi="Times New Roman"/>
          </w:rPr>
          <w:t xml:space="preserve"> of an utterance</w:t>
        </w:r>
      </w:ins>
      <w:ins w:id="17" w:author="Noah Goodman" w:date="2013-12-09T11:38:00Z">
        <w:r w:rsidR="00754EAC">
          <w:rPr>
            <w:rFonts w:ascii="Times New Roman" w:hAnsi="Times New Roman"/>
          </w:rPr>
          <w:t xml:space="preserve"> that are false under </w:t>
        </w:r>
      </w:ins>
      <w:ins w:id="18" w:author="Noah Goodman" w:date="2013-12-09T11:39:00Z">
        <w:r w:rsidR="00754EAC">
          <w:rPr>
            <w:rFonts w:ascii="Times New Roman" w:hAnsi="Times New Roman"/>
          </w:rPr>
          <w:t>its</w:t>
        </w:r>
      </w:ins>
      <w:ins w:id="19" w:author="Noah Goodman" w:date="2013-12-09T11:38:00Z">
        <w:r w:rsidR="00754EAC">
          <w:rPr>
            <w:rFonts w:ascii="Times New Roman" w:hAnsi="Times New Roman"/>
          </w:rPr>
          <w:t xml:space="preserve"> literal meaning.</w:t>
        </w:r>
      </w:ins>
      <w:r w:rsidR="00EC01C8">
        <w:rPr>
          <w:rFonts w:ascii="Times New Roman" w:hAnsi="Times New Roman"/>
        </w:rPr>
        <w:t xml:space="preserve"> </w:t>
      </w:r>
      <w:r w:rsidR="00046F9C">
        <w:rPr>
          <w:rFonts w:ascii="Times New Roman" w:hAnsi="Times New Roman"/>
        </w:rPr>
        <w:t>W</w:t>
      </w:r>
      <w:r w:rsidR="006D4FB5">
        <w:rPr>
          <w:rFonts w:ascii="Times New Roman" w:hAnsi="Times New Roman"/>
        </w:rPr>
        <w:t>e focus</w:t>
      </w:r>
      <w:r w:rsidR="00EC01C8">
        <w:rPr>
          <w:rFonts w:ascii="Times New Roman" w:hAnsi="Times New Roman"/>
        </w:rPr>
        <w:t xml:space="preserve"> on the nonliteral interpretatio</w:t>
      </w:r>
      <w:r w:rsidR="00FF13F6">
        <w:rPr>
          <w:rFonts w:ascii="Times New Roman" w:hAnsi="Times New Roman"/>
        </w:rPr>
        <w:t xml:space="preserve">n of number words, in particular hyperbole. Hyperbole is a </w:t>
      </w:r>
      <w:r w:rsidR="00CA6563">
        <w:rPr>
          <w:rFonts w:ascii="Times New Roman" w:hAnsi="Times New Roman"/>
        </w:rPr>
        <w:t xml:space="preserve">common </w:t>
      </w:r>
      <w:r w:rsidR="00FF13F6">
        <w:rPr>
          <w:rFonts w:ascii="Times New Roman" w:hAnsi="Times New Roman"/>
        </w:rPr>
        <w:t xml:space="preserve">figure of speech </w:t>
      </w:r>
      <w:r w:rsidR="00FB5AD6">
        <w:rPr>
          <w:rFonts w:ascii="Times New Roman" w:hAnsi="Times New Roman"/>
        </w:rPr>
        <w:t xml:space="preserve">that uses exaggeration to </w:t>
      </w:r>
      <w:r w:rsidR="00B25F91">
        <w:rPr>
          <w:rFonts w:ascii="Times New Roman" w:hAnsi="Times New Roman"/>
        </w:rPr>
        <w:t xml:space="preserve">convey </w:t>
      </w:r>
      <w:r w:rsidR="00FB5AD6">
        <w:rPr>
          <w:rFonts w:ascii="Times New Roman" w:hAnsi="Times New Roman"/>
        </w:rPr>
        <w:t>emphasis and emotion.</w:t>
      </w:r>
      <w:r w:rsidR="00D55E54">
        <w:rPr>
          <w:rFonts w:ascii="Times New Roman" w:hAnsi="Times New Roman"/>
        </w:rPr>
        <w:t xml:space="preserve"> </w:t>
      </w:r>
      <w:r w:rsidR="0098354E">
        <w:rPr>
          <w:rFonts w:ascii="Times New Roman" w:hAnsi="Times New Roman"/>
        </w:rPr>
        <w:t xml:space="preserve">We theorized that </w:t>
      </w:r>
      <w:r w:rsidR="00E2452B">
        <w:rPr>
          <w:rFonts w:ascii="Times New Roman" w:hAnsi="Times New Roman"/>
        </w:rPr>
        <w:t xml:space="preserve">listeners incorporate prior knowledge </w:t>
      </w:r>
      <w:r w:rsidR="0074622E">
        <w:rPr>
          <w:rFonts w:ascii="Times New Roman" w:hAnsi="Times New Roman"/>
        </w:rPr>
        <w:t>and</w:t>
      </w:r>
      <w:r w:rsidR="00E2452B">
        <w:rPr>
          <w:rFonts w:ascii="Times New Roman" w:hAnsi="Times New Roman"/>
        </w:rPr>
        <w:t xml:space="preserve"> reason</w:t>
      </w:r>
      <w:r w:rsidR="0074622E">
        <w:rPr>
          <w:rFonts w:ascii="Times New Roman" w:hAnsi="Times New Roman"/>
        </w:rPr>
        <w:t>ing</w:t>
      </w:r>
      <w:r w:rsidR="00E2452B">
        <w:rPr>
          <w:rFonts w:ascii="Times New Roman" w:hAnsi="Times New Roman"/>
        </w:rPr>
        <w:t xml:space="preserve"> about the speaker’s communicative goal</w:t>
      </w:r>
      <w:r w:rsidR="0074622E">
        <w:rPr>
          <w:rFonts w:ascii="Times New Roman" w:hAnsi="Times New Roman"/>
        </w:rPr>
        <w:t xml:space="preserve"> to infer the meaning of a potent</w:t>
      </w:r>
      <w:r w:rsidR="00296E5E">
        <w:rPr>
          <w:rFonts w:ascii="Times New Roman" w:hAnsi="Times New Roman"/>
        </w:rPr>
        <w:t>ially hyperbolic utterance</w:t>
      </w:r>
      <w:r w:rsidR="008721EB">
        <w:rPr>
          <w:rFonts w:ascii="Times New Roman" w:hAnsi="Times New Roman"/>
        </w:rPr>
        <w:t>.</w:t>
      </w:r>
      <w:r w:rsidR="004839F8">
        <w:rPr>
          <w:rFonts w:ascii="Times New Roman" w:hAnsi="Times New Roman"/>
        </w:rPr>
        <w:t xml:space="preserve"> We </w:t>
      </w:r>
      <w:r w:rsidR="00B7495B">
        <w:rPr>
          <w:rFonts w:ascii="Times New Roman" w:hAnsi="Times New Roman"/>
        </w:rPr>
        <w:t>show that our</w:t>
      </w:r>
      <w:r w:rsidR="004839F8">
        <w:rPr>
          <w:rFonts w:ascii="Times New Roman" w:hAnsi="Times New Roman"/>
        </w:rPr>
        <w:t xml:space="preserve"> computational model produces nonliteral </w:t>
      </w:r>
      <w:r w:rsidR="00811E73">
        <w:rPr>
          <w:rFonts w:ascii="Times New Roman" w:hAnsi="Times New Roman"/>
        </w:rPr>
        <w:t xml:space="preserve">and affective </w:t>
      </w:r>
      <w:r w:rsidR="004839F8">
        <w:rPr>
          <w:rFonts w:ascii="Times New Roman" w:hAnsi="Times New Roman"/>
        </w:rPr>
        <w:t xml:space="preserve">interpretations </w:t>
      </w:r>
      <w:r w:rsidR="00811E73">
        <w:rPr>
          <w:rFonts w:ascii="Times New Roman" w:hAnsi="Times New Roman"/>
        </w:rPr>
        <w:t>for</w:t>
      </w:r>
      <w:r w:rsidR="004839F8">
        <w:rPr>
          <w:rFonts w:ascii="Times New Roman" w:hAnsi="Times New Roman"/>
        </w:rPr>
        <w:t xml:space="preserve"> a </w:t>
      </w:r>
      <w:r w:rsidR="0042367B">
        <w:rPr>
          <w:rFonts w:ascii="Times New Roman" w:hAnsi="Times New Roman"/>
        </w:rPr>
        <w:t>set</w:t>
      </w:r>
      <w:r w:rsidR="004839F8">
        <w:rPr>
          <w:rFonts w:ascii="Times New Roman" w:hAnsi="Times New Roman"/>
        </w:rPr>
        <w:t xml:space="preserve"> of numeric utterances.</w:t>
      </w:r>
      <w:r w:rsidR="00D44251">
        <w:rPr>
          <w:rFonts w:ascii="Times New Roman" w:hAnsi="Times New Roman"/>
        </w:rPr>
        <w:t xml:space="preserve"> </w:t>
      </w:r>
    </w:p>
    <w:p w14:paraId="49455725" w14:textId="77777777" w:rsidR="00B911AA" w:rsidRDefault="00B911AA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D5F5C9B" w14:textId="1BFA4853" w:rsidR="00B911AA" w:rsidRDefault="004E1C47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In order to verify our model predictions, we conducted two</w:t>
      </w:r>
      <w:r w:rsidR="00B7495B">
        <w:rPr>
          <w:rFonts w:ascii="Times New Roman" w:hAnsi="Times New Roman"/>
        </w:rPr>
        <w:t xml:space="preserve"> experiments to elicit </w:t>
      </w:r>
      <w:r w:rsidR="00CD744B">
        <w:rPr>
          <w:rFonts w:ascii="Times New Roman" w:hAnsi="Times New Roman"/>
        </w:rPr>
        <w:t xml:space="preserve">people’s intuitive interpretations of numeric utterances. In Experiment 1, participants </w:t>
      </w:r>
      <w:r w:rsidR="000F1726">
        <w:rPr>
          <w:rFonts w:ascii="Times New Roman" w:hAnsi="Times New Roman"/>
        </w:rPr>
        <w:t>read dialogues that contain numerical utterances about the price of an item</w:t>
      </w:r>
      <w:r w:rsidR="00C62207">
        <w:rPr>
          <w:rFonts w:ascii="Times New Roman" w:hAnsi="Times New Roman"/>
        </w:rPr>
        <w:t xml:space="preserve"> (</w:t>
      </w:r>
      <w:r w:rsidR="00A8198C">
        <w:rPr>
          <w:rFonts w:ascii="Times New Roman" w:hAnsi="Times New Roman"/>
        </w:rPr>
        <w:t xml:space="preserve">e.g. </w:t>
      </w:r>
      <w:r w:rsidR="0041298B">
        <w:rPr>
          <w:rFonts w:ascii="Times New Roman" w:hAnsi="Times New Roman"/>
        </w:rPr>
        <w:t>“Bob said: ‘</w:t>
      </w:r>
      <w:r w:rsidR="00C62207">
        <w:rPr>
          <w:rFonts w:ascii="Times New Roman" w:hAnsi="Times New Roman"/>
        </w:rPr>
        <w:t xml:space="preserve">The </w:t>
      </w:r>
      <w:r w:rsidR="00A8198C">
        <w:rPr>
          <w:rFonts w:ascii="Times New Roman" w:hAnsi="Times New Roman"/>
        </w:rPr>
        <w:t>watch</w:t>
      </w:r>
      <w:r w:rsidR="00C62207">
        <w:rPr>
          <w:rFonts w:ascii="Times New Roman" w:hAnsi="Times New Roman"/>
        </w:rPr>
        <w:t xml:space="preserve"> cost</w:t>
      </w:r>
      <w:r w:rsidR="00FC539E">
        <w:rPr>
          <w:rFonts w:ascii="Times New Roman" w:hAnsi="Times New Roman"/>
          <w:i/>
        </w:rPr>
        <w:t xml:space="preserve"> x</w:t>
      </w:r>
      <w:r w:rsidR="00DB7A12">
        <w:rPr>
          <w:rFonts w:ascii="Times New Roman" w:hAnsi="Times New Roman"/>
          <w:i/>
        </w:rPr>
        <w:t xml:space="preserve"> </w:t>
      </w:r>
      <w:r w:rsidR="0041298B">
        <w:rPr>
          <w:rFonts w:ascii="Times New Roman" w:hAnsi="Times New Roman"/>
        </w:rPr>
        <w:t>dollars.’</w:t>
      </w:r>
      <w:r w:rsidR="00AF3C61">
        <w:rPr>
          <w:rFonts w:ascii="Times New Roman" w:hAnsi="Times New Roman"/>
        </w:rPr>
        <w:t>”</w:t>
      </w:r>
      <w:r w:rsidR="00C62207">
        <w:rPr>
          <w:rFonts w:ascii="Times New Roman" w:hAnsi="Times New Roman"/>
        </w:rPr>
        <w:t>)</w:t>
      </w:r>
      <w:r w:rsidR="008D5736">
        <w:rPr>
          <w:rFonts w:ascii="Times New Roman" w:hAnsi="Times New Roman"/>
        </w:rPr>
        <w:t xml:space="preserve"> and </w:t>
      </w:r>
      <w:r w:rsidR="001035D6">
        <w:rPr>
          <w:rFonts w:ascii="Times New Roman" w:hAnsi="Times New Roman"/>
        </w:rPr>
        <w:t>give ratings about the item’s actual price</w:t>
      </w:r>
      <w:r w:rsidR="00115998">
        <w:rPr>
          <w:rFonts w:ascii="Times New Roman" w:hAnsi="Times New Roman"/>
        </w:rPr>
        <w:t>.</w:t>
      </w:r>
      <w:r w:rsidR="00110080">
        <w:rPr>
          <w:rFonts w:ascii="Times New Roman" w:hAnsi="Times New Roman"/>
        </w:rPr>
        <w:t xml:space="preserve"> We systematically manipulated </w:t>
      </w:r>
      <w:r w:rsidR="00FC539E">
        <w:rPr>
          <w:rFonts w:ascii="Times New Roman" w:hAnsi="Times New Roman"/>
          <w:i/>
        </w:rPr>
        <w:t>x</w:t>
      </w:r>
      <w:r w:rsidR="003B168A">
        <w:rPr>
          <w:rFonts w:ascii="Times New Roman" w:hAnsi="Times New Roman"/>
        </w:rPr>
        <w:t xml:space="preserve"> </w:t>
      </w:r>
      <w:r w:rsidR="00C22D9D">
        <w:rPr>
          <w:rFonts w:ascii="Times New Roman" w:hAnsi="Times New Roman"/>
        </w:rPr>
        <w:t xml:space="preserve">and the item </w:t>
      </w:r>
      <w:r w:rsidR="00343825">
        <w:rPr>
          <w:rFonts w:ascii="Times New Roman" w:hAnsi="Times New Roman"/>
        </w:rPr>
        <w:t xml:space="preserve">type </w:t>
      </w:r>
      <w:r w:rsidR="003B168A">
        <w:rPr>
          <w:rFonts w:ascii="Times New Roman" w:hAnsi="Times New Roman"/>
        </w:rPr>
        <w:t>to measure participants’ interpretations</w:t>
      </w:r>
      <w:r w:rsidR="0088112A">
        <w:rPr>
          <w:rFonts w:ascii="Times New Roman" w:hAnsi="Times New Roman"/>
        </w:rPr>
        <w:t xml:space="preserve"> given different background knowledge of the probability of the</w:t>
      </w:r>
      <w:r w:rsidR="0041298B">
        <w:rPr>
          <w:rFonts w:ascii="Times New Roman" w:hAnsi="Times New Roman"/>
        </w:rPr>
        <w:t xml:space="preserve"> statement being literally true. In Experiment 2, participants read dialogues </w:t>
      </w:r>
      <w:r w:rsidR="00283994">
        <w:rPr>
          <w:rFonts w:ascii="Times New Roman" w:hAnsi="Times New Roman"/>
        </w:rPr>
        <w:t>containing</w:t>
      </w:r>
      <w:r w:rsidR="0041298B">
        <w:rPr>
          <w:rFonts w:ascii="Times New Roman" w:hAnsi="Times New Roman"/>
        </w:rPr>
        <w:t xml:space="preserve"> numerical utterances </w:t>
      </w:r>
      <w:r w:rsidR="002C51D7">
        <w:rPr>
          <w:rFonts w:ascii="Times New Roman" w:hAnsi="Times New Roman"/>
        </w:rPr>
        <w:t>that are</w:t>
      </w:r>
      <w:r w:rsidR="0041298B">
        <w:rPr>
          <w:rFonts w:ascii="Times New Roman" w:hAnsi="Times New Roman"/>
        </w:rPr>
        <w:t xml:space="preserve"> either literally true or hyperbolic (e.g. </w:t>
      </w:r>
      <w:r w:rsidR="00DB7A12">
        <w:rPr>
          <w:rFonts w:ascii="Times New Roman" w:hAnsi="Times New Roman"/>
        </w:rPr>
        <w:t>“</w:t>
      </w:r>
      <w:r w:rsidR="0041298B">
        <w:rPr>
          <w:rFonts w:ascii="Times New Roman" w:hAnsi="Times New Roman"/>
        </w:rPr>
        <w:t xml:space="preserve">Bob bought a watch that cost </w:t>
      </w:r>
      <w:r w:rsidR="00DD483A">
        <w:rPr>
          <w:rFonts w:ascii="Times New Roman" w:hAnsi="Times New Roman"/>
          <w:i/>
        </w:rPr>
        <w:t>y</w:t>
      </w:r>
      <w:r w:rsidR="0041298B">
        <w:rPr>
          <w:rFonts w:ascii="Times New Roman" w:hAnsi="Times New Roman"/>
        </w:rPr>
        <w:t xml:space="preserve"> dollars. Bob said: </w:t>
      </w:r>
      <w:r w:rsidR="00DB7A12">
        <w:rPr>
          <w:rFonts w:ascii="Times New Roman" w:hAnsi="Times New Roman"/>
        </w:rPr>
        <w:t>‘</w:t>
      </w:r>
      <w:r w:rsidR="0041298B">
        <w:rPr>
          <w:rFonts w:ascii="Times New Roman" w:hAnsi="Times New Roman"/>
        </w:rPr>
        <w:t xml:space="preserve">The watch cost </w:t>
      </w:r>
      <w:r w:rsidR="00DD483A">
        <w:rPr>
          <w:rFonts w:ascii="Times New Roman" w:hAnsi="Times New Roman"/>
          <w:i/>
        </w:rPr>
        <w:t>x</w:t>
      </w:r>
      <w:r w:rsidR="00DF7246">
        <w:rPr>
          <w:rFonts w:ascii="Times New Roman" w:hAnsi="Times New Roman"/>
          <w:i/>
        </w:rPr>
        <w:t xml:space="preserve"> </w:t>
      </w:r>
      <w:r w:rsidR="0041298B">
        <w:rPr>
          <w:rFonts w:ascii="Times New Roman" w:hAnsi="Times New Roman"/>
        </w:rPr>
        <w:t>dollars.</w:t>
      </w:r>
      <w:r w:rsidR="00DB7A12">
        <w:rPr>
          <w:rFonts w:ascii="Times New Roman" w:hAnsi="Times New Roman"/>
        </w:rPr>
        <w:t>’”</w:t>
      </w:r>
      <w:r w:rsidR="0041298B">
        <w:rPr>
          <w:rFonts w:ascii="Times New Roman" w:hAnsi="Times New Roman"/>
        </w:rPr>
        <w:t>)</w:t>
      </w:r>
      <w:r w:rsidR="00FA7483">
        <w:rPr>
          <w:rFonts w:ascii="Times New Roman" w:hAnsi="Times New Roman"/>
        </w:rPr>
        <w:t>. Th</w:t>
      </w:r>
      <w:r w:rsidR="00231768">
        <w:rPr>
          <w:rFonts w:ascii="Times New Roman" w:hAnsi="Times New Roman"/>
        </w:rPr>
        <w:t xml:space="preserve">ey then rate the probability that the speaker thinks </w:t>
      </w:r>
      <w:r w:rsidR="00231768">
        <w:rPr>
          <w:rFonts w:ascii="Times New Roman" w:hAnsi="Times New Roman"/>
        </w:rPr>
        <w:lastRenderedPageBreak/>
        <w:t>the item is expensive.</w:t>
      </w:r>
      <w:r w:rsidR="00F00758">
        <w:rPr>
          <w:rFonts w:ascii="Times New Roman" w:hAnsi="Times New Roman"/>
        </w:rPr>
        <w:t xml:space="preserve"> Our model’s predictions closely matched </w:t>
      </w:r>
      <w:r w:rsidR="000F1325">
        <w:rPr>
          <w:rFonts w:ascii="Times New Roman" w:hAnsi="Times New Roman"/>
        </w:rPr>
        <w:t>human data</w:t>
      </w:r>
      <w:del w:id="20" w:author="Noah Goodman" w:date="2013-12-09T11:32:00Z">
        <w:r w:rsidR="000F1325" w:rsidDel="00754EAC">
          <w:rPr>
            <w:rFonts w:ascii="Times New Roman" w:hAnsi="Times New Roman"/>
          </w:rPr>
          <w:delText xml:space="preserve">, </w:delText>
        </w:r>
        <w:r w:rsidR="00CB12F3" w:rsidDel="00754EAC">
          <w:rPr>
            <w:rFonts w:ascii="Times New Roman" w:hAnsi="Times New Roman"/>
          </w:rPr>
          <w:delText>correlating with the data in Experiment 1 with r=0.974 and Experiment 2 with r=0.772</w:delText>
        </w:r>
      </w:del>
      <w:r w:rsidR="00CB12F3">
        <w:rPr>
          <w:rFonts w:ascii="Times New Roman" w:hAnsi="Times New Roman"/>
        </w:rPr>
        <w:t xml:space="preserve">. </w:t>
      </w:r>
      <w:r w:rsidR="004526BD">
        <w:rPr>
          <w:rFonts w:ascii="Times New Roman" w:hAnsi="Times New Roman"/>
        </w:rPr>
        <w:t>These results show</w:t>
      </w:r>
      <w:r w:rsidR="00807BF3">
        <w:rPr>
          <w:rFonts w:ascii="Times New Roman" w:hAnsi="Times New Roman"/>
        </w:rPr>
        <w:t xml:space="preserve"> that </w:t>
      </w:r>
      <w:r w:rsidR="00642F08">
        <w:rPr>
          <w:rFonts w:ascii="Times New Roman" w:hAnsi="Times New Roman"/>
        </w:rPr>
        <w:t xml:space="preserve">our model </w:t>
      </w:r>
      <w:r w:rsidR="00B47BCC">
        <w:rPr>
          <w:rFonts w:ascii="Times New Roman" w:hAnsi="Times New Roman"/>
        </w:rPr>
        <w:t xml:space="preserve">successfully captures a range of effects in the interpretation of number words, both </w:t>
      </w:r>
      <w:r w:rsidR="00E1186C">
        <w:rPr>
          <w:rFonts w:ascii="Times New Roman" w:hAnsi="Times New Roman"/>
        </w:rPr>
        <w:t>nonliteral and affective.</w:t>
      </w:r>
    </w:p>
    <w:p w14:paraId="25917393" w14:textId="77777777" w:rsidR="00076085" w:rsidRDefault="00076085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9BA8BDA" w14:textId="03F17B49" w:rsidR="0042384F" w:rsidRDefault="004C37C8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summary, </w:t>
      </w:r>
      <w:r w:rsidR="0047407F">
        <w:rPr>
          <w:rFonts w:ascii="Times New Roman" w:hAnsi="Times New Roman"/>
        </w:rPr>
        <w:t>our</w:t>
      </w:r>
      <w:r w:rsidR="00972132">
        <w:rPr>
          <w:rFonts w:ascii="Times New Roman" w:hAnsi="Times New Roman"/>
        </w:rPr>
        <w:t xml:space="preserve"> </w:t>
      </w:r>
      <w:r w:rsidR="00D7335E">
        <w:rPr>
          <w:rFonts w:ascii="Times New Roman" w:hAnsi="Times New Roman"/>
        </w:rPr>
        <w:t>computational</w:t>
      </w:r>
      <w:r w:rsidR="00972132">
        <w:rPr>
          <w:rFonts w:ascii="Times New Roman" w:hAnsi="Times New Roman"/>
        </w:rPr>
        <w:t xml:space="preserve"> </w:t>
      </w:r>
      <w:r w:rsidR="00D7335E">
        <w:rPr>
          <w:rFonts w:ascii="Times New Roman" w:hAnsi="Times New Roman"/>
        </w:rPr>
        <w:t>model</w:t>
      </w:r>
      <w:r w:rsidR="00E866BB">
        <w:rPr>
          <w:rFonts w:ascii="Times New Roman" w:hAnsi="Times New Roman"/>
        </w:rPr>
        <w:t xml:space="preserve"> </w:t>
      </w:r>
      <w:r w:rsidR="00E866BB" w:rsidRPr="00D93900">
        <w:rPr>
          <w:rFonts w:ascii="Times New Roman" w:hAnsi="Times New Roman"/>
        </w:rPr>
        <w:t>integrate</w:t>
      </w:r>
      <w:r w:rsidR="00E866BB">
        <w:rPr>
          <w:rFonts w:ascii="Times New Roman" w:hAnsi="Times New Roman"/>
        </w:rPr>
        <w:t>s</w:t>
      </w:r>
      <w:r w:rsidR="00E866BB" w:rsidRPr="00D93900">
        <w:rPr>
          <w:rFonts w:ascii="Times New Roman" w:hAnsi="Times New Roman"/>
        </w:rPr>
        <w:t xml:space="preserve"> background knowledge, principles</w:t>
      </w:r>
      <w:r w:rsidR="00ED1591">
        <w:rPr>
          <w:rFonts w:ascii="Times New Roman" w:hAnsi="Times New Roman"/>
        </w:rPr>
        <w:t xml:space="preserve"> of communication</w:t>
      </w:r>
      <w:r w:rsidR="00E866BB" w:rsidRPr="00D93900">
        <w:rPr>
          <w:rFonts w:ascii="Times New Roman" w:hAnsi="Times New Roman"/>
        </w:rPr>
        <w:t xml:space="preserve">, and </w:t>
      </w:r>
      <w:r w:rsidR="0042384F">
        <w:rPr>
          <w:rFonts w:ascii="Times New Roman" w:hAnsi="Times New Roman"/>
        </w:rPr>
        <w:t xml:space="preserve">communicative goals to </w:t>
      </w:r>
      <w:r w:rsidR="000F4A8C">
        <w:rPr>
          <w:rFonts w:ascii="Times New Roman" w:hAnsi="Times New Roman"/>
        </w:rPr>
        <w:t>quantitatively</w:t>
      </w:r>
      <w:r w:rsidR="00F210F1">
        <w:rPr>
          <w:rFonts w:ascii="Times New Roman" w:hAnsi="Times New Roman"/>
        </w:rPr>
        <w:t xml:space="preserve"> predict humans’ interpretation of</w:t>
      </w:r>
      <w:r w:rsidR="0042384F">
        <w:rPr>
          <w:rFonts w:ascii="Times New Roman" w:hAnsi="Times New Roman"/>
        </w:rPr>
        <w:t xml:space="preserve"> nonliteral language. </w:t>
      </w:r>
      <w:r w:rsidR="00D15D4F">
        <w:rPr>
          <w:rFonts w:ascii="Times New Roman" w:hAnsi="Times New Roman"/>
        </w:rPr>
        <w:t>T</w:t>
      </w:r>
      <w:r w:rsidR="00195FFB">
        <w:rPr>
          <w:rFonts w:ascii="Times New Roman" w:hAnsi="Times New Roman"/>
        </w:rPr>
        <w:t>his framework sheds light on the nature of communication</w:t>
      </w:r>
      <w:r w:rsidR="00195FFB" w:rsidRPr="00D93900">
        <w:rPr>
          <w:rFonts w:ascii="Times New Roman" w:hAnsi="Times New Roman"/>
        </w:rPr>
        <w:t xml:space="preserve"> </w:t>
      </w:r>
      <w:r w:rsidR="00195FFB">
        <w:rPr>
          <w:rFonts w:ascii="Times New Roman" w:hAnsi="Times New Roman"/>
        </w:rPr>
        <w:t xml:space="preserve">and marks </w:t>
      </w:r>
      <w:r w:rsidR="00B02733" w:rsidRPr="00D93900">
        <w:rPr>
          <w:rFonts w:ascii="Times New Roman" w:hAnsi="Times New Roman"/>
        </w:rPr>
        <w:t xml:space="preserve">a significant advancement in the flexibility and richness of formal </w:t>
      </w:r>
      <w:r w:rsidR="00B001F1">
        <w:rPr>
          <w:rFonts w:ascii="Times New Roman" w:hAnsi="Times New Roman"/>
        </w:rPr>
        <w:t>models of language understanding</w:t>
      </w:r>
      <w:r w:rsidR="003F4C91">
        <w:rPr>
          <w:rFonts w:ascii="Times New Roman" w:hAnsi="Times New Roman"/>
        </w:rPr>
        <w:t>.</w:t>
      </w:r>
      <w:r w:rsidR="0042384F">
        <w:rPr>
          <w:rFonts w:ascii="Times New Roman" w:hAnsi="Times New Roman"/>
        </w:rPr>
        <w:t xml:space="preserve"> </w:t>
      </w:r>
      <w:r w:rsidR="00B001F1">
        <w:rPr>
          <w:rFonts w:ascii="Times New Roman" w:hAnsi="Times New Roman"/>
        </w:rPr>
        <w:t>Not only is n</w:t>
      </w:r>
      <w:r w:rsidR="00D6219D">
        <w:rPr>
          <w:rFonts w:ascii="Times New Roman" w:hAnsi="Times New Roman"/>
        </w:rPr>
        <w:t>on</w:t>
      </w:r>
      <w:r w:rsidR="006F21FE">
        <w:rPr>
          <w:rFonts w:ascii="Times New Roman" w:hAnsi="Times New Roman"/>
        </w:rPr>
        <w:t xml:space="preserve">literal language an important </w:t>
      </w:r>
      <w:r w:rsidR="00B001F1">
        <w:rPr>
          <w:rFonts w:ascii="Times New Roman" w:hAnsi="Times New Roman"/>
        </w:rPr>
        <w:t>puzzle piece in psychology</w:t>
      </w:r>
      <w:r w:rsidR="006F21FE">
        <w:rPr>
          <w:rFonts w:ascii="Times New Roman" w:hAnsi="Times New Roman"/>
        </w:rPr>
        <w:t xml:space="preserve"> and linguistics, </w:t>
      </w:r>
      <w:r w:rsidR="00CF2A04">
        <w:rPr>
          <w:rFonts w:ascii="Times New Roman" w:hAnsi="Times New Roman"/>
        </w:rPr>
        <w:t>it</w:t>
      </w:r>
      <w:r w:rsidR="006F21FE">
        <w:rPr>
          <w:rFonts w:ascii="Times New Roman" w:hAnsi="Times New Roman"/>
        </w:rPr>
        <w:t xml:space="preserve"> is also an area of great interest in artificial intelligence and natural language processing</w:t>
      </w:r>
      <w:r w:rsidR="00CF2A04">
        <w:rPr>
          <w:rFonts w:ascii="Times New Roman" w:hAnsi="Times New Roman"/>
        </w:rPr>
        <w:t>. I</w:t>
      </w:r>
      <w:r w:rsidR="006F21FE">
        <w:rPr>
          <w:rFonts w:ascii="Times New Roman" w:hAnsi="Times New Roman"/>
        </w:rPr>
        <w:t xml:space="preserve">f we hope to create machines that can </w:t>
      </w:r>
      <w:r w:rsidR="00CF2A04">
        <w:rPr>
          <w:rFonts w:ascii="Times New Roman" w:hAnsi="Times New Roman"/>
        </w:rPr>
        <w:t xml:space="preserve">respond appropriately to human language </w:t>
      </w:r>
      <w:r w:rsidR="004E5FA6">
        <w:rPr>
          <w:rFonts w:ascii="Times New Roman" w:hAnsi="Times New Roman"/>
        </w:rPr>
        <w:t>in</w:t>
      </w:r>
      <w:r w:rsidR="00CF2A04">
        <w:rPr>
          <w:rFonts w:ascii="Times New Roman" w:hAnsi="Times New Roman"/>
        </w:rPr>
        <w:t xml:space="preserve"> </w:t>
      </w:r>
      <w:r w:rsidR="004E5FA6">
        <w:rPr>
          <w:rFonts w:ascii="Times New Roman" w:hAnsi="Times New Roman"/>
        </w:rPr>
        <w:t>its full complexity</w:t>
      </w:r>
      <w:r w:rsidR="00CF2A04">
        <w:rPr>
          <w:rFonts w:ascii="Times New Roman" w:hAnsi="Times New Roman"/>
        </w:rPr>
        <w:t xml:space="preserve">, we need a </w:t>
      </w:r>
      <w:r w:rsidR="00871339">
        <w:rPr>
          <w:rFonts w:ascii="Times New Roman" w:hAnsi="Times New Roman"/>
        </w:rPr>
        <w:t>computational</w:t>
      </w:r>
      <w:r w:rsidR="00CF2A04">
        <w:rPr>
          <w:rFonts w:ascii="Times New Roman" w:hAnsi="Times New Roman"/>
        </w:rPr>
        <w:t xml:space="preserve"> model that </w:t>
      </w:r>
      <w:r w:rsidR="00871339">
        <w:rPr>
          <w:rFonts w:ascii="Times New Roman" w:hAnsi="Times New Roman"/>
        </w:rPr>
        <w:t xml:space="preserve">considers </w:t>
      </w:r>
      <w:r w:rsidR="005C7D45">
        <w:rPr>
          <w:rFonts w:ascii="Times New Roman" w:hAnsi="Times New Roman"/>
        </w:rPr>
        <w:t xml:space="preserve">speaker </w:t>
      </w:r>
      <w:r w:rsidR="000F4A8C">
        <w:rPr>
          <w:rFonts w:ascii="Times New Roman" w:hAnsi="Times New Roman"/>
        </w:rPr>
        <w:t>intent</w:t>
      </w:r>
      <w:r w:rsidR="005C7D45">
        <w:rPr>
          <w:rFonts w:ascii="Times New Roman" w:hAnsi="Times New Roman"/>
        </w:rPr>
        <w:t xml:space="preserve"> and </w:t>
      </w:r>
      <w:r w:rsidR="00A10DE2">
        <w:rPr>
          <w:rFonts w:ascii="Times New Roman" w:hAnsi="Times New Roman"/>
        </w:rPr>
        <w:t xml:space="preserve">rich </w:t>
      </w:r>
      <w:r w:rsidR="00A87C09">
        <w:rPr>
          <w:rFonts w:ascii="Times New Roman" w:hAnsi="Times New Roman"/>
        </w:rPr>
        <w:t>dimensions of linguistic meaning</w:t>
      </w:r>
      <w:r w:rsidR="00871339">
        <w:rPr>
          <w:rFonts w:ascii="Times New Roman" w:hAnsi="Times New Roman"/>
        </w:rPr>
        <w:t xml:space="preserve"> to arrive at the </w:t>
      </w:r>
      <w:r w:rsidR="00E76E78">
        <w:rPr>
          <w:rFonts w:ascii="Times New Roman" w:hAnsi="Times New Roman"/>
        </w:rPr>
        <w:t>correct</w:t>
      </w:r>
      <w:r w:rsidR="00871339">
        <w:rPr>
          <w:rFonts w:ascii="Times New Roman" w:hAnsi="Times New Roman"/>
        </w:rPr>
        <w:t xml:space="preserve"> interpretation</w:t>
      </w:r>
      <w:r w:rsidR="00A87C09">
        <w:rPr>
          <w:rFonts w:ascii="Times New Roman" w:hAnsi="Times New Roman"/>
        </w:rPr>
        <w:t xml:space="preserve">. </w:t>
      </w:r>
      <w:r w:rsidR="000D58D2">
        <w:rPr>
          <w:rFonts w:ascii="Times New Roman" w:hAnsi="Times New Roman"/>
        </w:rPr>
        <w:t xml:space="preserve">Our model </w:t>
      </w:r>
      <w:r w:rsidR="004526BD">
        <w:rPr>
          <w:rFonts w:ascii="Times New Roman" w:hAnsi="Times New Roman"/>
        </w:rPr>
        <w:t>re</w:t>
      </w:r>
      <w:r w:rsidR="000D58D2">
        <w:rPr>
          <w:rFonts w:ascii="Times New Roman" w:hAnsi="Times New Roman"/>
        </w:rPr>
        <w:t xml:space="preserve">presents the first step towards this goal. </w:t>
      </w:r>
      <w:r w:rsidR="00ED1591">
        <w:rPr>
          <w:rFonts w:ascii="Times New Roman" w:hAnsi="Times New Roman"/>
        </w:rPr>
        <w:t>For these reasons, w</w:t>
      </w:r>
      <w:r w:rsidR="00164BD8">
        <w:rPr>
          <w:rFonts w:ascii="Times New Roman" w:hAnsi="Times New Roman"/>
        </w:rPr>
        <w:t>e</w:t>
      </w:r>
      <w:r w:rsidR="00ED1591">
        <w:rPr>
          <w:rFonts w:ascii="Times New Roman" w:hAnsi="Times New Roman"/>
        </w:rPr>
        <w:t xml:space="preserve"> believe our </w:t>
      </w:r>
      <w:r w:rsidR="00D7335E" w:rsidRPr="009400A9">
        <w:rPr>
          <w:rFonts w:ascii="Times New Roman" w:hAnsi="Times New Roman"/>
        </w:rPr>
        <w:t xml:space="preserve">findings will be of broad interest across the fields of psychology, cognitive science, </w:t>
      </w:r>
      <w:r w:rsidR="00545D0F">
        <w:rPr>
          <w:rFonts w:ascii="Times New Roman" w:hAnsi="Times New Roman"/>
        </w:rPr>
        <w:t xml:space="preserve">linguistics, and </w:t>
      </w:r>
      <w:r w:rsidR="00D7335E" w:rsidRPr="009400A9">
        <w:rPr>
          <w:rFonts w:ascii="Times New Roman" w:hAnsi="Times New Roman"/>
        </w:rPr>
        <w:t>computer science, as well as to the general public</w:t>
      </w:r>
      <w:r w:rsidR="00D7335E">
        <w:rPr>
          <w:rFonts w:ascii="Times New Roman" w:hAnsi="Times New Roman"/>
        </w:rPr>
        <w:t xml:space="preserve">, and is ideally suited to the </w:t>
      </w:r>
      <w:r w:rsidR="00D7335E">
        <w:rPr>
          <w:rFonts w:ascii="Times New Roman" w:hAnsi="Times New Roman"/>
          <w:i/>
        </w:rPr>
        <w:t>Science</w:t>
      </w:r>
      <w:r w:rsidR="00D7335E">
        <w:rPr>
          <w:rFonts w:ascii="Times New Roman" w:hAnsi="Times New Roman"/>
        </w:rPr>
        <w:t xml:space="preserve"> readership</w:t>
      </w:r>
      <w:r w:rsidR="00D7335E" w:rsidRPr="009400A9">
        <w:rPr>
          <w:rFonts w:ascii="Times New Roman" w:hAnsi="Times New Roman"/>
        </w:rPr>
        <w:t>.</w:t>
      </w:r>
      <w:r w:rsidR="00D7335E">
        <w:rPr>
          <w:rFonts w:ascii="Times New Roman" w:hAnsi="Times New Roman"/>
        </w:rPr>
        <w:t xml:space="preserve">  </w:t>
      </w:r>
    </w:p>
    <w:p w14:paraId="7E595DC5" w14:textId="77777777" w:rsidR="00B911AA" w:rsidRPr="00D93900" w:rsidRDefault="00B911AA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1ACC63A" w14:textId="6E8AFB8E" w:rsidR="009400A9" w:rsidRPr="009400A9" w:rsidDel="00754EAC" w:rsidRDefault="009400A9" w:rsidP="009400A9">
      <w:pPr>
        <w:widowControl w:val="0"/>
        <w:autoSpaceDE w:val="0"/>
        <w:autoSpaceDN w:val="0"/>
        <w:adjustRightInd w:val="0"/>
        <w:rPr>
          <w:del w:id="21" w:author="Noah Goodman" w:date="2013-12-09T11:33:00Z"/>
          <w:rFonts w:ascii="Times New Roman" w:hAnsi="Times New Roman"/>
        </w:rPr>
      </w:pPr>
      <w:r w:rsidRPr="009400A9">
        <w:rPr>
          <w:rFonts w:ascii="Times New Roman" w:hAnsi="Times New Roman"/>
        </w:rPr>
        <w:t xml:space="preserve">We hope you find this work to merit further scrutiny by additional experts. If you do, there are many </w:t>
      </w:r>
      <w:del w:id="22" w:author="Noah Goodman" w:date="2013-12-09T11:35:00Z">
        <w:r w:rsidRPr="009400A9" w:rsidDel="00754EAC">
          <w:rPr>
            <w:rFonts w:ascii="Times New Roman" w:hAnsi="Times New Roman"/>
          </w:rPr>
          <w:delText>cognitive scientists and psychologists</w:delText>
        </w:r>
      </w:del>
      <w:ins w:id="23" w:author="Noah Goodman" w:date="2013-12-09T11:35:00Z">
        <w:r w:rsidR="00754EAC">
          <w:rPr>
            <w:rFonts w:ascii="Times New Roman" w:hAnsi="Times New Roman"/>
          </w:rPr>
          <w:t>scientists</w:t>
        </w:r>
      </w:ins>
      <w:r w:rsidRPr="009400A9">
        <w:rPr>
          <w:rFonts w:ascii="Times New Roman" w:hAnsi="Times New Roman"/>
        </w:rPr>
        <w:t xml:space="preserve"> whose experience and expertise are suited to evaluating this manuscript, including:</w:t>
      </w:r>
      <w:ins w:id="24" w:author="Noah Goodman" w:date="2013-12-09T11:33:00Z">
        <w:r w:rsidR="00754EAC">
          <w:rPr>
            <w:rFonts w:ascii="Times New Roman" w:hAnsi="Times New Roman"/>
          </w:rPr>
          <w:t xml:space="preserve"> </w:t>
        </w:r>
      </w:ins>
      <w:ins w:id="25" w:author="Noah Goodman" w:date="2013-12-09T11:35:00Z">
        <w:r w:rsidR="00754EAC">
          <w:rPr>
            <w:rFonts w:ascii="Times New Roman" w:hAnsi="Times New Roman"/>
          </w:rPr>
          <w:t>Stephen</w:t>
        </w:r>
      </w:ins>
      <w:ins w:id="26" w:author="Noah Goodman" w:date="2013-12-09T11:33:00Z">
        <w:r w:rsidR="00754EAC">
          <w:rPr>
            <w:rFonts w:ascii="Times New Roman" w:hAnsi="Times New Roman"/>
          </w:rPr>
          <w:t xml:space="preserve"> Levinson, </w:t>
        </w:r>
      </w:ins>
      <w:ins w:id="27" w:author="Noah Goodman" w:date="2013-12-09T11:35:00Z">
        <w:r w:rsidR="00754EAC">
          <w:rPr>
            <w:rFonts w:ascii="Times New Roman" w:hAnsi="Times New Roman"/>
          </w:rPr>
          <w:t xml:space="preserve">Jeff Elman, Steven Pinker, Terry Regier, </w:t>
        </w:r>
      </w:ins>
      <w:ins w:id="28" w:author="Justine Kao" w:date="2013-12-10T15:18:00Z">
        <w:r w:rsidR="001A7924">
          <w:rPr>
            <w:rFonts w:ascii="Times New Roman" w:hAnsi="Times New Roman"/>
          </w:rPr>
          <w:t xml:space="preserve">and </w:t>
        </w:r>
      </w:ins>
      <w:ins w:id="29" w:author="Justine Kao" w:date="2013-12-10T15:19:00Z">
        <w:r w:rsidR="001A7924">
          <w:rPr>
            <w:rFonts w:ascii="Times New Roman" w:hAnsi="Times New Roman"/>
          </w:rPr>
          <w:t>Nick Chater.</w:t>
        </w:r>
      </w:ins>
      <w:bookmarkStart w:id="30" w:name="_GoBack"/>
      <w:bookmarkEnd w:id="30"/>
    </w:p>
    <w:p w14:paraId="3C3D989B" w14:textId="77777777" w:rsidR="009400A9" w:rsidRPr="009400A9" w:rsidDel="00754EAC" w:rsidRDefault="009400A9" w:rsidP="009400A9">
      <w:pPr>
        <w:widowControl w:val="0"/>
        <w:autoSpaceDE w:val="0"/>
        <w:autoSpaceDN w:val="0"/>
        <w:adjustRightInd w:val="0"/>
        <w:rPr>
          <w:del w:id="31" w:author="Noah Goodman" w:date="2013-12-09T11:33:00Z"/>
          <w:rFonts w:ascii="Times New Roman" w:hAnsi="Times New Roman"/>
        </w:rPr>
      </w:pPr>
    </w:p>
    <w:p w14:paraId="22143D9D" w14:textId="743131B4" w:rsidR="005C7D45" w:rsidRPr="009400A9" w:rsidDel="00754EAC" w:rsidRDefault="009400A9" w:rsidP="005C7D45">
      <w:pPr>
        <w:widowControl w:val="0"/>
        <w:autoSpaceDE w:val="0"/>
        <w:autoSpaceDN w:val="0"/>
        <w:adjustRightInd w:val="0"/>
        <w:rPr>
          <w:del w:id="32" w:author="Noah Goodman" w:date="2013-12-09T11:37:00Z"/>
          <w:rFonts w:ascii="Times New Roman" w:hAnsi="Times New Roman"/>
        </w:rPr>
      </w:pPr>
      <w:del w:id="33" w:author="Noah Goodman" w:date="2013-12-09T11:33:00Z">
        <w:r w:rsidRPr="009400A9" w:rsidDel="00754EAC">
          <w:rPr>
            <w:rFonts w:ascii="Times New Roman" w:hAnsi="Times New Roman"/>
          </w:rPr>
          <w:delText xml:space="preserve">• </w:delText>
        </w:r>
      </w:del>
    </w:p>
    <w:p w14:paraId="7D8C7890" w14:textId="081870FD" w:rsidR="009400A9" w:rsidRP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3000F66D" w14:textId="77777777" w:rsidR="001910CD" w:rsidRPr="009400A9" w:rsidRDefault="001910CD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78DA114" w14:textId="0DDE0E9F" w:rsidR="009400A9" w:rsidRP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del w:id="34" w:author="Noah Goodman" w:date="2013-12-09T11:37:00Z">
        <w:r w:rsidRPr="009400A9" w:rsidDel="00754EAC">
          <w:rPr>
            <w:rFonts w:ascii="Times New Roman" w:hAnsi="Times New Roman"/>
          </w:rPr>
          <w:delText>I will be the corresponding author and will assume responsibility for informing my co-author</w:delText>
        </w:r>
        <w:r w:rsidR="008D4D13" w:rsidDel="00754EAC">
          <w:rPr>
            <w:rFonts w:ascii="Times New Roman" w:hAnsi="Times New Roman"/>
          </w:rPr>
          <w:delText>s</w:delText>
        </w:r>
        <w:r w:rsidRPr="009400A9" w:rsidDel="00754EAC">
          <w:rPr>
            <w:rFonts w:ascii="Times New Roman" w:hAnsi="Times New Roman"/>
          </w:rPr>
          <w:delText xml:space="preserve"> of all progress through</w:delText>
        </w:r>
        <w:r w:rsidR="00E06486" w:rsidDel="00754EAC">
          <w:rPr>
            <w:rFonts w:ascii="Times New Roman" w:hAnsi="Times New Roman"/>
          </w:rPr>
          <w:delText>out</w:delText>
        </w:r>
        <w:r w:rsidRPr="009400A9" w:rsidDel="00754EAC">
          <w:rPr>
            <w:rFonts w:ascii="Times New Roman" w:hAnsi="Times New Roman"/>
          </w:rPr>
          <w:delText xml:space="preserve"> the review process. </w:delText>
        </w:r>
      </w:del>
      <w:r w:rsidRPr="009400A9">
        <w:rPr>
          <w:rFonts w:ascii="Times New Roman" w:hAnsi="Times New Roman"/>
        </w:rPr>
        <w:t>If you have any questions or require any clarifications about this work, please do not hesitate to contact us.</w:t>
      </w:r>
    </w:p>
    <w:p w14:paraId="4AAE123A" w14:textId="77777777" w:rsid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E9810AA" w14:textId="77777777" w:rsidR="0061229D" w:rsidRPr="009400A9" w:rsidRDefault="0061229D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244D673" w14:textId="33F3FD89" w:rsid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400A9">
        <w:rPr>
          <w:rFonts w:ascii="Times New Roman" w:hAnsi="Times New Roman"/>
        </w:rPr>
        <w:t>Sincerely,</w:t>
      </w:r>
    </w:p>
    <w:p w14:paraId="6AB733FB" w14:textId="365D5CAE" w:rsidR="00BD389A" w:rsidRDefault="00BD389A" w:rsidP="009400A9">
      <w:pPr>
        <w:widowControl w:val="0"/>
        <w:autoSpaceDE w:val="0"/>
        <w:autoSpaceDN w:val="0"/>
        <w:adjustRightInd w:val="0"/>
        <w:rPr>
          <w:ins w:id="35" w:author="Justine Kao" w:date="2013-12-09T14:38:00Z"/>
          <w:rFonts w:ascii="Times New Roman" w:hAnsi="Times New Roman"/>
          <w:noProof/>
        </w:rPr>
      </w:pPr>
    </w:p>
    <w:p w14:paraId="441EA40C" w14:textId="77777777" w:rsidR="00E145BB" w:rsidRDefault="00E145BB" w:rsidP="009400A9">
      <w:pPr>
        <w:widowControl w:val="0"/>
        <w:autoSpaceDE w:val="0"/>
        <w:autoSpaceDN w:val="0"/>
        <w:adjustRightInd w:val="0"/>
        <w:rPr>
          <w:ins w:id="36" w:author="Justine Kao" w:date="2013-12-09T14:38:00Z"/>
          <w:rFonts w:ascii="Times New Roman" w:hAnsi="Times New Roman"/>
          <w:noProof/>
        </w:rPr>
      </w:pPr>
    </w:p>
    <w:p w14:paraId="668839AC" w14:textId="77777777" w:rsidR="00E145BB" w:rsidRDefault="00E145BB" w:rsidP="009400A9">
      <w:pPr>
        <w:widowControl w:val="0"/>
        <w:autoSpaceDE w:val="0"/>
        <w:autoSpaceDN w:val="0"/>
        <w:adjustRightInd w:val="0"/>
        <w:rPr>
          <w:ins w:id="37" w:author="Justine Kao" w:date="2013-12-09T14:38:00Z"/>
          <w:rFonts w:ascii="Times New Roman" w:hAnsi="Times New Roman"/>
          <w:noProof/>
        </w:rPr>
      </w:pPr>
    </w:p>
    <w:p w14:paraId="1319691C" w14:textId="77777777" w:rsidR="00E145BB" w:rsidRDefault="00E145BB" w:rsidP="009400A9">
      <w:pPr>
        <w:widowControl w:val="0"/>
        <w:autoSpaceDE w:val="0"/>
        <w:autoSpaceDN w:val="0"/>
        <w:adjustRightInd w:val="0"/>
        <w:rPr>
          <w:ins w:id="38" w:author="Justine Kao" w:date="2013-12-09T14:38:00Z"/>
          <w:rFonts w:ascii="Times New Roman" w:hAnsi="Times New Roman"/>
          <w:noProof/>
        </w:rPr>
      </w:pPr>
    </w:p>
    <w:p w14:paraId="50E200AE" w14:textId="77777777" w:rsidR="00E145BB" w:rsidRDefault="00E145BB" w:rsidP="009400A9">
      <w:pPr>
        <w:widowControl w:val="0"/>
        <w:autoSpaceDE w:val="0"/>
        <w:autoSpaceDN w:val="0"/>
        <w:adjustRightInd w:val="0"/>
        <w:rPr>
          <w:ins w:id="39" w:author="Justine Kao" w:date="2013-12-09T14:38:00Z"/>
          <w:rFonts w:ascii="Times New Roman" w:hAnsi="Times New Roman"/>
          <w:noProof/>
        </w:rPr>
      </w:pPr>
    </w:p>
    <w:p w14:paraId="0941052E" w14:textId="77777777" w:rsidR="00E145BB" w:rsidRDefault="00E145BB" w:rsidP="009400A9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</w:rPr>
      </w:pPr>
    </w:p>
    <w:p w14:paraId="36B95C6D" w14:textId="1E4CCD0A" w:rsidR="00782770" w:rsidRPr="009400A9" w:rsidRDefault="00782770" w:rsidP="009400A9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</w:rPr>
      </w:pPr>
    </w:p>
    <w:p w14:paraId="05E3DF29" w14:textId="7DCD24AF" w:rsidR="009400A9" w:rsidRPr="009400A9" w:rsidRDefault="005C7D45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Justine T. Kao</w:t>
      </w:r>
    </w:p>
    <w:p w14:paraId="11F4D228" w14:textId="5D3E42CD" w:rsidR="009400A9" w:rsidRP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400A9">
        <w:rPr>
          <w:rFonts w:ascii="Times New Roman" w:hAnsi="Times New Roman"/>
        </w:rPr>
        <w:t xml:space="preserve">Ph.D. </w:t>
      </w:r>
      <w:r w:rsidR="005C7D45">
        <w:rPr>
          <w:rFonts w:ascii="Times New Roman" w:hAnsi="Times New Roman"/>
        </w:rPr>
        <w:t>Candidate</w:t>
      </w:r>
      <w:r w:rsidRPr="009400A9">
        <w:rPr>
          <w:rFonts w:ascii="Times New Roman" w:hAnsi="Times New Roman"/>
        </w:rPr>
        <w:t>,</w:t>
      </w:r>
    </w:p>
    <w:p w14:paraId="782F0D16" w14:textId="77777777" w:rsidR="009400A9" w:rsidRPr="009400A9" w:rsidRDefault="009400A9" w:rsidP="009400A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400A9">
        <w:rPr>
          <w:rFonts w:ascii="Times New Roman" w:hAnsi="Times New Roman"/>
        </w:rPr>
        <w:t>Department of Psychology,</w:t>
      </w:r>
    </w:p>
    <w:p w14:paraId="0A6CD247" w14:textId="379DBAD5" w:rsidR="00272E5C" w:rsidRPr="009D4E17" w:rsidRDefault="009400A9" w:rsidP="009D4E17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9400A9">
        <w:rPr>
          <w:rFonts w:ascii="Times New Roman" w:hAnsi="Times New Roman"/>
        </w:rPr>
        <w:t>Stanford University</w:t>
      </w:r>
    </w:p>
    <w:sectPr w:rsidR="00272E5C" w:rsidRPr="009D4E17">
      <w:head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3A70B" w14:textId="77777777" w:rsidR="00E31758" w:rsidRDefault="00E31758">
      <w:r>
        <w:separator/>
      </w:r>
    </w:p>
  </w:endnote>
  <w:endnote w:type="continuationSeparator" w:id="0">
    <w:p w14:paraId="3EA3E519" w14:textId="77777777" w:rsidR="00E31758" w:rsidRDefault="00E3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F3C71" w14:textId="77777777" w:rsidR="00E31758" w:rsidRDefault="00E31758">
      <w:r>
        <w:separator/>
      </w:r>
    </w:p>
  </w:footnote>
  <w:footnote w:type="continuationSeparator" w:id="0">
    <w:p w14:paraId="758755D2" w14:textId="77777777" w:rsidR="00E31758" w:rsidRDefault="00E317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A8019" w14:textId="77777777" w:rsidR="00E31758" w:rsidRPr="00726D6D" w:rsidRDefault="00E31758" w:rsidP="00272E5C">
    <w:pPr>
      <w:pStyle w:val="stationery"/>
      <w:ind w:firstLine="0"/>
      <w:jc w:val="left"/>
      <w:rPr>
        <w:color w:val="A50021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3EB6F3DC" wp14:editId="0BB61073">
          <wp:simplePos x="0" y="0"/>
          <wp:positionH relativeFrom="column">
            <wp:posOffset>2313940</wp:posOffset>
          </wp:positionH>
          <wp:positionV relativeFrom="paragraph">
            <wp:posOffset>-161925</wp:posOffset>
          </wp:positionV>
          <wp:extent cx="827405" cy="772160"/>
          <wp:effectExtent l="0" t="0" r="10795" b="0"/>
          <wp:wrapNone/>
          <wp:docPr id="3" name="Picture 3" descr="SU_Seal_Card_pos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U_Seal_Card_pos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214402" w14:textId="208A175A" w:rsidR="00E31758" w:rsidRPr="009D4E17" w:rsidRDefault="00E31758" w:rsidP="00272E5C">
    <w:pPr>
      <w:rPr>
        <w:rFonts w:ascii="Baskerville" w:hAnsi="Baskerville" w:cs="Baskerville"/>
        <w:sz w:val="20"/>
      </w:rPr>
    </w:pPr>
    <w:r>
      <w:rPr>
        <w:rFonts w:ascii="Baskerville" w:hAnsi="Baskerville" w:cs="Baskerville"/>
        <w:sz w:val="20"/>
      </w:rPr>
      <w:t>Justine T. Kao</w:t>
    </w:r>
    <w:r w:rsidRPr="009D4E17">
      <w:rPr>
        <w:rFonts w:ascii="Baskerville" w:hAnsi="Baskerville" w:cs="Baskerville"/>
        <w:sz w:val="20"/>
      </w:rPr>
      <w:t xml:space="preserve">, </w:t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</w:r>
    <w:r w:rsidRPr="009D4E17">
      <w:rPr>
        <w:rFonts w:ascii="Baskerville" w:hAnsi="Baskerville" w:cs="Baskerville"/>
        <w:sz w:val="20"/>
      </w:rPr>
      <w:tab/>
      <w:t xml:space="preserve">      </w:t>
    </w:r>
    <w:r>
      <w:rPr>
        <w:rFonts w:ascii="Baskerville" w:hAnsi="Baskerville" w:cs="Baskerville"/>
        <w:sz w:val="20"/>
      </w:rPr>
      <w:t xml:space="preserve">               </w:t>
    </w:r>
    <w:r w:rsidRPr="009D4E17">
      <w:rPr>
        <w:rFonts w:ascii="Baskerville" w:hAnsi="Baskerville" w:cs="Baskerville"/>
        <w:sz w:val="20"/>
      </w:rPr>
      <w:t xml:space="preserve">     Stanford University</w:t>
    </w:r>
  </w:p>
  <w:p w14:paraId="2A3ABD32" w14:textId="02626307" w:rsidR="00E31758" w:rsidRPr="009D4E17" w:rsidRDefault="00E31758" w:rsidP="00272E5C">
    <w:pPr>
      <w:rPr>
        <w:rFonts w:ascii="Baskerville" w:hAnsi="Baskerville" w:cs="Baskerville"/>
        <w:sz w:val="16"/>
        <w:szCs w:val="16"/>
      </w:rPr>
    </w:pPr>
    <w:r w:rsidRPr="009D4E17">
      <w:rPr>
        <w:rFonts w:ascii="Baskerville" w:hAnsi="Baskerville" w:cs="Baskerville"/>
        <w:sz w:val="20"/>
        <w:szCs w:val="16"/>
      </w:rPr>
      <w:t xml:space="preserve">Ph.D. </w:t>
    </w:r>
    <w:r>
      <w:rPr>
        <w:rFonts w:ascii="Baskerville" w:hAnsi="Baskerville" w:cs="Baskerville"/>
        <w:sz w:val="20"/>
        <w:szCs w:val="16"/>
      </w:rPr>
      <w:t>Candidate</w:t>
    </w:r>
    <w:r>
      <w:rPr>
        <w:rFonts w:ascii="Baskerville" w:hAnsi="Baskerville" w:cs="Baskerville"/>
        <w:sz w:val="16"/>
        <w:szCs w:val="16"/>
      </w:rPr>
      <w:tab/>
    </w:r>
    <w:r>
      <w:rPr>
        <w:rFonts w:ascii="Baskerville" w:hAnsi="Baskerville" w:cs="Baskerville"/>
        <w:sz w:val="16"/>
        <w:szCs w:val="16"/>
      </w:rPr>
      <w:tab/>
    </w:r>
    <w:r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</w:r>
    <w:r w:rsidRPr="009D4E17">
      <w:rPr>
        <w:rFonts w:ascii="Baskerville" w:hAnsi="Baskerville" w:cs="Baskerville"/>
        <w:sz w:val="16"/>
        <w:szCs w:val="16"/>
      </w:rPr>
      <w:tab/>
      <w:t xml:space="preserve">           Department of Psychology</w:t>
    </w:r>
  </w:p>
  <w:p w14:paraId="2A78F10C" w14:textId="77777777" w:rsidR="00E31758" w:rsidRPr="009D4E17" w:rsidRDefault="00E31758" w:rsidP="00272E5C">
    <w:pPr>
      <w:jc w:val="right"/>
      <w:rPr>
        <w:rFonts w:ascii="Baskerville" w:hAnsi="Baskerville" w:cs="Baskerville"/>
        <w:sz w:val="16"/>
        <w:szCs w:val="16"/>
      </w:rPr>
    </w:pPr>
    <w:r w:rsidRPr="009D4E17">
      <w:rPr>
        <w:rFonts w:ascii="Baskerville" w:hAnsi="Baskerville" w:cs="Baskerville"/>
        <w:sz w:val="16"/>
        <w:szCs w:val="16"/>
      </w:rPr>
      <w:t>450 Serra Mall, Jordan Hall</w:t>
    </w:r>
  </w:p>
  <w:p w14:paraId="08BCF8F4" w14:textId="560294B2" w:rsidR="00E31758" w:rsidRPr="0032647C" w:rsidRDefault="00E31758" w:rsidP="0032647C">
    <w:pPr>
      <w:pStyle w:val="stationery"/>
      <w:ind w:left="2160" w:firstLine="720"/>
      <w:jc w:val="right"/>
      <w:rPr>
        <w:rFonts w:ascii="Baskerville" w:hAnsi="Baskerville" w:cs="Baskerville"/>
        <w:sz w:val="20"/>
      </w:rPr>
    </w:pPr>
    <w:r w:rsidRPr="009D4E17">
      <w:rPr>
        <w:rFonts w:ascii="Baskerville" w:hAnsi="Baskerville" w:cs="Baskerville"/>
        <w:szCs w:val="16"/>
      </w:rPr>
      <w:t>Stanford, CA 94305-2130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FE5A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CF"/>
    <w:rsid w:val="000040C4"/>
    <w:rsid w:val="00013C2E"/>
    <w:rsid w:val="00015E0E"/>
    <w:rsid w:val="000166BC"/>
    <w:rsid w:val="00022287"/>
    <w:rsid w:val="00030FCD"/>
    <w:rsid w:val="0003140C"/>
    <w:rsid w:val="000314F2"/>
    <w:rsid w:val="00042AFD"/>
    <w:rsid w:val="00046F9C"/>
    <w:rsid w:val="00052427"/>
    <w:rsid w:val="0005694B"/>
    <w:rsid w:val="00060A05"/>
    <w:rsid w:val="000643AF"/>
    <w:rsid w:val="00076085"/>
    <w:rsid w:val="00090C12"/>
    <w:rsid w:val="000A2AB2"/>
    <w:rsid w:val="000B06A9"/>
    <w:rsid w:val="000C5E59"/>
    <w:rsid w:val="000D53DF"/>
    <w:rsid w:val="000D58D2"/>
    <w:rsid w:val="000D7579"/>
    <w:rsid w:val="000E7B8F"/>
    <w:rsid w:val="000F1325"/>
    <w:rsid w:val="000F1726"/>
    <w:rsid w:val="000F4A8C"/>
    <w:rsid w:val="001035D6"/>
    <w:rsid w:val="00110080"/>
    <w:rsid w:val="00114472"/>
    <w:rsid w:val="001158DD"/>
    <w:rsid w:val="00115998"/>
    <w:rsid w:val="00116E94"/>
    <w:rsid w:val="00120AC6"/>
    <w:rsid w:val="00124158"/>
    <w:rsid w:val="001271E3"/>
    <w:rsid w:val="001420B1"/>
    <w:rsid w:val="001479D3"/>
    <w:rsid w:val="00164BD8"/>
    <w:rsid w:val="001910CD"/>
    <w:rsid w:val="00195FFB"/>
    <w:rsid w:val="001A33A6"/>
    <w:rsid w:val="001A369C"/>
    <w:rsid w:val="001A7924"/>
    <w:rsid w:val="001B025F"/>
    <w:rsid w:val="001B2A44"/>
    <w:rsid w:val="001B5EFE"/>
    <w:rsid w:val="001E05CF"/>
    <w:rsid w:val="001E12BD"/>
    <w:rsid w:val="001F6659"/>
    <w:rsid w:val="00215C92"/>
    <w:rsid w:val="002247A0"/>
    <w:rsid w:val="00231768"/>
    <w:rsid w:val="002608F7"/>
    <w:rsid w:val="00272E5C"/>
    <w:rsid w:val="00283994"/>
    <w:rsid w:val="002937A1"/>
    <w:rsid w:val="00296E5E"/>
    <w:rsid w:val="002A003B"/>
    <w:rsid w:val="002C51D7"/>
    <w:rsid w:val="002E2E0C"/>
    <w:rsid w:val="002E64AB"/>
    <w:rsid w:val="002F083C"/>
    <w:rsid w:val="002F4016"/>
    <w:rsid w:val="002F48CF"/>
    <w:rsid w:val="002F5520"/>
    <w:rsid w:val="0030300E"/>
    <w:rsid w:val="0032647C"/>
    <w:rsid w:val="003327EB"/>
    <w:rsid w:val="00342A69"/>
    <w:rsid w:val="00343825"/>
    <w:rsid w:val="003440EF"/>
    <w:rsid w:val="00351E64"/>
    <w:rsid w:val="00392D28"/>
    <w:rsid w:val="003B168A"/>
    <w:rsid w:val="003F4C91"/>
    <w:rsid w:val="003F690B"/>
    <w:rsid w:val="004014D2"/>
    <w:rsid w:val="004100C5"/>
    <w:rsid w:val="0041298B"/>
    <w:rsid w:val="004170AF"/>
    <w:rsid w:val="0042367B"/>
    <w:rsid w:val="0042384F"/>
    <w:rsid w:val="00446304"/>
    <w:rsid w:val="004526BD"/>
    <w:rsid w:val="004543F4"/>
    <w:rsid w:val="004611FE"/>
    <w:rsid w:val="004670D4"/>
    <w:rsid w:val="0047407F"/>
    <w:rsid w:val="00477060"/>
    <w:rsid w:val="004839F8"/>
    <w:rsid w:val="004916EE"/>
    <w:rsid w:val="004A29E2"/>
    <w:rsid w:val="004C37C8"/>
    <w:rsid w:val="004D7251"/>
    <w:rsid w:val="004E1C47"/>
    <w:rsid w:val="004E5FA6"/>
    <w:rsid w:val="004E7A46"/>
    <w:rsid w:val="004F4140"/>
    <w:rsid w:val="00520DA5"/>
    <w:rsid w:val="00525218"/>
    <w:rsid w:val="0054197A"/>
    <w:rsid w:val="00545D0F"/>
    <w:rsid w:val="00551652"/>
    <w:rsid w:val="005A7955"/>
    <w:rsid w:val="005B1A7C"/>
    <w:rsid w:val="005C7D45"/>
    <w:rsid w:val="005F2F1F"/>
    <w:rsid w:val="00611F2F"/>
    <w:rsid w:val="0061229D"/>
    <w:rsid w:val="00622C20"/>
    <w:rsid w:val="00642F08"/>
    <w:rsid w:val="006646F0"/>
    <w:rsid w:val="006651A3"/>
    <w:rsid w:val="00681B54"/>
    <w:rsid w:val="006A6D80"/>
    <w:rsid w:val="006B478E"/>
    <w:rsid w:val="006C1C87"/>
    <w:rsid w:val="006C31F8"/>
    <w:rsid w:val="006D400B"/>
    <w:rsid w:val="006D4FB5"/>
    <w:rsid w:val="006F1437"/>
    <w:rsid w:val="006F21FE"/>
    <w:rsid w:val="00702111"/>
    <w:rsid w:val="00707663"/>
    <w:rsid w:val="00710693"/>
    <w:rsid w:val="00712452"/>
    <w:rsid w:val="00713B7B"/>
    <w:rsid w:val="00717633"/>
    <w:rsid w:val="00741FCF"/>
    <w:rsid w:val="0074622E"/>
    <w:rsid w:val="00754EAC"/>
    <w:rsid w:val="007671B3"/>
    <w:rsid w:val="00782770"/>
    <w:rsid w:val="007A1F4C"/>
    <w:rsid w:val="007C5EE5"/>
    <w:rsid w:val="007F5ABD"/>
    <w:rsid w:val="007F5E7A"/>
    <w:rsid w:val="00807BF3"/>
    <w:rsid w:val="00811E73"/>
    <w:rsid w:val="008266D0"/>
    <w:rsid w:val="0083727A"/>
    <w:rsid w:val="00844669"/>
    <w:rsid w:val="00870D19"/>
    <w:rsid w:val="00871339"/>
    <w:rsid w:val="008721EB"/>
    <w:rsid w:val="008737B1"/>
    <w:rsid w:val="0088112A"/>
    <w:rsid w:val="008920D7"/>
    <w:rsid w:val="0089679C"/>
    <w:rsid w:val="008A1D41"/>
    <w:rsid w:val="008C1158"/>
    <w:rsid w:val="008C5112"/>
    <w:rsid w:val="008D4D13"/>
    <w:rsid w:val="008D5736"/>
    <w:rsid w:val="008F15EE"/>
    <w:rsid w:val="00901990"/>
    <w:rsid w:val="00914C92"/>
    <w:rsid w:val="00921E3A"/>
    <w:rsid w:val="009325BD"/>
    <w:rsid w:val="009400A9"/>
    <w:rsid w:val="00944062"/>
    <w:rsid w:val="00972132"/>
    <w:rsid w:val="0098354E"/>
    <w:rsid w:val="0099001A"/>
    <w:rsid w:val="0099601E"/>
    <w:rsid w:val="009A39E8"/>
    <w:rsid w:val="009A50D4"/>
    <w:rsid w:val="009D4E17"/>
    <w:rsid w:val="009E7FFC"/>
    <w:rsid w:val="00A10DE2"/>
    <w:rsid w:val="00A16DE2"/>
    <w:rsid w:val="00A2304F"/>
    <w:rsid w:val="00A44A22"/>
    <w:rsid w:val="00A4684C"/>
    <w:rsid w:val="00A56DFA"/>
    <w:rsid w:val="00A8198C"/>
    <w:rsid w:val="00A87C09"/>
    <w:rsid w:val="00A92CB5"/>
    <w:rsid w:val="00AD1D0B"/>
    <w:rsid w:val="00AF3C61"/>
    <w:rsid w:val="00B001F1"/>
    <w:rsid w:val="00B02733"/>
    <w:rsid w:val="00B05A6D"/>
    <w:rsid w:val="00B12E5A"/>
    <w:rsid w:val="00B17C91"/>
    <w:rsid w:val="00B248FE"/>
    <w:rsid w:val="00B25F91"/>
    <w:rsid w:val="00B263E4"/>
    <w:rsid w:val="00B34807"/>
    <w:rsid w:val="00B41069"/>
    <w:rsid w:val="00B47BCC"/>
    <w:rsid w:val="00B67D01"/>
    <w:rsid w:val="00B7495B"/>
    <w:rsid w:val="00B85040"/>
    <w:rsid w:val="00B872AC"/>
    <w:rsid w:val="00B878B8"/>
    <w:rsid w:val="00B911AA"/>
    <w:rsid w:val="00B964C0"/>
    <w:rsid w:val="00BB064E"/>
    <w:rsid w:val="00BB300A"/>
    <w:rsid w:val="00BC3BAC"/>
    <w:rsid w:val="00BD389A"/>
    <w:rsid w:val="00BD562C"/>
    <w:rsid w:val="00BF0E69"/>
    <w:rsid w:val="00C1201B"/>
    <w:rsid w:val="00C21A88"/>
    <w:rsid w:val="00C22D9D"/>
    <w:rsid w:val="00C24289"/>
    <w:rsid w:val="00C41B69"/>
    <w:rsid w:val="00C42D24"/>
    <w:rsid w:val="00C62207"/>
    <w:rsid w:val="00C66E18"/>
    <w:rsid w:val="00C87F65"/>
    <w:rsid w:val="00CA3816"/>
    <w:rsid w:val="00CA42DE"/>
    <w:rsid w:val="00CA6563"/>
    <w:rsid w:val="00CB12F3"/>
    <w:rsid w:val="00CB630B"/>
    <w:rsid w:val="00CD4D5E"/>
    <w:rsid w:val="00CD4D7B"/>
    <w:rsid w:val="00CD744B"/>
    <w:rsid w:val="00CE6FBC"/>
    <w:rsid w:val="00CF246F"/>
    <w:rsid w:val="00CF2A04"/>
    <w:rsid w:val="00D02691"/>
    <w:rsid w:val="00D1347F"/>
    <w:rsid w:val="00D149CE"/>
    <w:rsid w:val="00D15D4F"/>
    <w:rsid w:val="00D16607"/>
    <w:rsid w:val="00D300B7"/>
    <w:rsid w:val="00D31CD6"/>
    <w:rsid w:val="00D44251"/>
    <w:rsid w:val="00D55E54"/>
    <w:rsid w:val="00D572EE"/>
    <w:rsid w:val="00D6219D"/>
    <w:rsid w:val="00D67581"/>
    <w:rsid w:val="00D678F1"/>
    <w:rsid w:val="00D72929"/>
    <w:rsid w:val="00D7335E"/>
    <w:rsid w:val="00D93900"/>
    <w:rsid w:val="00DB7A12"/>
    <w:rsid w:val="00DD483A"/>
    <w:rsid w:val="00DE3671"/>
    <w:rsid w:val="00DE37EB"/>
    <w:rsid w:val="00DF2153"/>
    <w:rsid w:val="00DF7246"/>
    <w:rsid w:val="00E00654"/>
    <w:rsid w:val="00E06486"/>
    <w:rsid w:val="00E1186C"/>
    <w:rsid w:val="00E1346E"/>
    <w:rsid w:val="00E13D12"/>
    <w:rsid w:val="00E145BB"/>
    <w:rsid w:val="00E2452B"/>
    <w:rsid w:val="00E267EE"/>
    <w:rsid w:val="00E31758"/>
    <w:rsid w:val="00E426B3"/>
    <w:rsid w:val="00E609C5"/>
    <w:rsid w:val="00E76E78"/>
    <w:rsid w:val="00E866BB"/>
    <w:rsid w:val="00E93E45"/>
    <w:rsid w:val="00EA2624"/>
    <w:rsid w:val="00EC01C8"/>
    <w:rsid w:val="00EC7EE0"/>
    <w:rsid w:val="00ED1364"/>
    <w:rsid w:val="00ED1591"/>
    <w:rsid w:val="00EE55F6"/>
    <w:rsid w:val="00EF2E6E"/>
    <w:rsid w:val="00EF35B4"/>
    <w:rsid w:val="00F00758"/>
    <w:rsid w:val="00F210F1"/>
    <w:rsid w:val="00F41B31"/>
    <w:rsid w:val="00F433DD"/>
    <w:rsid w:val="00F46F99"/>
    <w:rsid w:val="00F8474E"/>
    <w:rsid w:val="00FA2597"/>
    <w:rsid w:val="00FA7483"/>
    <w:rsid w:val="00FB5AD6"/>
    <w:rsid w:val="00FC539E"/>
    <w:rsid w:val="00FE1BAC"/>
    <w:rsid w:val="00FE59E0"/>
    <w:rsid w:val="00FF13F6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00B0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stationery">
    <w:name w:val="stationery"/>
    <w:pPr>
      <w:ind w:firstLine="1440"/>
      <w:jc w:val="center"/>
    </w:pPr>
    <w:rPr>
      <w:rFonts w:ascii="Times" w:hAnsi="Times"/>
      <w:position w:val="6"/>
      <w:sz w:val="16"/>
    </w:rPr>
  </w:style>
  <w:style w:type="paragraph" w:styleId="BodyText">
    <w:name w:val="Body Text"/>
    <w:basedOn w:val="Normal"/>
    <w:rsid w:val="00716887"/>
    <w:pPr>
      <w:spacing w:after="120"/>
    </w:pPr>
    <w:rPr>
      <w:rFonts w:ascii="Times New Roman" w:hAnsi="Times New Roman"/>
    </w:rPr>
  </w:style>
  <w:style w:type="character" w:styleId="Hyperlink">
    <w:name w:val="Hyperlink"/>
    <w:rsid w:val="006C4FA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B1A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1A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FA2597"/>
    <w:rPr>
      <w:sz w:val="18"/>
      <w:szCs w:val="18"/>
    </w:rPr>
  </w:style>
  <w:style w:type="paragraph" w:styleId="CommentText">
    <w:name w:val="annotation text"/>
    <w:basedOn w:val="Normal"/>
    <w:link w:val="CommentTextChar"/>
    <w:rsid w:val="00FA2597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FA2597"/>
    <w:rPr>
      <w:rFonts w:ascii="Palatino" w:hAnsi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A25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A2597"/>
    <w:rPr>
      <w:rFonts w:ascii="Palatino" w:hAnsi="Palatino"/>
      <w:b/>
      <w:bCs/>
      <w:sz w:val="24"/>
      <w:szCs w:val="24"/>
    </w:rPr>
  </w:style>
  <w:style w:type="paragraph" w:styleId="Revision">
    <w:name w:val="Revision"/>
    <w:hidden/>
    <w:uiPriority w:val="71"/>
    <w:rsid w:val="0099601E"/>
    <w:rPr>
      <w:rFonts w:ascii="Palatino" w:hAnsi="Palatino"/>
      <w:sz w:val="24"/>
    </w:rPr>
  </w:style>
  <w:style w:type="character" w:styleId="PlaceholderText">
    <w:name w:val="Placeholder Text"/>
    <w:basedOn w:val="DefaultParagraphFont"/>
    <w:uiPriority w:val="67"/>
    <w:rsid w:val="00DB7A1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Palatino" w:hAnsi="Palatino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stationery">
    <w:name w:val="stationery"/>
    <w:pPr>
      <w:ind w:firstLine="1440"/>
      <w:jc w:val="center"/>
    </w:pPr>
    <w:rPr>
      <w:rFonts w:ascii="Times" w:hAnsi="Times"/>
      <w:position w:val="6"/>
      <w:sz w:val="16"/>
    </w:rPr>
  </w:style>
  <w:style w:type="paragraph" w:styleId="BodyText">
    <w:name w:val="Body Text"/>
    <w:basedOn w:val="Normal"/>
    <w:rsid w:val="00716887"/>
    <w:pPr>
      <w:spacing w:after="120"/>
    </w:pPr>
    <w:rPr>
      <w:rFonts w:ascii="Times New Roman" w:hAnsi="Times New Roman"/>
    </w:rPr>
  </w:style>
  <w:style w:type="character" w:styleId="Hyperlink">
    <w:name w:val="Hyperlink"/>
    <w:rsid w:val="006C4FA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B1A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1A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FA2597"/>
    <w:rPr>
      <w:sz w:val="18"/>
      <w:szCs w:val="18"/>
    </w:rPr>
  </w:style>
  <w:style w:type="paragraph" w:styleId="CommentText">
    <w:name w:val="annotation text"/>
    <w:basedOn w:val="Normal"/>
    <w:link w:val="CommentTextChar"/>
    <w:rsid w:val="00FA2597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FA2597"/>
    <w:rPr>
      <w:rFonts w:ascii="Palatino" w:hAnsi="Palatino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A259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A2597"/>
    <w:rPr>
      <w:rFonts w:ascii="Palatino" w:hAnsi="Palatino"/>
      <w:b/>
      <w:bCs/>
      <w:sz w:val="24"/>
      <w:szCs w:val="24"/>
    </w:rPr>
  </w:style>
  <w:style w:type="paragraph" w:styleId="Revision">
    <w:name w:val="Revision"/>
    <w:hidden/>
    <w:uiPriority w:val="71"/>
    <w:rsid w:val="0099601E"/>
    <w:rPr>
      <w:rFonts w:ascii="Palatino" w:hAnsi="Palatino"/>
      <w:sz w:val="24"/>
    </w:rPr>
  </w:style>
  <w:style w:type="character" w:styleId="PlaceholderText">
    <w:name w:val="Placeholder Text"/>
    <w:basedOn w:val="DefaultParagraphFont"/>
    <w:uiPriority w:val="67"/>
    <w:rsid w:val="00DB7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86433D-19E5-E14A-A978-BE1163D5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754</Words>
  <Characters>4301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8/1/97</vt:lpstr>
    </vt:vector>
  </TitlesOfParts>
  <Company>Psychology, Stanford University</Company>
  <LinksUpToDate>false</LinksUpToDate>
  <CharactersWithSpaces>5045</CharactersWithSpaces>
  <SharedDoc>false</SharedDoc>
  <HLinks>
    <vt:vector size="6" baseType="variant">
      <vt:variant>
        <vt:i4>786473</vt:i4>
      </vt:variant>
      <vt:variant>
        <vt:i4>-1</vt:i4>
      </vt:variant>
      <vt:variant>
        <vt:i4>2051</vt:i4>
      </vt:variant>
      <vt:variant>
        <vt:i4>1</vt:i4>
      </vt:variant>
      <vt:variant>
        <vt:lpwstr>SU_Seal_Card_pos-2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8/1/97</dc:title>
  <dc:subject/>
  <dc:creator>Psychology Department</dc:creator>
  <cp:keywords/>
  <cp:lastModifiedBy>Justine Kao</cp:lastModifiedBy>
  <cp:revision>230</cp:revision>
  <cp:lastPrinted>2013-12-10T19:48:00Z</cp:lastPrinted>
  <dcterms:created xsi:type="dcterms:W3CDTF">2013-12-03T06:07:00Z</dcterms:created>
  <dcterms:modified xsi:type="dcterms:W3CDTF">2013-12-10T23:19:00Z</dcterms:modified>
</cp:coreProperties>
</file>