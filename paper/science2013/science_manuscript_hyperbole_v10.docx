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A6FC5" w14:textId="77777777" w:rsidR="00E00AEC" w:rsidRPr="00DE5774" w:rsidRDefault="00E00AEC" w:rsidP="00E00AEC">
      <w:pPr>
        <w:jc w:val="center"/>
        <w:rPr>
          <w:b/>
          <w:sz w:val="32"/>
          <w:szCs w:val="32"/>
        </w:rPr>
      </w:pPr>
      <w:r>
        <w:rPr>
          <w:b/>
          <w:i/>
          <w:sz w:val="32"/>
          <w:szCs w:val="32"/>
        </w:rPr>
        <w:softHyphen/>
      </w:r>
      <w:r w:rsidRPr="00155695">
        <w:rPr>
          <w:b/>
          <w:i/>
          <w:sz w:val="32"/>
          <w:szCs w:val="32"/>
        </w:rPr>
        <w:t>Science</w:t>
      </w:r>
      <w:r w:rsidRPr="00DE5774">
        <w:rPr>
          <w:b/>
          <w:sz w:val="32"/>
          <w:szCs w:val="32"/>
        </w:rPr>
        <w:t xml:space="preserve"> Manuscript Template</w:t>
      </w:r>
    </w:p>
    <w:p w14:paraId="4C7ECEBA" w14:textId="77777777" w:rsidR="00E00AEC" w:rsidRDefault="00E00AEC" w:rsidP="00E00AEC"/>
    <w:p w14:paraId="37CDA0A5" w14:textId="77777777" w:rsidR="00E00AEC" w:rsidRDefault="00E00AEC" w:rsidP="00E00AEC">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6698A312" w14:textId="77777777" w:rsidR="00E00AEC" w:rsidRDefault="00E00AEC" w:rsidP="00E00AEC"/>
    <w:p w14:paraId="08B4CE2C" w14:textId="77777777" w:rsidR="00E00AEC" w:rsidRDefault="00E00AEC" w:rsidP="00E00AEC">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1B561F4A" w14:textId="77777777" w:rsidR="00E00AEC" w:rsidRDefault="00E00AEC" w:rsidP="00E00AEC"/>
    <w:p w14:paraId="51FB214A" w14:textId="77777777" w:rsidR="00E00AEC" w:rsidRDefault="00E00AEC" w:rsidP="00E00AEC">
      <w:r>
        <w:t xml:space="preserve">You can submit your paper at </w:t>
      </w:r>
      <w:hyperlink r:id="rId7" w:history="1">
        <w:r w:rsidRPr="009757AD">
          <w:rPr>
            <w:rStyle w:val="Hyperlink"/>
          </w:rPr>
          <w:t>www.submit2science.org</w:t>
        </w:r>
      </w:hyperlink>
    </w:p>
    <w:p w14:paraId="2A38F1B2" w14:textId="77777777" w:rsidR="00E00AEC" w:rsidRPr="0064261D" w:rsidRDefault="00E00AEC" w:rsidP="00E00AEC">
      <w:r>
        <w:t xml:space="preserve">Additional instructions are available at </w:t>
      </w:r>
      <w:hyperlink r:id="rId8" w:history="1">
        <w:r w:rsidRPr="009757AD">
          <w:rPr>
            <w:rStyle w:val="Hyperlink"/>
          </w:rPr>
          <w:t>http://www.sciencemag.org/site/feature/contribinfo/index.xhtml</w:t>
        </w:r>
      </w:hyperlink>
      <w:r>
        <w:t xml:space="preserve"> </w:t>
      </w:r>
    </w:p>
    <w:p w14:paraId="659CFD06" w14:textId="77777777" w:rsidR="00E00AEC" w:rsidRDefault="00E00AEC" w:rsidP="00E00AEC"/>
    <w:p w14:paraId="52A3B455" w14:textId="77777777" w:rsidR="00E00AEC" w:rsidRDefault="00E00AEC" w:rsidP="00E00AEC">
      <w:r>
        <w:t xml:space="preserve">If you are using LaTeX , please convert your paper into a Word or RTF file if possible.  If this is not possible, please use our LaTeX template and upload a PDF version of your paper. Some conversion approaches are available here: </w:t>
      </w:r>
      <w:hyperlink r:id="rId9" w:history="1">
        <w:r w:rsidRPr="005E154E">
          <w:rPr>
            <w:rStyle w:val="Hyperlink"/>
          </w:rPr>
          <w:t>http://www.tug.org/utilities/texconv/textopc.html</w:t>
        </w:r>
      </w:hyperlink>
      <w:r>
        <w:t xml:space="preserve"> </w:t>
      </w:r>
    </w:p>
    <w:p w14:paraId="6D4A02F5" w14:textId="77777777" w:rsidR="00E00AEC" w:rsidRDefault="00E00AEC" w:rsidP="00E00AEC"/>
    <w:p w14:paraId="4B60684A" w14:textId="77777777" w:rsidR="00E00AEC" w:rsidRDefault="00E00AEC" w:rsidP="00E00AEC">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4C8DBF51" w14:textId="77777777" w:rsidR="00E00AEC" w:rsidRDefault="00E00AEC" w:rsidP="00E00AEC"/>
    <w:p w14:paraId="74F1577F" w14:textId="77777777" w:rsidR="00E00AEC" w:rsidRPr="0064261D" w:rsidRDefault="00E00AEC" w:rsidP="00E00AEC">
      <w:pPr>
        <w:rPr>
          <w:b/>
        </w:rPr>
      </w:pPr>
      <w:r w:rsidRPr="0064261D">
        <w:rPr>
          <w:b/>
        </w:rPr>
        <w:t>Title:</w:t>
      </w:r>
    </w:p>
    <w:p w14:paraId="69B69181" w14:textId="77777777" w:rsidR="00E00AEC" w:rsidRPr="00AA3F83" w:rsidRDefault="00E00AEC" w:rsidP="00E00AEC">
      <w:r w:rsidRPr="00550A13">
        <w:rPr>
          <w:b/>
        </w:rPr>
        <w:t>Authors:</w:t>
      </w:r>
    </w:p>
    <w:p w14:paraId="1BF8F122" w14:textId="77777777" w:rsidR="00E00AEC" w:rsidRPr="00AA3F83" w:rsidRDefault="00E00AEC" w:rsidP="00E00AEC">
      <w:r w:rsidRPr="00550A13">
        <w:rPr>
          <w:b/>
        </w:rPr>
        <w:t>Affiliations:</w:t>
      </w:r>
    </w:p>
    <w:p w14:paraId="38477513" w14:textId="77777777" w:rsidR="00E00AEC" w:rsidRPr="00AA3F83" w:rsidRDefault="00E00AEC" w:rsidP="00E00AEC">
      <w:pPr>
        <w:tabs>
          <w:tab w:val="left" w:pos="5890"/>
        </w:tabs>
      </w:pPr>
      <w:r w:rsidRPr="00550A13">
        <w:rPr>
          <w:b/>
        </w:rPr>
        <w:t>One Sentence Summary:</w:t>
      </w:r>
      <w:r>
        <w:rPr>
          <w:b/>
        </w:rPr>
        <w:tab/>
      </w:r>
    </w:p>
    <w:p w14:paraId="28633DEF" w14:textId="77777777" w:rsidR="00E00AEC" w:rsidRPr="00AA3F83" w:rsidRDefault="00E00AEC" w:rsidP="00E00AEC">
      <w:r w:rsidRPr="00550A13">
        <w:rPr>
          <w:b/>
        </w:rPr>
        <w:t>Abstract:</w:t>
      </w:r>
    </w:p>
    <w:p w14:paraId="024BC01C" w14:textId="77777777" w:rsidR="00E00AEC" w:rsidRPr="00AA3F83" w:rsidRDefault="00E00AEC" w:rsidP="00E00AEC">
      <w:r w:rsidRPr="00550A13">
        <w:rPr>
          <w:b/>
        </w:rPr>
        <w:t>Main Text:</w:t>
      </w:r>
    </w:p>
    <w:p w14:paraId="2F15B42F" w14:textId="77777777" w:rsidR="00E00AEC" w:rsidRPr="00550A13" w:rsidRDefault="00E00AEC" w:rsidP="00E00AEC">
      <w:pPr>
        <w:rPr>
          <w:b/>
        </w:rPr>
      </w:pPr>
      <w:r w:rsidRPr="00550A13">
        <w:rPr>
          <w:b/>
        </w:rPr>
        <w:t>References and Notes</w:t>
      </w:r>
      <w:r w:rsidRPr="00550A13">
        <w:t xml:space="preserve"> (followed by a numbered list)</w:t>
      </w:r>
    </w:p>
    <w:p w14:paraId="6EAE49E3" w14:textId="77777777" w:rsidR="00E00AEC" w:rsidRPr="00AA3F83" w:rsidRDefault="00E00AEC" w:rsidP="00E00AEC">
      <w:r w:rsidRPr="00550A13">
        <w:rPr>
          <w:b/>
        </w:rPr>
        <w:t>Acknowledgements:</w:t>
      </w:r>
    </w:p>
    <w:p w14:paraId="2F558001" w14:textId="77777777" w:rsidR="00E00AEC" w:rsidRPr="00550A13" w:rsidRDefault="00E00AEC" w:rsidP="00E00AEC">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7E1C679F" w14:textId="77777777" w:rsidR="00E00AEC" w:rsidRDefault="00E00AEC" w:rsidP="00E00AEC">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r w:rsidRPr="00550A13">
        <w:t>, etc.)</w:t>
      </w:r>
      <w:r>
        <w:t xml:space="preserve"> as a new paragraph</w:t>
      </w:r>
      <w:r w:rsidRPr="00550A13">
        <w:t>.</w:t>
      </w:r>
    </w:p>
    <w:p w14:paraId="22C046FC" w14:textId="77777777" w:rsidR="00E00AEC" w:rsidRPr="006E06C3" w:rsidRDefault="00E00AEC" w:rsidP="00E00AEC">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56FEDB7" w14:textId="77777777" w:rsidR="00E00AEC" w:rsidRDefault="00E00AEC" w:rsidP="00E00AEC"/>
    <w:p w14:paraId="71FF59D9" w14:textId="77777777" w:rsidR="00E00AEC" w:rsidRDefault="00E00AEC" w:rsidP="00E00AEC">
      <w:r>
        <w:t>Several of these headings are optional, for example, not all papers will include a one-sentence summary, figures or tables, or supplementary material.</w:t>
      </w:r>
    </w:p>
    <w:p w14:paraId="6C26C7E6" w14:textId="77777777" w:rsidR="00E00AEC" w:rsidRDefault="00E00AEC" w:rsidP="00E00AEC"/>
    <w:p w14:paraId="26CFBC51" w14:textId="77777777" w:rsidR="00E00AEC" w:rsidRDefault="00E00AEC" w:rsidP="00E00AEC">
      <w:r>
        <w:t>Please use the .docx format if possible (all version after Word 2007).</w:t>
      </w:r>
    </w:p>
    <w:p w14:paraId="0A782959" w14:textId="77777777" w:rsidR="00E00AEC" w:rsidRDefault="00E00AEC" w:rsidP="00E00AEC"/>
    <w:p w14:paraId="3ED6FE78" w14:textId="77777777" w:rsidR="00E00AEC" w:rsidRDefault="00E00AEC" w:rsidP="00E00AEC">
      <w:r>
        <w:t>More specific formatting instructions are provided in the actual template, which follows.</w:t>
      </w:r>
    </w:p>
    <w:p w14:paraId="58ED11D7" w14:textId="77777777" w:rsidR="00E00AEC" w:rsidRDefault="00E00AEC" w:rsidP="00E00AEC"/>
    <w:p w14:paraId="19D2538D" w14:textId="77777777" w:rsidR="00E00AEC" w:rsidRDefault="00E00AEC" w:rsidP="00E00AEC">
      <w:r>
        <w:br w:type="page"/>
      </w:r>
    </w:p>
    <w:p w14:paraId="34DC1806" w14:textId="77777777" w:rsidR="00E00AEC" w:rsidRDefault="00E00AEC" w:rsidP="00E00AEC">
      <w:pPr>
        <w:pStyle w:val="Head"/>
      </w:pPr>
      <w:r>
        <w:lastRenderedPageBreak/>
        <w:t>Nonliteral Language Understanding for Number Terms</w:t>
      </w:r>
    </w:p>
    <w:p w14:paraId="7A9262D0" w14:textId="77777777" w:rsidR="00E00AEC" w:rsidRPr="00ED3635" w:rsidRDefault="00E00AEC" w:rsidP="00E00AEC">
      <w:pPr>
        <w:pStyle w:val="Authors"/>
        <w:rPr>
          <w:vertAlign w:val="superscript"/>
        </w:rPr>
      </w:pPr>
      <w:r w:rsidRPr="00987EE5">
        <w:rPr>
          <w:b/>
        </w:rPr>
        <w:t>Authors:</w:t>
      </w:r>
      <w:r>
        <w:t xml:space="preserve">  Justine T. Kao</w:t>
      </w:r>
      <w:r>
        <w:rPr>
          <w:vertAlign w:val="superscript"/>
        </w:rPr>
        <w:t>1</w:t>
      </w:r>
      <w:r>
        <w:t>*, Jean Wu</w:t>
      </w:r>
      <w:r>
        <w:rPr>
          <w:vertAlign w:val="superscript"/>
        </w:rPr>
        <w:t>1</w:t>
      </w:r>
      <w:r>
        <w:t>, Leon Bergen</w:t>
      </w:r>
      <w:r>
        <w:rPr>
          <w:vertAlign w:val="superscript"/>
        </w:rPr>
        <w:t>2</w:t>
      </w:r>
      <w:r>
        <w:t>, Noah D. Goodman</w:t>
      </w:r>
      <w:r>
        <w:rPr>
          <w:vertAlign w:val="superscript"/>
        </w:rPr>
        <w:t>1</w:t>
      </w:r>
    </w:p>
    <w:p w14:paraId="5CE5AE16" w14:textId="77777777" w:rsidR="00E00AEC" w:rsidRPr="008E391A" w:rsidRDefault="00E00AEC" w:rsidP="00E00AEC">
      <w:pPr>
        <w:pStyle w:val="Paragraph"/>
        <w:ind w:firstLine="0"/>
        <w:rPr>
          <w:b/>
        </w:rPr>
      </w:pPr>
      <w:r w:rsidRPr="008E391A">
        <w:rPr>
          <w:b/>
        </w:rPr>
        <w:t>Affiliations:</w:t>
      </w:r>
    </w:p>
    <w:p w14:paraId="72546AD0" w14:textId="77777777" w:rsidR="00E00AEC" w:rsidRDefault="00E00AEC" w:rsidP="00E00AEC">
      <w:pPr>
        <w:pStyle w:val="Paragraph"/>
        <w:ind w:firstLine="0"/>
      </w:pPr>
      <w:r w:rsidRPr="00B43FDE">
        <w:rPr>
          <w:vertAlign w:val="superscript"/>
        </w:rPr>
        <w:t>1</w:t>
      </w:r>
      <w:r>
        <w:t>Stanford University.</w:t>
      </w:r>
    </w:p>
    <w:p w14:paraId="2B92B230" w14:textId="77777777" w:rsidR="00E00AEC" w:rsidRDefault="00E00AEC" w:rsidP="00E00AEC">
      <w:pPr>
        <w:pStyle w:val="Paragraph"/>
        <w:ind w:firstLine="0"/>
      </w:pPr>
      <w:r w:rsidRPr="00B43FDE">
        <w:rPr>
          <w:vertAlign w:val="superscript"/>
        </w:rPr>
        <w:t>2</w:t>
      </w:r>
      <w:r>
        <w:t>Massachusetts Institute of Technology.</w:t>
      </w:r>
    </w:p>
    <w:p w14:paraId="35CAA265" w14:textId="77777777" w:rsidR="00E00AEC" w:rsidRDefault="00E00AEC" w:rsidP="00E00AEC">
      <w:pPr>
        <w:pStyle w:val="Paragraph"/>
        <w:ind w:firstLine="0"/>
      </w:pPr>
      <w:r>
        <w:t>*Correspondence to:  justinek@stanford.edu</w:t>
      </w:r>
    </w:p>
    <w:p w14:paraId="39C4D70E" w14:textId="7516987A" w:rsidR="00E00AEC" w:rsidRDefault="00E00AEC" w:rsidP="00E00AEC">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w:t>
      </w:r>
      <w:ins w:id="0" w:author="Justine Kao" w:date="2014-01-07T11:40:00Z">
        <w:r w:rsidR="00870B1B">
          <w:t xml:space="preserve">of </w:t>
        </w:r>
      </w:ins>
      <w:r>
        <w:t xml:space="preserve">nonliteral language understanding more generally. </w:t>
      </w:r>
    </w:p>
    <w:p w14:paraId="4F7B102C" w14:textId="77777777" w:rsidR="00E00AEC" w:rsidRDefault="00E00AEC" w:rsidP="00E00AEC">
      <w:pPr>
        <w:pStyle w:val="Paragraph"/>
        <w:ind w:firstLine="0"/>
        <w:rPr>
          <w:b/>
        </w:rPr>
      </w:pPr>
      <w:r w:rsidRPr="00B13B3D">
        <w:rPr>
          <w:b/>
        </w:rPr>
        <w:t xml:space="preserve">Main Text: </w:t>
      </w:r>
    </w:p>
    <w:p w14:paraId="3F284AE4" w14:textId="77777777" w:rsidR="00E00AEC" w:rsidRDefault="00E00AEC" w:rsidP="00E00AEC">
      <w:pPr>
        <w:pStyle w:val="Paragraph"/>
      </w:pPr>
      <w:r w:rsidRPr="00802599">
        <w:t xml:space="preserve">Imagine a friend </w:t>
      </w:r>
      <w:r>
        <w:rPr>
          <w:rFonts w:ascii="新細明體" w:eastAsia="新細明體" w:hAnsi="新細明體" w:cs="新細明體" w:hint="eastAsia"/>
          <w:lang w:eastAsia="zh-TW"/>
        </w:rPr>
        <w:t>d</w:t>
      </w:r>
      <w:r>
        <w:rPr>
          <w:rFonts w:ascii="新細明體" w:eastAsia="新細明體" w:hAnsi="新細明體" w:cs="新細明體"/>
          <w:lang w:eastAsia="zh-TW"/>
        </w:rPr>
        <w:t>escribing</w:t>
      </w:r>
      <w:r w:rsidRPr="00802599">
        <w:t xml:space="preserve"> a new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she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a million hours to get a table.” You will probably interpret this</w:t>
      </w:r>
      <w:r w:rsidRPr="00802599">
        <w:t xml:space="preserve"> to mean that the wait was shorter than a million hours,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The ease with which people interpret nonliteral language presents a puzzle for research on language understanding.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14:paraId="07CDDDAE" w14:textId="77777777" w:rsidR="00E00AEC" w:rsidRPr="00FE122D" w:rsidRDefault="00E00AEC" w:rsidP="00E00AE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listener and speaker recursively reason about each other to arrive at pragmatically enriched meanings. Given an intended meaning </w:t>
      </w:r>
      <w:r>
        <w:rPr>
          <w:i/>
        </w:rPr>
        <w:t xml:space="preserve">m, </w:t>
      </w:r>
      <w:r>
        <w:t xml:space="preserve">a speaker </w:t>
      </w:r>
      <w:r>
        <w:rPr>
          <w:i/>
        </w:rPr>
        <w:t>S</w:t>
      </w:r>
      <w:r>
        <w:rPr>
          <w:i/>
          <w:vertAlign w:val="subscript"/>
        </w:rPr>
        <w:t>n</w:t>
      </w:r>
      <w:r>
        <w:rPr>
          <w:i/>
        </w:rPr>
        <w:t xml:space="preserve"> </w:t>
      </w:r>
      <w:r>
        <w:t xml:space="preserve">reasons about a listener </w:t>
      </w:r>
      <w:r>
        <w:rPr>
          <w:i/>
        </w:rPr>
        <w:t>L</w:t>
      </w:r>
      <w:r>
        <w:rPr>
          <w:i/>
          <w:vertAlign w:val="subscript"/>
        </w:rPr>
        <w:t xml:space="preserve">n-1 </w:t>
      </w:r>
      <w:r>
        <w:t xml:space="preserve">and chooses utterance </w:t>
      </w:r>
      <w:r>
        <w:rPr>
          <w:i/>
        </w:rPr>
        <w:t>u</w:t>
      </w:r>
      <w:r>
        <w:t xml:space="preserve"> based on its informativeness (</w:t>
      </w:r>
      <w:r>
        <w:rPr>
          <w:i/>
        </w:rPr>
        <w:t>9</w:t>
      </w:r>
      <w:r>
        <w:t>):</w:t>
      </w:r>
    </w:p>
    <w:p w14:paraId="7FBE0F4F" w14:textId="5E9FBBE9" w:rsidR="00E00AEC" w:rsidRPr="004857A8" w:rsidRDefault="00A94C64" w:rsidP="00E00AEC">
      <w:pPr>
        <w:pStyle w:val="Paragraph"/>
        <w:ind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oMath>
      </m:oMathPara>
    </w:p>
    <w:p w14:paraId="395E4542" w14:textId="77777777" w:rsidR="00E00AEC" w:rsidRDefault="00E00AEC" w:rsidP="00E00AEC">
      <w:pPr>
        <w:pStyle w:val="Paragraph"/>
      </w:pPr>
      <w:r>
        <w:lastRenderedPageBreak/>
        <w:t xml:space="preserve">The listener </w:t>
      </w:r>
      <w:r>
        <w:rPr>
          <w:i/>
        </w:rPr>
        <w:t>L</w:t>
      </w:r>
      <w:r>
        <w:rPr>
          <w:i/>
          <w:vertAlign w:val="subscript"/>
        </w:rPr>
        <w:t>n</w:t>
      </w:r>
      <w:r>
        <w:rPr>
          <w:i/>
        </w:rPr>
        <w:t xml:space="preserve"> </w:t>
      </w:r>
      <w:r>
        <w:t xml:space="preserve">then reasons about </w:t>
      </w:r>
      <w:r>
        <w:rPr>
          <w:i/>
        </w:rPr>
        <w:t>S</w:t>
      </w:r>
      <w:r>
        <w:rPr>
          <w:i/>
          <w:vertAlign w:val="subscript"/>
        </w:rPr>
        <w:t>n</w:t>
      </w:r>
      <w:r>
        <w:t xml:space="preserve"> and uses Bayes’ Rule to infer the meaning </w:t>
      </w:r>
      <w:r>
        <w:rPr>
          <w:i/>
        </w:rPr>
        <w:t xml:space="preserve">m </w:t>
      </w:r>
      <w:r>
        <w:t xml:space="preserve">given utterance </w:t>
      </w:r>
      <w:r>
        <w:rPr>
          <w:i/>
        </w:rPr>
        <w:t>u</w:t>
      </w:r>
      <w:r>
        <w:t>:</w:t>
      </w:r>
    </w:p>
    <w:p w14:paraId="7093BCAE" w14:textId="77777777" w:rsidR="00E00AEC" w:rsidRPr="00FE5AD9" w:rsidRDefault="00A94C64" w:rsidP="00E00AEC">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E00AEC">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6EBA58E4" w14:textId="77777777" w:rsidR="00E00AEC" w:rsidRDefault="00E00AEC" w:rsidP="00E00AE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speaker and listener must consider additional factors to enable nonliteral communication.</w:t>
      </w:r>
      <w:r w:rsidRPr="00055E07">
        <w:t xml:space="preserve"> </w:t>
      </w:r>
    </w:p>
    <w:p w14:paraId="7DF1226D" w14:textId="77777777" w:rsidR="00E00AEC" w:rsidRDefault="00E00AEC" w:rsidP="00E00AE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r>
        <w:t>We introduce a model in which the listener is uncertain about the speaker’s communicative goal and performs joint inference on both the goal and the</w:t>
      </w:r>
      <w:r w:rsidRPr="00802599">
        <w:t xml:space="preserve"> </w:t>
      </w:r>
      <w:r>
        <w:t>intended meaning. Importantly, the interpretation space has multiple dimensions, and different communicative goals will be satisfied by different aspects of the inferred meaning. A speaker’s goal may be to maximize the informativeness of her utterance along one dimension of meaning but not another, which makes it possible for a literally false utterance to be optimal as long as it is informative along the target dimension. Since speakers often use language to express subjective opinions and emotions, we explore the case where the interpretation space has two dimensions: the state of the world and the speaker’s affect. The speaker is now modeled as</w:t>
      </w:r>
    </w:p>
    <w:p w14:paraId="26C2BCB1" w14:textId="208737E8" w:rsidR="00E00AEC" w:rsidRDefault="00E00AEC" w:rsidP="00E00AEC">
      <w:pPr>
        <w:pStyle w:val="Paragraph"/>
        <w:ind w:firstLine="0"/>
        <w:jc w:val="center"/>
      </w:pPr>
      <w:r w:rsidRPr="00D54E5A">
        <w:rPr>
          <w:i/>
        </w:rPr>
        <w:t>S</w:t>
      </w:r>
      <w:r>
        <w:rPr>
          <w:i/>
          <w:vertAlign w:val="subscript"/>
        </w:rPr>
        <w:t>n</w:t>
      </w:r>
      <w:r>
        <w:t xml:space="preserve"> (</w:t>
      </w:r>
      <w:r w:rsidRPr="00AB108E">
        <w:rPr>
          <w:i/>
        </w:rPr>
        <w:t>u</w:t>
      </w:r>
      <w:r>
        <w:t xml:space="preserve"> | </w:t>
      </w:r>
      <w:r w:rsidRPr="008A0A1A">
        <w:rPr>
          <w:i/>
        </w:rPr>
        <w:t>g</w:t>
      </w:r>
      <w:r>
        <w:t xml:space="preserve">) </w:t>
      </w:r>
      <m:oMath>
        <m:r>
          <w:rPr>
            <w:rFonts w:ascii="Cambria Math" w:hAnsi="Cambria Math"/>
          </w:rPr>
          <m:t>∝</m:t>
        </m:r>
      </m:oMath>
      <w:r w:rsidR="00A94C6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r>
              <w:rPr>
                <w:rFonts w:ascii="Cambria Math" w:hAnsi="Cambria Math"/>
              </w:rPr>
              <m:t>g</m:t>
            </m:r>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t xml:space="preserve">             </w:t>
      </w:r>
    </w:p>
    <w:p w14:paraId="17CD86FA" w14:textId="77777777" w:rsidR="00E00AEC" w:rsidRDefault="00E00AEC" w:rsidP="00E00AEC">
      <w:pPr>
        <w:pStyle w:val="Paragraph"/>
        <w:ind w:firstLine="0"/>
      </w:pPr>
      <w:r>
        <w:t xml:space="preserve">where the intended meaning includes </w:t>
      </w:r>
      <m:oMath>
        <m:r>
          <w:rPr>
            <w:rFonts w:ascii="Cambria Math" w:hAnsi="Cambria Math"/>
          </w:rPr>
          <m:t>s</m:t>
        </m:r>
      </m:oMath>
      <w:r>
        <w:t xml:space="preserve"> (the state of the world) and  </w:t>
      </w:r>
      <m:oMath>
        <m:r>
          <w:rPr>
            <w:rFonts w:ascii="Cambria Math" w:hAnsi="Cambria Math"/>
          </w:rPr>
          <m:t>a</m:t>
        </m:r>
      </m:oMath>
      <w:r>
        <w:t xml:space="preserve"> (the speaker’s affect). </w:t>
      </w:r>
      <m:oMath>
        <m:r>
          <w:rPr>
            <w:rFonts w:ascii="Cambria Math" w:hAnsi="Cambria Math"/>
          </w:rPr>
          <m:t>g</m:t>
        </m:r>
      </m:oMath>
      <w:r>
        <w:t xml:space="preserve"> is a function that denotes whether a communicative goal is satisfied by </w:t>
      </w:r>
      <m:oMath>
        <m:r>
          <w:rPr>
            <w:rFonts w:ascii="Cambria Math" w:hAnsi="Cambria Math"/>
          </w:rPr>
          <m:t>s</m:t>
        </m:r>
      </m:oMath>
      <w:r>
        <w:t xml:space="preserve"> and </w:t>
      </w:r>
      <m:oMath>
        <m:r>
          <w:rPr>
            <w:rFonts w:ascii="Cambria Math" w:hAnsi="Cambria Math"/>
          </w:rPr>
          <m:t>a</m:t>
        </m:r>
      </m:oMath>
      <w:r>
        <w:t xml:space="preserve">, and </w:t>
      </w:r>
      <m:oMath>
        <m:r>
          <w:rPr>
            <w:rFonts w:ascii="Cambria Math" w:hAnsi="Cambria Math"/>
          </w:rPr>
          <m:t>C</m:t>
        </m:r>
      </m:oMath>
      <w:r>
        <w:t xml:space="preserve"> is a function for utterance costs (see Supplementary Materials for details). The listener then performs joint inference on both the goal and the meaning:</w:t>
      </w:r>
    </w:p>
    <w:p w14:paraId="42BFF2E5" w14:textId="77777777" w:rsidR="00E00AEC" w:rsidRPr="00A341C0" w:rsidRDefault="00A94C64" w:rsidP="00E00AE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58D61F5F" w14:textId="77777777" w:rsidR="00E00AEC" w:rsidRDefault="00E00AEC" w:rsidP="00E00AE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r>
        <w:t>.</w:t>
      </w:r>
      <w:r w:rsidRPr="00802599">
        <w:t xml:space="preserve"> 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convey emphasis and emotion. </w:t>
      </w:r>
      <w:r w:rsidRPr="00802599">
        <w:t xml:space="preserve">While hyperbolic utterances are literally false,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number expressions imprecisely and complex number 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uses alternative communicative goals (to be precise or imprecise) coupled with differential utterance costs to model this effect</w:t>
      </w:r>
      <w:r w:rsidRPr="00802599">
        <w:t xml:space="preserve">. </w:t>
      </w:r>
    </w:p>
    <w:p w14:paraId="297E53BC" w14:textId="77777777" w:rsidR="00E00AEC" w:rsidRDefault="00E00AEC" w:rsidP="00E00AEC">
      <w:pPr>
        <w:pStyle w:val="Paragraph"/>
      </w:pPr>
      <w:r>
        <w:lastRenderedPageBreak/>
        <w:t xml:space="preserve">We next show that our </w:t>
      </w:r>
      <w:r w:rsidRPr="00802599">
        <w:t>framework for pragmatic inference</w:t>
      </w:r>
      <w:r>
        <w:t xml:space="preserve"> makes quantitative predictions for a number of 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referring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to utter) or “sharp” (not divisible by 10 and more costly to utter</w:t>
      </w:r>
      <w:r w:rsidRPr="00802599">
        <w:t>)</w:t>
      </w:r>
      <w:r>
        <w:t>. A formal description of these model assumptions is in Supplementary Materials</w:t>
      </w:r>
      <w:r w:rsidRPr="00802599">
        <w:t>.</w:t>
      </w:r>
    </w:p>
    <w:p w14:paraId="6E5F0D10" w14:textId="77777777" w:rsidR="00E00AEC" w:rsidRDefault="00E00AEC" w:rsidP="00E00AE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as 1001 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 the model captures a basic feature of hyperbole</w:t>
      </w:r>
      <w:r>
        <w:rPr>
          <w:rFonts w:ascii="新細明體" w:eastAsia="新細明體" w:hAnsi="新細明體" w:cs="新細明體"/>
          <w:lang w:eastAsia="zh-TW"/>
        </w:rPr>
        <w:t xml:space="preserve">. </w:t>
      </w:r>
      <w:r>
        <w:t xml:space="preserve">Round utterances such as “500” and “1000” are interpreted less exactly and more fuzzily than their sharp counterparts, which shows the model captures pragmatic halo. On the affect dimension, </w:t>
      </w:r>
      <w:r w:rsidRPr="00426103">
        <w:rPr>
          <w:i/>
        </w:rPr>
        <w:t>affective</w:t>
      </w:r>
      <w:r>
        <w:t xml:space="preserve"> interpretation refers to the probability that an utterance conveys </w:t>
      </w:r>
      <w:r>
        <w:rPr>
          <w:rFonts w:ascii="新細明體" w:eastAsia="新細明體" w:hAnsi="新細明體" w:cs="新細明體" w:hint="eastAsia"/>
          <w:lang w:eastAsia="zh-TW"/>
        </w:rPr>
        <w:t>that the</w:t>
      </w:r>
      <w:r>
        <w:t xml:space="preserve"> price is too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4F8520BD" w14:textId="77777777" w:rsidR="00E00AEC" w:rsidRPr="00802599" w:rsidRDefault="00E00AEC" w:rsidP="00E00AEC">
      <w:pPr>
        <w:pStyle w:val="Paragraph"/>
      </w:pPr>
      <w:r>
        <w:t xml:space="preserve">To build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interprets “10,000 dollars” as actually meaning </w:t>
      </w:r>
      <w:r w:rsidRPr="00E36E7C">
        <w:t>10,000</w:t>
      </w:r>
      <w:r>
        <w:rPr>
          <w:i/>
        </w:rPr>
        <w:t xml:space="preserve"> </w:t>
      </w:r>
      <w:r>
        <w:t xml:space="preserve">dollars 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10,000 dollars but that the speaker thinks it is too expensive (i.e. strong affect). </w:t>
      </w:r>
    </w:p>
    <w:p w14:paraId="4145CB4D" w14:textId="77777777" w:rsidR="00E00AEC" w:rsidRPr="00802599" w:rsidRDefault="00E00AEC" w:rsidP="00E00AEC">
      <w:pPr>
        <w:pStyle w:val="Paragraph"/>
      </w:pPr>
      <w:r>
        <w:t>We conducted Experiment 1 to evaluate model predictions for 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participants were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(F(1, 10) = 44.06, p &lt; 0.0001</w:t>
      </w:r>
      <w:r w:rsidRPr="00802599">
        <w:t>)</w:t>
      </w:r>
      <w:r>
        <w:t xml:space="preserve">. </w:t>
      </w:r>
      <w:r w:rsidRPr="00802599">
        <w:lastRenderedPageBreak/>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(F(1, 28)=18.94,  p &lt; 0.001)</w:t>
      </w:r>
      <w:r w:rsidRPr="00802599">
        <w:t xml:space="preserve">, which indicates that round numbers tend to be interpreted </w:t>
      </w:r>
      <w:r>
        <w:rPr>
          <w:rFonts w:ascii="新細明體" w:eastAsia="新細明體" w:hAnsi="新細明體" w:cs="新細明體" w:hint="eastAsia"/>
          <w:lang w:eastAsia="zh-TW"/>
        </w:rPr>
        <w:t>less precisely</w:t>
      </w:r>
      <w:r w:rsidRPr="00802599">
        <w:t xml:space="preserve"> than sharp </w:t>
      </w:r>
      <w:r>
        <w:t>number</w:t>
      </w:r>
      <w:r w:rsidRPr="00802599">
        <w:t>s</w:t>
      </w:r>
      <w:r>
        <w:t>. These results match the model’s qualitative predictions for hyperbole and halo</w:t>
      </w:r>
      <w:r w:rsidRPr="00802599">
        <w:t>.</w:t>
      </w:r>
      <w:r>
        <w:t xml:space="preserve"> To quantitatively evaluate the model’s fit,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14:paraId="2D951E3E" w14:textId="77777777" w:rsidR="00E00AEC" w:rsidRDefault="00E00AEC" w:rsidP="00E00AE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 xml:space="preserve">Figure 2(B) </w:t>
      </w:r>
      <w:r w:rsidRPr="00802599">
        <w:t xml:space="preserve">compares model interpretations of the utterance </w:t>
      </w:r>
      <w:r>
        <w:t>“</w:t>
      </w:r>
      <w:r w:rsidRPr="00802599">
        <w:t>The electric kettle cost</w:t>
      </w:r>
      <w:r>
        <w:t xml:space="preserve"> 1000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the precise price state or her affect </w:t>
      </w:r>
      <w:r>
        <w:t xml:space="preserve">prefers </w:t>
      </w:r>
      <w:r w:rsidRPr="00802599">
        <w:t xml:space="preserve">price states with higher prior probabilities. Finally, a </w:t>
      </w:r>
      <w:r>
        <w:t>model</w:t>
      </w:r>
      <w:r w:rsidRPr="00802599">
        <w:t xml:space="preserve"> that considers the </w:t>
      </w:r>
      <w:r>
        <w:t>full range of goals produces interpretations that demonstrate 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“lesioned”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3(B)</w:t>
      </w:r>
      <w:r w:rsidRPr="00802599">
        <w:t xml:space="preserve"> shows the halo effect in humans</w:t>
      </w:r>
      <w:r>
        <w:t>, the full model that assigns higher utterance costs to sharp numbers, and a version of the model where the costs of utterances are uniform</w:t>
      </w:r>
      <w:r w:rsidRPr="00802599">
        <w:t>.</w:t>
      </w:r>
      <w:r>
        <w:t xml:space="preserve"> The full model replicates humans’ pragmatic halo effect, while the simpler model does not.</w:t>
      </w:r>
      <w:r w:rsidRPr="00802599">
        <w:t xml:space="preserve"> </w:t>
      </w:r>
      <w:r>
        <w:t>This suggests</w:t>
      </w:r>
      <w:r w:rsidRPr="00802599">
        <w:t xml:space="preserve"> that people </w:t>
      </w:r>
      <w:r>
        <w:t>consider</w:t>
      </w:r>
      <w:r w:rsidRPr="00802599">
        <w:t xml:space="preserve"> utterance cost</w:t>
      </w:r>
      <w:r>
        <w:t>s</w:t>
      </w:r>
      <w:r w:rsidRPr="00802599">
        <w:t xml:space="preserve"> </w:t>
      </w:r>
      <w:r>
        <w:t>and communicative efficiency when inferring</w:t>
      </w:r>
      <w:r w:rsidRPr="00802599">
        <w:t xml:space="preserve"> exact versus fuzzy interpretations</w:t>
      </w:r>
      <w:r>
        <w:t xml:space="preserve">. </w:t>
      </w:r>
    </w:p>
    <w:p w14:paraId="4CB5FF1F" w14:textId="77777777" w:rsidR="00E00AEC" w:rsidRPr="005D7E3C" w:rsidRDefault="00E00AEC" w:rsidP="00E00AE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says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(F(1, 25) = 12.57, p &lt; 0.005).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xml:space="preserve">. While there is a significant amount of noise in the human judgments (average split-half correlation is 0.833), the model predicts human interpretations of the utterances’ affective subtext significantly better than chance (r=0.772, p &lt; 0.00001), capturing most of the reliable variation in these data (Figure 4(A)). Figure 4(B) shows </w:t>
      </w:r>
      <w:r w:rsidRPr="00802599">
        <w:t xml:space="preserve">probabilities of inferring </w:t>
      </w:r>
      <w:r>
        <w:t>affect</w:t>
      </w:r>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w:t>
      </w:r>
      <w:r w:rsidRPr="00802599">
        <w:lastRenderedPageBreak/>
        <w:t xml:space="preserve">not by </w:t>
      </w:r>
      <w:r>
        <w:t>the “lesioned”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7D0936DA" w14:textId="77777777" w:rsidR="00E00AEC" w:rsidRPr="00ED1FC0" w:rsidRDefault="00E00AEC" w:rsidP="00E00AE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w:t>
      </w:r>
      <w:r>
        <w:t>’</w:t>
      </w:r>
      <w:r w:rsidRPr="00802599">
        <w:t>s prior knowledge, consideration of communicati</w:t>
      </w:r>
      <w:r>
        <w:t>ve</w:t>
      </w:r>
      <w:r w:rsidRPr="00802599">
        <w:t xml:space="preserve"> efficiency, and reasoning about the</w:t>
      </w:r>
      <w:r>
        <w:t xml:space="preserve"> speaker’s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r>
        <w:t xml:space="preserve">(hyperbolically speaking). </w:t>
      </w:r>
    </w:p>
    <w:p w14:paraId="658A4D4B" w14:textId="77777777" w:rsidR="00E00AEC" w:rsidRDefault="00E00AEC" w:rsidP="00E00AEC">
      <w:pPr>
        <w:pStyle w:val="Paragraph"/>
        <w:ind w:firstLine="0"/>
        <w:rPr>
          <w:b/>
        </w:rPr>
      </w:pPr>
    </w:p>
    <w:p w14:paraId="05C41915" w14:textId="77777777" w:rsidR="00E00AEC" w:rsidRDefault="00E00AEC" w:rsidP="00E00AEC">
      <w:pPr>
        <w:pStyle w:val="Refhead"/>
      </w:pPr>
      <w:r>
        <w:t>References and Notes:</w:t>
      </w:r>
    </w:p>
    <w:p w14:paraId="4F02DE25" w14:textId="77777777" w:rsidR="00E00AEC" w:rsidRPr="00E615A0" w:rsidRDefault="00E00AEC" w:rsidP="00E00AEC">
      <w:pPr>
        <w:pStyle w:val="Referencesandnotes"/>
        <w:numPr>
          <w:ilvl w:val="0"/>
          <w:numId w:val="1"/>
        </w:numPr>
      </w:pPr>
      <w:r w:rsidRPr="00E615A0">
        <w:t>R. M.</w:t>
      </w:r>
      <w:r>
        <w:t xml:space="preserve"> Roberts,</w:t>
      </w:r>
      <w:r w:rsidRPr="00E615A0">
        <w:t xml:space="preserve"> R. J. </w:t>
      </w:r>
      <w:r>
        <w:t>Kreuz,</w:t>
      </w:r>
      <w:r w:rsidRPr="00E615A0">
        <w:t xml:space="preserve"> Why do people use figurative language?.</w:t>
      </w:r>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3C110F07" w14:textId="77777777" w:rsidR="00E00AEC" w:rsidRPr="00E615A0" w:rsidRDefault="00E00AEC" w:rsidP="00E00AEC">
      <w:pPr>
        <w:pStyle w:val="Referencesandnotes"/>
        <w:numPr>
          <w:ilvl w:val="0"/>
          <w:numId w:val="1"/>
        </w:numPr>
      </w:pPr>
      <w:r w:rsidRPr="00E615A0">
        <w:t>S.</w:t>
      </w:r>
      <w:r>
        <w:t xml:space="preserve"> </w:t>
      </w:r>
      <w:r w:rsidRPr="00E615A0">
        <w:t>Dews, E.</w:t>
      </w:r>
      <w:r>
        <w:t xml:space="preserve"> Winner,</w:t>
      </w:r>
      <w:r w:rsidRPr="00E615A0">
        <w:t xml:space="preserve"> Obligatory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757A545C" w14:textId="77777777" w:rsidR="00E00AEC" w:rsidRPr="00E615A0" w:rsidRDefault="00E00AEC" w:rsidP="00E00AEC">
      <w:pPr>
        <w:pStyle w:val="Referencesandnotes"/>
        <w:numPr>
          <w:ilvl w:val="0"/>
          <w:numId w:val="1"/>
        </w:numPr>
      </w:pPr>
      <w:r w:rsidRPr="00E615A0">
        <w:t>S.</w:t>
      </w:r>
      <w:r>
        <w:t xml:space="preserve"> </w:t>
      </w:r>
      <w:r w:rsidRPr="00E615A0">
        <w:t>Glucksberg,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71033EF0" w14:textId="77777777" w:rsidR="00E00AEC" w:rsidRPr="00E615A0" w:rsidRDefault="00E00AEC" w:rsidP="00E00AE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24925E39" w14:textId="77777777" w:rsidR="00E00AEC" w:rsidRPr="002857C2" w:rsidRDefault="00E00AEC" w:rsidP="00E00AE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1E356CE0" w14:textId="77777777" w:rsidR="00E00AEC" w:rsidRPr="002857C2" w:rsidRDefault="00E00AEC" w:rsidP="00E00AE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029EA1C0" w14:textId="77777777" w:rsidR="00E00AEC" w:rsidRPr="002857C2" w:rsidRDefault="00E00AEC" w:rsidP="00E00AE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1AAFE418" w14:textId="77777777" w:rsidR="00E00AEC" w:rsidRPr="002857C2" w:rsidRDefault="00E00AEC" w:rsidP="00E00AEC">
      <w:pPr>
        <w:pStyle w:val="Referencesandnotes"/>
        <w:numPr>
          <w:ilvl w:val="0"/>
          <w:numId w:val="1"/>
        </w:numPr>
      </w:pPr>
      <w:r>
        <w:t>N. D.</w:t>
      </w:r>
      <w:r w:rsidRPr="002857C2">
        <w:t xml:space="preserve"> Goodman, </w:t>
      </w:r>
      <w:r>
        <w:t xml:space="preserve">A. Stuhlmüller, </w:t>
      </w:r>
      <w:r w:rsidRPr="002857C2">
        <w:t>Knowledge and implicature: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68CE400A" w14:textId="77777777" w:rsidR="00E00AEC" w:rsidRPr="002857C2" w:rsidRDefault="00E00AEC" w:rsidP="00E00AEC">
      <w:pPr>
        <w:pStyle w:val="Referencesandnotes"/>
        <w:numPr>
          <w:ilvl w:val="0"/>
          <w:numId w:val="1"/>
        </w:numPr>
      </w:pPr>
      <w:r>
        <w:t xml:space="preserve">L. </w:t>
      </w:r>
      <w:r w:rsidRPr="002857C2">
        <w:t>Bergen,</w:t>
      </w:r>
      <w:r>
        <w:t xml:space="preserve"> N. D.</w:t>
      </w:r>
      <w:r w:rsidRPr="002857C2">
        <w:t xml:space="preserve"> Goodman</w:t>
      </w:r>
      <w:r>
        <w:t xml:space="preserve">, R. </w:t>
      </w:r>
      <w:r w:rsidRPr="002857C2">
        <w:t xml:space="preserve">Levy, That’s what she (could have) said: How alternative utterances affect language use. </w:t>
      </w:r>
      <w:r w:rsidRPr="00ED47FF">
        <w:rPr>
          <w:i/>
        </w:rPr>
        <w:t>In Proceedings of the thirty-fourth annual conference of the cognitive science society</w:t>
      </w:r>
      <w:r>
        <w:t xml:space="preserve"> (2012)</w:t>
      </w:r>
      <w:r w:rsidRPr="002857C2">
        <w:t>.</w:t>
      </w:r>
    </w:p>
    <w:p w14:paraId="4B7BAFE0" w14:textId="77777777" w:rsidR="00E00AEC" w:rsidRPr="002857C2" w:rsidRDefault="00E00AEC" w:rsidP="00E00AEC">
      <w:pPr>
        <w:pStyle w:val="Referencesandnotes"/>
        <w:numPr>
          <w:ilvl w:val="0"/>
          <w:numId w:val="1"/>
        </w:numPr>
      </w:pPr>
      <w:r w:rsidRPr="002857C2">
        <w:t>G.</w:t>
      </w:r>
      <w:r>
        <w:t xml:space="preserve"> Jäger, C. Ebert,</w:t>
      </w:r>
      <w:r w:rsidRPr="002857C2">
        <w:t xml:space="preserve"> Pragmatic rationalizability. </w:t>
      </w:r>
      <w:r w:rsidRPr="00CE49C7">
        <w:rPr>
          <w:i/>
        </w:rPr>
        <w:t>In Proceedings of sinn und bedeutung</w:t>
      </w:r>
      <w:r>
        <w:t xml:space="preserve">. </w:t>
      </w:r>
      <w:r w:rsidRPr="00BD7513">
        <w:t>13</w:t>
      </w:r>
      <w:r>
        <w:t xml:space="preserve">, 1-15 </w:t>
      </w:r>
      <w:r w:rsidRPr="002857C2">
        <w:t>(2009).</w:t>
      </w:r>
    </w:p>
    <w:p w14:paraId="631701F5" w14:textId="77777777" w:rsidR="00E00AEC" w:rsidRPr="003767DA" w:rsidRDefault="00E00AEC" w:rsidP="00E00AEC">
      <w:pPr>
        <w:pStyle w:val="Referencesandnotes"/>
        <w:numPr>
          <w:ilvl w:val="0"/>
          <w:numId w:val="1"/>
        </w:numPr>
      </w:pPr>
      <w:r w:rsidRPr="003767DA">
        <w:t>M.</w:t>
      </w:r>
      <w:r>
        <w:t xml:space="preserve"> McCarthy, </w:t>
      </w:r>
      <w:r w:rsidRPr="003767DA">
        <w:t>R</w:t>
      </w:r>
      <w:r>
        <w:t xml:space="preserve">. </w:t>
      </w:r>
      <w:r w:rsidRPr="003767DA">
        <w:t>Carter,</w:t>
      </w:r>
      <w:r>
        <w:t xml:space="preserve"> </w:t>
      </w:r>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04B30F31" w14:textId="77777777" w:rsidR="00E00AEC" w:rsidRPr="003767DA" w:rsidRDefault="00E00AEC" w:rsidP="00E00AE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645A6F97" w14:textId="77777777" w:rsidR="00E00AEC" w:rsidRDefault="00E00AEC" w:rsidP="00E00AEC">
      <w:pPr>
        <w:pStyle w:val="Referencesandnotes"/>
        <w:numPr>
          <w:ilvl w:val="0"/>
          <w:numId w:val="1"/>
        </w:numPr>
      </w:pPr>
      <w:r w:rsidRPr="003767DA">
        <w:t>R. W.</w:t>
      </w:r>
      <w:r>
        <w:t xml:space="preserve"> Gibbs Jr</w:t>
      </w:r>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7C77D4CF" w14:textId="77777777" w:rsidR="00E00AEC" w:rsidRPr="00F36885" w:rsidRDefault="00E00AEC" w:rsidP="00E00AEC">
      <w:pPr>
        <w:pStyle w:val="Referencesandnotes"/>
        <w:numPr>
          <w:ilvl w:val="0"/>
          <w:numId w:val="1"/>
        </w:numPr>
      </w:pPr>
      <w:r w:rsidRPr="00F36885">
        <w:lastRenderedPageBreak/>
        <w:t>P. Lasersohn, Pragmatic halos</w:t>
      </w:r>
      <w:r>
        <w:t xml:space="preserve">. </w:t>
      </w:r>
      <w:r>
        <w:rPr>
          <w:i/>
        </w:rPr>
        <w:t>Language</w:t>
      </w:r>
      <w:r>
        <w:t>,</w:t>
      </w:r>
      <w:r w:rsidRPr="00F36885">
        <w:t xml:space="preserve"> 522-551</w:t>
      </w:r>
      <w:r>
        <w:t xml:space="preserve"> (1999)</w:t>
      </w:r>
      <w:r w:rsidRPr="00F36885">
        <w:t>.</w:t>
      </w:r>
    </w:p>
    <w:p w14:paraId="1C2C0B0D" w14:textId="77777777" w:rsidR="00E00AEC" w:rsidRPr="00F36885" w:rsidRDefault="00E00AEC" w:rsidP="00E00AEC">
      <w:pPr>
        <w:pStyle w:val="Referencesandnotes"/>
        <w:numPr>
          <w:ilvl w:val="0"/>
          <w:numId w:val="1"/>
        </w:numPr>
      </w:pPr>
      <w:r w:rsidRPr="00F36885">
        <w:t xml:space="preserve">H. Bastiaanse, The rationality of round interpretation. </w:t>
      </w:r>
      <w:r w:rsidRPr="002E6921">
        <w:rPr>
          <w:i/>
        </w:rPr>
        <w:t>In Vagueness in communication</w:t>
      </w:r>
      <w:r>
        <w:rPr>
          <w:i/>
        </w:rPr>
        <w:t xml:space="preserve">. </w:t>
      </w:r>
      <w:r>
        <w:t>37-50</w:t>
      </w:r>
      <w:r w:rsidRPr="00F36885">
        <w:t xml:space="preserve"> </w:t>
      </w:r>
      <w:r>
        <w:t>(2011)</w:t>
      </w:r>
      <w:r w:rsidRPr="00F36885">
        <w:t>.</w:t>
      </w:r>
    </w:p>
    <w:p w14:paraId="60B0C351" w14:textId="77777777" w:rsidR="00E00AEC" w:rsidRPr="003767DA" w:rsidRDefault="00E00AEC" w:rsidP="00E00AEC">
      <w:pPr>
        <w:pStyle w:val="Referencesandnotes"/>
        <w:numPr>
          <w:ilvl w:val="0"/>
          <w:numId w:val="1"/>
        </w:numPr>
      </w:pPr>
      <w:r w:rsidRPr="00F36885">
        <w:t>M.</w:t>
      </w:r>
      <w:r>
        <w:t xml:space="preserve"> </w:t>
      </w:r>
      <w:r w:rsidRPr="00F36885">
        <w:t>Krifka,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7841F335" w14:textId="77777777" w:rsidR="00E00AEC" w:rsidRPr="003767DA" w:rsidRDefault="00E00AEC" w:rsidP="00E00AEC">
      <w:pPr>
        <w:pStyle w:val="Referencesandnotes"/>
        <w:numPr>
          <w:ilvl w:val="0"/>
          <w:numId w:val="1"/>
        </w:numPr>
      </w:pPr>
      <w:r w:rsidRPr="003767DA">
        <w:t>R. S.</w:t>
      </w:r>
      <w:r>
        <w:t xml:space="preserve"> Sutton, A. G. Barto,</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151C30F7" w14:textId="77777777" w:rsidR="00E00AEC" w:rsidRDefault="00E00AEC" w:rsidP="00E00AEC">
      <w:pPr>
        <w:pStyle w:val="Acknowledgement"/>
        <w:ind w:left="0" w:firstLine="0"/>
        <w:rPr>
          <w:b/>
        </w:rPr>
      </w:pPr>
    </w:p>
    <w:p w14:paraId="758F3F2E" w14:textId="0E636813" w:rsidR="00E00AEC" w:rsidRDefault="00E00AEC" w:rsidP="00E00AEC">
      <w:pPr>
        <w:pStyle w:val="Acknowledgement"/>
      </w:pPr>
      <w:r w:rsidRPr="0064261D">
        <w:rPr>
          <w:b/>
        </w:rPr>
        <w:t>Acknowledgments:</w:t>
      </w:r>
      <w:r>
        <w:t xml:space="preserve"> This work was supported</w:t>
      </w:r>
      <w:r w:rsidR="008F1016">
        <w:t xml:space="preserve"> in part</w:t>
      </w:r>
      <w:r>
        <w:t xml:space="preserve"> by an NSF Graduate Research Fellowship to JTK and </w:t>
      </w:r>
      <w:r w:rsidR="008F1016">
        <w:t>by a John S. McDonnell Foundation Scholar Award and grants from the ONR to NDG.</w:t>
      </w:r>
      <w:r w:rsidR="00BC11AE" w:rsidRPr="00BC11AE">
        <w:t xml:space="preserve"> </w:t>
      </w:r>
      <w:r w:rsidR="00BC11AE">
        <w:t>Links to the stimuli, human data, and model predictions are in Supplementary Materials.</w:t>
      </w:r>
      <w:bookmarkStart w:id="1" w:name="_GoBack"/>
      <w:bookmarkEnd w:id="1"/>
    </w:p>
    <w:p w14:paraId="40D89477" w14:textId="77777777" w:rsidR="008F1016" w:rsidRDefault="008F1016" w:rsidP="00E00AEC">
      <w:pPr>
        <w:pStyle w:val="Acknowledgement"/>
      </w:pPr>
    </w:p>
    <w:p w14:paraId="4FC4674E" w14:textId="77777777" w:rsidR="008F1016" w:rsidRDefault="008F1016" w:rsidP="00E00AEC">
      <w:pPr>
        <w:pStyle w:val="Acknowledgement"/>
      </w:pPr>
    </w:p>
    <w:p w14:paraId="1377C48B" w14:textId="77777777" w:rsidR="00E00AEC" w:rsidRDefault="00E00AEC" w:rsidP="00E00AEC">
      <w:pPr>
        <w:pStyle w:val="Legend"/>
        <w:rPr>
          <w:b/>
        </w:rPr>
      </w:pPr>
      <w:r>
        <w:rPr>
          <w:rFonts w:ascii="新細明體" w:eastAsia="新細明體" w:hAnsi="新細明體" w:cs="新細明體" w:hint="eastAsia"/>
          <w:noProof/>
        </w:rPr>
        <w:lastRenderedPageBreak/>
        <w:drawing>
          <wp:inline distT="0" distB="0" distL="0" distR="0" wp14:anchorId="0CCB52FC" wp14:editId="6F3B504E">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0">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64B36843" w14:textId="68F7214D" w:rsidR="00E00AEC" w:rsidRPr="00F5142A" w:rsidRDefault="00E00AEC" w:rsidP="00E00AEC">
      <w:pPr>
        <w:pStyle w:val="Legend"/>
        <w:rPr>
          <w:i/>
          <w:sz w:val="18"/>
          <w:szCs w:val="18"/>
        </w:rPr>
      </w:pPr>
      <w:r w:rsidRPr="007443BB">
        <w:rPr>
          <w:b/>
        </w:rPr>
        <w:t>Fig. 1</w:t>
      </w:r>
      <w:r>
        <w:t>. Each vertical panel column shows the probabilities of different kinds of interpretations given utterances about an item (see text).</w:t>
      </w:r>
    </w:p>
    <w:p w14:paraId="51B3ADFA" w14:textId="028FA503" w:rsidR="00E00AEC" w:rsidRDefault="00F5142A" w:rsidP="00E00AEC">
      <w:pPr>
        <w:pStyle w:val="Legend"/>
      </w:pPr>
      <w:r>
        <w:rPr>
          <w:noProof/>
        </w:rPr>
        <w:drawing>
          <wp:inline distT="0" distB="0" distL="0" distR="0" wp14:anchorId="5BBA0C7A" wp14:editId="5325B755">
            <wp:extent cx="2944241" cy="1962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1">
                      <a:extLst>
                        <a:ext uri="{28A0092B-C50C-407E-A947-70E740481C1C}">
                          <a14:useLocalDpi xmlns:a14="http://schemas.microsoft.com/office/drawing/2010/main" val="0"/>
                        </a:ext>
                      </a:extLst>
                    </a:blip>
                    <a:stretch>
                      <a:fillRect/>
                    </a:stretch>
                  </pic:blipFill>
                  <pic:spPr>
                    <a:xfrm>
                      <a:off x="0" y="0"/>
                      <a:ext cx="2944241" cy="1962827"/>
                    </a:xfrm>
                    <a:prstGeom prst="rect">
                      <a:avLst/>
                    </a:prstGeom>
                  </pic:spPr>
                </pic:pic>
              </a:graphicData>
            </a:graphic>
          </wp:inline>
        </w:drawing>
      </w:r>
      <w:r w:rsidR="00E00AEC">
        <w:rPr>
          <w:noProof/>
        </w:rPr>
        <w:t xml:space="preserve"> </w:t>
      </w:r>
      <w:r w:rsidR="00F00CBB">
        <w:rPr>
          <w:noProof/>
        </w:rPr>
        <w:drawing>
          <wp:inline distT="0" distB="0" distL="0" distR="0" wp14:anchorId="00EFDD13" wp14:editId="2ADA9E4E">
            <wp:extent cx="2953512" cy="19690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2">
                      <a:extLst>
                        <a:ext uri="{28A0092B-C50C-407E-A947-70E740481C1C}">
                          <a14:useLocalDpi xmlns:a14="http://schemas.microsoft.com/office/drawing/2010/main" val="0"/>
                        </a:ext>
                      </a:extLst>
                    </a:blip>
                    <a:stretch>
                      <a:fillRect/>
                    </a:stretch>
                  </pic:blipFill>
                  <pic:spPr>
                    <a:xfrm>
                      <a:off x="0" y="0"/>
                      <a:ext cx="2953512" cy="1969008"/>
                    </a:xfrm>
                    <a:prstGeom prst="rect">
                      <a:avLst/>
                    </a:prstGeom>
                  </pic:spPr>
                </pic:pic>
              </a:graphicData>
            </a:graphic>
          </wp:inline>
        </w:drawing>
      </w:r>
    </w:p>
    <w:p w14:paraId="75262F47" w14:textId="77777777" w:rsidR="00E00AEC" w:rsidRPr="00D40F75" w:rsidRDefault="00E00AEC" w:rsidP="00E00AEC">
      <w:pPr>
        <w:pStyle w:val="Legend"/>
      </w:pPr>
      <w:r>
        <w:rPr>
          <w:b/>
        </w:rPr>
        <w:t>Fig. 2.</w:t>
      </w:r>
      <w:r>
        <w:t xml:space="preserve"> (A) Model predictions (x-axis) versus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in Experiment 1. (B) Human interpretations of a sample utterance and model predictions given different communicative goals. A model that considers both affect and precision goals closely matches human data.</w:t>
      </w:r>
    </w:p>
    <w:p w14:paraId="54F0A05E" w14:textId="77777777" w:rsidR="00E00AEC" w:rsidRDefault="00E00AEC" w:rsidP="00E00AEC">
      <w:pPr>
        <w:pStyle w:val="Legend"/>
      </w:pPr>
      <w:r>
        <w:rPr>
          <w:noProof/>
        </w:rPr>
        <w:drawing>
          <wp:inline distT="0" distB="0" distL="0" distR="0" wp14:anchorId="4B27409F" wp14:editId="3BE6E3D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3">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23C04F6E" wp14:editId="23B40701">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4">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E450D71" w14:textId="77777777" w:rsidR="00E00AEC" w:rsidRDefault="00E00AEC" w:rsidP="00E00AEC">
      <w:pPr>
        <w:pStyle w:val="Legend"/>
      </w:pPr>
      <w:r>
        <w:rPr>
          <w:b/>
        </w:rPr>
        <w:t>Fig. 3.</w:t>
      </w:r>
      <w:r>
        <w:t xml:space="preserve"> (A) Probability of hyperbolic interpretation across utterances and items. The leftmost panel shows human data (error bars are standard errors). A full model that uses empirical price </w:t>
      </w:r>
      <w:r>
        <w:lastRenderedPageBreak/>
        <w:t>priors matches human data; a model that uses uniform price priors does not distinguish among item types and shows weaker hyperbole effects. (B) Bias for exact interpretation for round/sharp utterance types. Humans have a bias for exact interpretations of sharp utterances. A full model that assigns higher costs to sharp numbers matches human data; a model that uses uniform utterance costs does not.</w:t>
      </w:r>
    </w:p>
    <w:p w14:paraId="2A2172FB" w14:textId="77777777" w:rsidR="00E00AEC" w:rsidRDefault="00E00AEC" w:rsidP="00E00AEC">
      <w:pPr>
        <w:pStyle w:val="Legend"/>
      </w:pPr>
      <w:r>
        <w:rPr>
          <w:noProof/>
        </w:rPr>
        <w:drawing>
          <wp:inline distT="0" distB="0" distL="0" distR="0" wp14:anchorId="4C7D753F" wp14:editId="0407E175">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5">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3D610ABD" wp14:editId="4EE5C834">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4E88CB5" w14:textId="3AAB80E9" w:rsidR="007B4DCB" w:rsidRDefault="00E00AEC" w:rsidP="00E53631">
      <w:pPr>
        <w:pStyle w:val="Legend"/>
      </w:pPr>
      <w:r>
        <w:rPr>
          <w:b/>
        </w:rPr>
        <w:t>Fig. 4.</w:t>
      </w:r>
      <w:r>
        <w:t xml:space="preserve"> (A)</w:t>
      </w:r>
      <w:r w:rsidRPr="005209FF">
        <w:t xml:space="preserve"> </w:t>
      </w:r>
      <w:r>
        <w:t xml:space="preserve">Model predictions of affect (x-axis) versus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in Experiment 2.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686AAB68" w14:textId="77777777" w:rsidR="00E00AEC" w:rsidRDefault="00E00AEC" w:rsidP="00E00AEC">
      <w:pPr>
        <w:pStyle w:val="AppendixHead"/>
      </w:pPr>
      <w:r>
        <w:t>Supplementary Materials:</w:t>
      </w:r>
    </w:p>
    <w:p w14:paraId="5F3EA2B3" w14:textId="77777777" w:rsidR="00E00AEC" w:rsidRPr="003041A3" w:rsidRDefault="00E00AEC" w:rsidP="00E00AEC">
      <w:pPr>
        <w:pStyle w:val="Paragraph"/>
        <w:ind w:firstLine="0"/>
      </w:pPr>
      <w:r w:rsidRPr="003041A3">
        <w:t xml:space="preserve">Materials and Methods: </w:t>
      </w:r>
    </w:p>
    <w:p w14:paraId="00F498C7" w14:textId="3A60D047" w:rsidR="00E00AEC" w:rsidRDefault="00E00AEC" w:rsidP="00E00AEC">
      <w:pPr>
        <w:pStyle w:val="Paragraph"/>
      </w:pPr>
      <w:r w:rsidRPr="00B741BE">
        <w:rPr>
          <w:b/>
        </w:rPr>
        <w:t>Model.</w:t>
      </w:r>
      <w:r>
        <w:t xml:space="preserve"> Here we describe our model in detail. Let </w:t>
      </w:r>
      <w:r w:rsidRPr="00FE24B0">
        <w:rPr>
          <w:i/>
        </w:rPr>
        <w:t>u</w:t>
      </w:r>
      <w:r>
        <w:t xml:space="preserve"> be the utterance a speaker utters. </w:t>
      </w:r>
      <w:r w:rsidR="003458FA">
        <w:t xml:space="preserve">The meaning </w:t>
      </w:r>
      <w:r w:rsidR="00232198">
        <w:t>of the utterance</w:t>
      </w:r>
      <w:r>
        <w:t xml:space="preserve"> has two dimensions, one concerning the actual price state </w:t>
      </w:r>
      <w:r w:rsidRPr="00FE24B0">
        <w:rPr>
          <w:i/>
        </w:rPr>
        <w:t>s</w:t>
      </w:r>
      <w:r>
        <w:t xml:space="preserve">, and one concerning the speaker’s affect </w:t>
      </w:r>
      <w:r w:rsidRPr="00FE24B0">
        <w:rPr>
          <w:i/>
        </w:rPr>
        <w:t>a</w:t>
      </w:r>
      <w:r>
        <w:t xml:space="preserve">. We defined the set of price states </w:t>
      </w:r>
      <w:r w:rsidRPr="00802599">
        <w:t>S=</w:t>
      </w:r>
      <w:r>
        <w:t>{50, 51, 500, 501, 1000, 1001, 5000, 5001, 10000, 10001} and</w:t>
      </w:r>
      <w:r w:rsidRPr="00802599">
        <w:t xml:space="preserve"> assume</w:t>
      </w:r>
      <w:r>
        <w:t>d</w:t>
      </w:r>
      <w:r w:rsidRPr="00802599">
        <w:t xml:space="preserve"> that </w:t>
      </w:r>
      <w:r>
        <w:t>the set of utterances U</w:t>
      </w:r>
      <w:r w:rsidRPr="00802599">
        <w:t xml:space="preserve"> is </w:t>
      </w:r>
      <w:r>
        <w:t xml:space="preserve">identical to S. </w:t>
      </w:r>
      <w:r w:rsidR="00E1298B">
        <w:t xml:space="preserve">We defined the set of affect states A={0, 1} (0 means no affect and 1 means with affect). </w:t>
      </w:r>
      <w:r>
        <w:t xml:space="preserve">Given the set of price states S and set of affect states A, the set of possible meanings M is given by M = S X A. We denote each possible meaning as </w:t>
      </w:r>
      <w:r w:rsidR="00721FA7">
        <w:rPr>
          <w:i/>
        </w:rPr>
        <w:t>s, 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 </w:t>
      </w:r>
    </w:p>
    <w:p w14:paraId="4295C569" w14:textId="6FD517E1" w:rsidR="00E00AEC" w:rsidRDefault="00E00AEC" w:rsidP="00E00AEC">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r w:rsidRPr="008A0A1A">
        <w:rPr>
          <w:i/>
        </w:rPr>
        <w:t>g</w:t>
      </w:r>
      <w:r w:rsidRPr="008A0A1A">
        <w:rPr>
          <w:b/>
          <w:vertAlign w:val="subscript"/>
        </w:rPr>
        <w:t>s,a</w:t>
      </w:r>
      <w:r>
        <w:rPr>
          <w:vertAlign w:val="subscript"/>
        </w:rPr>
        <w:t xml:space="preserve"> </w:t>
      </w:r>
      <w:r>
        <w:t xml:space="preserve">where </w:t>
      </w:r>
      <w:r w:rsidRPr="008A0A1A">
        <w:rPr>
          <w:b/>
        </w:rPr>
        <w:t>s</w:t>
      </w:r>
      <w:ins w:id="2" w:author="Leon Bergen" w:date="2014-01-06T15:16:00Z">
        <w:r w:rsidR="000E74E5">
          <w:rPr>
            <w:b/>
          </w:rPr>
          <w:t xml:space="preserve"> </w:t>
        </w:r>
        <m:oMath>
          <m:r>
            <w:rPr>
              <w:rFonts w:ascii="Cambria Math" w:hAnsi="Cambria Math"/>
            </w:rPr>
            <m:t>∈</m:t>
          </m:r>
        </m:oMath>
        <w:r w:rsidR="000E74E5">
          <w:t xml:space="preserve"> 2</w:t>
        </w:r>
        <w:r w:rsidR="000E74E5">
          <w:rPr>
            <w:vertAlign w:val="superscript"/>
          </w:rPr>
          <w:t>S</w:t>
        </w:r>
      </w:ins>
      <w:r>
        <w:t xml:space="preserve"> </w:t>
      </w:r>
      <w:ins w:id="3" w:author="Leon Bergen" w:date="2014-01-06T15:15:00Z">
        <w:r w:rsidR="000E74E5">
          <w:t xml:space="preserve">is an equivalence class of price states and </w:t>
        </w:r>
      </w:ins>
      <w:ins w:id="4" w:author="Leon Bergen" w:date="2014-01-06T15:17:00Z">
        <w:r w:rsidR="000E74E5">
          <w:rPr>
            <w:b/>
          </w:rPr>
          <w:t>a</w:t>
        </w:r>
        <w:r w:rsidR="000E74E5">
          <w:t xml:space="preserve"> </w:t>
        </w:r>
        <m:oMath>
          <m:r>
            <w:rPr>
              <w:rFonts w:ascii="Cambria Math" w:hAnsi="Cambria Math"/>
            </w:rPr>
            <m:t>∈</m:t>
          </m:r>
        </m:oMath>
        <w:r w:rsidR="000E74E5">
          <w:t xml:space="preserve"> 2</w:t>
        </w:r>
        <w:r w:rsidR="000E74E5">
          <w:rPr>
            <w:vertAlign w:val="superscript"/>
          </w:rPr>
          <w:t>A</w:t>
        </w:r>
      </w:ins>
      <w:ins w:id="5" w:author="Leon Bergen" w:date="2014-01-06T15:15:00Z">
        <w:r w:rsidR="000E74E5">
          <w:t xml:space="preserve"> is an equivalence class of affect states.</w:t>
        </w:r>
      </w:ins>
      <w:ins w:id="6" w:author="Leon Bergen" w:date="2014-01-06T15:17:00Z">
        <w:r w:rsidR="000E74E5">
          <w:t xml:space="preserve"> </w:t>
        </w:r>
      </w:ins>
      <w:ins w:id="7" w:author="Leon Bergen" w:date="2014-01-06T15:20:00Z">
        <w:r w:rsidR="009F2AAA">
          <w:t xml:space="preserve">These equivalence classes represent states of the world </w:t>
        </w:r>
      </w:ins>
      <w:ins w:id="8" w:author="Leon Bergen" w:date="2014-01-06T15:26:00Z">
        <w:r w:rsidR="009F2AAA">
          <w:t xml:space="preserve">that are sufficiently close </w:t>
        </w:r>
        <w:r w:rsidR="00F66E66">
          <w:t>to the true state of the world, for the purposes of the speaker.</w:t>
        </w:r>
      </w:ins>
      <w:ins w:id="9" w:author="Leon Bergen" w:date="2014-01-06T15:18:00Z">
        <w:r w:rsidR="000E74E5">
          <w:t xml:space="preserve"> </w:t>
        </w:r>
      </w:ins>
      <w:del w:id="10" w:author="Leon Bergen" w:date="2014-01-06T15:16:00Z">
        <m:oMath>
          <m:r>
            <w:rPr>
              <w:rFonts w:ascii="Cambria Math" w:hAnsi="Cambria Math"/>
            </w:rPr>
            <m:t>∈</m:t>
          </m:r>
        </m:oMath>
        <w:r w:rsidDel="000E74E5">
          <w:delText xml:space="preserve"> 2</w:delText>
        </w:r>
        <w:r w:rsidDel="000E74E5">
          <w:rPr>
            <w:vertAlign w:val="superscript"/>
          </w:rPr>
          <w:delText>S</w:delText>
        </w:r>
      </w:del>
      <w:del w:id="11" w:author="Leon Bergen" w:date="2014-01-06T15:17:00Z">
        <w:r w:rsidDel="000E74E5">
          <w:delText xml:space="preserve"> and</w:delText>
        </w:r>
      </w:del>
      <w:del w:id="12" w:author="Leon Bergen" w:date="2014-01-06T15:16:00Z">
        <w:r w:rsidDel="000E74E5">
          <w:delText xml:space="preserve"> </w:delText>
        </w:r>
        <w:r w:rsidDel="000E74E5">
          <w:rPr>
            <w:b/>
          </w:rPr>
          <w:delText>a</w:delText>
        </w:r>
        <w:r w:rsidDel="000E74E5">
          <w:delText xml:space="preserve"> </w:delText>
        </w:r>
        <m:oMath>
          <m:r>
            <w:rPr>
              <w:rFonts w:ascii="Cambria Math" w:hAnsi="Cambria Math"/>
            </w:rPr>
            <m:t>∈</m:t>
          </m:r>
        </m:oMath>
        <w:r w:rsidDel="000E74E5">
          <w:delText xml:space="preserve"> 2</w:delText>
        </w:r>
        <w:r w:rsidDel="000E74E5">
          <w:rPr>
            <w:vertAlign w:val="superscript"/>
          </w:rPr>
          <w:delText>A</w:delText>
        </w:r>
      </w:del>
      <w:del w:id="13" w:author="Leon Bergen" w:date="2014-01-06T15:17:00Z">
        <w:r w:rsidDel="000E74E5">
          <w:delText xml:space="preserve">. </w:delText>
        </w:r>
      </w:del>
      <w:del w:id="14" w:author="Leon Bergen" w:date="2014-01-06T15:27:00Z">
        <w:r w:rsidDel="00177FB9">
          <w:delText>Th</w:delText>
        </w:r>
      </w:del>
      <w:ins w:id="15" w:author="Leon Bergen" w:date="2014-01-06T15:27:00Z">
        <w:r w:rsidR="00177FB9">
          <w:t xml:space="preserve"> Formally, the </w:t>
        </w:r>
      </w:ins>
      <w:del w:id="16" w:author="Leon Bergen" w:date="2014-01-06T15:27:00Z">
        <w:r w:rsidDel="00177FB9">
          <w:delText xml:space="preserve">e </w:delText>
        </w:r>
      </w:del>
      <w:r>
        <w:t xml:space="preserve">goal </w:t>
      </w:r>
      <w:r w:rsidRPr="008A0A1A">
        <w:rPr>
          <w:i/>
        </w:rPr>
        <w:t>g</w:t>
      </w:r>
      <w:r w:rsidRPr="008A0A1A">
        <w:rPr>
          <w:b/>
          <w:vertAlign w:val="subscript"/>
        </w:rPr>
        <w:t>s,a</w:t>
      </w:r>
      <w:r>
        <w:rPr>
          <w:vertAlign w:val="subscript"/>
        </w:rPr>
        <w:t xml:space="preserve"> </w:t>
      </w:r>
      <w:r>
        <w:t xml:space="preserve">is a function </w:t>
      </w:r>
      <w:r w:rsidRPr="008A0A1A">
        <w:rPr>
          <w:i/>
        </w:rPr>
        <w:t>g</w:t>
      </w:r>
      <w:r w:rsidRPr="008A0A1A">
        <w:rPr>
          <w:b/>
          <w:vertAlign w:val="subscript"/>
        </w:rPr>
        <w:t>s,a</w:t>
      </w:r>
      <w:r>
        <w:t xml:space="preserve">: M </w:t>
      </w:r>
      <m:oMath>
        <m:r>
          <w:rPr>
            <w:rFonts w:ascii="Cambria Math" w:hAnsi="Cambria Math"/>
          </w:rPr>
          <m:t>→</m:t>
        </m:r>
      </m:oMath>
      <w:r>
        <w:t xml:space="preserve">{0,1}, such that </w:t>
      </w:r>
      <w:r w:rsidRPr="008A0A1A">
        <w:rPr>
          <w:i/>
        </w:rPr>
        <w:t>g</w:t>
      </w:r>
      <w:r w:rsidRPr="008A0A1A">
        <w:rPr>
          <w:b/>
          <w:vertAlign w:val="subscript"/>
        </w:rPr>
        <w:t>s,a</w:t>
      </w:r>
      <w:r>
        <w:rPr>
          <w:vertAlign w:val="subscript"/>
        </w:rPr>
        <w:t xml:space="preserve"> </w:t>
      </w:r>
      <w:r>
        <w:t>(</w:t>
      </w:r>
      <w:r w:rsidRPr="00F93D6E">
        <w:rPr>
          <w:i/>
        </w:rPr>
        <w:t>s,a</w:t>
      </w:r>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xml:space="preserve">. Thus, </w:t>
      </w:r>
      <w:del w:id="17" w:author="Leon Bergen" w:date="2014-01-06T15:28:00Z">
        <w:r w:rsidDel="00A75324">
          <w:delText xml:space="preserve">a goal specifies a subset of price states and affects, and </w:delText>
        </w:r>
      </w:del>
      <w:r>
        <w:t>a meaning satisfies this goal if it belongs to th</w:t>
      </w:r>
      <w:ins w:id="18" w:author="Leon Bergen" w:date="2014-01-06T15:28:00Z">
        <w:r w:rsidR="00B12FCC">
          <w:t>e</w:t>
        </w:r>
        <w:r w:rsidR="00A75324">
          <w:t xml:space="preserve"> state and affect equivalence classes</w:t>
        </w:r>
      </w:ins>
      <w:ins w:id="19" w:author="Leon Bergen" w:date="2014-01-06T20:00:00Z">
        <w:r w:rsidR="00B12FCC">
          <w:t xml:space="preserve"> of the goal</w:t>
        </w:r>
      </w:ins>
      <w:del w:id="20" w:author="Leon Bergen" w:date="2014-01-06T15:28:00Z">
        <w:r w:rsidDel="00A75324">
          <w:delText>is subset</w:delText>
        </w:r>
      </w:del>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r w:rsidRPr="006A2DE4">
        <w:rPr>
          <w:i/>
        </w:rPr>
        <w:t>i</w:t>
      </w:r>
      <w:r>
        <w:t xml:space="preserve">} (for some </w:t>
      </w:r>
      <w:r w:rsidRPr="006A2DE4">
        <w:rPr>
          <w:i/>
        </w:rPr>
        <w:t>i</w:t>
      </w:r>
      <w:r>
        <w:t xml:space="preserve"> </w:t>
      </w:r>
      <m:oMath>
        <m:r>
          <w:rPr>
            <w:rFonts w:ascii="Cambria Math" w:hAnsi="Cambria Math"/>
          </w:rPr>
          <m:t>∈</m:t>
        </m:r>
      </m:oMath>
      <w:r>
        <w:t xml:space="preserve"> S), and approximate goals are represented by subsets that consist of the price </w:t>
      </w:r>
      <w:r>
        <w:lastRenderedPageBreak/>
        <w:t xml:space="preserve">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ins w:id="21" w:author="Leon Bergen" w:date="2014-01-06T20:06:00Z">
        <w:r w:rsidR="0011164C">
          <w:t xml:space="preserve">Subsets of </w:t>
        </w:r>
      </w:ins>
      <w:ins w:id="22" w:author="Leon Bergen" w:date="2014-01-06T20:14:00Z">
        <w:r w:rsidR="00EF485A">
          <w:t xml:space="preserve">price states which </w:t>
        </w:r>
      </w:ins>
      <w:ins w:id="23" w:author="Leon Bergen" w:date="2014-01-06T20:15:00Z">
        <w:r w:rsidR="00EF485A">
          <w:t>do not satisfy either of these conditions are assigned probability 0 by the model.</w:t>
        </w:r>
      </w:ins>
    </w:p>
    <w:p w14:paraId="06C3330D" w14:textId="783BDAEF" w:rsidR="00E00AEC" w:rsidRDefault="00E00AEC" w:rsidP="00E00AE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P</w:t>
      </w:r>
      <w:r w:rsidRPr="001741FC">
        <w:rPr>
          <w:vertAlign w:val="subscript"/>
        </w:rPr>
        <w:t>A</w:t>
      </w:r>
      <w:r w:rsidRPr="006A2DE4">
        <w:t>(</w:t>
      </w:r>
      <w:r w:rsidRPr="006A2DE4">
        <w:rPr>
          <w:i/>
        </w:rPr>
        <w:t>a</w:t>
      </w:r>
      <w:r w:rsidRPr="006A2DE4">
        <w:t>|</w:t>
      </w:r>
      <w:r w:rsidRPr="006A2DE4">
        <w:rPr>
          <w:i/>
        </w:rPr>
        <w:t>s</w:t>
      </w:r>
      <w:r w:rsidRPr="006A2DE4">
        <w:t>)</w:t>
      </w:r>
      <w:r>
        <w:t xml:space="preserve"> (see Experiments 3a and 3b). The probability distribution P</w:t>
      </w:r>
      <w:r w:rsidRPr="004F20DF">
        <w:rPr>
          <w:vertAlign w:val="subscript"/>
        </w:rPr>
        <w:t>G</w:t>
      </w:r>
      <w:r w:rsidRPr="006A2DE4">
        <w:t>(</w:t>
      </w:r>
      <m:oMath>
        <m:r>
          <w:rPr>
            <w:rFonts w:ascii="Cambria Math" w:hAnsi="Cambria Math"/>
          </w:rPr>
          <m:t>∙</m:t>
        </m:r>
      </m:oMath>
      <w:r w:rsidRPr="006A2DE4">
        <w:t>|</w:t>
      </w:r>
      <w:r w:rsidR="005A1E0A">
        <w:rPr>
          <w:i/>
        </w:rPr>
        <w:t>s,a</w:t>
      </w:r>
      <w:r w:rsidRPr="006A2DE4">
        <w:t>)</w:t>
      </w:r>
      <w:r>
        <w:t xml:space="preserve"> over goals given that the speaker knows meaning </w:t>
      </w:r>
      <w:r w:rsidR="0014000D">
        <w:rPr>
          <w:i/>
        </w:rPr>
        <w:t>s,</w:t>
      </w:r>
      <w:r w:rsidR="007C4AE2">
        <w:rPr>
          <w:i/>
        </w:rPr>
        <w:t xml:space="preserve"> </w:t>
      </w:r>
      <w:r w:rsidR="00CF05E5">
        <w:rPr>
          <w:i/>
        </w:rPr>
        <w:t>a</w:t>
      </w:r>
      <w:r>
        <w:t xml:space="preserve"> is defined to be uniform over goals consistent with </w:t>
      </w:r>
      <w:r w:rsidR="00571BC8">
        <w:rPr>
          <w:i/>
        </w:rPr>
        <w:t>s,</w:t>
      </w:r>
      <w:r w:rsidR="00D61CD9">
        <w:rPr>
          <w:i/>
        </w:rPr>
        <w:t xml:space="preserve"> </w:t>
      </w:r>
      <w:r w:rsidR="00571BC8">
        <w:rPr>
          <w:i/>
        </w:rPr>
        <w:t>a</w:t>
      </w:r>
      <w:r>
        <w:t xml:space="preserve">, i.e. uniform over goals </w:t>
      </w:r>
      <w:r w:rsidRPr="008A0A1A">
        <w:rPr>
          <w:i/>
        </w:rPr>
        <w:t>g</w:t>
      </w:r>
      <w:r w:rsidRPr="008A0A1A">
        <w:rPr>
          <w:b/>
          <w:vertAlign w:val="subscript"/>
        </w:rPr>
        <w:t>s,a</w:t>
      </w:r>
      <w:r>
        <w:rPr>
          <w:vertAlign w:val="subscript"/>
        </w:rPr>
        <w:t xml:space="preserve"> </w:t>
      </w:r>
      <w:r>
        <w:t xml:space="preserve">such that </w:t>
      </w:r>
      <w:r w:rsidRPr="008A0A1A">
        <w:rPr>
          <w:i/>
        </w:rPr>
        <w:t>g</w:t>
      </w:r>
      <w:r w:rsidRPr="008A0A1A">
        <w:rPr>
          <w:b/>
          <w:vertAlign w:val="subscript"/>
        </w:rPr>
        <w:t>s,a</w:t>
      </w:r>
      <w:r>
        <w:rPr>
          <w:vertAlign w:val="subscript"/>
        </w:rPr>
        <w:t xml:space="preserve"> </w:t>
      </w:r>
      <w:r>
        <w:t>(</w:t>
      </w:r>
      <w:r w:rsidR="00DA1A1B">
        <w:rPr>
          <w:i/>
        </w:rPr>
        <w:t>s,a</w:t>
      </w:r>
      <w:r>
        <w:t xml:space="preserve">) = 1. This is equivalent to assuming that the speaker either wants to communicate </w:t>
      </w:r>
      <w:r w:rsidR="00636AA1">
        <w:t>her</w:t>
      </w:r>
      <w:r>
        <w:t xml:space="preserve"> meaning exactly or approximately.</w:t>
      </w:r>
      <w:r w:rsidR="00645ACB">
        <w:t xml:space="preserve"> </w:t>
      </w:r>
    </w:p>
    <w:p w14:paraId="098A39DD" w14:textId="77777777" w:rsidR="00E00AEC" w:rsidRDefault="00E00AEC" w:rsidP="00E00AE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6DA9959" w14:textId="320FCE22" w:rsidR="00E00AEC" w:rsidRDefault="00E00AEC" w:rsidP="00E00AEC">
      <w:pPr>
        <w:pStyle w:val="Paragraph"/>
        <w:ind w:firstLine="0"/>
        <w:jc w:val="center"/>
      </w:pPr>
      <w:r w:rsidRPr="00A71D7F">
        <w:rPr>
          <w:i/>
        </w:rPr>
        <w:t>L</w:t>
      </w:r>
      <w:r w:rsidRPr="00A71D7F">
        <w:rPr>
          <w:i/>
          <w:vertAlign w:val="subscript"/>
        </w:rPr>
        <w:t>0</w:t>
      </w:r>
      <w:r>
        <w:t xml:space="preserve"> (</w:t>
      </w:r>
      <w:r w:rsidR="00DA75B2">
        <w:rPr>
          <w:i/>
        </w:rPr>
        <w:t>s,</w:t>
      </w:r>
      <w:r w:rsidR="00FD6E46">
        <w:rPr>
          <w:i/>
        </w:rPr>
        <w:t xml:space="preserve"> </w:t>
      </w:r>
      <w:r w:rsidR="00DA75B2">
        <w:rPr>
          <w:i/>
        </w:rPr>
        <w:t>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nor/>
                  </m:rPr>
                  <w:rPr>
                    <w:rFonts w:ascii="Cambria Math" w:hAnsi="Cambria Math"/>
                  </w:rPr>
                  <m:t>otherwise</m:t>
                </m:r>
              </m:e>
            </m:eqArr>
          </m:e>
        </m:d>
      </m:oMath>
      <w:r>
        <w:t xml:space="preserve">        (1)</w:t>
      </w:r>
    </w:p>
    <w:p w14:paraId="5B399870" w14:textId="756EE797" w:rsidR="00E00AEC" w:rsidRPr="002E7CDA" w:rsidRDefault="00E00AEC" w:rsidP="00E00AEC">
      <w:pPr>
        <w:pStyle w:val="Paragraph"/>
      </w:pPr>
      <w:r>
        <w:t xml:space="preserve">The speaker </w:t>
      </w:r>
      <w:r w:rsidRPr="00D54E5A">
        <w:rPr>
          <w:i/>
        </w:rPr>
        <w:t>S</w:t>
      </w:r>
      <w:r>
        <w:rPr>
          <w:i/>
          <w:vertAlign w:val="subscript"/>
        </w:rPr>
        <w:t>n</w:t>
      </w:r>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r w:rsidRPr="00D54E5A">
        <w:rPr>
          <w:i/>
        </w:rPr>
        <w:t>S</w:t>
      </w:r>
      <w:r>
        <w:rPr>
          <w:i/>
          <w:vertAlign w:val="subscript"/>
        </w:rPr>
        <w:t>n</w:t>
      </w:r>
      <w:r>
        <w:t xml:space="preserve"> chooses utterances according to a softmax decision rule that describes an approximately rational planner (</w:t>
      </w:r>
      <w:r>
        <w:rPr>
          <w:i/>
        </w:rPr>
        <w:t>17</w:t>
      </w:r>
      <w:r>
        <w:t>)</w:t>
      </w:r>
      <w:del w:id="24" w:author="Leon Bergen" w:date="2014-01-06T15:35:00Z">
        <w:r w:rsidR="00AE5021" w:rsidDel="002E7CDA">
          <w:delText>. We used an</w:delText>
        </w:r>
        <w:r w:rsidR="006640A9" w:rsidDel="002E7CDA">
          <w:delText xml:space="preserve"> </w:delText>
        </w:r>
        <m:oMath>
          <m:r>
            <w:rPr>
              <w:rFonts w:ascii="Cambria Math" w:hAnsi="Cambria Math"/>
            </w:rPr>
            <m:t>α</m:t>
          </m:r>
        </m:oMath>
        <w:r w:rsidR="00063CA4" w:rsidDel="002E7CDA">
          <w:delText xml:space="preserve"> parameter of 1 for all </w:delText>
        </w:r>
        <w:r w:rsidR="004162ED" w:rsidDel="002E7CDA">
          <w:delText>model simulations reported here</w:delText>
        </w:r>
        <w:r w:rsidDel="002E7CDA">
          <w:delText>:</w:delText>
        </w:r>
      </w:del>
      <w:ins w:id="25" w:author="Leon Bergen" w:date="2014-01-06T15:35:00Z">
        <w:r w:rsidR="002E7CDA">
          <w:t>:</w:t>
        </w:r>
      </w:ins>
    </w:p>
    <w:p w14:paraId="49DB5FDD" w14:textId="4FA67E4F" w:rsidR="0020449F" w:rsidRDefault="00E00AEC" w:rsidP="006640A9">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44441071" w14:textId="629ADC30" w:rsidR="005B4C1F" w:rsidRDefault="008040E0" w:rsidP="00E00AEC">
      <w:pPr>
        <w:pStyle w:val="Paragraph"/>
      </w:pPr>
      <w:r>
        <w:t>Optimizing the probability of the speaker’s goal being s</w:t>
      </w:r>
      <w:r w:rsidR="006B0F35">
        <w:t xml:space="preserve">atisfied can be accomplished by </w:t>
      </w:r>
      <w:r>
        <w:t xml:space="preserve">minimizing the </w:t>
      </w:r>
      <w:ins w:id="26" w:author="Leon Bergen" w:date="2014-01-06T19:08:00Z">
        <w:r w:rsidR="0067400C">
          <w:t>goal’s information-theoretic surprisal</w:t>
        </w:r>
      </w:ins>
      <w:del w:id="27" w:author="Leon Bergen" w:date="2014-01-06T19:08:00Z">
        <w:r w:rsidDel="0067400C">
          <w:delText xml:space="preserve">surprisal of </w:delText>
        </w:r>
      </w:del>
      <w:del w:id="28" w:author="Leon Bergen" w:date="2014-01-06T19:07:00Z">
        <w:r w:rsidDel="0067400C">
          <w:delText>her goal given an utterance</w:delText>
        </w:r>
      </w:del>
      <w:r>
        <w:t xml:space="preserve">. </w:t>
      </w:r>
      <w:del w:id="29" w:author="Leon Bergen" w:date="2014-01-06T15:42:00Z">
        <w:r w:rsidR="006E5414" w:rsidDel="00A70CC8">
          <w:delText xml:space="preserve">Since </w:delText>
        </w:r>
        <w:r w:rsidR="00B97B98" w:rsidDel="00A70CC8">
          <w:delText>given</w:delText>
        </w:r>
      </w:del>
      <w:ins w:id="30" w:author="Leon Bergen" w:date="2014-01-06T15:42:00Z">
        <w:r w:rsidR="00A70CC8">
          <w:t>Given</w:t>
        </w:r>
      </w:ins>
      <w:r w:rsidR="00B97B98">
        <w:t xml:space="preserve"> an utterance </w:t>
      </w:r>
      <w:r w:rsidR="00B97B98">
        <w:rPr>
          <w:i/>
        </w:rPr>
        <w:t>u</w:t>
      </w:r>
      <w:ins w:id="31" w:author="Leon Bergen" w:date="2014-01-06T15:42:00Z">
        <w:r w:rsidR="00A70CC8">
          <w:t>,</w:t>
        </w:r>
      </w:ins>
      <w:r w:rsidR="00B97B98">
        <w:t xml:space="preserve"> </w:t>
      </w:r>
      <w:r w:rsidR="006E5414" w:rsidRPr="00B97B98">
        <w:t>the</w:t>
      </w:r>
      <w:r w:rsidR="006E5414">
        <w:t xml:space="preserve"> listener </w:t>
      </w:r>
      <w:r w:rsidR="006E5414" w:rsidRPr="00A71D7F">
        <w:rPr>
          <w:i/>
        </w:rPr>
        <w:t>L</w:t>
      </w:r>
      <w:r w:rsidR="00B97B98">
        <w:rPr>
          <w:i/>
          <w:vertAlign w:val="subscript"/>
        </w:rPr>
        <w:t>n</w:t>
      </w:r>
      <w:r w:rsidR="006E5414">
        <w:t xml:space="preserve"> will </w:t>
      </w:r>
      <w:r w:rsidR="0052253B">
        <w:t xml:space="preserve">guess that the meaning is </w:t>
      </w:r>
      <w:r w:rsidR="00B97B98">
        <w:rPr>
          <w:i/>
        </w:rPr>
        <w:t>s, a</w:t>
      </w:r>
      <w:r w:rsidR="00ED49F7">
        <w:t xml:space="preserve"> with probability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oMath>
      <w:ins w:id="32" w:author="Leon Bergen" w:date="2014-01-06T15:42:00Z">
        <w:r w:rsidR="00A70CC8">
          <w:t xml:space="preserve">. </w:t>
        </w:r>
      </w:ins>
      <w:ins w:id="33" w:author="Leon Bergen" w:date="2014-01-06T18:59:00Z">
        <w:r w:rsidR="00802199">
          <w:t>The</w:t>
        </w:r>
      </w:ins>
      <w:del w:id="34" w:author="Leon Bergen" w:date="2014-01-06T15:42:00Z">
        <w:r w:rsidR="00ED49F7" w:rsidDel="00A70CC8">
          <w:delText>,</w:delText>
        </w:r>
      </w:del>
      <w:del w:id="35" w:author="Leon Bergen" w:date="2014-01-06T18:59:00Z">
        <w:r w:rsidR="007B519F" w:rsidDel="00802199">
          <w:delText xml:space="preserve"> the</w:delText>
        </w:r>
      </w:del>
      <w:r w:rsidR="007B519F">
        <w:t xml:space="preserve"> </w:t>
      </w:r>
      <w:r w:rsidR="006E5414">
        <w:t xml:space="preserve">probability </w:t>
      </w:r>
      <w:r w:rsidR="007B519F">
        <w:t xml:space="preserve">of the </w:t>
      </w:r>
      <w:r w:rsidR="00DD5F9C">
        <w:t xml:space="preserve">speaker’s </w:t>
      </w:r>
      <w:r w:rsidR="007B519F">
        <w:t>goal being satisfied is</w:t>
      </w:r>
      <w:r w:rsidR="005B4C1F">
        <w:t xml:space="preserve"> </w:t>
      </w:r>
      <w:ins w:id="36" w:author="Leon Bergen" w:date="2014-01-06T18:59:00Z">
        <w:r w:rsidR="00802199">
          <w:t xml:space="preserve">therefore </w:t>
        </w:r>
      </w:ins>
      <w:r w:rsidR="005B4C1F">
        <w:t>the following:</w:t>
      </w:r>
    </w:p>
    <w:p w14:paraId="578F7125" w14:textId="6D9AE9CB" w:rsidR="00E74B01" w:rsidRDefault="00A94C64" w:rsidP="00E74B01">
      <w:pPr>
        <w:pStyle w:val="Paragraph"/>
        <w:jc w:val="center"/>
      </w:pP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oMath>
      <w:r w:rsidR="00E74B01">
        <w:t xml:space="preserve">              (3)</w:t>
      </w:r>
    </w:p>
    <w:p w14:paraId="22A56C69" w14:textId="31D81EB9" w:rsidR="00E00AEC" w:rsidRDefault="00E00AEC" w:rsidP="00E74B01">
      <w:pPr>
        <w:pStyle w:val="Paragraph"/>
        <w:ind w:firstLine="0"/>
      </w:pPr>
      <w:r>
        <w:t xml:space="preserve">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w:t>
      </w:r>
      <w:r w:rsidR="00B754B5">
        <w:t xml:space="preserve">is </w:t>
      </w:r>
      <w:r w:rsidR="006B0F35">
        <w:t xml:space="preserve">composed of </w:t>
      </w:r>
      <w:r w:rsidR="00B754B5">
        <w:t>both the</w:t>
      </w:r>
      <w:r w:rsidR="00531726">
        <w:t xml:space="preserve"> negative</w:t>
      </w:r>
      <w:r w:rsidR="00B754B5">
        <w:t xml:space="preserve"> surprisal of the goal and the </w:t>
      </w:r>
      <w:r w:rsidR="005426DA">
        <w:t xml:space="preserve">negative of the </w:t>
      </w:r>
      <w:r w:rsidR="00B754B5">
        <w:t>utterance cost</w:t>
      </w:r>
      <w:r w:rsidR="00B754B5" w:rsidRPr="00B754B5">
        <w:t xml:space="preserve"> </w:t>
      </w:r>
      <w:r w:rsidR="00B754B5">
        <w:t>C(</w:t>
      </w:r>
      <w:r w:rsidR="00B754B5">
        <w:rPr>
          <w:i/>
        </w:rPr>
        <w:t>u</w:t>
      </w:r>
      <w:r w:rsidR="00DD5F9C">
        <w:t xml:space="preserve">). </w:t>
      </w:r>
      <w:r w:rsidR="00B754B5">
        <w:t xml:space="preserv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00DD5F9C">
        <w:t xml:space="preserve"> is </w:t>
      </w:r>
      <w:r>
        <w:t>therefore defined by:</w:t>
      </w:r>
      <w:r w:rsidR="0052253B" w:rsidRPr="0052253B">
        <w:t xml:space="preserve"> </w:t>
      </w:r>
    </w:p>
    <w:p w14:paraId="3F3CBC54" w14:textId="2FE9672A" w:rsidR="00E00AEC" w:rsidRDefault="00A94C64" w:rsidP="00E00AE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E00AEC">
        <w:t xml:space="preserve">)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e>
        </m:func>
        <m:r>
          <w:rPr>
            <w:rFonts w:ascii="Cambria Math" w:hAnsi="Cambria Math"/>
          </w:rPr>
          <m:t>-C(u)</m:t>
        </m:r>
      </m:oMath>
      <w:r w:rsidR="00E74B01">
        <w:t xml:space="preserve">              (4</w:t>
      </w:r>
      <w:r w:rsidR="00E00AEC">
        <w:t>)</w:t>
      </w:r>
    </w:p>
    <w:p w14:paraId="1811C799" w14:textId="6798AE70" w:rsidR="00E00AEC" w:rsidRDefault="00DD5F9C" w:rsidP="00E00AEC">
      <w:pPr>
        <w:pStyle w:val="Paragraph"/>
        <w:ind w:firstLine="0"/>
      </w:pPr>
      <w:r>
        <w:t>Combined</w:t>
      </w:r>
      <w:r w:rsidR="00E00AEC">
        <w:t xml:space="preserve"> with equation 2</w:t>
      </w:r>
      <w:r>
        <w:t>, this</w:t>
      </w:r>
      <w:r w:rsidR="00E00AEC">
        <w:t xml:space="preserve"> leads to:</w:t>
      </w:r>
    </w:p>
    <w:p w14:paraId="7D22ED54" w14:textId="10E6DFB9" w:rsidR="00E00AEC" w:rsidRDefault="00E00AEC" w:rsidP="00E00AEC">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rsidR="00E27FA4">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rsidR="00E74B01">
        <w:t xml:space="preserve">              (5</w:t>
      </w:r>
      <w:r>
        <w:t>)</w:t>
      </w:r>
    </w:p>
    <w:p w14:paraId="3ED7A125" w14:textId="264C0D6A" w:rsidR="00393755" w:rsidRDefault="00393755" w:rsidP="00393755">
      <w:pPr>
        <w:pStyle w:val="Paragraph"/>
        <w:ind w:firstLine="0"/>
      </w:pPr>
      <w:r>
        <w:t>We used C(</w:t>
      </w:r>
      <w:r>
        <w:rPr>
          <w:i/>
        </w:rPr>
        <w:t>u</w:t>
      </w:r>
      <w:r>
        <w:t xml:space="preserve">) = 1 when  </w:t>
      </w:r>
      <w:r>
        <w:rPr>
          <w:i/>
        </w:rPr>
        <w:t xml:space="preserve">u </w:t>
      </w:r>
      <w:r>
        <w:t>is a round number and C(</w:t>
      </w:r>
      <w:r>
        <w:rPr>
          <w:i/>
        </w:rPr>
        <w:t>u</w:t>
      </w:r>
      <w:r>
        <w:t xml:space="preserve">) = 1.8 when </w:t>
      </w:r>
      <w:r>
        <w:rPr>
          <w:i/>
        </w:rPr>
        <w:t xml:space="preserve">u </w:t>
      </w:r>
      <w:r>
        <w:t>is a sharp number</w:t>
      </w:r>
      <w:r w:rsidR="00B702EB">
        <w:t xml:space="preserve"> for all model simulations reported</w:t>
      </w:r>
      <w:r>
        <w:t>.</w:t>
      </w:r>
    </w:p>
    <w:p w14:paraId="3FF7AAEC" w14:textId="77777777" w:rsidR="00E00AEC" w:rsidRDefault="00E00AEC" w:rsidP="00E00AEC">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1B64FFDF" w14:textId="128415B7" w:rsidR="00E00AEC" w:rsidRDefault="00A94C64" w:rsidP="00E00AE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E00AEC">
        <w:t xml:space="preserve">             </w:t>
      </w:r>
      <w:r w:rsidR="00E74B01">
        <w:t xml:space="preserve"> (6</w:t>
      </w:r>
      <w:r w:rsidR="00E00AEC">
        <w:t>)</w:t>
      </w:r>
    </w:p>
    <w:p w14:paraId="0CB8C337" w14:textId="03E2611A" w:rsidR="00E00AEC" w:rsidRDefault="00E00AEC" w:rsidP="00E00AEC">
      <w:pPr>
        <w:pStyle w:val="Paragraph"/>
      </w:pPr>
      <w:r>
        <w:t>We obtained a posterior distrib</w:t>
      </w:r>
      <w:r w:rsidR="00886475">
        <w:t xml:space="preserve">ution for all possible meanings </w:t>
      </w:r>
      <w:r w:rsidR="00886475">
        <w:rPr>
          <w:i/>
        </w:rPr>
        <w:t>s, a</w:t>
      </w:r>
      <w:r>
        <w:t xml:space="preserve"> given an utterance </w:t>
      </w:r>
      <w:r w:rsidRPr="00EE12CA">
        <w:rPr>
          <w:i/>
        </w:rPr>
        <w:t>u</w:t>
      </w:r>
      <w:r>
        <w:t xml:space="preserve">. Raw data for model predictions are here: </w:t>
      </w:r>
      <w:r w:rsidRPr="00A17BD4">
        <w:t>http://stanford.edu/~justinek/hyperbole-paper/data/model-predictions.csv</w:t>
      </w:r>
      <w:r w:rsidR="00F7797C">
        <w:t>.</w:t>
      </w:r>
      <w:r>
        <w:t xml:space="preserve"> Figure S1 shows the full posterior distributions for all utterances.</w:t>
      </w:r>
    </w:p>
    <w:p w14:paraId="01EF6579" w14:textId="4C942BE9" w:rsidR="00B32917" w:rsidRPr="00DD5F9C" w:rsidRDefault="00E00AEC" w:rsidP="00E00AEC">
      <w:pPr>
        <w:pStyle w:val="Paragraph"/>
      </w:pPr>
      <w:r w:rsidRPr="00800512">
        <w:rPr>
          <w:b/>
        </w:rPr>
        <w:lastRenderedPageBreak/>
        <w:t xml:space="preserve">Experiment </w:t>
      </w:r>
      <w:r>
        <w:rPr>
          <w:b/>
        </w:rPr>
        <w:t xml:space="preserve">1: Halo and Hyperbole. </w:t>
      </w:r>
      <w:r w:rsidRPr="00DD5F9C">
        <w:t xml:space="preserve">120 participants were recruited on Amazon's Mechanical Turk. </w:t>
      </w:r>
      <w:r w:rsidR="00E862CF" w:rsidRPr="00DD5F9C">
        <w:t xml:space="preserve">We restricted participants to </w:t>
      </w:r>
      <w:r w:rsidR="00EA2418" w:rsidRPr="00DD5F9C">
        <w:t>those with</w:t>
      </w:r>
      <w:r w:rsidR="00E862CF" w:rsidRPr="00DD5F9C">
        <w:t xml:space="preserve"> IP addresses in the United States. </w:t>
      </w:r>
      <w:r w:rsidRPr="00DD5F9C">
        <w:t xml:space="preserve">Each participant read 15 scenarios in which a person (e.g. Bob) buys an item (e.g. a watch) and is asked by a friend whether the item is expensive. </w:t>
      </w:r>
      <w:r w:rsidR="00E862CF"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00347EEA" w:rsidRPr="00DD5F9C">
        <w:t xml:space="preserve"> </w:t>
      </w:r>
      <w:r w:rsidRPr="00DD5F9C">
        <w:t xml:space="preserve">{50,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utterances as U. </w:t>
      </w:r>
      <w:r w:rsidR="00B32917" w:rsidRPr="00DD5F9C">
        <w:t xml:space="preserve">Numbers devisable by 10 are considered “round” numbers, while numbers not devisable by 10 are “sharp” numbers. </w:t>
      </w:r>
    </w:p>
    <w:p w14:paraId="2725C71C" w14:textId="2BDC5783" w:rsidR="00E00AEC" w:rsidRPr="00DD5F9C" w:rsidRDefault="00E00AEC" w:rsidP="00E00AEC">
      <w:pPr>
        <w:pStyle w:val="Paragraph"/>
      </w:pPr>
      <w:r w:rsidRPr="00DD5F9C">
        <w:t xml:space="preserve">Given an utterance </w:t>
      </w:r>
      <w:r w:rsidRPr="00DD5F9C">
        <w:rPr>
          <w:i/>
        </w:rPr>
        <w:t>u</w:t>
      </w:r>
      <w:r w:rsidRPr="00DD5F9C">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prices as S. Ratings for each price state were on a continuous scale from “impossible” to “extremely likely”, represented as real values between 0 and 1. </w:t>
      </w:r>
      <w:r w:rsidR="00D41E22" w:rsidRPr="00DD5F9C">
        <w:t xml:space="preserve">There are a total of 30 possible trial configurations (3 Items X 10 Utterances). </w:t>
      </w:r>
      <w:r w:rsidRPr="00DD5F9C">
        <w:t>The stimuli for Experiment 1 can be found here: http://stanford.edu/~justinek/hyperbole-paper/materials/experiment1.html.</w:t>
      </w:r>
    </w:p>
    <w:p w14:paraId="6F544480" w14:textId="079BEFE8" w:rsidR="00E00AEC" w:rsidRPr="00DD5F9C" w:rsidRDefault="00E00AEC" w:rsidP="00E00AEC">
      <w:pPr>
        <w:pStyle w:val="Paragraph"/>
      </w:pPr>
      <w:r w:rsidRPr="00DD5F9C">
        <w:t xml:space="preserve">We normalized participants’ ratings across price states for each trial to sum up to 1. There are a total of 300 normalized average ratings (3 Items X 10 Utterances X 10 Price States). The average normalized ratings across participants for each item/utterance pair is shown in Figure S2. The raw ratings can be found here: </w:t>
      </w:r>
      <w:hyperlink r:id="rId17" w:history="1">
        <w:r w:rsidRPr="00DD5F9C">
          <w:rPr>
            <w:rStyle w:val="Hyperlink"/>
          </w:rPr>
          <w:t>http://stanford.edu/~justinek/hyperbole-paper/data/experiment1-raw.csv</w:t>
        </w:r>
      </w:hyperlink>
      <w:r w:rsidRPr="00DD5F9C">
        <w:t xml:space="preserve">, and the normalized ratings are here: </w:t>
      </w:r>
      <w:hyperlink r:id="rId18" w:history="1">
        <w:r w:rsidR="00E35F95" w:rsidRPr="00DD5F9C">
          <w:rPr>
            <w:rStyle w:val="Hyperlink"/>
          </w:rPr>
          <w:t>http://stanford.edu/~justinek/hyperbole-paper/data/experiment1-normalized.csv</w:t>
        </w:r>
      </w:hyperlink>
      <w:r w:rsidR="00E35F95" w:rsidRPr="00DD5F9C">
        <w:t xml:space="preserve">. </w:t>
      </w:r>
      <w:r w:rsidR="008C67BE" w:rsidRPr="00DD5F9C">
        <w:t>To adjust for humans’</w:t>
      </w:r>
      <w:r w:rsidR="00F222F8" w:rsidRPr="00DD5F9C">
        <w:t xml:space="preserve"> </w:t>
      </w:r>
      <w:r w:rsidR="00F26CBA" w:rsidRPr="00DD5F9C">
        <w:t xml:space="preserve">biases </w:t>
      </w:r>
      <w:r w:rsidR="0004317A" w:rsidRPr="00DD5F9C">
        <w:t>against using the extreme ends</w:t>
      </w:r>
      <w:r w:rsidR="00F26CBA" w:rsidRPr="00DD5F9C">
        <w:t xml:space="preserve"> of</w:t>
      </w:r>
      <w:r w:rsidR="00F222F8" w:rsidRPr="00DD5F9C">
        <w:t xml:space="preserve"> the slider bars, w</w:t>
      </w:r>
      <w:r w:rsidR="00E35F95" w:rsidRPr="00DD5F9C">
        <w:t>e performed a Luce choice transformation on the model’s distribution</w:t>
      </w:r>
      <w:r w:rsidR="00F222F8" w:rsidRPr="00DD5F9C">
        <w:t>.</w:t>
      </w:r>
      <w:r w:rsidR="00E35F95" w:rsidRPr="00DD5F9C">
        <w:t xml:space="preserve"> </w:t>
      </w:r>
      <w:r w:rsidR="002A009F" w:rsidRPr="00DD5F9C">
        <w:t>W</w:t>
      </w:r>
      <w:r w:rsidR="00F222F8" w:rsidRPr="00DD5F9C">
        <w:t xml:space="preserve">e multiplied the model’s predicted probability </w:t>
      </w:r>
      <w:r w:rsidR="002A009F" w:rsidRPr="00DD5F9C">
        <w:t xml:space="preserve">for each meaning by a free parameter </w:t>
      </w:r>
      <m:oMath>
        <m:r>
          <w:rPr>
            <w:rFonts w:ascii="Cambria Math" w:hAnsi="Cambria Math"/>
          </w:rPr>
          <m:t>λ</m:t>
        </m:r>
      </m:oMath>
      <w:r w:rsidR="002A009F" w:rsidRPr="00DD5F9C">
        <w:t xml:space="preserve"> and renormalized the probabilities to sum up to 1 for each utterance. Fitting the </w:t>
      </w:r>
      <m:oMath>
        <m:r>
          <w:rPr>
            <w:rFonts w:ascii="Cambria Math" w:hAnsi="Cambria Math"/>
          </w:rPr>
          <m:t>λ</m:t>
        </m:r>
      </m:oMath>
      <w:r w:rsidR="002A009F" w:rsidRPr="00DD5F9C">
        <w:t xml:space="preserve"> to the behavioral data to optimize </w:t>
      </w:r>
      <w:r w:rsidR="00AD192F" w:rsidRPr="00DD5F9C">
        <w:t>correlation</w:t>
      </w:r>
      <w:r w:rsidR="00C32A5A" w:rsidRPr="00DD5F9C">
        <w:t xml:space="preserve">, we obtained the </w:t>
      </w:r>
      <w:r w:rsidR="000D6877" w:rsidRPr="00DD5F9C">
        <w:t xml:space="preserve">best fit with </w:t>
      </w:r>
      <m:oMath>
        <m:r>
          <w:rPr>
            <w:rFonts w:ascii="Cambria Math" w:hAnsi="Cambria Math"/>
          </w:rPr>
          <m:t>λ=0.34</m:t>
        </m:r>
      </m:oMath>
      <w:r w:rsidR="004A24ED" w:rsidRPr="00DD5F9C">
        <w:t xml:space="preserve">, resulting in a correlation between model predictions and participant ratings </w:t>
      </w:r>
      <w:r w:rsidR="0015377E" w:rsidRPr="00DD5F9C">
        <w:t xml:space="preserve">of </w:t>
      </w:r>
      <w:r w:rsidR="005750E5" w:rsidRPr="00DD5F9C">
        <w:t xml:space="preserve">r = </w:t>
      </w:r>
      <w:r w:rsidR="0015377E" w:rsidRPr="00DD5F9C">
        <w:t xml:space="preserve">0.974 (see main text). </w:t>
      </w:r>
      <w:r w:rsidR="005750E5" w:rsidRPr="00DD5F9C">
        <w:t>All</w:t>
      </w:r>
      <w:r w:rsidR="00AC1A9C" w:rsidRPr="00DD5F9C">
        <w:t xml:space="preserve"> figures and analyses that we r</w:t>
      </w:r>
      <w:r w:rsidR="006E5917" w:rsidRPr="00DD5F9C">
        <w:t xml:space="preserve">eport in the main text are </w:t>
      </w:r>
      <w:r w:rsidR="003708FC" w:rsidRPr="00DD5F9C">
        <w:t>with</w:t>
      </w:r>
      <w:r w:rsidR="006E5917" w:rsidRPr="00DD5F9C">
        <w:t xml:space="preserve"> this transformation. </w:t>
      </w:r>
      <w:r w:rsidR="003708FC" w:rsidRPr="00DD5F9C">
        <w:t>Without Luce choice transformation and with no free parameters</w:t>
      </w:r>
      <w:r w:rsidR="00925D29" w:rsidRPr="00DD5F9C">
        <w:t xml:space="preserve"> in the model</w:t>
      </w:r>
      <w:r w:rsidR="003708FC" w:rsidRPr="00DD5F9C">
        <w:t xml:space="preserve">, correlation between model predictions and </w:t>
      </w:r>
      <w:r w:rsidR="005750E5" w:rsidRPr="00DD5F9C">
        <w:t>participant ratings</w:t>
      </w:r>
      <w:r w:rsidR="003708FC" w:rsidRPr="00DD5F9C">
        <w:t xml:space="preserve"> is </w:t>
      </w:r>
      <w:r w:rsidR="003A474D" w:rsidRPr="00DD5F9C">
        <w:t>still very high (</w:t>
      </w:r>
      <w:r w:rsidR="005750E5" w:rsidRPr="00DD5F9C">
        <w:t xml:space="preserve">r = </w:t>
      </w:r>
      <w:r w:rsidR="003708FC" w:rsidRPr="00DD5F9C">
        <w:t>0.907</w:t>
      </w:r>
      <w:r w:rsidR="003A474D" w:rsidRPr="00DD5F9C">
        <w:t>)</w:t>
      </w:r>
      <w:r w:rsidR="003708FC" w:rsidRPr="00DD5F9C">
        <w:t>.</w:t>
      </w:r>
    </w:p>
    <w:p w14:paraId="0ED4DFB5" w14:textId="18817F52" w:rsidR="00E00AEC" w:rsidRPr="00DD5F9C" w:rsidRDefault="003E59D2" w:rsidP="00E00AEC">
      <w:pPr>
        <w:pStyle w:val="Paragraph"/>
      </w:pPr>
      <w:r w:rsidRPr="00DD5F9C">
        <w:t>For t</w:t>
      </w:r>
      <w:r w:rsidR="00EA5374" w:rsidRPr="00DD5F9C">
        <w:t>he analysis reported in Figure 3(A</w:t>
      </w:r>
      <w:r w:rsidRPr="00DD5F9C">
        <w:t>), w</w:t>
      </w:r>
      <w:r w:rsidR="00E00AEC" w:rsidRPr="00DD5F9C">
        <w:t xml:space="preserve">e computed the probability of a participant interpreting an utterance </w:t>
      </w:r>
      <w:r w:rsidR="00E00AEC" w:rsidRPr="00DD5F9C">
        <w:rPr>
          <w:i/>
        </w:rPr>
        <w:t>u</w:t>
      </w:r>
      <w:r w:rsidR="00E00AEC" w:rsidRPr="00DD5F9C">
        <w:t xml:space="preserve"> as hyperbolic by summing up his or her probability ratings for each interpreted price state </w:t>
      </w:r>
      <w:r w:rsidR="00E00AEC" w:rsidRPr="00DD5F9C">
        <w:rPr>
          <w:i/>
        </w:rPr>
        <w:t>s</w:t>
      </w:r>
      <w:r w:rsidR="00E00AEC" w:rsidRPr="00DD5F9C">
        <w:t xml:space="preserve">, where </w:t>
      </w:r>
      <m:oMath>
        <m:r>
          <w:rPr>
            <w:rFonts w:ascii="Cambria Math" w:hAnsi="Cambria Math"/>
          </w:rPr>
          <m:t>u&gt;s</m:t>
        </m:r>
      </m:oMath>
      <w:r w:rsidR="00E00AEC" w:rsidRPr="00DD5F9C">
        <w:t>. Since our analysis of hyperbole does not involve utterance costs, we collapsed across round and sharp versions of utterances and price states. For example, “1001” interpreted as “1000” does not count as hyperbole. Since 50 and 51 are the lowest available price states, the probabilities for hyperbolic interpretation of utterances “50” and “51” are 0. We computed the average probability of a hyperbolic interpretation across subjects for each utterance. We then showed the hyperbole effect by building a linear regression model with prior probabilities for the utterances’ literal meanings as predictor and the probabilities for hyperbolic interpretation as response. Results indicated that participants were more likely to interpret utterances as hyperbolic when their literal meanings have lower probabilities under the item’s prior price distribution (F(1, 10) = 44.06, p &lt; 0.0001).</w:t>
      </w:r>
    </w:p>
    <w:p w14:paraId="1796EA50" w14:textId="3FE8D3C1" w:rsidR="00E00AEC" w:rsidRPr="00DD5F9C" w:rsidRDefault="00EA5374" w:rsidP="00E00AEC">
      <w:pPr>
        <w:pStyle w:val="Paragraph"/>
        <w:rPr>
          <w:b/>
        </w:rPr>
      </w:pPr>
      <w:r w:rsidRPr="00DD5F9C">
        <w:t>For the analysis reported in Figure 3(B), we</w:t>
      </w:r>
      <w:r w:rsidR="00E00AEC" w:rsidRPr="00DD5F9C">
        <w:t xml:space="preserve"> analyzed the pragmatic halo effect by computing each subject’s bias for interpreting an utterance </w:t>
      </w:r>
      <w:r w:rsidR="00E00AEC" w:rsidRPr="00DD5F9C">
        <w:rPr>
          <w:i/>
        </w:rPr>
        <w:t>u</w:t>
      </w:r>
      <w:r w:rsidR="00E00AEC" w:rsidRPr="00DD5F9C">
        <w:t xml:space="preserve"> exactly (“1000” interpreted as </w:t>
      </w:r>
      <w:r w:rsidR="00E00AEC" w:rsidRPr="00DD5F9C">
        <w:lastRenderedPageBreak/>
        <w:t>1000) versus fuzzily (“1000” interpreted as 1001). Bias was measured by subtracting the probability of a fuzzy interpretation from the probability of an exact interpretation. We then obtained the average bias for each utterance across subjects. We showed that the average bias for exact interpretation is significantly higher for sharp utterances than for round utterances (F(1, 28)=18.94,  p &lt; 0.001).</w:t>
      </w:r>
      <w:r w:rsidR="003E44E0" w:rsidRPr="00DD5F9C">
        <w:t xml:space="preserve"> </w:t>
      </w:r>
    </w:p>
    <w:p w14:paraId="13A7C473" w14:textId="1E3D2C61" w:rsidR="00E00AEC" w:rsidRPr="00DD5F9C" w:rsidRDefault="00E00AEC" w:rsidP="00E00AEC">
      <w:pPr>
        <w:pStyle w:val="Paragraph"/>
      </w:pPr>
      <w:r w:rsidRPr="00DD5F9C">
        <w:rPr>
          <w:b/>
        </w:rPr>
        <w:t>Experiment 2: Affective subtext.</w:t>
      </w:r>
      <w:r w:rsidRPr="00DD5F9C">
        <w:t xml:space="preserve"> 160 participants were recruited on Amazon’s Mechanical Turk. </w:t>
      </w:r>
      <w:r w:rsidR="00D41E22" w:rsidRPr="00DD5F9C">
        <w:t xml:space="preserve">We restricted participants to those with IP addresses in the United States. </w:t>
      </w:r>
      <w:r w:rsidRPr="00DD5F9C">
        <w:t xml:space="preserve">Each participant read 30 scenarios in which a person (e.g. Bob) buys an item that costs </w:t>
      </w:r>
      <w:r w:rsidRPr="00DD5F9C">
        <w:rPr>
          <w:i/>
        </w:rPr>
        <w:t>s</w:t>
      </w:r>
      <w:r w:rsidRPr="00DD5F9C">
        <w:t xml:space="preserve"> dollars and is asked by a friend whether the item is expensive. </w:t>
      </w:r>
      <w:r w:rsidR="00D41E22" w:rsidRPr="00DD5F9C">
        <w:t xml:space="preserve">We randomized the order of the trials as well as the names of the buyers. </w:t>
      </w:r>
      <w:r w:rsidRPr="00DD5F9C">
        <w:t xml:space="preserve">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Pr="00DD5F9C">
        <w:t xml:space="preserve"> U and </w:t>
      </w:r>
      <m:oMath>
        <m:r>
          <w:rPr>
            <w:rFonts w:ascii="Cambria Math" w:hAnsi="Cambria Math"/>
          </w:rPr>
          <m:t>u≥s</m:t>
        </m:r>
      </m:oMath>
      <w:r w:rsidRPr="00DD5F9C">
        <w:t>. Participants then rated how likely Bob thinks the item was expensive on a continuous scale ranging from “impossible” to “absolutely certain,” represented as real values between 0 and 1. There are a total of 180 trial configurations (3 Items X 60 {</w:t>
      </w:r>
      <m:oMath>
        <m:r>
          <w:rPr>
            <w:rFonts w:ascii="Cambria Math" w:hAnsi="Cambria Math"/>
          </w:rPr>
          <m:t>u,</m:t>
        </m:r>
      </m:oMath>
      <w:r w:rsidRPr="00DD5F9C">
        <w:t xml:space="preserve"> </w:t>
      </w:r>
      <m:oMath>
        <m:r>
          <w:rPr>
            <w:rFonts w:ascii="Cambria Math" w:hAnsi="Cambria Math"/>
          </w:rPr>
          <m:t>s</m:t>
        </m:r>
      </m:oMath>
      <w:r w:rsidRPr="00DD5F9C">
        <w:t xml:space="preserve">} pairs where </w:t>
      </w:r>
      <m:oMath>
        <m:r>
          <w:rPr>
            <w:rFonts w:ascii="Cambria Math" w:hAnsi="Cambria Math"/>
          </w:rPr>
          <m:t>u≥s</m:t>
        </m:r>
      </m:oMath>
      <w:r w:rsidRPr="00DD5F9C">
        <w:t xml:space="preserve">). The stimuli for Experiment 2 can be found here: </w:t>
      </w:r>
      <w:hyperlink r:id="rId19" w:history="1">
        <w:r w:rsidRPr="00DD5F9C">
          <w:rPr>
            <w:rStyle w:val="Hyperlink"/>
          </w:rPr>
          <w:t>http://stanford.edu/~justinek/hyperbole-paper/materials/experiment2.html</w:t>
        </w:r>
      </w:hyperlink>
      <w:r w:rsidRPr="00DD5F9C">
        <w:t>; the raw data is here: http://stanford.edu/~justinek/hyperbole-paper/data/experiment2-raw.csv</w:t>
      </w:r>
    </w:p>
    <w:p w14:paraId="26282AE6" w14:textId="7AE2E5A6" w:rsidR="00E00AEC" w:rsidRPr="00DD5F9C" w:rsidRDefault="00E00AEC" w:rsidP="00E00AEC">
      <w:pPr>
        <w:pStyle w:val="Paragraph"/>
        <w:rPr>
          <w:b/>
        </w:rPr>
      </w:pPr>
      <w:r w:rsidRPr="00DD5F9C">
        <w:t xml:space="preserve"> Since our analysis of affective subtext does not involve utterance cost, </w:t>
      </w:r>
      <w:r w:rsidR="005050E3" w:rsidRPr="00DD5F9C">
        <w:t>for the analyse</w:t>
      </w:r>
      <w:r w:rsidR="00224889" w:rsidRPr="00DD5F9C">
        <w:t xml:space="preserve">s reported in Figure 4(A) and 4(B), </w:t>
      </w:r>
      <w:r w:rsidRPr="00DD5F9C">
        <w:t xml:space="preserve">we collapsed round and sharp versions of each utterance and price state such that there are a total of 45 combinations of utterances and price states under consideration. Utterances </w:t>
      </w:r>
      <w:r w:rsidRPr="00DD5F9C">
        <w:rPr>
          <w:i/>
        </w:rPr>
        <w:t>u</w:t>
      </w:r>
      <w:r w:rsidRPr="00DD5F9C">
        <w:t xml:space="preserve"> for which </w:t>
      </w:r>
      <m:oMath>
        <m:r>
          <w:rPr>
            <w:rFonts w:ascii="Cambria Math" w:hAnsi="Cambria Math"/>
          </w:rPr>
          <m:t>u=s</m:t>
        </m:r>
      </m:oMath>
      <w:r w:rsidRPr="00DD5F9C">
        <w:t xml:space="preserve"> are considered literal; utterances </w:t>
      </w:r>
      <w:r w:rsidRPr="00DD5F9C">
        <w:rPr>
          <w:i/>
        </w:rPr>
        <w:t>u</w:t>
      </w:r>
      <w:r w:rsidRPr="00DD5F9C">
        <w:t xml:space="preserve"> for which </w:t>
      </w:r>
      <m:oMath>
        <m:r>
          <w:rPr>
            <w:rFonts w:ascii="Cambria Math" w:hAnsi="Cambria Math"/>
          </w:rPr>
          <m:t>u&gt;s</m:t>
        </m:r>
      </m:oMath>
      <w:r w:rsidR="005050E3" w:rsidRPr="00DD5F9C">
        <w:t xml:space="preserve"> are hyperbolic. For the analysis reported in Figure 4(B), w</w:t>
      </w:r>
      <w:r w:rsidRPr="00DD5F9C">
        <w:t xml:space="preserve">e obtained average ratings of affect for each utterance given that it is literal or hyperbolic. A linear regression model showed that hyperbolic utterances are rated as having significantly higher affect than literal utterances across price states (F(1, 25) = 12.57, p &lt; 0.005). </w:t>
      </w:r>
    </w:p>
    <w:p w14:paraId="6E027917" w14:textId="560715E2" w:rsidR="00E00AEC" w:rsidRPr="00DD5F9C" w:rsidRDefault="00E00AEC" w:rsidP="00E00AEC">
      <w:pPr>
        <w:pStyle w:val="Paragraph"/>
      </w:pPr>
      <w:r w:rsidRPr="00DD5F9C">
        <w:rPr>
          <w:b/>
        </w:rPr>
        <w:t xml:space="preserve">Experiment 3a: Price prior. </w:t>
      </w:r>
      <w:r w:rsidRPr="00DD5F9C">
        <w:t xml:space="preserve">To obtain people’s prior knowledge of the price distributions for electric kettles, laptops, and watches, 30 participants were recruited from Amazon's Mechanical Turk. </w:t>
      </w:r>
      <w:r w:rsidR="000F7CCF" w:rsidRPr="00DD5F9C">
        <w:t xml:space="preserve">We restricted participants to those with IP addresses in the United States. </w:t>
      </w:r>
      <w:r w:rsidRPr="00DD5F9C">
        <w:t xml:space="preserve">Each participant rated the probability of an electric kettle, laptop, and watch costing </w:t>
      </w:r>
      <w:r w:rsidRPr="00DD5F9C">
        <w:rPr>
          <w:i/>
        </w:rPr>
        <w:t>s</w:t>
      </w:r>
      <w:r w:rsidRPr="00DD5F9C">
        <w:t xml:space="preserve"> dollars, where </w:t>
      </w:r>
      <w:r w:rsidRPr="00DD5F9C">
        <w:rPr>
          <w:i/>
        </w:rPr>
        <w:t>s</w:t>
      </w:r>
      <w:r w:rsidRPr="00DD5F9C">
        <w:t xml:space="preserve"> </w:t>
      </w:r>
      <m:oMath>
        <m:r>
          <w:rPr>
            <w:rFonts w:ascii="Cambria Math" w:hAnsi="Cambria Math"/>
          </w:rPr>
          <m:t>∈</m:t>
        </m:r>
      </m:oMath>
      <w:r w:rsidRPr="00DD5F9C">
        <w:t xml:space="preserve"> S. </w:t>
      </w:r>
      <w:r w:rsidR="000F7CCF" w:rsidRPr="00DD5F9C">
        <w:t xml:space="preserve">We randomized </w:t>
      </w:r>
      <w:r w:rsidR="00E3737D" w:rsidRPr="00DD5F9C">
        <w:t xml:space="preserve">the order of the trials as well as the names of the buyers. </w:t>
      </w:r>
      <w:r w:rsidRPr="00DD5F9C">
        <w:t xml:space="preserve">Ratings for each price state were on a continuous scale from “impossible” to “extremely likely”, represented as real values between 0 and 1. The stimuli for Experiment 3a can be found here: </w:t>
      </w:r>
      <w:hyperlink r:id="rId20" w:history="1">
        <w:r w:rsidR="008072D1" w:rsidRPr="00DD5F9C">
          <w:rPr>
            <w:rStyle w:val="Hyperlink"/>
          </w:rPr>
          <w:t>http://stanford.edu/~justinek/hyperbole-paper/materials/experiment3a.html</w:t>
        </w:r>
      </w:hyperlink>
      <w:r w:rsidR="008072D1" w:rsidRPr="00DD5F9C">
        <w:t xml:space="preserve"> </w:t>
      </w:r>
    </w:p>
    <w:p w14:paraId="6FEC68C1" w14:textId="2A6EE255" w:rsidR="00E00AEC" w:rsidRPr="00DD5F9C" w:rsidRDefault="00E00AEC" w:rsidP="00E00AEC">
      <w:pPr>
        <w:pStyle w:val="Paragraph"/>
        <w:rPr>
          <w:b/>
        </w:rPr>
      </w:pPr>
      <w:r w:rsidRPr="00DD5F9C">
        <w:t xml:space="preserve">We normalized participants’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 The normalized ratings can be found here: </w:t>
      </w:r>
      <w:hyperlink r:id="rId21" w:history="1">
        <w:r w:rsidR="008072D1" w:rsidRPr="00DD5F9C">
          <w:rPr>
            <w:rStyle w:val="Hyperlink"/>
          </w:rPr>
          <w:t>http://stanford.edu/~justinek/hyperbole-paper/data/experiment3a-normalized.csv</w:t>
        </w:r>
      </w:hyperlink>
      <w:r w:rsidR="008072D1" w:rsidRPr="00DD5F9C">
        <w:t xml:space="preserve"> </w:t>
      </w:r>
    </w:p>
    <w:p w14:paraId="5B7BA8A0" w14:textId="4CFE79C3" w:rsidR="00E00AEC" w:rsidRPr="00DD5F9C" w:rsidRDefault="00E00AEC" w:rsidP="00E00AEC">
      <w:pPr>
        <w:pStyle w:val="Paragraph"/>
      </w:pPr>
      <w:r w:rsidRPr="00DD5F9C">
        <w:rPr>
          <w:b/>
        </w:rPr>
        <w:t xml:space="preserve">Experiment 3b: Affect prior. </w:t>
      </w:r>
      <w:r w:rsidRPr="00DD5F9C">
        <w:t xml:space="preserve">To obtain people’s prior knowledge of the affect likelihood given a price state, 30 participants were recruited from Amazon’s Mechanical Turk. </w:t>
      </w:r>
      <w:r w:rsidR="004032FB" w:rsidRPr="00DD5F9C">
        <w:t xml:space="preserve">We restricted participants to those with IP addresses in the United States. </w:t>
      </w:r>
      <w:r w:rsidRPr="00DD5F9C">
        <w:t xml:space="preserve">Each participant read 15 scenarios where someone had just bought an item that cost </w:t>
      </w:r>
      <w:r w:rsidRPr="00DD5F9C">
        <w:rPr>
          <w:i/>
        </w:rPr>
        <w:t>s</w:t>
      </w:r>
      <w:r w:rsidRPr="00DD5F9C">
        <w:t xml:space="preserve"> dollars (s </w:t>
      </w:r>
      <m:oMath>
        <m:r>
          <w:rPr>
            <w:rFonts w:ascii="Cambria Math" w:hAnsi="Cambria Math"/>
          </w:rPr>
          <m:t xml:space="preserve">∈ </m:t>
        </m:r>
      </m:oMath>
      <w:r w:rsidRPr="00DD5F9C">
        <w:t xml:space="preserve">S). </w:t>
      </w:r>
      <w:r w:rsidR="00AE1DF9" w:rsidRPr="00DD5F9C">
        <w:t xml:space="preserve">We randomized the </w:t>
      </w:r>
      <w:r w:rsidR="004032FB" w:rsidRPr="00DD5F9C">
        <w:t xml:space="preserve">order of the trials. </w:t>
      </w:r>
      <w:r w:rsidRPr="00DD5F9C">
        <w:t xml:space="preserve">They then rated how likely the buyer thinks the item was expensive on a continuous scale ranging from “impossible” to “absolutely certain,” represented as real values </w:t>
      </w:r>
      <w:r w:rsidRPr="00DD5F9C">
        <w:lastRenderedPageBreak/>
        <w:t xml:space="preserve">between 0 and 1. The stimuli for Experiment 3b can be found here: </w:t>
      </w:r>
      <w:hyperlink r:id="rId22" w:history="1">
        <w:r w:rsidR="007B4DCB" w:rsidRPr="00DD5F9C">
          <w:rPr>
            <w:rStyle w:val="Hyperlink"/>
          </w:rPr>
          <w:t>http://stanford.edu/~justinek/hyperbole-paper/materials/experiment3b.html</w:t>
        </w:r>
      </w:hyperlink>
      <w:r w:rsidR="007B4DCB" w:rsidRPr="00DD5F9C">
        <w:t xml:space="preserve"> </w:t>
      </w:r>
    </w:p>
    <w:p w14:paraId="3200ED59" w14:textId="77777777" w:rsidR="00E00AEC" w:rsidRPr="00800512" w:rsidRDefault="00E00AEC" w:rsidP="00E00AEC">
      <w:pPr>
        <w:pStyle w:val="Paragraph"/>
        <w:rPr>
          <w:b/>
        </w:rPr>
      </w:pPr>
      <w:r w:rsidRPr="00DD5F9C">
        <w:t xml:space="preserve">The average ratings for each item/price state pair were taken as the prior probability of an affect given a price state. This was used in the model to determine the prior probability of an affect given each price state. The data can be found here: </w:t>
      </w:r>
      <w:hyperlink r:id="rId23" w:history="1">
        <w:r w:rsidR="007B4DCB" w:rsidRPr="00DD5F9C">
          <w:rPr>
            <w:rStyle w:val="Hyperlink"/>
          </w:rPr>
          <w:t>http://stanford.edu/~justinek/hyperbole-paper/data/experiment3b-raw.csv</w:t>
        </w:r>
      </w:hyperlink>
      <w:r w:rsidR="007B4DCB">
        <w:t xml:space="preserve"> </w:t>
      </w:r>
    </w:p>
    <w:p w14:paraId="689E4666" w14:textId="77777777" w:rsidR="00E00AEC" w:rsidRDefault="00E00AEC" w:rsidP="00E00AEC">
      <w:pPr>
        <w:pStyle w:val="Paragraph"/>
        <w:ind w:firstLine="0"/>
      </w:pPr>
    </w:p>
    <w:p w14:paraId="1AFF9372" w14:textId="77777777" w:rsidR="00E00AEC" w:rsidRDefault="00E00AEC" w:rsidP="00E00AEC">
      <w:pPr>
        <w:pStyle w:val="Paragraph"/>
        <w:ind w:firstLine="0"/>
      </w:pPr>
      <w:r>
        <w:rPr>
          <w:noProof/>
        </w:rPr>
        <w:drawing>
          <wp:inline distT="0" distB="0" distL="0" distR="0" wp14:anchorId="603E6109" wp14:editId="541D708F">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9C82E77" w14:textId="77777777" w:rsidR="00E00AEC" w:rsidRDefault="00E00AEC" w:rsidP="00E00AEC">
      <w:pPr>
        <w:pStyle w:val="Paragraph"/>
        <w:ind w:firstLine="0"/>
      </w:pPr>
      <w:r>
        <w:t>Fig. S1. Full posterior meaning distribution predicted by the model for each utterance. Each column of panels is an utterance, and each row of panels is an item type. Each panel represents the interpretation distribution given an utterance for an item.</w:t>
      </w:r>
    </w:p>
    <w:p w14:paraId="6FAB71F4" w14:textId="77777777" w:rsidR="00E00AEC" w:rsidRDefault="00E00AEC" w:rsidP="00E00AEC">
      <w:pPr>
        <w:pStyle w:val="Paragraph"/>
        <w:ind w:firstLine="0"/>
      </w:pPr>
      <w:r>
        <w:rPr>
          <w:noProof/>
        </w:rPr>
        <w:lastRenderedPageBreak/>
        <w:drawing>
          <wp:inline distT="0" distB="0" distL="0" distR="0" wp14:anchorId="0873F312" wp14:editId="6340BA33">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F3F9EF8" w14:textId="77777777" w:rsidR="00E00AEC" w:rsidRDefault="00E00AEC" w:rsidP="00E00AEC">
      <w:pPr>
        <w:pStyle w:val="Paragraph"/>
        <w:ind w:firstLine="0"/>
      </w:pPr>
      <w:r>
        <w:t>Fig. S2. Full meaning distribution produced by humans for each utterance. Each column of panels is an utterance, and each row is an item type. Each panel represents the interpretation distribution given an utterance for an item. Error bars are standard errors.</w:t>
      </w:r>
    </w:p>
    <w:p w14:paraId="66C25759" w14:textId="77777777" w:rsidR="00E00AEC" w:rsidRDefault="00E00AEC" w:rsidP="00E00AEC"/>
    <w:p w14:paraId="489DE792" w14:textId="77777777" w:rsidR="00E00AEC" w:rsidRDefault="00E00AEC" w:rsidP="00E00AEC"/>
    <w:p w14:paraId="6CC997A4" w14:textId="77777777" w:rsidR="009566B4" w:rsidRDefault="009566B4"/>
    <w:sectPr w:rsidR="009566B4" w:rsidSect="003E59D2">
      <w:pgSz w:w="12240" w:h="15840"/>
      <w:pgMar w:top="1440" w:right="1440" w:bottom="1440" w:left="1440" w:header="432"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EC"/>
    <w:rsid w:val="0004317A"/>
    <w:rsid w:val="00063CA4"/>
    <w:rsid w:val="000A0DCE"/>
    <w:rsid w:val="000D6877"/>
    <w:rsid w:val="000E74E5"/>
    <w:rsid w:val="000F7CCF"/>
    <w:rsid w:val="0011164C"/>
    <w:rsid w:val="0014000D"/>
    <w:rsid w:val="0015377E"/>
    <w:rsid w:val="00177FB9"/>
    <w:rsid w:val="0020449F"/>
    <w:rsid w:val="00224889"/>
    <w:rsid w:val="00232198"/>
    <w:rsid w:val="00270DD8"/>
    <w:rsid w:val="002A009F"/>
    <w:rsid w:val="002E7CDA"/>
    <w:rsid w:val="003458FA"/>
    <w:rsid w:val="00347EEA"/>
    <w:rsid w:val="003708FC"/>
    <w:rsid w:val="00393755"/>
    <w:rsid w:val="003A474D"/>
    <w:rsid w:val="003C47B9"/>
    <w:rsid w:val="003E44E0"/>
    <w:rsid w:val="003E59D2"/>
    <w:rsid w:val="004032FB"/>
    <w:rsid w:val="004162ED"/>
    <w:rsid w:val="00491027"/>
    <w:rsid w:val="004A24ED"/>
    <w:rsid w:val="004F455D"/>
    <w:rsid w:val="005050E3"/>
    <w:rsid w:val="005171DB"/>
    <w:rsid w:val="0052253B"/>
    <w:rsid w:val="00531726"/>
    <w:rsid w:val="005426DA"/>
    <w:rsid w:val="00571BC8"/>
    <w:rsid w:val="005750E5"/>
    <w:rsid w:val="005A1E0A"/>
    <w:rsid w:val="005B4C1F"/>
    <w:rsid w:val="00636AA1"/>
    <w:rsid w:val="00645ACB"/>
    <w:rsid w:val="006640A9"/>
    <w:rsid w:val="00673EE8"/>
    <w:rsid w:val="0067400C"/>
    <w:rsid w:val="006B0F35"/>
    <w:rsid w:val="006E5414"/>
    <w:rsid w:val="006E5917"/>
    <w:rsid w:val="00721FA7"/>
    <w:rsid w:val="00727016"/>
    <w:rsid w:val="00776F2F"/>
    <w:rsid w:val="0078209F"/>
    <w:rsid w:val="007B4DCB"/>
    <w:rsid w:val="007B519F"/>
    <w:rsid w:val="007C4AE2"/>
    <w:rsid w:val="00800916"/>
    <w:rsid w:val="00802199"/>
    <w:rsid w:val="008040E0"/>
    <w:rsid w:val="008072D1"/>
    <w:rsid w:val="00870B1B"/>
    <w:rsid w:val="00886475"/>
    <w:rsid w:val="008C67BE"/>
    <w:rsid w:val="008F1016"/>
    <w:rsid w:val="00925D29"/>
    <w:rsid w:val="009566B4"/>
    <w:rsid w:val="009F2AAA"/>
    <w:rsid w:val="00A70CC8"/>
    <w:rsid w:val="00A75324"/>
    <w:rsid w:val="00A94C64"/>
    <w:rsid w:val="00AC1A9C"/>
    <w:rsid w:val="00AC73FC"/>
    <w:rsid w:val="00AD192F"/>
    <w:rsid w:val="00AE1DF9"/>
    <w:rsid w:val="00AE5021"/>
    <w:rsid w:val="00B12FCC"/>
    <w:rsid w:val="00B32917"/>
    <w:rsid w:val="00B702EB"/>
    <w:rsid w:val="00B754B5"/>
    <w:rsid w:val="00B9496B"/>
    <w:rsid w:val="00B97B98"/>
    <w:rsid w:val="00BB5E5F"/>
    <w:rsid w:val="00BC11AE"/>
    <w:rsid w:val="00BD313B"/>
    <w:rsid w:val="00BF5CB3"/>
    <w:rsid w:val="00C32A5A"/>
    <w:rsid w:val="00CF05E5"/>
    <w:rsid w:val="00CF69F1"/>
    <w:rsid w:val="00D132C5"/>
    <w:rsid w:val="00D3717C"/>
    <w:rsid w:val="00D41E22"/>
    <w:rsid w:val="00D52890"/>
    <w:rsid w:val="00D550CD"/>
    <w:rsid w:val="00D61CD9"/>
    <w:rsid w:val="00D70420"/>
    <w:rsid w:val="00D82DF7"/>
    <w:rsid w:val="00DA1A1B"/>
    <w:rsid w:val="00DA713E"/>
    <w:rsid w:val="00DA75B2"/>
    <w:rsid w:val="00DD5F9C"/>
    <w:rsid w:val="00DD79C4"/>
    <w:rsid w:val="00E00AEC"/>
    <w:rsid w:val="00E1298B"/>
    <w:rsid w:val="00E1589C"/>
    <w:rsid w:val="00E27FA4"/>
    <w:rsid w:val="00E35F95"/>
    <w:rsid w:val="00E3737D"/>
    <w:rsid w:val="00E53631"/>
    <w:rsid w:val="00E74B01"/>
    <w:rsid w:val="00E862CF"/>
    <w:rsid w:val="00E872FF"/>
    <w:rsid w:val="00EA2418"/>
    <w:rsid w:val="00EA5374"/>
    <w:rsid w:val="00ED49F7"/>
    <w:rsid w:val="00EF485A"/>
    <w:rsid w:val="00F00CBB"/>
    <w:rsid w:val="00F222F8"/>
    <w:rsid w:val="00F26CBA"/>
    <w:rsid w:val="00F513C5"/>
    <w:rsid w:val="00F5142A"/>
    <w:rsid w:val="00F66E66"/>
    <w:rsid w:val="00F7797C"/>
    <w:rsid w:val="00F93D6E"/>
    <w:rsid w:val="00FD6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4F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E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E00AEC"/>
    <w:pPr>
      <w:spacing w:before="120"/>
    </w:pPr>
    <w:rPr>
      <w:rFonts w:ascii="Times New Roman" w:eastAsia="Times New Roman" w:hAnsi="Times New Roman" w:cs="Times New Roman"/>
    </w:rPr>
  </w:style>
  <w:style w:type="paragraph" w:customStyle="1" w:styleId="1stparatext">
    <w:name w:val="1st para text"/>
    <w:basedOn w:val="BaseText"/>
    <w:rsid w:val="00E00AEC"/>
  </w:style>
  <w:style w:type="paragraph" w:customStyle="1" w:styleId="BaseHeading">
    <w:name w:val="Base_Heading"/>
    <w:rsid w:val="00E00AE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00AEC"/>
  </w:style>
  <w:style w:type="paragraph" w:customStyle="1" w:styleId="AbstractSummary">
    <w:name w:val="Abstract/Summary"/>
    <w:basedOn w:val="BaseText"/>
    <w:rsid w:val="00E00AEC"/>
  </w:style>
  <w:style w:type="paragraph" w:customStyle="1" w:styleId="Referencesandnotes">
    <w:name w:val="References and notes"/>
    <w:basedOn w:val="BaseText"/>
    <w:rsid w:val="00E00AEC"/>
    <w:pPr>
      <w:ind w:left="720" w:hanging="720"/>
    </w:pPr>
  </w:style>
  <w:style w:type="paragraph" w:customStyle="1" w:styleId="Acknowledgement">
    <w:name w:val="Acknowledgement"/>
    <w:basedOn w:val="Referencesandnotes"/>
    <w:rsid w:val="00E00AEC"/>
  </w:style>
  <w:style w:type="paragraph" w:customStyle="1" w:styleId="Subhead">
    <w:name w:val="Subhead"/>
    <w:basedOn w:val="BaseHeading"/>
    <w:rsid w:val="00E00AEC"/>
    <w:rPr>
      <w:b/>
      <w:bCs/>
      <w:sz w:val="24"/>
      <w:szCs w:val="24"/>
    </w:rPr>
  </w:style>
  <w:style w:type="paragraph" w:customStyle="1" w:styleId="AppendixHead">
    <w:name w:val="AppendixHead"/>
    <w:basedOn w:val="Subhead"/>
    <w:rsid w:val="00E00AEC"/>
  </w:style>
  <w:style w:type="paragraph" w:customStyle="1" w:styleId="AppendixSubhead">
    <w:name w:val="AppendixSubhead"/>
    <w:basedOn w:val="Subhead"/>
    <w:rsid w:val="00E00AEC"/>
  </w:style>
  <w:style w:type="paragraph" w:customStyle="1" w:styleId="Articletype">
    <w:name w:val="Article type"/>
    <w:basedOn w:val="BaseText"/>
    <w:rsid w:val="00E00AEC"/>
  </w:style>
  <w:style w:type="character" w:customStyle="1" w:styleId="aubase">
    <w:name w:val="au_base"/>
    <w:rsid w:val="00E00AEC"/>
    <w:rPr>
      <w:sz w:val="24"/>
    </w:rPr>
  </w:style>
  <w:style w:type="character" w:customStyle="1" w:styleId="aucollab">
    <w:name w:val="au_collab"/>
    <w:basedOn w:val="aubase"/>
    <w:rsid w:val="00E00AEC"/>
    <w:rPr>
      <w:sz w:val="24"/>
      <w:bdr w:val="none" w:sz="0" w:space="0" w:color="auto"/>
      <w:shd w:val="clear" w:color="auto" w:fill="C0C0C0"/>
    </w:rPr>
  </w:style>
  <w:style w:type="character" w:customStyle="1" w:styleId="audeg">
    <w:name w:val="au_deg"/>
    <w:basedOn w:val="DefaultParagraphFont"/>
    <w:rsid w:val="00E00AEC"/>
    <w:rPr>
      <w:sz w:val="24"/>
      <w:bdr w:val="none" w:sz="0" w:space="0" w:color="auto"/>
      <w:shd w:val="clear" w:color="auto" w:fill="FFFF00"/>
    </w:rPr>
  </w:style>
  <w:style w:type="character" w:customStyle="1" w:styleId="aufname">
    <w:name w:val="au_fname"/>
    <w:basedOn w:val="aubase"/>
    <w:rsid w:val="00E00AEC"/>
    <w:rPr>
      <w:sz w:val="24"/>
      <w:bdr w:val="none" w:sz="0" w:space="0" w:color="auto"/>
      <w:shd w:val="clear" w:color="auto" w:fill="00FFFF"/>
    </w:rPr>
  </w:style>
  <w:style w:type="character" w:customStyle="1" w:styleId="aurole">
    <w:name w:val="au_role"/>
    <w:basedOn w:val="aubase"/>
    <w:rsid w:val="00E00AEC"/>
    <w:rPr>
      <w:sz w:val="24"/>
      <w:bdr w:val="none" w:sz="0" w:space="0" w:color="auto"/>
      <w:shd w:val="clear" w:color="auto" w:fill="808000"/>
    </w:rPr>
  </w:style>
  <w:style w:type="character" w:customStyle="1" w:styleId="ausuffix">
    <w:name w:val="au_suffix"/>
    <w:basedOn w:val="aubase"/>
    <w:rsid w:val="00E00AEC"/>
    <w:rPr>
      <w:sz w:val="24"/>
      <w:bdr w:val="none" w:sz="0" w:space="0" w:color="auto"/>
      <w:shd w:val="clear" w:color="auto" w:fill="FF00FF"/>
    </w:rPr>
  </w:style>
  <w:style w:type="character" w:customStyle="1" w:styleId="ausurname">
    <w:name w:val="au_surname"/>
    <w:basedOn w:val="aubase"/>
    <w:rsid w:val="00E00AEC"/>
    <w:rPr>
      <w:sz w:val="24"/>
      <w:bdr w:val="none" w:sz="0" w:space="0" w:color="auto"/>
      <w:shd w:val="clear" w:color="auto" w:fill="00FF00"/>
    </w:rPr>
  </w:style>
  <w:style w:type="paragraph" w:customStyle="1" w:styleId="AuthorAttribute">
    <w:name w:val="Author Attribute"/>
    <w:basedOn w:val="BaseText"/>
    <w:rsid w:val="00E00AEC"/>
    <w:pPr>
      <w:spacing w:before="480"/>
    </w:pPr>
  </w:style>
  <w:style w:type="paragraph" w:customStyle="1" w:styleId="Footnote">
    <w:name w:val="Footnote"/>
    <w:basedOn w:val="BaseText"/>
    <w:rsid w:val="00E00AEC"/>
  </w:style>
  <w:style w:type="paragraph" w:customStyle="1" w:styleId="AuthorFootnote">
    <w:name w:val="AuthorFootnote"/>
    <w:basedOn w:val="Footnote"/>
    <w:rsid w:val="00E00AEC"/>
    <w:pPr>
      <w:autoSpaceDE w:val="0"/>
      <w:autoSpaceDN w:val="0"/>
      <w:adjustRightInd w:val="0"/>
    </w:pPr>
    <w:rPr>
      <w:lang w:bidi="he-IL"/>
    </w:rPr>
  </w:style>
  <w:style w:type="paragraph" w:customStyle="1" w:styleId="Authors">
    <w:name w:val="Authors"/>
    <w:basedOn w:val="BaseText"/>
    <w:rsid w:val="00E00AEC"/>
    <w:pPr>
      <w:spacing w:after="360"/>
      <w:jc w:val="center"/>
    </w:pPr>
  </w:style>
  <w:style w:type="paragraph" w:styleId="BalloonText">
    <w:name w:val="Balloon Text"/>
    <w:basedOn w:val="Normal"/>
    <w:link w:val="BalloonTextChar"/>
    <w:semiHidden/>
    <w:rsid w:val="00E00AE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E00AEC"/>
    <w:rPr>
      <w:rFonts w:ascii="Lucida Grande" w:eastAsia="Times New Roman" w:hAnsi="Lucida Grande" w:cs="Times New Roman"/>
      <w:sz w:val="18"/>
      <w:szCs w:val="18"/>
    </w:rPr>
  </w:style>
  <w:style w:type="character" w:customStyle="1" w:styleId="bibarticle">
    <w:name w:val="bib_article"/>
    <w:basedOn w:val="DefaultParagraphFont"/>
    <w:rsid w:val="00E00AEC"/>
    <w:rPr>
      <w:sz w:val="24"/>
      <w:bdr w:val="none" w:sz="0" w:space="0" w:color="auto"/>
      <w:shd w:val="clear" w:color="auto" w:fill="00FFFF"/>
    </w:rPr>
  </w:style>
  <w:style w:type="character" w:customStyle="1" w:styleId="bibbase">
    <w:name w:val="bib_base"/>
    <w:rsid w:val="00E00AEC"/>
    <w:rPr>
      <w:sz w:val="24"/>
    </w:rPr>
  </w:style>
  <w:style w:type="character" w:customStyle="1" w:styleId="bibcomment">
    <w:name w:val="bib_comment"/>
    <w:basedOn w:val="bibbase"/>
    <w:rsid w:val="00E00AEC"/>
    <w:rPr>
      <w:sz w:val="24"/>
    </w:rPr>
  </w:style>
  <w:style w:type="character" w:customStyle="1" w:styleId="bibdeg">
    <w:name w:val="bib_deg"/>
    <w:basedOn w:val="bibbase"/>
    <w:rsid w:val="00E00AEC"/>
    <w:rPr>
      <w:sz w:val="24"/>
    </w:rPr>
  </w:style>
  <w:style w:type="character" w:customStyle="1" w:styleId="bibdoi">
    <w:name w:val="bib_doi"/>
    <w:basedOn w:val="bibbase"/>
    <w:rsid w:val="00E00AEC"/>
    <w:rPr>
      <w:sz w:val="24"/>
      <w:bdr w:val="none" w:sz="0" w:space="0" w:color="auto"/>
      <w:shd w:val="clear" w:color="auto" w:fill="00FF00"/>
    </w:rPr>
  </w:style>
  <w:style w:type="character" w:customStyle="1" w:styleId="bibetal">
    <w:name w:val="bib_etal"/>
    <w:basedOn w:val="bibbase"/>
    <w:rsid w:val="00E00AEC"/>
    <w:rPr>
      <w:sz w:val="24"/>
      <w:bdr w:val="none" w:sz="0" w:space="0" w:color="auto"/>
      <w:shd w:val="clear" w:color="auto" w:fill="008080"/>
    </w:rPr>
  </w:style>
  <w:style w:type="character" w:customStyle="1" w:styleId="bibfname">
    <w:name w:val="bib_fname"/>
    <w:basedOn w:val="bibbase"/>
    <w:rsid w:val="00E00AEC"/>
    <w:rPr>
      <w:sz w:val="24"/>
      <w:bdr w:val="none" w:sz="0" w:space="0" w:color="auto"/>
      <w:shd w:val="clear" w:color="auto" w:fill="FFFF00"/>
    </w:rPr>
  </w:style>
  <w:style w:type="character" w:customStyle="1" w:styleId="bibfpage">
    <w:name w:val="bib_fpage"/>
    <w:basedOn w:val="bibbase"/>
    <w:rsid w:val="00E00AEC"/>
    <w:rPr>
      <w:sz w:val="24"/>
      <w:bdr w:val="none" w:sz="0" w:space="0" w:color="auto"/>
      <w:shd w:val="clear" w:color="auto" w:fill="808080"/>
    </w:rPr>
  </w:style>
  <w:style w:type="character" w:customStyle="1" w:styleId="bibissue">
    <w:name w:val="bib_issue"/>
    <w:basedOn w:val="bibbase"/>
    <w:rsid w:val="00E00AEC"/>
    <w:rPr>
      <w:sz w:val="24"/>
      <w:bdr w:val="none" w:sz="0" w:space="0" w:color="auto"/>
      <w:shd w:val="clear" w:color="auto" w:fill="FFFF00"/>
    </w:rPr>
  </w:style>
  <w:style w:type="character" w:customStyle="1" w:styleId="bibjournal">
    <w:name w:val="bib_journal"/>
    <w:basedOn w:val="bibbase"/>
    <w:rsid w:val="00E00AEC"/>
    <w:rPr>
      <w:sz w:val="24"/>
      <w:bdr w:val="none" w:sz="0" w:space="0" w:color="auto"/>
      <w:shd w:val="clear" w:color="auto" w:fill="808000"/>
    </w:rPr>
  </w:style>
  <w:style w:type="character" w:customStyle="1" w:styleId="biblpage">
    <w:name w:val="bib_lpage"/>
    <w:basedOn w:val="bibbase"/>
    <w:rsid w:val="00E00AEC"/>
    <w:rPr>
      <w:sz w:val="24"/>
      <w:bdr w:val="none" w:sz="0" w:space="0" w:color="auto"/>
      <w:shd w:val="clear" w:color="auto" w:fill="808080"/>
    </w:rPr>
  </w:style>
  <w:style w:type="character" w:customStyle="1" w:styleId="bibmedline">
    <w:name w:val="bib_medline"/>
    <w:basedOn w:val="bibbase"/>
    <w:rsid w:val="00E00AEC"/>
    <w:rPr>
      <w:sz w:val="24"/>
    </w:rPr>
  </w:style>
  <w:style w:type="character" w:customStyle="1" w:styleId="bibnumber">
    <w:name w:val="bib_number"/>
    <w:basedOn w:val="bibbase"/>
    <w:rsid w:val="00E00AEC"/>
    <w:rPr>
      <w:sz w:val="24"/>
    </w:rPr>
  </w:style>
  <w:style w:type="character" w:customStyle="1" w:styleId="biborganization">
    <w:name w:val="bib_organization"/>
    <w:basedOn w:val="bibbase"/>
    <w:rsid w:val="00E00AEC"/>
    <w:rPr>
      <w:sz w:val="24"/>
      <w:bdr w:val="none" w:sz="0" w:space="0" w:color="auto"/>
      <w:shd w:val="clear" w:color="auto" w:fill="808000"/>
    </w:rPr>
  </w:style>
  <w:style w:type="character" w:customStyle="1" w:styleId="bibsuffix">
    <w:name w:val="bib_suffix"/>
    <w:basedOn w:val="bibbase"/>
    <w:rsid w:val="00E00AEC"/>
    <w:rPr>
      <w:sz w:val="24"/>
    </w:rPr>
  </w:style>
  <w:style w:type="character" w:customStyle="1" w:styleId="bibsuppl">
    <w:name w:val="bib_suppl"/>
    <w:basedOn w:val="bibbase"/>
    <w:rsid w:val="00E00AEC"/>
    <w:rPr>
      <w:sz w:val="24"/>
      <w:bdr w:val="none" w:sz="0" w:space="0" w:color="auto"/>
      <w:shd w:val="clear" w:color="auto" w:fill="FFFF00"/>
    </w:rPr>
  </w:style>
  <w:style w:type="character" w:customStyle="1" w:styleId="bibsurname">
    <w:name w:val="bib_surname"/>
    <w:basedOn w:val="bibbase"/>
    <w:rsid w:val="00E00AEC"/>
    <w:rPr>
      <w:sz w:val="24"/>
      <w:bdr w:val="none" w:sz="0" w:space="0" w:color="auto"/>
      <w:shd w:val="clear" w:color="auto" w:fill="FFFF00"/>
    </w:rPr>
  </w:style>
  <w:style w:type="character" w:customStyle="1" w:styleId="bibunpubl">
    <w:name w:val="bib_unpubl"/>
    <w:basedOn w:val="bibbase"/>
    <w:rsid w:val="00E00AEC"/>
    <w:rPr>
      <w:sz w:val="24"/>
    </w:rPr>
  </w:style>
  <w:style w:type="character" w:customStyle="1" w:styleId="biburl">
    <w:name w:val="bib_url"/>
    <w:basedOn w:val="bibbase"/>
    <w:rsid w:val="00E00AEC"/>
    <w:rPr>
      <w:sz w:val="24"/>
      <w:bdr w:val="none" w:sz="0" w:space="0" w:color="auto"/>
      <w:shd w:val="clear" w:color="auto" w:fill="00FF00"/>
    </w:rPr>
  </w:style>
  <w:style w:type="character" w:customStyle="1" w:styleId="bibvolume">
    <w:name w:val="bib_volume"/>
    <w:basedOn w:val="bibbase"/>
    <w:rsid w:val="00E00AEC"/>
    <w:rPr>
      <w:sz w:val="24"/>
      <w:bdr w:val="none" w:sz="0" w:space="0" w:color="auto"/>
      <w:shd w:val="clear" w:color="auto" w:fill="00FF00"/>
    </w:rPr>
  </w:style>
  <w:style w:type="character" w:customStyle="1" w:styleId="bibyear">
    <w:name w:val="bib_year"/>
    <w:basedOn w:val="bibbase"/>
    <w:rsid w:val="00E00AEC"/>
    <w:rPr>
      <w:sz w:val="24"/>
      <w:bdr w:val="none" w:sz="0" w:space="0" w:color="auto"/>
      <w:shd w:val="clear" w:color="auto" w:fill="FF00FF"/>
    </w:rPr>
  </w:style>
  <w:style w:type="paragraph" w:customStyle="1" w:styleId="BookorMeetingInformation">
    <w:name w:val="Book or Meeting Information"/>
    <w:basedOn w:val="BaseText"/>
    <w:rsid w:val="00E00AEC"/>
  </w:style>
  <w:style w:type="paragraph" w:customStyle="1" w:styleId="BookInformation">
    <w:name w:val="BookInformation"/>
    <w:basedOn w:val="BaseText"/>
    <w:rsid w:val="00E00AEC"/>
  </w:style>
  <w:style w:type="paragraph" w:customStyle="1" w:styleId="Level2Head">
    <w:name w:val="Level 2 Head"/>
    <w:basedOn w:val="BaseHeading"/>
    <w:rsid w:val="00E00AEC"/>
    <w:pPr>
      <w:outlineLvl w:val="1"/>
    </w:pPr>
    <w:rPr>
      <w:i/>
      <w:iCs/>
      <w:sz w:val="24"/>
      <w:szCs w:val="24"/>
    </w:rPr>
  </w:style>
  <w:style w:type="paragraph" w:customStyle="1" w:styleId="BoxLevel2Head">
    <w:name w:val="BoxLevel 2 Head"/>
    <w:basedOn w:val="Level2Head"/>
    <w:rsid w:val="00E00AEC"/>
    <w:pPr>
      <w:shd w:val="clear" w:color="auto" w:fill="E6E6E6"/>
    </w:pPr>
  </w:style>
  <w:style w:type="paragraph" w:customStyle="1" w:styleId="BoxListUnnumbered">
    <w:name w:val="BoxListUnnumbered"/>
    <w:basedOn w:val="BaseText"/>
    <w:rsid w:val="00E00AEC"/>
    <w:pPr>
      <w:shd w:val="clear" w:color="auto" w:fill="E6E6E6"/>
      <w:ind w:left="1080" w:hanging="360"/>
    </w:pPr>
  </w:style>
  <w:style w:type="paragraph" w:customStyle="1" w:styleId="BoxList">
    <w:name w:val="BoxList"/>
    <w:basedOn w:val="BoxListUnnumbered"/>
    <w:rsid w:val="00E00AEC"/>
  </w:style>
  <w:style w:type="paragraph" w:customStyle="1" w:styleId="BoxSubhead">
    <w:name w:val="BoxSubhead"/>
    <w:basedOn w:val="Subhead"/>
    <w:rsid w:val="00E00AEC"/>
    <w:pPr>
      <w:shd w:val="clear" w:color="auto" w:fill="E6E6E6"/>
    </w:pPr>
  </w:style>
  <w:style w:type="paragraph" w:customStyle="1" w:styleId="Paragraph">
    <w:name w:val="Paragraph"/>
    <w:basedOn w:val="BaseText"/>
    <w:rsid w:val="00E00AEC"/>
    <w:pPr>
      <w:ind w:firstLine="720"/>
    </w:pPr>
  </w:style>
  <w:style w:type="paragraph" w:customStyle="1" w:styleId="BoxText">
    <w:name w:val="BoxText"/>
    <w:basedOn w:val="Paragraph"/>
    <w:rsid w:val="00E00AEC"/>
    <w:pPr>
      <w:shd w:val="clear" w:color="auto" w:fill="E6E6E6"/>
    </w:pPr>
  </w:style>
  <w:style w:type="paragraph" w:customStyle="1" w:styleId="BoxTitle">
    <w:name w:val="BoxTitle"/>
    <w:basedOn w:val="BaseHeading"/>
    <w:rsid w:val="00E00AEC"/>
    <w:pPr>
      <w:shd w:val="clear" w:color="auto" w:fill="E6E6E6"/>
    </w:pPr>
    <w:rPr>
      <w:b/>
      <w:sz w:val="24"/>
      <w:szCs w:val="24"/>
    </w:rPr>
  </w:style>
  <w:style w:type="paragraph" w:customStyle="1" w:styleId="BulletedText">
    <w:name w:val="Bulleted Text"/>
    <w:basedOn w:val="BaseText"/>
    <w:rsid w:val="00E00AEC"/>
    <w:pPr>
      <w:ind w:left="720" w:hanging="720"/>
    </w:pPr>
  </w:style>
  <w:style w:type="paragraph" w:customStyle="1" w:styleId="career-magazine">
    <w:name w:val="career-magazine"/>
    <w:basedOn w:val="BaseText"/>
    <w:rsid w:val="00E00AEC"/>
    <w:pPr>
      <w:jc w:val="right"/>
    </w:pPr>
    <w:rPr>
      <w:color w:val="FF0000"/>
    </w:rPr>
  </w:style>
  <w:style w:type="paragraph" w:customStyle="1" w:styleId="career-stage">
    <w:name w:val="career-stage"/>
    <w:basedOn w:val="BaseText"/>
    <w:rsid w:val="00E00AEC"/>
    <w:pPr>
      <w:jc w:val="right"/>
    </w:pPr>
    <w:rPr>
      <w:color w:val="339966"/>
    </w:rPr>
  </w:style>
  <w:style w:type="character" w:customStyle="1" w:styleId="citebase">
    <w:name w:val="cite_base"/>
    <w:rsid w:val="00E00AEC"/>
    <w:rPr>
      <w:sz w:val="24"/>
    </w:rPr>
  </w:style>
  <w:style w:type="character" w:customStyle="1" w:styleId="citebib">
    <w:name w:val="cite_bib"/>
    <w:basedOn w:val="DefaultParagraphFont"/>
    <w:rsid w:val="00E00AEC"/>
    <w:rPr>
      <w:sz w:val="24"/>
      <w:bdr w:val="none" w:sz="0" w:space="0" w:color="auto"/>
      <w:shd w:val="clear" w:color="auto" w:fill="00FFFF"/>
    </w:rPr>
  </w:style>
  <w:style w:type="character" w:customStyle="1" w:styleId="citebox">
    <w:name w:val="cite_box"/>
    <w:basedOn w:val="citebase"/>
    <w:rsid w:val="00E00AEC"/>
    <w:rPr>
      <w:sz w:val="24"/>
    </w:rPr>
  </w:style>
  <w:style w:type="character" w:customStyle="1" w:styleId="citeen">
    <w:name w:val="cite_en"/>
    <w:basedOn w:val="citebase"/>
    <w:rsid w:val="00E00AEC"/>
    <w:rPr>
      <w:sz w:val="24"/>
      <w:shd w:val="clear" w:color="auto" w:fill="FFFF00"/>
      <w:vertAlign w:val="superscript"/>
    </w:rPr>
  </w:style>
  <w:style w:type="character" w:customStyle="1" w:styleId="citeeq">
    <w:name w:val="cite_eq"/>
    <w:basedOn w:val="citebase"/>
    <w:rsid w:val="00E00AEC"/>
    <w:rPr>
      <w:sz w:val="24"/>
      <w:bdr w:val="none" w:sz="0" w:space="0" w:color="auto"/>
      <w:shd w:val="clear" w:color="auto" w:fill="FF99CC"/>
    </w:rPr>
  </w:style>
  <w:style w:type="character" w:customStyle="1" w:styleId="citefig">
    <w:name w:val="cite_fig"/>
    <w:basedOn w:val="citebase"/>
    <w:rsid w:val="00E00AEC"/>
    <w:rPr>
      <w:color w:val="000000"/>
      <w:sz w:val="24"/>
      <w:bdr w:val="none" w:sz="0" w:space="0" w:color="auto"/>
      <w:shd w:val="clear" w:color="auto" w:fill="00FF00"/>
    </w:rPr>
  </w:style>
  <w:style w:type="character" w:customStyle="1" w:styleId="citefn">
    <w:name w:val="cite_fn"/>
    <w:basedOn w:val="citebase"/>
    <w:rsid w:val="00E00AEC"/>
    <w:rPr>
      <w:sz w:val="24"/>
      <w:bdr w:val="none" w:sz="0" w:space="0" w:color="auto"/>
      <w:shd w:val="clear" w:color="auto" w:fill="FF0000"/>
    </w:rPr>
  </w:style>
  <w:style w:type="character" w:customStyle="1" w:styleId="citetbl">
    <w:name w:val="cite_tbl"/>
    <w:basedOn w:val="citebase"/>
    <w:rsid w:val="00E00AEC"/>
    <w:rPr>
      <w:color w:val="000000"/>
      <w:sz w:val="24"/>
      <w:bdr w:val="none" w:sz="0" w:space="0" w:color="auto"/>
      <w:shd w:val="clear" w:color="auto" w:fill="FF00FF"/>
    </w:rPr>
  </w:style>
  <w:style w:type="character" w:styleId="CommentReference">
    <w:name w:val="annotation reference"/>
    <w:basedOn w:val="DefaultParagraphFont"/>
    <w:rsid w:val="00E00AEC"/>
    <w:rPr>
      <w:sz w:val="18"/>
      <w:szCs w:val="18"/>
    </w:rPr>
  </w:style>
  <w:style w:type="paragraph" w:styleId="CommentText">
    <w:name w:val="annotation text"/>
    <w:basedOn w:val="Normal"/>
    <w:link w:val="CommentTextChar"/>
    <w:semiHidden/>
    <w:rsid w:val="00E00AEC"/>
    <w:rPr>
      <w:rFonts w:eastAsia="Times New Roman"/>
    </w:rPr>
  </w:style>
  <w:style w:type="character" w:customStyle="1" w:styleId="CommentTextChar">
    <w:name w:val="Comment Text Char"/>
    <w:basedOn w:val="DefaultParagraphFont"/>
    <w:link w:val="CommentText"/>
    <w:semiHidden/>
    <w:rsid w:val="00E00A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0AEC"/>
    <w:rPr>
      <w:b/>
      <w:bCs/>
    </w:rPr>
  </w:style>
  <w:style w:type="character" w:customStyle="1" w:styleId="CommentSubjectChar">
    <w:name w:val="Comment Subject Char"/>
    <w:basedOn w:val="CommentTextChar"/>
    <w:link w:val="CommentSubject"/>
    <w:uiPriority w:val="99"/>
    <w:semiHidden/>
    <w:rsid w:val="00E00AEC"/>
    <w:rPr>
      <w:rFonts w:ascii="Times New Roman" w:eastAsia="Times New Roman" w:hAnsi="Times New Roman" w:cs="Times New Roman"/>
      <w:b/>
      <w:bCs/>
      <w:sz w:val="20"/>
      <w:szCs w:val="20"/>
    </w:rPr>
  </w:style>
  <w:style w:type="paragraph" w:customStyle="1" w:styleId="ContinuedParagraph">
    <w:name w:val="ContinuedParagraph"/>
    <w:basedOn w:val="Paragraph"/>
    <w:rsid w:val="00E00AEC"/>
    <w:pPr>
      <w:ind w:firstLine="0"/>
    </w:pPr>
  </w:style>
  <w:style w:type="character" w:customStyle="1" w:styleId="ContractNumber">
    <w:name w:val="Contract Number"/>
    <w:basedOn w:val="DefaultParagraphFont"/>
    <w:rsid w:val="00E00AEC"/>
    <w:rPr>
      <w:sz w:val="24"/>
      <w:szCs w:val="24"/>
      <w:bdr w:val="none" w:sz="0" w:space="0" w:color="auto"/>
      <w:shd w:val="clear" w:color="auto" w:fill="CCFFCC"/>
    </w:rPr>
  </w:style>
  <w:style w:type="character" w:customStyle="1" w:styleId="ContractSponsor">
    <w:name w:val="Contract Sponsor"/>
    <w:basedOn w:val="DefaultParagraphFont"/>
    <w:rsid w:val="00E00AEC"/>
    <w:rPr>
      <w:sz w:val="24"/>
      <w:szCs w:val="24"/>
      <w:bdr w:val="none" w:sz="0" w:space="0" w:color="auto"/>
      <w:shd w:val="clear" w:color="auto" w:fill="FFCC99"/>
    </w:rPr>
  </w:style>
  <w:style w:type="paragraph" w:customStyle="1" w:styleId="Correspondence">
    <w:name w:val="Correspondence"/>
    <w:basedOn w:val="BaseText"/>
    <w:rsid w:val="00E00AEC"/>
    <w:pPr>
      <w:spacing w:before="0" w:after="240"/>
    </w:pPr>
  </w:style>
  <w:style w:type="paragraph" w:customStyle="1" w:styleId="DateAccepted">
    <w:name w:val="Date Accepted"/>
    <w:basedOn w:val="BaseText"/>
    <w:rsid w:val="00E00AEC"/>
    <w:pPr>
      <w:spacing w:before="360"/>
    </w:pPr>
  </w:style>
  <w:style w:type="paragraph" w:customStyle="1" w:styleId="Deck">
    <w:name w:val="Deck"/>
    <w:basedOn w:val="BaseHeading"/>
    <w:rsid w:val="00E00AEC"/>
    <w:pPr>
      <w:outlineLvl w:val="1"/>
    </w:pPr>
  </w:style>
  <w:style w:type="paragraph" w:customStyle="1" w:styleId="DefTerm">
    <w:name w:val="DefTerm"/>
    <w:basedOn w:val="BaseText"/>
    <w:rsid w:val="00E00AEC"/>
    <w:pPr>
      <w:ind w:left="720"/>
    </w:pPr>
  </w:style>
  <w:style w:type="paragraph" w:customStyle="1" w:styleId="Definition">
    <w:name w:val="Definition"/>
    <w:basedOn w:val="DefTerm"/>
    <w:rsid w:val="00E00AEC"/>
    <w:pPr>
      <w:ind w:left="1080" w:hanging="360"/>
    </w:pPr>
  </w:style>
  <w:style w:type="paragraph" w:customStyle="1" w:styleId="DefListTitle">
    <w:name w:val="DefListTitle"/>
    <w:basedOn w:val="BaseHeading"/>
    <w:rsid w:val="00E00AEC"/>
  </w:style>
  <w:style w:type="paragraph" w:customStyle="1" w:styleId="discipline">
    <w:name w:val="discipline"/>
    <w:basedOn w:val="BaseText"/>
    <w:rsid w:val="00E00AEC"/>
    <w:pPr>
      <w:jc w:val="right"/>
    </w:pPr>
    <w:rPr>
      <w:color w:val="993366"/>
    </w:rPr>
  </w:style>
  <w:style w:type="paragraph" w:customStyle="1" w:styleId="Editors">
    <w:name w:val="Editors"/>
    <w:basedOn w:val="Authors"/>
    <w:rsid w:val="00E00AEC"/>
  </w:style>
  <w:style w:type="character" w:styleId="Emphasis">
    <w:name w:val="Emphasis"/>
    <w:basedOn w:val="DefaultParagraphFont"/>
    <w:uiPriority w:val="20"/>
    <w:qFormat/>
    <w:rsid w:val="00E00AEC"/>
    <w:rPr>
      <w:i/>
      <w:iCs/>
    </w:rPr>
  </w:style>
  <w:style w:type="character" w:styleId="EndnoteReference">
    <w:name w:val="endnote reference"/>
    <w:basedOn w:val="DefaultParagraphFont"/>
    <w:semiHidden/>
    <w:rsid w:val="00E00AEC"/>
    <w:rPr>
      <w:vertAlign w:val="superscript"/>
    </w:rPr>
  </w:style>
  <w:style w:type="paragraph" w:styleId="EndnoteText">
    <w:name w:val="endnote text"/>
    <w:basedOn w:val="Normal"/>
    <w:link w:val="EndnoteTextChar"/>
    <w:semiHidden/>
    <w:rsid w:val="00E00AEC"/>
    <w:rPr>
      <w:rFonts w:ascii="Cambria" w:eastAsia="Cambria" w:hAnsi="Cambria"/>
    </w:rPr>
  </w:style>
  <w:style w:type="character" w:customStyle="1" w:styleId="EndnoteTextChar">
    <w:name w:val="Endnote Text Char"/>
    <w:basedOn w:val="DefaultParagraphFont"/>
    <w:link w:val="EndnoteText"/>
    <w:semiHidden/>
    <w:rsid w:val="00E00AEC"/>
    <w:rPr>
      <w:rFonts w:ascii="Cambria" w:eastAsia="Cambria" w:hAnsi="Cambria" w:cs="Times New Roman"/>
      <w:sz w:val="20"/>
      <w:szCs w:val="20"/>
    </w:rPr>
  </w:style>
  <w:style w:type="character" w:customStyle="1" w:styleId="eqno">
    <w:name w:val="eq_no"/>
    <w:basedOn w:val="citebase"/>
    <w:rsid w:val="00E00AEC"/>
    <w:rPr>
      <w:sz w:val="24"/>
    </w:rPr>
  </w:style>
  <w:style w:type="paragraph" w:customStyle="1" w:styleId="Equation">
    <w:name w:val="Equation"/>
    <w:basedOn w:val="BaseText"/>
    <w:rsid w:val="00E00AEC"/>
    <w:pPr>
      <w:jc w:val="center"/>
    </w:pPr>
  </w:style>
  <w:style w:type="paragraph" w:customStyle="1" w:styleId="FieldCodes">
    <w:name w:val="FieldCodes"/>
    <w:basedOn w:val="BaseText"/>
    <w:rsid w:val="00E00AEC"/>
  </w:style>
  <w:style w:type="paragraph" w:customStyle="1" w:styleId="Legend">
    <w:name w:val="Legend"/>
    <w:basedOn w:val="BaseHeading"/>
    <w:rsid w:val="00E00AEC"/>
    <w:rPr>
      <w:sz w:val="24"/>
      <w:szCs w:val="24"/>
    </w:rPr>
  </w:style>
  <w:style w:type="paragraph" w:customStyle="1" w:styleId="FigureCopyright">
    <w:name w:val="FigureCopyright"/>
    <w:basedOn w:val="Legend"/>
    <w:rsid w:val="00E00AEC"/>
    <w:pPr>
      <w:autoSpaceDE w:val="0"/>
      <w:autoSpaceDN w:val="0"/>
      <w:adjustRightInd w:val="0"/>
      <w:spacing w:before="80"/>
    </w:pPr>
    <w:rPr>
      <w:lang w:bidi="he-IL"/>
    </w:rPr>
  </w:style>
  <w:style w:type="paragraph" w:customStyle="1" w:styleId="FigureCredit">
    <w:name w:val="FigureCredit"/>
    <w:basedOn w:val="FigureCopyright"/>
    <w:rsid w:val="00E00AEC"/>
  </w:style>
  <w:style w:type="character" w:styleId="FollowedHyperlink">
    <w:name w:val="FollowedHyperlink"/>
    <w:basedOn w:val="DefaultParagraphFont"/>
    <w:rsid w:val="00E00AEC"/>
    <w:rPr>
      <w:color w:val="800080"/>
      <w:u w:val="single"/>
    </w:rPr>
  </w:style>
  <w:style w:type="paragraph" w:styleId="Footer">
    <w:name w:val="footer"/>
    <w:basedOn w:val="Normal"/>
    <w:link w:val="FooterChar"/>
    <w:rsid w:val="00E00AEC"/>
    <w:pPr>
      <w:tabs>
        <w:tab w:val="center" w:pos="4320"/>
        <w:tab w:val="right" w:pos="8640"/>
      </w:tabs>
    </w:pPr>
    <w:rPr>
      <w:rFonts w:eastAsia="Times New Roman"/>
    </w:rPr>
  </w:style>
  <w:style w:type="character" w:customStyle="1" w:styleId="FooterChar">
    <w:name w:val="Footer Char"/>
    <w:basedOn w:val="DefaultParagraphFont"/>
    <w:link w:val="Footer"/>
    <w:rsid w:val="00E00AEC"/>
    <w:rPr>
      <w:rFonts w:ascii="Times New Roman" w:eastAsia="Times New Roman" w:hAnsi="Times New Roman" w:cs="Times New Roman"/>
      <w:sz w:val="20"/>
      <w:szCs w:val="20"/>
    </w:rPr>
  </w:style>
  <w:style w:type="character" w:styleId="FootnoteReference">
    <w:name w:val="footnote reference"/>
    <w:basedOn w:val="DefaultParagraphFont"/>
    <w:semiHidden/>
    <w:rsid w:val="00E00AEC"/>
    <w:rPr>
      <w:vertAlign w:val="superscript"/>
    </w:rPr>
  </w:style>
  <w:style w:type="paragraph" w:customStyle="1" w:styleId="Gloss">
    <w:name w:val="Gloss"/>
    <w:basedOn w:val="AbstractSummary"/>
    <w:rsid w:val="00E00AEC"/>
  </w:style>
  <w:style w:type="paragraph" w:customStyle="1" w:styleId="Glossary">
    <w:name w:val="Glossary"/>
    <w:basedOn w:val="BaseText"/>
    <w:rsid w:val="00E00AEC"/>
  </w:style>
  <w:style w:type="paragraph" w:customStyle="1" w:styleId="GlossHead">
    <w:name w:val="GlossHead"/>
    <w:basedOn w:val="AbstractHead"/>
    <w:rsid w:val="00E00AEC"/>
  </w:style>
  <w:style w:type="paragraph" w:customStyle="1" w:styleId="GraphicAltText">
    <w:name w:val="GraphicAltText"/>
    <w:basedOn w:val="Legend"/>
    <w:rsid w:val="00E00AEC"/>
    <w:pPr>
      <w:autoSpaceDE w:val="0"/>
      <w:autoSpaceDN w:val="0"/>
      <w:adjustRightInd w:val="0"/>
    </w:pPr>
  </w:style>
  <w:style w:type="paragraph" w:customStyle="1" w:styleId="GraphicCredit">
    <w:name w:val="GraphicCredit"/>
    <w:basedOn w:val="FigureCredit"/>
    <w:rsid w:val="00E00AEC"/>
  </w:style>
  <w:style w:type="paragraph" w:customStyle="1" w:styleId="Head">
    <w:name w:val="Head"/>
    <w:basedOn w:val="BaseHeading"/>
    <w:rsid w:val="00E00AEC"/>
    <w:pPr>
      <w:spacing w:before="120" w:after="120"/>
      <w:jc w:val="center"/>
    </w:pPr>
    <w:rPr>
      <w:b/>
      <w:bCs/>
    </w:rPr>
  </w:style>
  <w:style w:type="paragraph" w:styleId="Header">
    <w:name w:val="header"/>
    <w:basedOn w:val="Normal"/>
    <w:link w:val="HeaderChar"/>
    <w:rsid w:val="00E00AEC"/>
    <w:pPr>
      <w:tabs>
        <w:tab w:val="center" w:pos="4320"/>
        <w:tab w:val="right" w:pos="8640"/>
      </w:tabs>
    </w:pPr>
    <w:rPr>
      <w:rFonts w:eastAsia="Times New Roman"/>
    </w:rPr>
  </w:style>
  <w:style w:type="character" w:customStyle="1" w:styleId="HeaderChar">
    <w:name w:val="Header Char"/>
    <w:basedOn w:val="DefaultParagraphFont"/>
    <w:link w:val="Header"/>
    <w:rsid w:val="00E00AEC"/>
    <w:rPr>
      <w:rFonts w:ascii="Times New Roman" w:eastAsia="Times New Roman" w:hAnsi="Times New Roman" w:cs="Times New Roman"/>
      <w:sz w:val="20"/>
      <w:szCs w:val="20"/>
    </w:rPr>
  </w:style>
  <w:style w:type="character" w:styleId="HTMLAcronym">
    <w:name w:val="HTML Acronym"/>
    <w:basedOn w:val="DefaultParagraphFont"/>
    <w:rsid w:val="00E00AEC"/>
  </w:style>
  <w:style w:type="character" w:styleId="HTMLCite">
    <w:name w:val="HTML Cite"/>
    <w:basedOn w:val="DefaultParagraphFont"/>
    <w:uiPriority w:val="99"/>
    <w:rsid w:val="00E00AEC"/>
    <w:rPr>
      <w:i/>
      <w:iCs/>
    </w:rPr>
  </w:style>
  <w:style w:type="character" w:styleId="HTMLCode">
    <w:name w:val="HTML Code"/>
    <w:basedOn w:val="DefaultParagraphFont"/>
    <w:rsid w:val="00E00AEC"/>
    <w:rPr>
      <w:rFonts w:ascii="Courier New" w:hAnsi="Courier New" w:cs="Courier New"/>
      <w:sz w:val="20"/>
      <w:szCs w:val="20"/>
    </w:rPr>
  </w:style>
  <w:style w:type="character" w:styleId="HTMLDefinition">
    <w:name w:val="HTML Definition"/>
    <w:basedOn w:val="DefaultParagraphFont"/>
    <w:rsid w:val="00E00AEC"/>
    <w:rPr>
      <w:i/>
      <w:iCs/>
    </w:rPr>
  </w:style>
  <w:style w:type="character" w:styleId="HTMLKeyboard">
    <w:name w:val="HTML Keyboard"/>
    <w:basedOn w:val="DefaultParagraphFont"/>
    <w:rsid w:val="00E00AEC"/>
    <w:rPr>
      <w:rFonts w:ascii="Courier New" w:hAnsi="Courier New" w:cs="Courier New"/>
      <w:sz w:val="20"/>
      <w:szCs w:val="20"/>
    </w:rPr>
  </w:style>
  <w:style w:type="paragraph" w:styleId="HTMLPreformatted">
    <w:name w:val="HTML Preformatted"/>
    <w:basedOn w:val="Normal"/>
    <w:link w:val="HTMLPreformattedChar"/>
    <w:uiPriority w:val="99"/>
    <w:rsid w:val="00E00AEC"/>
    <w:rPr>
      <w:rFonts w:ascii="Consolas" w:eastAsia="Times New Roman" w:hAnsi="Consolas"/>
    </w:rPr>
  </w:style>
  <w:style w:type="character" w:customStyle="1" w:styleId="HTMLPreformattedChar">
    <w:name w:val="HTML Preformatted Char"/>
    <w:basedOn w:val="DefaultParagraphFont"/>
    <w:link w:val="HTMLPreformatted"/>
    <w:uiPriority w:val="99"/>
    <w:rsid w:val="00E00AEC"/>
    <w:rPr>
      <w:rFonts w:ascii="Consolas" w:eastAsia="Times New Roman" w:hAnsi="Consolas" w:cs="Times New Roman"/>
      <w:sz w:val="20"/>
      <w:szCs w:val="20"/>
    </w:rPr>
  </w:style>
  <w:style w:type="character" w:styleId="HTMLSample">
    <w:name w:val="HTML Sample"/>
    <w:basedOn w:val="DefaultParagraphFont"/>
    <w:rsid w:val="00E00AEC"/>
    <w:rPr>
      <w:rFonts w:ascii="Courier New" w:hAnsi="Courier New" w:cs="Courier New"/>
    </w:rPr>
  </w:style>
  <w:style w:type="character" w:styleId="HTMLTypewriter">
    <w:name w:val="HTML Typewriter"/>
    <w:basedOn w:val="DefaultParagraphFont"/>
    <w:rsid w:val="00E00AEC"/>
    <w:rPr>
      <w:rFonts w:ascii="Courier New" w:hAnsi="Courier New" w:cs="Courier New"/>
      <w:sz w:val="20"/>
      <w:szCs w:val="20"/>
    </w:rPr>
  </w:style>
  <w:style w:type="character" w:styleId="HTMLVariable">
    <w:name w:val="HTML Variable"/>
    <w:basedOn w:val="DefaultParagraphFont"/>
    <w:rsid w:val="00E00AEC"/>
    <w:rPr>
      <w:i/>
      <w:iCs/>
    </w:rPr>
  </w:style>
  <w:style w:type="character" w:styleId="Hyperlink">
    <w:name w:val="Hyperlink"/>
    <w:basedOn w:val="DefaultParagraphFont"/>
    <w:rsid w:val="00E00AEC"/>
    <w:rPr>
      <w:color w:val="0000FF"/>
      <w:u w:val="single"/>
    </w:rPr>
  </w:style>
  <w:style w:type="paragraph" w:customStyle="1" w:styleId="InstructionsText">
    <w:name w:val="Instructions Text"/>
    <w:basedOn w:val="BaseText"/>
    <w:rsid w:val="00E00AEC"/>
  </w:style>
  <w:style w:type="paragraph" w:customStyle="1" w:styleId="Overline">
    <w:name w:val="Overline"/>
    <w:basedOn w:val="BaseText"/>
    <w:rsid w:val="00E00AEC"/>
  </w:style>
  <w:style w:type="paragraph" w:customStyle="1" w:styleId="IssueName">
    <w:name w:val="IssueName"/>
    <w:basedOn w:val="Overline"/>
    <w:rsid w:val="00E00AEC"/>
  </w:style>
  <w:style w:type="paragraph" w:customStyle="1" w:styleId="Keywords">
    <w:name w:val="Keywords"/>
    <w:basedOn w:val="BaseText"/>
    <w:rsid w:val="00E00AEC"/>
  </w:style>
  <w:style w:type="paragraph" w:customStyle="1" w:styleId="Level3Head">
    <w:name w:val="Level 3 Head"/>
    <w:basedOn w:val="BaseHeading"/>
    <w:rsid w:val="00E00AEC"/>
    <w:pPr>
      <w:outlineLvl w:val="2"/>
    </w:pPr>
    <w:rPr>
      <w:sz w:val="24"/>
      <w:szCs w:val="24"/>
      <w:u w:val="single"/>
    </w:rPr>
  </w:style>
  <w:style w:type="paragraph" w:customStyle="1" w:styleId="Level4Head">
    <w:name w:val="Level 4 Head"/>
    <w:basedOn w:val="BaseHeading"/>
    <w:rsid w:val="00E00AEC"/>
    <w:pPr>
      <w:ind w:left="346"/>
    </w:pPr>
    <w:rPr>
      <w:sz w:val="24"/>
      <w:szCs w:val="24"/>
    </w:rPr>
  </w:style>
  <w:style w:type="character" w:styleId="LineNumber">
    <w:name w:val="line number"/>
    <w:basedOn w:val="DefaultParagraphFont"/>
    <w:rsid w:val="00E00AEC"/>
  </w:style>
  <w:style w:type="paragraph" w:customStyle="1" w:styleId="Literaryquote">
    <w:name w:val="Literary quote"/>
    <w:basedOn w:val="BaseText"/>
    <w:rsid w:val="00E00AEC"/>
    <w:pPr>
      <w:ind w:left="1440" w:right="1440"/>
    </w:pPr>
  </w:style>
  <w:style w:type="paragraph" w:customStyle="1" w:styleId="MaterialsText">
    <w:name w:val="Materials Text"/>
    <w:basedOn w:val="BaseText"/>
    <w:rsid w:val="00E00AEC"/>
  </w:style>
  <w:style w:type="paragraph" w:customStyle="1" w:styleId="NoteInProof">
    <w:name w:val="NoteInProof"/>
    <w:basedOn w:val="BaseText"/>
    <w:rsid w:val="00E00AEC"/>
  </w:style>
  <w:style w:type="paragraph" w:customStyle="1" w:styleId="Notes">
    <w:name w:val="Notes"/>
    <w:basedOn w:val="BaseText"/>
    <w:rsid w:val="00E00AEC"/>
    <w:rPr>
      <w:i/>
    </w:rPr>
  </w:style>
  <w:style w:type="paragraph" w:customStyle="1" w:styleId="Notes-Helvetica">
    <w:name w:val="Notes-Helvetica"/>
    <w:basedOn w:val="BaseText"/>
    <w:rsid w:val="00E00AEC"/>
    <w:rPr>
      <w:i/>
    </w:rPr>
  </w:style>
  <w:style w:type="paragraph" w:customStyle="1" w:styleId="NumberedInstructions">
    <w:name w:val="Numbered Instructions"/>
    <w:basedOn w:val="BaseText"/>
    <w:rsid w:val="00E00AEC"/>
  </w:style>
  <w:style w:type="paragraph" w:customStyle="1" w:styleId="OutlineLevel1">
    <w:name w:val="OutlineLevel1"/>
    <w:basedOn w:val="BaseHeading"/>
    <w:rsid w:val="00E00AEC"/>
    <w:rPr>
      <w:b/>
      <w:bCs/>
    </w:rPr>
  </w:style>
  <w:style w:type="paragraph" w:customStyle="1" w:styleId="OutlineLevel2">
    <w:name w:val="OutlineLevel2"/>
    <w:basedOn w:val="BaseHeading"/>
    <w:rsid w:val="00E00AEC"/>
    <w:pPr>
      <w:ind w:left="360"/>
      <w:outlineLvl w:val="1"/>
    </w:pPr>
    <w:rPr>
      <w:b/>
      <w:bCs/>
      <w:sz w:val="24"/>
      <w:szCs w:val="24"/>
    </w:rPr>
  </w:style>
  <w:style w:type="paragraph" w:customStyle="1" w:styleId="OutlineLevel3">
    <w:name w:val="OutlineLevel3"/>
    <w:basedOn w:val="BaseHeading"/>
    <w:rsid w:val="00E00AEC"/>
    <w:pPr>
      <w:ind w:left="720"/>
      <w:outlineLvl w:val="2"/>
    </w:pPr>
    <w:rPr>
      <w:b/>
      <w:bCs/>
      <w:sz w:val="24"/>
      <w:szCs w:val="24"/>
    </w:rPr>
  </w:style>
  <w:style w:type="character" w:styleId="PageNumber">
    <w:name w:val="page number"/>
    <w:basedOn w:val="DefaultParagraphFont"/>
    <w:rsid w:val="00E00AEC"/>
  </w:style>
  <w:style w:type="paragraph" w:customStyle="1" w:styleId="Preformat">
    <w:name w:val="Preformat"/>
    <w:basedOn w:val="BaseText"/>
    <w:rsid w:val="00E00AE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00AEC"/>
  </w:style>
  <w:style w:type="paragraph" w:customStyle="1" w:styleId="ProductInformation">
    <w:name w:val="ProductInformation"/>
    <w:basedOn w:val="BaseText"/>
    <w:rsid w:val="00E00AEC"/>
  </w:style>
  <w:style w:type="paragraph" w:customStyle="1" w:styleId="ProductTitle">
    <w:name w:val="ProductTitle"/>
    <w:basedOn w:val="BaseText"/>
    <w:rsid w:val="00E00AEC"/>
    <w:rPr>
      <w:b/>
      <w:bCs/>
    </w:rPr>
  </w:style>
  <w:style w:type="paragraph" w:customStyle="1" w:styleId="PublishedOnline">
    <w:name w:val="Published Online"/>
    <w:basedOn w:val="DateAccepted"/>
    <w:rsid w:val="00E00AEC"/>
  </w:style>
  <w:style w:type="paragraph" w:customStyle="1" w:styleId="RecipeMaterials">
    <w:name w:val="Recipe Materials"/>
    <w:basedOn w:val="BaseText"/>
    <w:rsid w:val="00E00AEC"/>
  </w:style>
  <w:style w:type="paragraph" w:customStyle="1" w:styleId="Refhead">
    <w:name w:val="Ref head"/>
    <w:basedOn w:val="BaseHeading"/>
    <w:rsid w:val="00E00AEC"/>
    <w:pPr>
      <w:spacing w:before="120" w:after="120"/>
    </w:pPr>
    <w:rPr>
      <w:b/>
      <w:bCs/>
      <w:sz w:val="24"/>
      <w:szCs w:val="24"/>
    </w:rPr>
  </w:style>
  <w:style w:type="paragraph" w:customStyle="1" w:styleId="ReferenceNote">
    <w:name w:val="Reference Note"/>
    <w:basedOn w:val="Referencesandnotes"/>
    <w:rsid w:val="00E00AEC"/>
  </w:style>
  <w:style w:type="paragraph" w:customStyle="1" w:styleId="ReferencesandnotesLong">
    <w:name w:val="References and notes Long"/>
    <w:basedOn w:val="BaseText"/>
    <w:rsid w:val="00E00AEC"/>
    <w:pPr>
      <w:ind w:left="720" w:hanging="720"/>
    </w:pPr>
  </w:style>
  <w:style w:type="paragraph" w:customStyle="1" w:styleId="region">
    <w:name w:val="region"/>
    <w:basedOn w:val="BaseText"/>
    <w:rsid w:val="00E00AEC"/>
    <w:pPr>
      <w:jc w:val="right"/>
    </w:pPr>
    <w:rPr>
      <w:color w:val="0000FF"/>
    </w:rPr>
  </w:style>
  <w:style w:type="paragraph" w:customStyle="1" w:styleId="RelatedArticle">
    <w:name w:val="RelatedArticle"/>
    <w:basedOn w:val="Referencesandnotes"/>
    <w:rsid w:val="00E00AEC"/>
  </w:style>
  <w:style w:type="paragraph" w:customStyle="1" w:styleId="RunHead">
    <w:name w:val="RunHead"/>
    <w:basedOn w:val="BaseText"/>
    <w:rsid w:val="00E00AEC"/>
  </w:style>
  <w:style w:type="paragraph" w:customStyle="1" w:styleId="SOMContent">
    <w:name w:val="SOMContent"/>
    <w:basedOn w:val="1stparatext"/>
    <w:rsid w:val="00E00AEC"/>
  </w:style>
  <w:style w:type="paragraph" w:customStyle="1" w:styleId="SOMHead">
    <w:name w:val="SOMHead"/>
    <w:basedOn w:val="BaseHeading"/>
    <w:rsid w:val="00E00AEC"/>
    <w:rPr>
      <w:b/>
      <w:sz w:val="24"/>
      <w:szCs w:val="24"/>
    </w:rPr>
  </w:style>
  <w:style w:type="paragraph" w:customStyle="1" w:styleId="Speaker">
    <w:name w:val="Speaker"/>
    <w:basedOn w:val="Paragraph"/>
    <w:rsid w:val="00E00AEC"/>
    <w:pPr>
      <w:autoSpaceDE w:val="0"/>
      <w:autoSpaceDN w:val="0"/>
      <w:adjustRightInd w:val="0"/>
    </w:pPr>
    <w:rPr>
      <w:b/>
      <w:lang w:bidi="he-IL"/>
    </w:rPr>
  </w:style>
  <w:style w:type="paragraph" w:customStyle="1" w:styleId="Speech">
    <w:name w:val="Speech"/>
    <w:basedOn w:val="Paragraph"/>
    <w:rsid w:val="00E00AEC"/>
    <w:pPr>
      <w:autoSpaceDE w:val="0"/>
      <w:autoSpaceDN w:val="0"/>
      <w:adjustRightInd w:val="0"/>
    </w:pPr>
    <w:rPr>
      <w:lang w:bidi="he-IL"/>
    </w:rPr>
  </w:style>
  <w:style w:type="character" w:styleId="Strong">
    <w:name w:val="Strong"/>
    <w:basedOn w:val="DefaultParagraphFont"/>
    <w:uiPriority w:val="22"/>
    <w:qFormat/>
    <w:rsid w:val="00E00AEC"/>
    <w:rPr>
      <w:b/>
      <w:bCs/>
    </w:rPr>
  </w:style>
  <w:style w:type="paragraph" w:customStyle="1" w:styleId="SX-Abstract">
    <w:name w:val="SX-Abstract"/>
    <w:basedOn w:val="Normal"/>
    <w:qFormat/>
    <w:rsid w:val="00E00AE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E00AEC"/>
    <w:pPr>
      <w:spacing w:after="160" w:line="190" w:lineRule="exact"/>
    </w:pPr>
    <w:rPr>
      <w:rFonts w:ascii="BlissRegular" w:eastAsia="Times New Roman" w:hAnsi="BlissRegular"/>
      <w:sz w:val="16"/>
    </w:rPr>
  </w:style>
  <w:style w:type="paragraph" w:customStyle="1" w:styleId="SX-Articlehead">
    <w:name w:val="SX-Article head"/>
    <w:basedOn w:val="Normal"/>
    <w:qFormat/>
    <w:rsid w:val="00E00AEC"/>
    <w:pPr>
      <w:spacing w:before="210" w:line="210" w:lineRule="exact"/>
      <w:ind w:firstLine="288"/>
      <w:jc w:val="both"/>
    </w:pPr>
    <w:rPr>
      <w:rFonts w:eastAsia="Times New Roman"/>
      <w:b/>
      <w:sz w:val="18"/>
    </w:rPr>
  </w:style>
  <w:style w:type="paragraph" w:customStyle="1" w:styleId="SX-Authornames">
    <w:name w:val="SX-Author names"/>
    <w:basedOn w:val="Normal"/>
    <w:rsid w:val="00E00AEC"/>
    <w:pPr>
      <w:spacing w:after="120" w:line="210" w:lineRule="exact"/>
    </w:pPr>
    <w:rPr>
      <w:rFonts w:ascii="BlissMedium" w:eastAsia="Times New Roman" w:hAnsi="BlissMedium"/>
    </w:rPr>
  </w:style>
  <w:style w:type="paragraph" w:customStyle="1" w:styleId="SX-Bodytext">
    <w:name w:val="SX-Body text"/>
    <w:basedOn w:val="Normal"/>
    <w:next w:val="Normal"/>
    <w:rsid w:val="00E00AE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E00AEC"/>
    <w:pPr>
      <w:ind w:firstLine="0"/>
    </w:pPr>
  </w:style>
  <w:style w:type="paragraph" w:customStyle="1" w:styleId="SX-Correspondence">
    <w:name w:val="SX-Correspondence"/>
    <w:basedOn w:val="SX-Affiliation"/>
    <w:qFormat/>
    <w:rsid w:val="00E00AEC"/>
    <w:pPr>
      <w:spacing w:after="80"/>
    </w:pPr>
  </w:style>
  <w:style w:type="paragraph" w:customStyle="1" w:styleId="SX-Date">
    <w:name w:val="SX-Date"/>
    <w:basedOn w:val="Normal"/>
    <w:qFormat/>
    <w:rsid w:val="00E00AE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E00AEC"/>
    <w:pPr>
      <w:autoSpaceDE w:val="0"/>
      <w:autoSpaceDN w:val="0"/>
      <w:adjustRightInd w:val="0"/>
      <w:spacing w:line="240" w:lineRule="auto"/>
      <w:jc w:val="center"/>
    </w:pPr>
  </w:style>
  <w:style w:type="paragraph" w:customStyle="1" w:styleId="SX-Legend">
    <w:name w:val="SX-Legend"/>
    <w:basedOn w:val="SX-Authornames"/>
    <w:rsid w:val="00E00AEC"/>
    <w:pPr>
      <w:jc w:val="both"/>
    </w:pPr>
    <w:rPr>
      <w:sz w:val="18"/>
    </w:rPr>
  </w:style>
  <w:style w:type="paragraph" w:customStyle="1" w:styleId="SX-References">
    <w:name w:val="SX-References"/>
    <w:basedOn w:val="Normal"/>
    <w:rsid w:val="00E00AEC"/>
    <w:pPr>
      <w:spacing w:line="190" w:lineRule="exact"/>
      <w:ind w:left="245" w:hanging="245"/>
      <w:jc w:val="both"/>
    </w:pPr>
    <w:rPr>
      <w:rFonts w:eastAsia="Times New Roman"/>
      <w:sz w:val="16"/>
    </w:rPr>
  </w:style>
  <w:style w:type="paragraph" w:customStyle="1" w:styleId="SX-RefHead">
    <w:name w:val="SX-RefHead"/>
    <w:basedOn w:val="Normal"/>
    <w:rsid w:val="00E00AEC"/>
    <w:pPr>
      <w:spacing w:before="200" w:line="190" w:lineRule="exact"/>
    </w:pPr>
    <w:rPr>
      <w:rFonts w:eastAsia="Times New Roman"/>
      <w:b/>
      <w:sz w:val="16"/>
    </w:rPr>
  </w:style>
  <w:style w:type="character" w:customStyle="1" w:styleId="SX-reflink">
    <w:name w:val="SX-reflink"/>
    <w:basedOn w:val="DefaultParagraphFont"/>
    <w:uiPriority w:val="1"/>
    <w:qFormat/>
    <w:rsid w:val="00E00AEC"/>
    <w:rPr>
      <w:color w:val="0000FF"/>
      <w:sz w:val="16"/>
      <w:u w:val="words"/>
      <w:bdr w:val="none" w:sz="0" w:space="0" w:color="auto"/>
      <w:shd w:val="clear" w:color="auto" w:fill="FFFFFF"/>
    </w:rPr>
  </w:style>
  <w:style w:type="paragraph" w:customStyle="1" w:styleId="SX-SOMHead">
    <w:name w:val="SX-SOMHead"/>
    <w:basedOn w:val="SX-RefHead"/>
    <w:rsid w:val="00E00AEC"/>
  </w:style>
  <w:style w:type="paragraph" w:customStyle="1" w:styleId="SX-Tablehead">
    <w:name w:val="SX-Tablehead"/>
    <w:basedOn w:val="Normal"/>
    <w:qFormat/>
    <w:rsid w:val="00E00AEC"/>
    <w:rPr>
      <w:rFonts w:eastAsia="Times New Roman"/>
      <w:szCs w:val="24"/>
    </w:rPr>
  </w:style>
  <w:style w:type="paragraph" w:customStyle="1" w:styleId="SX-Tablelegend">
    <w:name w:val="SX-Tablelegend"/>
    <w:basedOn w:val="Normal"/>
    <w:qFormat/>
    <w:rsid w:val="00E00AEC"/>
    <w:pPr>
      <w:spacing w:line="190" w:lineRule="exact"/>
      <w:ind w:left="245" w:hanging="245"/>
      <w:jc w:val="both"/>
    </w:pPr>
    <w:rPr>
      <w:rFonts w:eastAsia="Times New Roman"/>
      <w:sz w:val="16"/>
    </w:rPr>
  </w:style>
  <w:style w:type="paragraph" w:customStyle="1" w:styleId="SX-Tabletext">
    <w:name w:val="SX-Tabletext"/>
    <w:basedOn w:val="Normal"/>
    <w:qFormat/>
    <w:rsid w:val="00E00AEC"/>
    <w:pPr>
      <w:spacing w:line="210" w:lineRule="exact"/>
      <w:jc w:val="center"/>
    </w:pPr>
    <w:rPr>
      <w:rFonts w:eastAsia="Times New Roman"/>
      <w:sz w:val="18"/>
    </w:rPr>
  </w:style>
  <w:style w:type="paragraph" w:customStyle="1" w:styleId="SX-Tabletitle">
    <w:name w:val="SX-Tabletitle"/>
    <w:basedOn w:val="Normal"/>
    <w:qFormat/>
    <w:rsid w:val="00E00AEC"/>
    <w:pPr>
      <w:spacing w:after="120" w:line="210" w:lineRule="exact"/>
      <w:jc w:val="both"/>
    </w:pPr>
    <w:rPr>
      <w:rFonts w:ascii="BlissMedium" w:eastAsia="Times New Roman" w:hAnsi="BlissMedium"/>
      <w:sz w:val="18"/>
    </w:rPr>
  </w:style>
  <w:style w:type="paragraph" w:customStyle="1" w:styleId="SX-Title">
    <w:name w:val="SX-Title"/>
    <w:basedOn w:val="Normal"/>
    <w:rsid w:val="00E00AEC"/>
    <w:pPr>
      <w:spacing w:after="240" w:line="500" w:lineRule="exact"/>
    </w:pPr>
    <w:rPr>
      <w:rFonts w:ascii="BlissBold" w:eastAsia="Times New Roman" w:hAnsi="BlissBold"/>
      <w:b/>
      <w:sz w:val="44"/>
    </w:rPr>
  </w:style>
  <w:style w:type="paragraph" w:customStyle="1" w:styleId="Tablecolumnhead">
    <w:name w:val="Table column head"/>
    <w:basedOn w:val="BaseText"/>
    <w:rsid w:val="00E00AEC"/>
    <w:pPr>
      <w:spacing w:before="0"/>
    </w:pPr>
  </w:style>
  <w:style w:type="paragraph" w:customStyle="1" w:styleId="Tabletext">
    <w:name w:val="Table text"/>
    <w:basedOn w:val="BaseText"/>
    <w:rsid w:val="00E00AEC"/>
    <w:pPr>
      <w:spacing w:before="0"/>
    </w:pPr>
  </w:style>
  <w:style w:type="paragraph" w:customStyle="1" w:styleId="TableLegend">
    <w:name w:val="TableLegend"/>
    <w:basedOn w:val="BaseText"/>
    <w:rsid w:val="00E00AEC"/>
    <w:pPr>
      <w:spacing w:before="0"/>
    </w:pPr>
  </w:style>
  <w:style w:type="paragraph" w:customStyle="1" w:styleId="TableTitle">
    <w:name w:val="TableTitle"/>
    <w:basedOn w:val="BaseHeading"/>
    <w:rsid w:val="00E00AEC"/>
  </w:style>
  <w:style w:type="paragraph" w:customStyle="1" w:styleId="Teaser">
    <w:name w:val="Teaser"/>
    <w:basedOn w:val="BaseText"/>
    <w:rsid w:val="00E00AEC"/>
  </w:style>
  <w:style w:type="paragraph" w:customStyle="1" w:styleId="TWIS">
    <w:name w:val="TWIS"/>
    <w:basedOn w:val="AbstractSummary"/>
    <w:rsid w:val="00E00AEC"/>
    <w:pPr>
      <w:autoSpaceDE w:val="0"/>
      <w:autoSpaceDN w:val="0"/>
      <w:adjustRightInd w:val="0"/>
    </w:pPr>
  </w:style>
  <w:style w:type="paragraph" w:customStyle="1" w:styleId="TWISorEC">
    <w:name w:val="TWIS or EC"/>
    <w:basedOn w:val="Normal"/>
    <w:rsid w:val="00E00AEC"/>
    <w:pPr>
      <w:spacing w:line="210" w:lineRule="exact"/>
    </w:pPr>
    <w:rPr>
      <w:rFonts w:ascii="BlissRegular" w:eastAsia="Times New Roman" w:hAnsi="BlissRegular"/>
      <w:sz w:val="19"/>
    </w:rPr>
  </w:style>
  <w:style w:type="paragraph" w:customStyle="1" w:styleId="work-sector">
    <w:name w:val="work-sector"/>
    <w:basedOn w:val="BaseText"/>
    <w:rsid w:val="00E00AEC"/>
    <w:pPr>
      <w:jc w:val="right"/>
    </w:pPr>
    <w:rPr>
      <w:color w:val="003300"/>
    </w:rPr>
  </w:style>
  <w:style w:type="paragraph" w:customStyle="1" w:styleId="DOI">
    <w:name w:val="DOI"/>
    <w:basedOn w:val="DateAccepted"/>
    <w:qFormat/>
    <w:rsid w:val="00E00AEC"/>
  </w:style>
  <w:style w:type="character" w:styleId="PlaceholderText">
    <w:name w:val="Placeholder Text"/>
    <w:basedOn w:val="DefaultParagraphFont"/>
    <w:uiPriority w:val="99"/>
    <w:semiHidden/>
    <w:rsid w:val="00E00AEC"/>
    <w:rPr>
      <w:color w:val="808080"/>
    </w:rPr>
  </w:style>
  <w:style w:type="character" w:customStyle="1" w:styleId="cit-auth">
    <w:name w:val="cit-auth"/>
    <w:basedOn w:val="DefaultParagraphFont"/>
    <w:rsid w:val="00E00AEC"/>
  </w:style>
  <w:style w:type="character" w:customStyle="1" w:styleId="cit-sep">
    <w:name w:val="cit-sep"/>
    <w:basedOn w:val="DefaultParagraphFont"/>
    <w:rsid w:val="00E00AEC"/>
  </w:style>
  <w:style w:type="character" w:customStyle="1" w:styleId="apple-converted-space">
    <w:name w:val="apple-converted-space"/>
    <w:basedOn w:val="DefaultParagraphFont"/>
    <w:rsid w:val="00E00AEC"/>
  </w:style>
  <w:style w:type="character" w:customStyle="1" w:styleId="cit-title">
    <w:name w:val="cit-title"/>
    <w:basedOn w:val="DefaultParagraphFont"/>
    <w:rsid w:val="00E00AEC"/>
  </w:style>
  <w:style w:type="character" w:customStyle="1" w:styleId="cit-print-date">
    <w:name w:val="cit-print-date"/>
    <w:basedOn w:val="DefaultParagraphFont"/>
    <w:rsid w:val="00E00AEC"/>
  </w:style>
  <w:style w:type="character" w:customStyle="1" w:styleId="cit-vol">
    <w:name w:val="cit-vol"/>
    <w:basedOn w:val="DefaultParagraphFont"/>
    <w:rsid w:val="00E00AEC"/>
  </w:style>
  <w:style w:type="character" w:customStyle="1" w:styleId="cit-first-page">
    <w:name w:val="cit-first-page"/>
    <w:basedOn w:val="DefaultParagraphFont"/>
    <w:rsid w:val="00E00AEC"/>
  </w:style>
  <w:style w:type="character" w:customStyle="1" w:styleId="cit-last-page">
    <w:name w:val="cit-last-page"/>
    <w:basedOn w:val="DefaultParagraphFont"/>
    <w:rsid w:val="00E00AEC"/>
  </w:style>
  <w:style w:type="character" w:customStyle="1" w:styleId="cit-doi">
    <w:name w:val="cit-doi"/>
    <w:basedOn w:val="DefaultParagraphFont"/>
    <w:rsid w:val="00E00AEC"/>
  </w:style>
  <w:style w:type="paragraph" w:styleId="ListParagraph">
    <w:name w:val="List Paragraph"/>
    <w:basedOn w:val="Normal"/>
    <w:uiPriority w:val="34"/>
    <w:qFormat/>
    <w:rsid w:val="00E0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9102">
      <w:bodyDiv w:val="1"/>
      <w:marLeft w:val="0"/>
      <w:marRight w:val="0"/>
      <w:marTop w:val="0"/>
      <w:marBottom w:val="0"/>
      <w:divBdr>
        <w:top w:val="none" w:sz="0" w:space="0" w:color="auto"/>
        <w:left w:val="none" w:sz="0" w:space="0" w:color="auto"/>
        <w:bottom w:val="none" w:sz="0" w:space="0" w:color="auto"/>
        <w:right w:val="none" w:sz="0" w:space="0" w:color="auto"/>
      </w:divBdr>
    </w:div>
    <w:div w:id="495654540">
      <w:bodyDiv w:val="1"/>
      <w:marLeft w:val="0"/>
      <w:marRight w:val="0"/>
      <w:marTop w:val="0"/>
      <w:marBottom w:val="0"/>
      <w:divBdr>
        <w:top w:val="none" w:sz="0" w:space="0" w:color="auto"/>
        <w:left w:val="none" w:sz="0" w:space="0" w:color="auto"/>
        <w:bottom w:val="none" w:sz="0" w:space="0" w:color="auto"/>
        <w:right w:val="none" w:sz="0" w:space="0" w:color="auto"/>
      </w:divBdr>
    </w:div>
    <w:div w:id="510487598">
      <w:bodyDiv w:val="1"/>
      <w:marLeft w:val="0"/>
      <w:marRight w:val="0"/>
      <w:marTop w:val="0"/>
      <w:marBottom w:val="0"/>
      <w:divBdr>
        <w:top w:val="none" w:sz="0" w:space="0" w:color="auto"/>
        <w:left w:val="none" w:sz="0" w:space="0" w:color="auto"/>
        <w:bottom w:val="none" w:sz="0" w:space="0" w:color="auto"/>
        <w:right w:val="none" w:sz="0" w:space="0" w:color="auto"/>
      </w:divBdr>
    </w:div>
    <w:div w:id="1164661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ug.org/utilities/texconv/textopc.html" TargetMode="External"/><Relationship Id="rId20" Type="http://schemas.openxmlformats.org/officeDocument/2006/relationships/hyperlink" Target="http://stanford.edu/~justinek/hyperbole-paper/materials/experiment3a.html" TargetMode="External"/><Relationship Id="rId21" Type="http://schemas.openxmlformats.org/officeDocument/2006/relationships/hyperlink" Target="http://stanford.edu/~justinek/hyperbole-paper/data/experiment3a-normalized.csv" TargetMode="External"/><Relationship Id="rId22" Type="http://schemas.openxmlformats.org/officeDocument/2006/relationships/hyperlink" Target="http://stanford.edu/~justinek/hyperbole-paper/materials/experiment3b.html" TargetMode="External"/><Relationship Id="rId23" Type="http://schemas.openxmlformats.org/officeDocument/2006/relationships/hyperlink" Target="http://stanford.edu/~justinek/hyperbole-paper/data/experiment3b-raw.csv" TargetMode="External"/><Relationship Id="rId24" Type="http://schemas.openxmlformats.org/officeDocument/2006/relationships/image" Target="media/image8.emf"/><Relationship Id="rId25" Type="http://schemas.openxmlformats.org/officeDocument/2006/relationships/image" Target="media/image9.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hyperlink" Target="http://stanford.edu/~justinek/hyperbole-paper/data/experiment1-raw.csv" TargetMode="External"/><Relationship Id="rId18" Type="http://schemas.openxmlformats.org/officeDocument/2006/relationships/hyperlink" Target="http://stanford.edu/~justinek/hyperbole-paper/data/experiment1-normalized.csv" TargetMode="External"/><Relationship Id="rId19" Type="http://schemas.openxmlformats.org/officeDocument/2006/relationships/hyperlink" Target="http://stanford.edu/~justinek/hyperbole-paper/materials/experiment2.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ubmit2science.org" TargetMode="External"/><Relationship Id="rId8" Type="http://schemas.openxmlformats.org/officeDocument/2006/relationships/hyperlink" Target="http://www.sciencemag.org/site/feature/contribinfo/index.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97549-0022-2340-B82D-314B65F7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5460</Words>
  <Characters>31122</Characters>
  <Application>Microsoft Macintosh Word</Application>
  <DocSecurity>0</DocSecurity>
  <Lines>259</Lines>
  <Paragraphs>73</Paragraphs>
  <ScaleCrop>false</ScaleCrop>
  <Company>Stanford University</Company>
  <LinksUpToDate>false</LinksUpToDate>
  <CharactersWithSpaces>36509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5</cp:revision>
  <dcterms:created xsi:type="dcterms:W3CDTF">2014-01-07T19:42:00Z</dcterms:created>
  <dcterms:modified xsi:type="dcterms:W3CDTF">2014-01-07T19:50:00Z</dcterms:modified>
</cp:coreProperties>
</file>