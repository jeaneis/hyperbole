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1E224405" w:rsidR="00E00AEC" w:rsidRPr="00DE5774" w:rsidDel="00127D35" w:rsidRDefault="00E00AEC" w:rsidP="00E00AEC">
      <w:pPr>
        <w:jc w:val="center"/>
        <w:rPr>
          <w:del w:id="0" w:author="Justine Kao" w:date="2014-01-07T23:19:00Z"/>
          <w:b/>
          <w:sz w:val="32"/>
          <w:szCs w:val="32"/>
        </w:rPr>
      </w:pPr>
      <w:del w:id="1" w:author="Justine Kao" w:date="2014-01-07T23:19:00Z">
        <w:r w:rsidDel="00127D35">
          <w:rPr>
            <w:b/>
            <w:i/>
            <w:sz w:val="32"/>
            <w:szCs w:val="32"/>
          </w:rPr>
          <w:softHyphen/>
        </w:r>
        <w:r w:rsidRPr="00155695" w:rsidDel="00127D35">
          <w:rPr>
            <w:b/>
            <w:i/>
            <w:sz w:val="32"/>
            <w:szCs w:val="32"/>
          </w:rPr>
          <w:delText>Science</w:delText>
        </w:r>
        <w:r w:rsidRPr="00DE5774" w:rsidDel="00127D35">
          <w:rPr>
            <w:b/>
            <w:sz w:val="32"/>
            <w:szCs w:val="32"/>
          </w:rPr>
          <w:delText xml:space="preserve"> Manuscript Template</w:delText>
        </w:r>
      </w:del>
    </w:p>
    <w:p w14:paraId="4C7ECEBA" w14:textId="23982E43" w:rsidR="00E00AEC" w:rsidDel="00127D35" w:rsidRDefault="00E00AEC" w:rsidP="00E00AEC">
      <w:pPr>
        <w:rPr>
          <w:del w:id="2" w:author="Justine Kao" w:date="2014-01-07T23:19:00Z"/>
        </w:rPr>
      </w:pPr>
    </w:p>
    <w:p w14:paraId="37CDA0A5" w14:textId="0525802C" w:rsidR="00E00AEC" w:rsidDel="00127D35" w:rsidRDefault="00E00AEC" w:rsidP="00E00AEC">
      <w:pPr>
        <w:rPr>
          <w:del w:id="3" w:author="Justine Kao" w:date="2014-01-07T23:19:00Z"/>
        </w:rPr>
      </w:pPr>
      <w:del w:id="4" w:author="Justine Kao" w:date="2014-01-07T23:19:00Z">
        <w:r w:rsidRPr="0064261D" w:rsidDel="00127D35">
          <w:rPr>
            <w:b/>
          </w:rPr>
          <w:delText xml:space="preserve">General Instructions on using this template and submitting a manuscript to </w:delText>
        </w:r>
        <w:r w:rsidRPr="00155695" w:rsidDel="00127D35">
          <w:rPr>
            <w:b/>
            <w:i/>
          </w:rPr>
          <w:delText>Science</w:delText>
        </w:r>
        <w:r w:rsidRPr="0064261D" w:rsidDel="00127D35">
          <w:rPr>
            <w:b/>
          </w:rPr>
          <w:delText xml:space="preserve">:  </w:delText>
        </w:r>
        <w:r w:rsidDel="00127D35">
          <w:delText xml:space="preserve">Thank you for preparing a manuscript for submission to </w:delText>
        </w:r>
        <w:r w:rsidRPr="0064261D" w:rsidDel="00127D35">
          <w:rPr>
            <w:i/>
          </w:rPr>
          <w:delText>Science</w:delText>
        </w:r>
        <w:r w:rsidDel="00127D35">
          <w:delTex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delText>
        </w:r>
      </w:del>
    </w:p>
    <w:p w14:paraId="6698A312" w14:textId="0AB2BE5A" w:rsidR="00E00AEC" w:rsidDel="00127D35" w:rsidRDefault="00E00AEC" w:rsidP="00E00AEC">
      <w:pPr>
        <w:rPr>
          <w:del w:id="5" w:author="Justine Kao" w:date="2014-01-07T23:19:00Z"/>
        </w:rPr>
      </w:pPr>
    </w:p>
    <w:p w14:paraId="08B4CE2C" w14:textId="3BF962BF" w:rsidR="00E00AEC" w:rsidDel="00127D35" w:rsidRDefault="00E00AEC" w:rsidP="00E00AEC">
      <w:pPr>
        <w:rPr>
          <w:del w:id="6" w:author="Justine Kao" w:date="2014-01-07T23:19:00Z"/>
        </w:rPr>
      </w:pPr>
      <w:del w:id="7" w:author="Justine Kao" w:date="2014-01-07T23:19:00Z">
        <w:r w:rsidDel="00127D35">
          <w:delText xml:space="preserve">Please use the actual template, which starts on page 2.  </w:delText>
        </w:r>
        <w:r w:rsidRPr="0064261D" w:rsidDel="00127D35">
          <w:rPr>
            <w:u w:val="single"/>
          </w:rPr>
          <w:delText>When you are re</w:delText>
        </w:r>
        <w:r w:rsidDel="00127D35">
          <w:rPr>
            <w:u w:val="single"/>
          </w:rPr>
          <w:delText>ady to submit, please delete the text on this cover</w:delText>
        </w:r>
        <w:r w:rsidRPr="0064261D" w:rsidDel="00127D35">
          <w:rPr>
            <w:u w:val="single"/>
          </w:rPr>
          <w:delText xml:space="preserve"> page</w:delText>
        </w:r>
        <w:r w:rsidDel="00127D35">
          <w:delText>.</w:delText>
        </w:r>
      </w:del>
    </w:p>
    <w:p w14:paraId="1B561F4A" w14:textId="694E0A62" w:rsidR="00E00AEC" w:rsidDel="00127D35" w:rsidRDefault="00E00AEC" w:rsidP="00E00AEC">
      <w:pPr>
        <w:rPr>
          <w:del w:id="8" w:author="Justine Kao" w:date="2014-01-07T23:19:00Z"/>
        </w:rPr>
      </w:pPr>
    </w:p>
    <w:p w14:paraId="51FB214A" w14:textId="463A9D63" w:rsidR="00E00AEC" w:rsidDel="00127D35" w:rsidRDefault="00E00AEC" w:rsidP="00E00AEC">
      <w:pPr>
        <w:rPr>
          <w:del w:id="9" w:author="Justine Kao" w:date="2014-01-07T23:19:00Z"/>
        </w:rPr>
      </w:pPr>
      <w:del w:id="10" w:author="Justine Kao" w:date="2014-01-07T23:19:00Z">
        <w:r w:rsidDel="00127D35">
          <w:delText xml:space="preserve">You can submit your paper at </w:delText>
        </w:r>
        <w:r w:rsidR="00841521" w:rsidDel="00127D35">
          <w:fldChar w:fldCharType="begin"/>
        </w:r>
        <w:r w:rsidR="00841521" w:rsidDel="00127D35">
          <w:delInstrText xml:space="preserve"> HYPERLINK "http://www.submit2science.org" </w:delInstrText>
        </w:r>
        <w:r w:rsidR="00841521" w:rsidDel="00127D35">
          <w:fldChar w:fldCharType="separate"/>
        </w:r>
        <w:r w:rsidRPr="009757AD" w:rsidDel="00127D35">
          <w:rPr>
            <w:rStyle w:val="Hyperlink"/>
          </w:rPr>
          <w:delText>www.submit2science.org</w:delText>
        </w:r>
        <w:r w:rsidR="00841521" w:rsidDel="00127D35">
          <w:rPr>
            <w:rStyle w:val="Hyperlink"/>
          </w:rPr>
          <w:fldChar w:fldCharType="end"/>
        </w:r>
      </w:del>
    </w:p>
    <w:p w14:paraId="2A38F1B2" w14:textId="07F5C849" w:rsidR="00E00AEC" w:rsidRPr="0064261D" w:rsidDel="00127D35" w:rsidRDefault="00E00AEC" w:rsidP="00E00AEC">
      <w:pPr>
        <w:rPr>
          <w:del w:id="11" w:author="Justine Kao" w:date="2014-01-07T23:19:00Z"/>
        </w:rPr>
      </w:pPr>
      <w:del w:id="12" w:author="Justine Kao" w:date="2014-01-07T23:19:00Z">
        <w:r w:rsidDel="00127D35">
          <w:delText xml:space="preserve">Additional instructions are available at </w:delText>
        </w:r>
        <w:r w:rsidR="00841521" w:rsidDel="00127D35">
          <w:fldChar w:fldCharType="begin"/>
        </w:r>
        <w:r w:rsidR="00841521" w:rsidDel="00127D35">
          <w:delInstrText xml:space="preserve"> HYPERLINK "http://www.sciencemag.org/site/feature/contribinfo/index.xhtml" </w:delInstrText>
        </w:r>
        <w:r w:rsidR="00841521" w:rsidDel="00127D35">
          <w:fldChar w:fldCharType="separate"/>
        </w:r>
        <w:r w:rsidRPr="009757AD" w:rsidDel="00127D35">
          <w:rPr>
            <w:rStyle w:val="Hyperlink"/>
          </w:rPr>
          <w:delText>http://www.sciencemag.org/site/feature/contribinfo/index.xhtml</w:delText>
        </w:r>
        <w:r w:rsidR="00841521" w:rsidDel="00127D35">
          <w:rPr>
            <w:rStyle w:val="Hyperlink"/>
          </w:rPr>
          <w:fldChar w:fldCharType="end"/>
        </w:r>
        <w:r w:rsidDel="00127D35">
          <w:delText xml:space="preserve"> </w:delText>
        </w:r>
      </w:del>
    </w:p>
    <w:p w14:paraId="659CFD06" w14:textId="7B114E64" w:rsidR="00E00AEC" w:rsidDel="00127D35" w:rsidRDefault="00E00AEC" w:rsidP="00E00AEC">
      <w:pPr>
        <w:rPr>
          <w:del w:id="13" w:author="Justine Kao" w:date="2014-01-07T23:19:00Z"/>
        </w:rPr>
      </w:pPr>
    </w:p>
    <w:p w14:paraId="52A3B455" w14:textId="14C42B24" w:rsidR="00E00AEC" w:rsidDel="00127D35" w:rsidRDefault="00E00AEC" w:rsidP="00E00AEC">
      <w:pPr>
        <w:rPr>
          <w:del w:id="14" w:author="Justine Kao" w:date="2014-01-07T23:19:00Z"/>
        </w:rPr>
      </w:pPr>
      <w:del w:id="15" w:author="Justine Kao" w:date="2014-01-07T23:19:00Z">
        <w:r w:rsidDel="00127D35">
          <w:delText xml:space="preserve">If you are using LaTeX , please convert your paper into a Word or RTF file if possible.  If this is not possible, please use our LaTeX template and upload a PDF version of your paper. Some conversion approaches are available here: </w:delText>
        </w:r>
        <w:r w:rsidR="00841521" w:rsidDel="00127D35">
          <w:fldChar w:fldCharType="begin"/>
        </w:r>
        <w:r w:rsidR="00841521" w:rsidDel="00127D35">
          <w:delInstrText xml:space="preserve"> HYPERLINK "http://www.tug.org/utilities/texconv/textopc.html" </w:delInstrText>
        </w:r>
        <w:r w:rsidR="00841521" w:rsidDel="00127D35">
          <w:fldChar w:fldCharType="separate"/>
        </w:r>
        <w:r w:rsidRPr="005E154E" w:rsidDel="00127D35">
          <w:rPr>
            <w:rStyle w:val="Hyperlink"/>
          </w:rPr>
          <w:delText>http://www.tug.org/utilities/texconv/textopc.html</w:delText>
        </w:r>
        <w:r w:rsidR="00841521" w:rsidDel="00127D35">
          <w:rPr>
            <w:rStyle w:val="Hyperlink"/>
          </w:rPr>
          <w:fldChar w:fldCharType="end"/>
        </w:r>
        <w:r w:rsidDel="00127D35">
          <w:delText xml:space="preserve"> </w:delText>
        </w:r>
      </w:del>
    </w:p>
    <w:p w14:paraId="6D4A02F5" w14:textId="44B7BF6C" w:rsidR="00E00AEC" w:rsidDel="00127D35" w:rsidRDefault="00E00AEC" w:rsidP="00E00AEC">
      <w:pPr>
        <w:rPr>
          <w:del w:id="16" w:author="Justine Kao" w:date="2014-01-07T23:19:00Z"/>
        </w:rPr>
      </w:pPr>
    </w:p>
    <w:p w14:paraId="4B60684A" w14:textId="0181A6AB" w:rsidR="00E00AEC" w:rsidDel="00127D35" w:rsidRDefault="00E00AEC" w:rsidP="00E00AEC">
      <w:pPr>
        <w:rPr>
          <w:del w:id="17" w:author="Justine Kao" w:date="2014-01-07T23:19:00Z"/>
        </w:rPr>
      </w:pPr>
      <w:del w:id="18" w:author="Justine Kao" w:date="2014-01-07T23:19:00Z">
        <w:r w:rsidDel="00127D35">
          <w:delText>So that we can identify the parts of your paper, and even if you do not use our template, please begin each section with the specific key words listed below, some of which are followed by a colon.  Please do not use paragraph breaks in the title, author list, or abstract.</w:delText>
        </w:r>
      </w:del>
    </w:p>
    <w:p w14:paraId="4C8DBF51" w14:textId="65E3A15F" w:rsidR="00E00AEC" w:rsidDel="00127D35" w:rsidRDefault="00E00AEC" w:rsidP="00E00AEC">
      <w:pPr>
        <w:rPr>
          <w:del w:id="19" w:author="Justine Kao" w:date="2014-01-07T23:19:00Z"/>
        </w:rPr>
      </w:pPr>
    </w:p>
    <w:p w14:paraId="74F1577F" w14:textId="273030CC" w:rsidR="00E00AEC" w:rsidRPr="0064261D" w:rsidDel="00127D35" w:rsidRDefault="00E00AEC" w:rsidP="00E00AEC">
      <w:pPr>
        <w:rPr>
          <w:del w:id="20" w:author="Justine Kao" w:date="2014-01-07T23:19:00Z"/>
          <w:b/>
        </w:rPr>
      </w:pPr>
      <w:del w:id="21" w:author="Justine Kao" w:date="2014-01-07T23:19:00Z">
        <w:r w:rsidRPr="0064261D" w:rsidDel="00127D35">
          <w:rPr>
            <w:b/>
          </w:rPr>
          <w:delText>Title:</w:delText>
        </w:r>
      </w:del>
    </w:p>
    <w:p w14:paraId="69B69181" w14:textId="11028EC7" w:rsidR="00E00AEC" w:rsidRPr="00AA3F83" w:rsidDel="00127D35" w:rsidRDefault="00E00AEC" w:rsidP="00E00AEC">
      <w:pPr>
        <w:rPr>
          <w:del w:id="22" w:author="Justine Kao" w:date="2014-01-07T23:19:00Z"/>
        </w:rPr>
      </w:pPr>
      <w:del w:id="23" w:author="Justine Kao" w:date="2014-01-07T23:19:00Z">
        <w:r w:rsidRPr="00550A13" w:rsidDel="00127D35">
          <w:rPr>
            <w:b/>
          </w:rPr>
          <w:delText>Authors:</w:delText>
        </w:r>
      </w:del>
    </w:p>
    <w:p w14:paraId="1BF8F122" w14:textId="77BC770C" w:rsidR="00E00AEC" w:rsidRPr="00AA3F83" w:rsidDel="00127D35" w:rsidRDefault="00E00AEC" w:rsidP="00E00AEC">
      <w:pPr>
        <w:rPr>
          <w:del w:id="24" w:author="Justine Kao" w:date="2014-01-07T23:19:00Z"/>
        </w:rPr>
      </w:pPr>
      <w:del w:id="25" w:author="Justine Kao" w:date="2014-01-07T23:19:00Z">
        <w:r w:rsidRPr="00550A13" w:rsidDel="00127D35">
          <w:rPr>
            <w:b/>
          </w:rPr>
          <w:delText>Affiliations:</w:delText>
        </w:r>
      </w:del>
    </w:p>
    <w:p w14:paraId="38477513" w14:textId="42F8BF6E" w:rsidR="00E00AEC" w:rsidRPr="00AA3F83" w:rsidDel="00127D35" w:rsidRDefault="00E00AEC" w:rsidP="00E00AEC">
      <w:pPr>
        <w:tabs>
          <w:tab w:val="left" w:pos="5890"/>
        </w:tabs>
        <w:rPr>
          <w:del w:id="26" w:author="Justine Kao" w:date="2014-01-07T23:19:00Z"/>
        </w:rPr>
      </w:pPr>
      <w:del w:id="27" w:author="Justine Kao" w:date="2014-01-07T23:19:00Z">
        <w:r w:rsidRPr="00550A13" w:rsidDel="00127D35">
          <w:rPr>
            <w:b/>
          </w:rPr>
          <w:delText>One Sentence Summary:</w:delText>
        </w:r>
        <w:r w:rsidDel="00127D35">
          <w:rPr>
            <w:b/>
          </w:rPr>
          <w:tab/>
        </w:r>
      </w:del>
    </w:p>
    <w:p w14:paraId="28633DEF" w14:textId="0CCD8A9C" w:rsidR="00E00AEC" w:rsidRPr="00AA3F83" w:rsidDel="00127D35" w:rsidRDefault="00E00AEC" w:rsidP="00E00AEC">
      <w:pPr>
        <w:rPr>
          <w:del w:id="28" w:author="Justine Kao" w:date="2014-01-07T23:19:00Z"/>
        </w:rPr>
      </w:pPr>
      <w:del w:id="29" w:author="Justine Kao" w:date="2014-01-07T23:19:00Z">
        <w:r w:rsidRPr="00550A13" w:rsidDel="00127D35">
          <w:rPr>
            <w:b/>
          </w:rPr>
          <w:delText>Abstract:</w:delText>
        </w:r>
      </w:del>
    </w:p>
    <w:p w14:paraId="024BC01C" w14:textId="16ED0483" w:rsidR="00E00AEC" w:rsidRPr="00AA3F83" w:rsidDel="00127D35" w:rsidRDefault="00E00AEC" w:rsidP="00E00AEC">
      <w:pPr>
        <w:rPr>
          <w:del w:id="30" w:author="Justine Kao" w:date="2014-01-07T23:19:00Z"/>
        </w:rPr>
      </w:pPr>
      <w:del w:id="31" w:author="Justine Kao" w:date="2014-01-07T23:19:00Z">
        <w:r w:rsidRPr="00550A13" w:rsidDel="00127D35">
          <w:rPr>
            <w:b/>
          </w:rPr>
          <w:delText>Main Text:</w:delText>
        </w:r>
      </w:del>
    </w:p>
    <w:p w14:paraId="2F15B42F" w14:textId="59014060" w:rsidR="00E00AEC" w:rsidRPr="00550A13" w:rsidDel="00127D35" w:rsidRDefault="00E00AEC" w:rsidP="00E00AEC">
      <w:pPr>
        <w:rPr>
          <w:del w:id="32" w:author="Justine Kao" w:date="2014-01-07T23:19:00Z"/>
          <w:b/>
        </w:rPr>
      </w:pPr>
      <w:del w:id="33" w:author="Justine Kao" w:date="2014-01-07T23:19:00Z">
        <w:r w:rsidRPr="00550A13" w:rsidDel="00127D35">
          <w:rPr>
            <w:b/>
          </w:rPr>
          <w:delText>References and Notes</w:delText>
        </w:r>
        <w:r w:rsidRPr="00550A13" w:rsidDel="00127D35">
          <w:delText xml:space="preserve"> (followed by a numbered list)</w:delText>
        </w:r>
      </w:del>
    </w:p>
    <w:p w14:paraId="6EAE49E3" w14:textId="0F10548F" w:rsidR="00E00AEC" w:rsidRPr="00AA3F83" w:rsidDel="00127D35" w:rsidRDefault="00E00AEC" w:rsidP="00E00AEC">
      <w:pPr>
        <w:rPr>
          <w:del w:id="34" w:author="Justine Kao" w:date="2014-01-07T23:19:00Z"/>
        </w:rPr>
      </w:pPr>
      <w:del w:id="35" w:author="Justine Kao" w:date="2014-01-07T23:19:00Z">
        <w:r w:rsidRPr="00550A13" w:rsidDel="00127D35">
          <w:rPr>
            <w:b/>
          </w:rPr>
          <w:delText>Acknowledgements:</w:delText>
        </w:r>
      </w:del>
    </w:p>
    <w:p w14:paraId="2F558001" w14:textId="6573BD6B" w:rsidR="00E00AEC" w:rsidRPr="00550A13" w:rsidDel="00127D35" w:rsidRDefault="00E00AEC" w:rsidP="00E00AEC">
      <w:pPr>
        <w:rPr>
          <w:del w:id="36" w:author="Justine Kao" w:date="2014-01-07T23:19:00Z"/>
        </w:rPr>
      </w:pPr>
      <w:del w:id="37" w:author="Justine Kao" w:date="2014-01-07T23:19:00Z">
        <w:r w:rsidRPr="00550A13" w:rsidDel="00127D35">
          <w:rPr>
            <w:b/>
          </w:rPr>
          <w:delText>Fig</w:delText>
        </w:r>
        <w:r w:rsidDel="00127D35">
          <w:rPr>
            <w:b/>
          </w:rPr>
          <w:delText>.</w:delText>
        </w:r>
        <w:r w:rsidRPr="00550A13" w:rsidDel="00127D35">
          <w:rPr>
            <w:b/>
          </w:rPr>
          <w:delText xml:space="preserve"> </w:delText>
        </w:r>
        <w:r w:rsidDel="00127D35">
          <w:rPr>
            <w:b/>
          </w:rPr>
          <w:delText>#</w:delText>
        </w:r>
        <w:r w:rsidRPr="00550A13" w:rsidDel="00127D35">
          <w:rPr>
            <w:b/>
          </w:rPr>
          <w:delText xml:space="preserve">: </w:delText>
        </w:r>
        <w:r w:rsidRPr="00550A13" w:rsidDel="00127D35">
          <w:delText>(</w:delText>
        </w:r>
        <w:r w:rsidDel="00127D35">
          <w:delText>Begin</w:delText>
        </w:r>
        <w:r w:rsidRPr="00550A13" w:rsidDel="00127D35">
          <w:delText xml:space="preserve"> each </w:delText>
        </w:r>
        <w:r w:rsidDel="00127D35">
          <w:delText xml:space="preserve">figure </w:delText>
        </w:r>
        <w:r w:rsidRPr="00550A13" w:rsidDel="00127D35">
          <w:delText xml:space="preserve">caption </w:delText>
        </w:r>
        <w:r w:rsidDel="00127D35">
          <w:delText>with a label, “</w:delText>
        </w:r>
        <w:r w:rsidRPr="007B1125" w:rsidDel="00127D35">
          <w:rPr>
            <w:b/>
          </w:rPr>
          <w:delText>Fig. 1</w:delText>
        </w:r>
        <w:r w:rsidRPr="00550A13" w:rsidDel="00127D35">
          <w:delText>.</w:delText>
        </w:r>
        <w:r w:rsidDel="00127D35">
          <w:delText>” for example,</w:delText>
        </w:r>
        <w:r w:rsidRPr="00550A13" w:rsidDel="00127D35">
          <w:delText xml:space="preserve"> </w:delText>
        </w:r>
        <w:r w:rsidDel="00127D35">
          <w:delText>as a new paragraph</w:delText>
        </w:r>
        <w:r w:rsidRPr="00550A13" w:rsidDel="00127D35">
          <w:delText>.)</w:delText>
        </w:r>
        <w:r w:rsidDel="00127D35">
          <w:delText>.</w:delText>
        </w:r>
      </w:del>
    </w:p>
    <w:p w14:paraId="7E1C679F" w14:textId="4ABF999B" w:rsidR="00E00AEC" w:rsidDel="00127D35" w:rsidRDefault="00E00AEC" w:rsidP="00E00AEC">
      <w:pPr>
        <w:rPr>
          <w:del w:id="38" w:author="Justine Kao" w:date="2014-01-07T23:19:00Z"/>
        </w:rPr>
      </w:pPr>
      <w:del w:id="39" w:author="Justine Kao" w:date="2014-01-07T23:19:00Z">
        <w:r w:rsidRPr="00550A13" w:rsidDel="00127D35">
          <w:rPr>
            <w:b/>
          </w:rPr>
          <w:delText xml:space="preserve">Table </w:delText>
        </w:r>
        <w:r w:rsidDel="00127D35">
          <w:rPr>
            <w:b/>
          </w:rPr>
          <w:delText>#</w:delText>
        </w:r>
        <w:r w:rsidRPr="00550A13" w:rsidDel="00127D35">
          <w:rPr>
            <w:b/>
          </w:rPr>
          <w:delText xml:space="preserve">: </w:delText>
        </w:r>
        <w:r w:rsidRPr="00550A13" w:rsidDel="00127D35">
          <w:delText>(</w:delText>
        </w:r>
        <w:r w:rsidDel="00127D35">
          <w:delText>Begin each table</w:delText>
        </w:r>
        <w:r w:rsidRPr="00550A13" w:rsidDel="00127D35">
          <w:delText xml:space="preserve"> caption with </w:delText>
        </w:r>
        <w:r w:rsidDel="00127D35">
          <w:delText>a label “</w:delText>
        </w:r>
        <w:r w:rsidRPr="007B1125" w:rsidDel="00127D35">
          <w:rPr>
            <w:b/>
          </w:rPr>
          <w:delText>Table 1</w:delText>
        </w:r>
        <w:r w:rsidDel="00127D35">
          <w:rPr>
            <w:b/>
          </w:rPr>
          <w:delText>.”</w:delText>
        </w:r>
        <w:r w:rsidRPr="00550A13" w:rsidDel="00127D35">
          <w:delText>, etc.)</w:delText>
        </w:r>
        <w:r w:rsidDel="00127D35">
          <w:delText xml:space="preserve"> as a new paragraph</w:delText>
        </w:r>
        <w:r w:rsidRPr="00550A13" w:rsidDel="00127D35">
          <w:delText>.</w:delText>
        </w:r>
      </w:del>
    </w:p>
    <w:p w14:paraId="22C046FC" w14:textId="7BD8FD02" w:rsidR="00E00AEC" w:rsidRPr="006E06C3" w:rsidDel="00127D35" w:rsidRDefault="00E00AEC" w:rsidP="00E00AEC">
      <w:pPr>
        <w:rPr>
          <w:del w:id="40" w:author="Justine Kao" w:date="2014-01-07T23:19:00Z"/>
          <w:b/>
        </w:rPr>
      </w:pPr>
      <w:del w:id="41" w:author="Justine Kao" w:date="2014-01-07T23:19:00Z">
        <w:r w:rsidRPr="00713B56" w:rsidDel="00127D35">
          <w:rPr>
            <w:b/>
          </w:rPr>
          <w:delText>Supplementary Material</w:delText>
        </w:r>
        <w:r w:rsidDel="00127D35">
          <w:rPr>
            <w:b/>
          </w:rPr>
          <w:delText>s</w:delText>
        </w:r>
        <w:r w:rsidRPr="00713B56" w:rsidDel="00127D35">
          <w:rPr>
            <w:b/>
          </w:rPr>
          <w:delText>:</w:delText>
        </w:r>
        <w:r w:rsidDel="00127D35">
          <w:delText xml:space="preserve"> a list of the supplementary materials, followed by </w:delText>
        </w:r>
        <w:r w:rsidRPr="00713B56" w:rsidDel="00127D35">
          <w:delText>the actual text of the Suppl</w:delText>
        </w:r>
        <w:r w:rsidDel="00127D35">
          <w:delText>e</w:delText>
        </w:r>
        <w:r w:rsidRPr="00713B56" w:rsidDel="00127D35">
          <w:delText>mentary Material</w:delText>
        </w:r>
        <w:r w:rsidDel="00127D35">
          <w:delText>s.</w:delText>
        </w:r>
      </w:del>
    </w:p>
    <w:p w14:paraId="456FEDB7" w14:textId="4E6F387A" w:rsidR="00E00AEC" w:rsidDel="00127D35" w:rsidRDefault="00E00AEC" w:rsidP="00E00AEC">
      <w:pPr>
        <w:rPr>
          <w:del w:id="42" w:author="Justine Kao" w:date="2014-01-07T23:19:00Z"/>
        </w:rPr>
      </w:pPr>
    </w:p>
    <w:p w14:paraId="71FF59D9" w14:textId="3A0E4A09" w:rsidR="00E00AEC" w:rsidDel="00127D35" w:rsidRDefault="00E00AEC" w:rsidP="00E00AEC">
      <w:pPr>
        <w:rPr>
          <w:del w:id="43" w:author="Justine Kao" w:date="2014-01-07T23:19:00Z"/>
        </w:rPr>
      </w:pPr>
      <w:del w:id="44" w:author="Justine Kao" w:date="2014-01-07T23:19:00Z">
        <w:r w:rsidDel="00127D35">
          <w:delText>Several of these headings are optional, for example, not all papers will include a one-sentence summary, figures or tables, or supplementary material.</w:delText>
        </w:r>
      </w:del>
    </w:p>
    <w:p w14:paraId="6C26C7E6" w14:textId="513B02C0" w:rsidR="00E00AEC" w:rsidDel="00127D35" w:rsidRDefault="00E00AEC" w:rsidP="00E00AEC">
      <w:pPr>
        <w:rPr>
          <w:del w:id="45" w:author="Justine Kao" w:date="2014-01-07T23:19:00Z"/>
        </w:rPr>
      </w:pPr>
    </w:p>
    <w:p w14:paraId="26CFBC51" w14:textId="7E4E74A4" w:rsidR="00E00AEC" w:rsidDel="00127D35" w:rsidRDefault="00E00AEC" w:rsidP="00E00AEC">
      <w:pPr>
        <w:rPr>
          <w:del w:id="46" w:author="Justine Kao" w:date="2014-01-07T23:19:00Z"/>
        </w:rPr>
      </w:pPr>
      <w:del w:id="47" w:author="Justine Kao" w:date="2014-01-07T23:19:00Z">
        <w:r w:rsidDel="00127D35">
          <w:delText>Please use the .docx format if possible (all version after Word 2007).</w:delText>
        </w:r>
      </w:del>
    </w:p>
    <w:p w14:paraId="0A782959" w14:textId="22DDC379" w:rsidR="00E00AEC" w:rsidDel="00127D35" w:rsidRDefault="00E00AEC" w:rsidP="00E00AEC">
      <w:pPr>
        <w:rPr>
          <w:del w:id="48" w:author="Justine Kao" w:date="2014-01-07T23:19:00Z"/>
        </w:rPr>
      </w:pPr>
    </w:p>
    <w:p w14:paraId="3ED6FE78" w14:textId="1FBBE7B9" w:rsidR="00E00AEC" w:rsidDel="00127D35" w:rsidRDefault="00E00AEC" w:rsidP="00E00AEC">
      <w:pPr>
        <w:rPr>
          <w:del w:id="49" w:author="Justine Kao" w:date="2014-01-07T23:19:00Z"/>
        </w:rPr>
      </w:pPr>
      <w:del w:id="50" w:author="Justine Kao" w:date="2014-01-07T23:19:00Z">
        <w:r w:rsidDel="00127D35">
          <w:delText>More specific formatting instructions are provided in the actual template, which follows.</w:delText>
        </w:r>
      </w:del>
    </w:p>
    <w:p w14:paraId="58ED11D7" w14:textId="06B55C08" w:rsidR="00E00AEC" w:rsidDel="00127D35" w:rsidRDefault="00E00AEC" w:rsidP="00E00AEC">
      <w:pPr>
        <w:rPr>
          <w:del w:id="51" w:author="Justine Kao" w:date="2014-01-07T23:19:00Z"/>
        </w:rPr>
      </w:pPr>
    </w:p>
    <w:p w14:paraId="19D2538D" w14:textId="4E7795EF" w:rsidR="00E00AEC" w:rsidDel="00127D35" w:rsidRDefault="00E00AEC" w:rsidP="00E00AEC">
      <w:pPr>
        <w:rPr>
          <w:del w:id="52" w:author="Justine Kao" w:date="2014-01-07T23:19:00Z"/>
        </w:rPr>
      </w:pPr>
      <w:del w:id="53" w:author="Justine Kao" w:date="2014-01-07T23:19:00Z">
        <w:r w:rsidDel="00127D35">
          <w:br w:type="page"/>
        </w:r>
      </w:del>
    </w:p>
    <w:p w14:paraId="34DC1806" w14:textId="630EABC5" w:rsidR="00E00AEC" w:rsidRDefault="00E00AEC" w:rsidP="00E00AEC">
      <w:pPr>
        <w:pStyle w:val="Head"/>
      </w:pPr>
      <w:r>
        <w:lastRenderedPageBreak/>
        <w:t xml:space="preserve">Nonliteral Language Understanding for Number </w:t>
      </w:r>
      <w:del w:id="54" w:author="Justine Kao" w:date="2014-01-07T23:17:00Z">
        <w:r w:rsidDel="00C6302F">
          <w:delText>Terms</w:delText>
        </w:r>
      </w:del>
      <w:ins w:id="55" w:author="Justine Kao" w:date="2014-01-07T23:17:00Z">
        <w:r w:rsidR="00C6302F">
          <w:t>Words</w:t>
        </w:r>
      </w:ins>
    </w:p>
    <w:p w14:paraId="7A9262D0" w14:textId="025091ED"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xml:space="preserve">*, Jean </w:t>
      </w:r>
      <w:ins w:id="56" w:author="Jean Wu" w:date="2014-01-07T22:12:00Z">
        <w:r w:rsidR="002347E9">
          <w:t xml:space="preserve">Y. </w:t>
        </w:r>
      </w:ins>
      <w:r>
        <w:t>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proofErr w:type="gramStart"/>
      <w:r w:rsidRPr="00B43FDE">
        <w:rPr>
          <w:vertAlign w:val="superscript"/>
        </w:rPr>
        <w:t>2</w:t>
      </w:r>
      <w:r>
        <w:t>Massachusetts Institute of Technology.</w:t>
      </w:r>
      <w:proofErr w:type="gramEnd"/>
    </w:p>
    <w:p w14:paraId="35CAA265" w14:textId="77777777" w:rsidR="00E00AEC" w:rsidRDefault="00E00AEC" w:rsidP="00E00AEC">
      <w:pPr>
        <w:pStyle w:val="Paragraph"/>
        <w:ind w:firstLine="0"/>
      </w:pPr>
      <w:r>
        <w:t>*Correspondence to:  justinek@stanford.edu</w:t>
      </w:r>
    </w:p>
    <w:p w14:paraId="39C4D70E" w14:textId="7FD1C7A3" w:rsidR="00E00AEC" w:rsidRDefault="00E00AEC" w:rsidP="00E00AEC">
      <w:pPr>
        <w:pStyle w:val="AbstractSummary"/>
      </w:pPr>
      <w:r w:rsidRPr="00987EE5">
        <w:rPr>
          <w:b/>
        </w:rPr>
        <w:t>Abstract</w:t>
      </w:r>
      <w:r>
        <w:t xml:space="preserve">: </w:t>
      </w:r>
      <w:bookmarkStart w:id="57" w:name="_GoBack"/>
      <w:r>
        <w:t xml:space="preserve">One of the most puzzling and important facts about communication is that people do not always mean what they say; speakers often use imprecise, exaggerated, or otherwise literally false </w:t>
      </w:r>
      <w:ins w:id="58" w:author="Jean Wu" w:date="2014-01-07T22:12:00Z">
        <w:del w:id="59" w:author="Justine Kao" w:date="2014-01-07T22:59:00Z">
          <w:r w:rsidR="002347E9" w:rsidDel="00646B11">
            <w:delText xml:space="preserve">factually incorrect </w:delText>
          </w:r>
        </w:del>
      </w:ins>
      <w:r>
        <w:t xml:space="preserve">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w:t>
      </w:r>
      <w:ins w:id="60" w:author="Justine Kao" w:date="2014-01-07T11:40:00Z">
        <w:r w:rsidR="00870B1B">
          <w:t xml:space="preserve">of </w:t>
        </w:r>
      </w:ins>
      <w:r>
        <w:t>nonliteral language understanding more generally.</w:t>
      </w:r>
      <w:bookmarkEnd w:id="57"/>
      <w:r>
        <w:t xml:space="preserve">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friend </w:t>
      </w:r>
      <w:r>
        <w:rPr>
          <w:rFonts w:ascii="新細明體" w:eastAsia="新細明體" w:hAnsi="新細明體" w:cs="新細明體" w:hint="eastAsia"/>
          <w:lang w:eastAsia="zh-TW"/>
        </w:rPr>
        <w:t>d</w:t>
      </w:r>
      <w:r>
        <w:rPr>
          <w:rFonts w:ascii="新細明體" w:eastAsia="新細明體" w:hAnsi="新細明體" w:cs="新細明體"/>
          <w:lang w:eastAsia="zh-TW"/>
        </w:rPr>
        <w:t>escribing</w:t>
      </w:r>
      <w:r w:rsidRPr="00802599">
        <w:t xml:space="preserve"> 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467B60AB"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w:t>
      </w:r>
      <w:ins w:id="61" w:author="Jean Wu" w:date="2014-01-07T22:14:00Z">
        <w:r w:rsidR="002347E9">
          <w:t xml:space="preserve">a </w:t>
        </w:r>
      </w:ins>
      <w:r>
        <w:t xml:space="preserve">listener and </w:t>
      </w:r>
      <w:ins w:id="62" w:author="Jean Wu" w:date="2014-01-07T22:14:00Z">
        <w:r w:rsidR="002347E9">
          <w:t xml:space="preserve">a </w:t>
        </w:r>
      </w:ins>
      <w:r>
        <w:t xml:space="preserve">speaker recursively reason about each other to arrive at pragmatically enriched meanings. Given an intended meaning </w:t>
      </w:r>
      <w:r>
        <w:rPr>
          <w:i/>
        </w:rPr>
        <w:t xml:space="preserve">m, </w:t>
      </w:r>
      <w:del w:id="63" w:author="Justine Kao" w:date="2014-01-07T23:16:00Z">
        <w:r w:rsidDel="006C3185">
          <w:delText xml:space="preserve">a </w:delText>
        </w:r>
      </w:del>
      <w:r>
        <w:t xml:space="preserve">speaker </w:t>
      </w:r>
      <w:proofErr w:type="spellStart"/>
      <w:r>
        <w:rPr>
          <w:i/>
        </w:rPr>
        <w:t>S</w:t>
      </w:r>
      <w:r>
        <w:rPr>
          <w:i/>
          <w:vertAlign w:val="subscript"/>
        </w:rPr>
        <w:t>n</w:t>
      </w:r>
      <w:proofErr w:type="spellEnd"/>
      <w:r>
        <w:rPr>
          <w:i/>
        </w:rPr>
        <w:t xml:space="preserve"> </w:t>
      </w:r>
      <w:r>
        <w:t xml:space="preserve">reasons about </w:t>
      </w:r>
      <w:del w:id="64" w:author="Justine Kao" w:date="2014-01-07T23:16:00Z">
        <w:r w:rsidDel="006C3185">
          <w:delText xml:space="preserve">a </w:delText>
        </w:r>
      </w:del>
      <w:r>
        <w:t xml:space="preserve">listener </w:t>
      </w:r>
      <w:r>
        <w:rPr>
          <w:i/>
        </w:rPr>
        <w:t>L</w:t>
      </w:r>
      <w:r>
        <w:rPr>
          <w:i/>
          <w:vertAlign w:val="subscript"/>
        </w:rPr>
        <w:t xml:space="preserve">n-1 </w:t>
      </w:r>
      <w:r>
        <w:t xml:space="preserve">and chooses utterance </w:t>
      </w:r>
      <w:r>
        <w:rPr>
          <w:i/>
        </w:rPr>
        <w:t>u</w:t>
      </w:r>
      <w:r>
        <w:t xml:space="preserve"> based on its </w:t>
      </w:r>
      <w:proofErr w:type="spellStart"/>
      <w:r>
        <w:t>informativeness</w:t>
      </w:r>
      <w:proofErr w:type="spellEnd"/>
      <w:r>
        <w:t xml:space="preserve"> (</w:t>
      </w:r>
      <w:r>
        <w:rPr>
          <w:i/>
        </w:rPr>
        <w:t>9</w:t>
      </w:r>
      <w:r>
        <w:t>):</w:t>
      </w:r>
    </w:p>
    <w:p w14:paraId="7FBE0F4F" w14:textId="5E9FBBE9" w:rsidR="00E00AEC" w:rsidRPr="004857A8" w:rsidRDefault="00841521" w:rsidP="00E00AEC">
      <w:pPr>
        <w:pStyle w:val="Paragraph"/>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oMath>
      </m:oMathPara>
    </w:p>
    <w:p w14:paraId="395E4542" w14:textId="3A61342C" w:rsidR="00E00AEC" w:rsidRDefault="00E00AEC" w:rsidP="00E00AEC">
      <w:pPr>
        <w:pStyle w:val="Paragraph"/>
      </w:pPr>
      <w:r>
        <w:lastRenderedPageBreak/>
        <w:t xml:space="preserve">The listener </w:t>
      </w:r>
      <w:r>
        <w:rPr>
          <w:i/>
        </w:rPr>
        <w:t>L</w:t>
      </w:r>
      <w:r>
        <w:rPr>
          <w:i/>
          <w:vertAlign w:val="subscript"/>
        </w:rPr>
        <w:t>n</w:t>
      </w:r>
      <w:r>
        <w:rPr>
          <w:i/>
        </w:rPr>
        <w:t xml:space="preserve"> </w:t>
      </w:r>
      <w:r>
        <w:t xml:space="preserve">then reasons about </w:t>
      </w:r>
      <w:proofErr w:type="spellStart"/>
      <w:r>
        <w:rPr>
          <w:i/>
        </w:rPr>
        <w:t>S</w:t>
      </w:r>
      <w:r>
        <w:rPr>
          <w:i/>
          <w:vertAlign w:val="subscript"/>
        </w:rPr>
        <w:t>n</w:t>
      </w:r>
      <w:proofErr w:type="spellEnd"/>
      <w:r>
        <w:t xml:space="preserve"> and uses Bayes’ Rule to infer the meaning </w:t>
      </w:r>
      <w:r>
        <w:rPr>
          <w:i/>
        </w:rPr>
        <w:t xml:space="preserve">m </w:t>
      </w:r>
      <w:r>
        <w:t>given</w:t>
      </w:r>
      <w:ins w:id="65" w:author="Justine Kao" w:date="2014-01-07T22:59:00Z">
        <w:r w:rsidR="00646B11">
          <w:t xml:space="preserve"> </w:t>
        </w:r>
      </w:ins>
      <w:del w:id="66" w:author="Justine Kao" w:date="2014-01-07T22:59:00Z">
        <w:r w:rsidDel="00646B11">
          <w:delText xml:space="preserve"> </w:delText>
        </w:r>
      </w:del>
      <w:ins w:id="67" w:author="Jean Wu" w:date="2014-01-07T22:14:00Z">
        <w:del w:id="68" w:author="Justine Kao" w:date="2014-01-07T22:59:00Z">
          <w:r w:rsidR="002347E9" w:rsidDel="00646B11">
            <w:delText xml:space="preserve">the </w:delText>
          </w:r>
        </w:del>
      </w:ins>
      <w:r>
        <w:t xml:space="preserve">utterance </w:t>
      </w:r>
      <w:r>
        <w:rPr>
          <w:i/>
        </w:rPr>
        <w:t>u</w:t>
      </w:r>
      <w:r>
        <w:t>:</w:t>
      </w:r>
    </w:p>
    <w:p w14:paraId="7093BCAE" w14:textId="77777777" w:rsidR="00E00AEC" w:rsidRPr="00FE5AD9" w:rsidRDefault="00841521" w:rsidP="00E00AE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E00AE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6EBA58E4" w14:textId="321C2422"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w:t>
      </w:r>
      <w:ins w:id="69" w:author="Jean Wu" w:date="2014-01-07T22:14:00Z">
        <w:r w:rsidR="002347E9">
          <w:t>s</w:t>
        </w:r>
      </w:ins>
      <w:r>
        <w:t xml:space="preserve"> and listener</w:t>
      </w:r>
      <w:ins w:id="70" w:author="Jean Wu" w:date="2014-01-07T22:14:00Z">
        <w:r w:rsidR="002347E9">
          <w:t>s</w:t>
        </w:r>
      </w:ins>
      <w:r>
        <w:t xml:space="preserve"> must consider additional factors to enable nonliteral communication.</w:t>
      </w:r>
      <w:r w:rsidRPr="00055E07">
        <w:t xml:space="preserve"> </w:t>
      </w:r>
    </w:p>
    <w:p w14:paraId="7DF1226D" w14:textId="3E1B4112"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w:t>
      </w:r>
      <w:proofErr w:type="gramStart"/>
      <w:r>
        <w:t>communicative goals will be satisfied by different aspects of the inferred meaning</w:t>
      </w:r>
      <w:proofErr w:type="gramEnd"/>
      <w:r>
        <w:t xml:space="preserve">. A speaker’s goal may be to maximize the </w:t>
      </w:r>
      <w:proofErr w:type="spellStart"/>
      <w:r>
        <w:t>informativeness</w:t>
      </w:r>
      <w:proofErr w:type="spellEnd"/>
      <w:r>
        <w:t xml:space="preserve"> of her utterance along one dimension of meaning but not another, which makes it possible for a literally false </w:t>
      </w:r>
      <w:ins w:id="71" w:author="Jean Wu" w:date="2014-01-07T22:13:00Z">
        <w:del w:id="72" w:author="Justine Kao" w:date="2014-01-07T23:00:00Z">
          <w:r w:rsidR="002347E9" w:rsidDel="00646B11">
            <w:delText xml:space="preserve">factually incorrect </w:delText>
          </w:r>
        </w:del>
      </w:ins>
      <w:r>
        <w:t>utterance to be optimal as long as it is informative along the target dimension. Since speakers often use language to express subjective opinions and emotions, we explore the case where the interpretation space has two dimensions: the state of the world and the speaker’s affect. The speaker is now modeled as</w:t>
      </w:r>
    </w:p>
    <w:p w14:paraId="26C2BCB1" w14:textId="208737E8" w:rsidR="00E00AEC" w:rsidRDefault="00E00AEC" w:rsidP="00E00AEC">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r w:rsidRPr="008A0A1A">
        <w:rPr>
          <w:i/>
        </w:rPr>
        <w:t>g</w:t>
      </w:r>
      <w:r>
        <w:t xml:space="preserve">) </w:t>
      </w:r>
      <m:oMath>
        <m:r>
          <w:rPr>
            <w:rFonts w:ascii="Cambria Math" w:hAnsi="Cambria Math"/>
          </w:rPr>
          <m:t>∝</m:t>
        </m:r>
      </m:oMath>
      <w:r w:rsidR="00A94C6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t xml:space="preserve">             </w:t>
      </w:r>
    </w:p>
    <w:p w14:paraId="17CD86FA" w14:textId="77777777" w:rsidR="00E00AEC" w:rsidRDefault="00E00AEC" w:rsidP="00E00AEC">
      <w:pPr>
        <w:pStyle w:val="Paragraph"/>
        <w:ind w:firstLine="0"/>
      </w:pPr>
      <w:proofErr w:type="gramStart"/>
      <w:r>
        <w:t>where</w:t>
      </w:r>
      <w:proofErr w:type="gramEnd"/>
      <w:r>
        <w:t xml:space="preserv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w:t>
      </w:r>
      <w:proofErr w:type="gramStart"/>
      <w:r>
        <w:t>is</w:t>
      </w:r>
      <w:proofErr w:type="gramEnd"/>
      <w:r>
        <w:t xml:space="preserve">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p w14:paraId="42BFF2E5" w14:textId="77777777" w:rsidR="00E00AEC" w:rsidRPr="00A341C0" w:rsidRDefault="00841521"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58D61F5F" w14:textId="4BCD6DBF"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w:t>
      </w:r>
      <w:del w:id="73" w:author="Jean Wu" w:date="2014-01-07T22:13:00Z">
        <w:r w:rsidRPr="00802599" w:rsidDel="002347E9">
          <w:delText>literally false</w:delText>
        </w:r>
      </w:del>
      <w:ins w:id="74" w:author="Jean Wu" w:date="2014-01-07T22:13:00Z">
        <w:del w:id="75" w:author="Justine Kao" w:date="2014-01-07T23:00:00Z">
          <w:r w:rsidR="002347E9" w:rsidDel="00646B11">
            <w:delText>factually incorrect</w:delText>
          </w:r>
        </w:del>
      </w:ins>
      <w:ins w:id="76" w:author="Justine Kao" w:date="2014-01-07T23:00:00Z">
        <w:r w:rsidR="00646B11">
          <w:t>literally false</w:t>
        </w:r>
      </w:ins>
      <w:r w:rsidRPr="00802599">
        <w:t xml:space="preserv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w:t>
      </w:r>
      <w:del w:id="77" w:author="Jean Wu" w:date="2014-01-07T22:15:00Z">
        <w:r w:rsidRPr="00802599" w:rsidDel="00EE275D">
          <w:delText xml:space="preserve">number </w:delText>
        </w:r>
      </w:del>
      <w:ins w:id="78" w:author="Jean Wu" w:date="2014-01-07T22:15:00Z">
        <w:r w:rsidR="00EE275D">
          <w:t>num</w:t>
        </w:r>
        <w:del w:id="79" w:author="Justine Kao" w:date="2014-01-07T23:01:00Z">
          <w:r w:rsidR="00EE275D" w:rsidDel="00747F69">
            <w:delText>erical</w:delText>
          </w:r>
        </w:del>
      </w:ins>
      <w:ins w:id="80" w:author="Justine Kao" w:date="2014-01-07T23:01:00Z">
        <w:r w:rsidR="00747F69">
          <w:t>ber</w:t>
        </w:r>
      </w:ins>
      <w:ins w:id="81" w:author="Jean Wu" w:date="2014-01-07T22:15:00Z">
        <w:r w:rsidR="00EE275D">
          <w:t xml:space="preserve"> </w:t>
        </w:r>
      </w:ins>
      <w:r w:rsidRPr="00802599">
        <w:t xml:space="preserve">expressions imprecisely and complex </w:t>
      </w:r>
      <w:del w:id="82" w:author="Jean Wu" w:date="2014-01-07T22:15:00Z">
        <w:r w:rsidRPr="00802599" w:rsidDel="00EE275D">
          <w:delText xml:space="preserve">number </w:delText>
        </w:r>
      </w:del>
      <w:ins w:id="83" w:author="Jean Wu" w:date="2014-01-07T22:15:00Z">
        <w:r w:rsidR="00EE275D">
          <w:t>num</w:t>
        </w:r>
        <w:del w:id="84" w:author="Justine Kao" w:date="2014-01-07T23:01:00Z">
          <w:r w:rsidR="00EE275D" w:rsidDel="00747F69">
            <w:delText>erical</w:delText>
          </w:r>
          <w:r w:rsidR="00EE275D" w:rsidRPr="00802599" w:rsidDel="00747F69">
            <w:delText xml:space="preserve"> </w:delText>
          </w:r>
        </w:del>
      </w:ins>
      <w:ins w:id="85" w:author="Justine Kao" w:date="2014-01-07T23:01:00Z">
        <w:r w:rsidR="00747F69">
          <w:t xml:space="preserve">ber </w:t>
        </w:r>
      </w:ins>
      <w:r w:rsidRPr="00802599">
        <w:t xml:space="preserve">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4A8766B2" w:rsidR="00E00AEC" w:rsidRDefault="00E00AEC" w:rsidP="00E00AEC">
      <w:pPr>
        <w:pStyle w:val="Paragraph"/>
      </w:pPr>
      <w:r>
        <w:lastRenderedPageBreak/>
        <w:t xml:space="preserve">We next show that our </w:t>
      </w:r>
      <w:r w:rsidRPr="00802599">
        <w:t>framework for pragmatic inference</w:t>
      </w:r>
      <w:r>
        <w:t xml:space="preserve"> makes quantitative predictions for </w:t>
      </w:r>
      <w:commentRangeStart w:id="86"/>
      <w:r>
        <w:t xml:space="preserve">a </w:t>
      </w:r>
      <w:del w:id="87" w:author="Justine Kao" w:date="2014-01-07T23:08:00Z">
        <w:r w:rsidDel="0047516C">
          <w:delText xml:space="preserve">number </w:delText>
        </w:r>
      </w:del>
      <w:ins w:id="88" w:author="Justine Kao" w:date="2014-01-07T23:08:00Z">
        <w:r w:rsidR="0047516C">
          <w:t xml:space="preserve">range </w:t>
        </w:r>
      </w:ins>
      <w:r>
        <w:t xml:space="preserve">of </w:t>
      </w:r>
      <w:commentRangeEnd w:id="86"/>
      <w:r w:rsidR="00EE275D">
        <w:rPr>
          <w:rStyle w:val="CommentReference"/>
        </w:rPr>
        <w:commentReference w:id="86"/>
      </w:r>
      <w:r>
        <w:t xml:space="preserve">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2548AC22"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w:t>
      </w:r>
      <w:commentRangeStart w:id="89"/>
      <w:r>
        <w:t xml:space="preserve">as 1001 </w:t>
      </w:r>
      <w:commentRangeEnd w:id="89"/>
      <w:r w:rsidR="003D7997">
        <w:rPr>
          <w:rStyle w:val="CommentReference"/>
        </w:rPr>
        <w:commentReference w:id="89"/>
      </w:r>
      <w:r>
        <w:t xml:space="preserve">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w:t>
      </w:r>
      <w:ins w:id="90" w:author="Jean Wu" w:date="2014-01-07T22:22:00Z">
        <w:del w:id="91" w:author="Justine Kao" w:date="2014-01-07T23:01:00Z">
          <w:r w:rsidR="00EE275D" w:rsidDel="0045439E">
            <w:delText>with the price prior less likely to be literal</w:delText>
          </w:r>
        </w:del>
      </w:ins>
      <w:r w:rsidRPr="00802599">
        <w:t xml:space="preserve">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w:t>
      </w:r>
      <w:ins w:id="92" w:author="Jean Wu" w:date="2014-01-07T22:20:00Z">
        <w:r w:rsidR="00EE275D">
          <w:t xml:space="preserve"> </w:t>
        </w:r>
        <w:del w:id="93" w:author="Justine Kao" w:date="2014-01-07T23:02:00Z">
          <w:r w:rsidR="00EE275D" w:rsidDel="007B67BD">
            <w:delText>that</w:delText>
          </w:r>
        </w:del>
      </w:ins>
      <w:del w:id="94" w:author="Justine Kao" w:date="2014-01-07T23:02:00Z">
        <w:r w:rsidDel="007B67BD">
          <w:delText xml:space="preserve"> </w:delText>
        </w:r>
      </w:del>
      <w:r>
        <w:t>the model captures a basic feature of hyperbole</w:t>
      </w:r>
      <w:r>
        <w:rPr>
          <w:rFonts w:ascii="新細明體" w:eastAsia="新細明體" w:hAnsi="新細明體" w:cs="新細明體"/>
          <w:lang w:eastAsia="zh-TW"/>
        </w:rPr>
        <w:t xml:space="preserve">. </w:t>
      </w:r>
      <w:r>
        <w:t>Round utterances such as “500” and “1000” are interpreted less exactly and more fuzzily than their sharp counterparts, which shows</w:t>
      </w:r>
      <w:ins w:id="95" w:author="Justine Kao" w:date="2014-01-07T23:02:00Z">
        <w:r w:rsidR="009C0804">
          <w:t xml:space="preserve"> </w:t>
        </w:r>
      </w:ins>
      <w:ins w:id="96" w:author="Jean Wu" w:date="2014-01-07T22:23:00Z">
        <w:del w:id="97" w:author="Justine Kao" w:date="2014-01-07T23:02:00Z">
          <w:r w:rsidR="00EE275D" w:rsidDel="009C0804">
            <w:delText xml:space="preserve"> that</w:delText>
          </w:r>
        </w:del>
      </w:ins>
      <w:del w:id="98" w:author="Justine Kao" w:date="2014-01-07T23:02:00Z">
        <w:r w:rsidDel="009C0804">
          <w:delText xml:space="preserve"> </w:delText>
        </w:r>
      </w:del>
      <w:r>
        <w:t xml:space="preserve">the model captures pragmatic halo. On the affect dimension, </w:t>
      </w:r>
      <w:r w:rsidRPr="00426103">
        <w:rPr>
          <w:i/>
        </w:rPr>
        <w:t>affective</w:t>
      </w:r>
      <w:r>
        <w:t xml:space="preserve"> interpretation refers to the probability that an utterance conveys</w:t>
      </w:r>
      <w:ins w:id="99" w:author="Jean Wu" w:date="2014-01-07T22:25:00Z">
        <w:r w:rsidR="00272CF9">
          <w:t xml:space="preserve"> the </w:t>
        </w:r>
      </w:ins>
      <w:ins w:id="100" w:author="Jean Wu" w:date="2014-01-07T22:26:00Z">
        <w:del w:id="101" w:author="Justine Kao" w:date="2014-01-07T23:02:00Z">
          <w:r w:rsidR="00272CF9" w:rsidDel="00A700A3">
            <w:delText>sentiment (or</w:delText>
          </w:r>
        </w:del>
      </w:ins>
      <w:ins w:id="102" w:author="Justine Kao" w:date="2014-01-07T23:02:00Z">
        <w:r w:rsidR="00A700A3">
          <w:t>speaker’s</w:t>
        </w:r>
      </w:ins>
      <w:ins w:id="103" w:author="Jean Wu" w:date="2014-01-07T22:26:00Z">
        <w:r w:rsidR="00272CF9">
          <w:t xml:space="preserve"> o</w:t>
        </w:r>
      </w:ins>
      <w:ins w:id="104" w:author="Jean Wu" w:date="2014-01-07T22:25:00Z">
        <w:r w:rsidR="00272CF9">
          <w:t>pinion</w:t>
        </w:r>
      </w:ins>
      <w:ins w:id="105" w:author="Jean Wu" w:date="2014-01-07T22:26:00Z">
        <w:del w:id="106" w:author="Justine Kao" w:date="2014-01-07T23:02:00Z">
          <w:r w:rsidR="00272CF9" w:rsidDel="00A700A3">
            <w:delText>)</w:delText>
          </w:r>
        </w:del>
      </w:ins>
      <w:r>
        <w:t xml:space="preserve">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6BF55ED7" w:rsidR="00E00AEC" w:rsidRPr="00802599" w:rsidRDefault="00E00AEC" w:rsidP="00E00AEC">
      <w:pPr>
        <w:pStyle w:val="Paragraph"/>
      </w:pPr>
      <w:r>
        <w:t>To build</w:t>
      </w:r>
      <w:ins w:id="107" w:author="Jean Wu" w:date="2014-01-07T22:26:00Z">
        <w:del w:id="108" w:author="Justine Kao" w:date="2014-01-07T23:02:00Z">
          <w:r w:rsidR="00272CF9" w:rsidDel="00A700A3">
            <w:delText xml:space="preserve"> an</w:delText>
          </w:r>
        </w:del>
      </w:ins>
      <w:r>
        <w:t xml:space="preserve">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w:t>
      </w:r>
      <w:ins w:id="109" w:author="Jean Wu" w:date="2014-01-07T22:30:00Z">
        <w:del w:id="110" w:author="Justine Kao" w:date="2014-01-07T23:03:00Z">
          <w:r w:rsidR="00272CF9" w:rsidDel="00A700A3">
            <w:delText xml:space="preserve">takes </w:delText>
          </w:r>
        </w:del>
      </w:ins>
      <w:ins w:id="111" w:author="Jean Wu" w:date="2014-01-07T22:31:00Z">
        <w:del w:id="112" w:author="Justine Kao" w:date="2014-01-07T23:03:00Z">
          <w:r w:rsidR="00272CF9" w:rsidDel="00A700A3">
            <w:delText xml:space="preserve">the utterance </w:delText>
          </w:r>
        </w:del>
      </w:ins>
      <w:r>
        <w:t xml:space="preserve">interprets “10,000 dollars” </w:t>
      </w:r>
      <w:del w:id="113" w:author="Justine Kao" w:date="2014-01-07T23:22:00Z">
        <w:r w:rsidDel="000512B1">
          <w:delText xml:space="preserve">as actually meaning </w:delText>
        </w:r>
        <w:r w:rsidRPr="00E36E7C" w:rsidDel="000512B1">
          <w:delText>10,000</w:delText>
        </w:r>
        <w:r w:rsidDel="000512B1">
          <w:rPr>
            <w:i/>
          </w:rPr>
          <w:delText xml:space="preserve"> </w:delText>
        </w:r>
        <w:r w:rsidDel="000512B1">
          <w:delText>dollars</w:delText>
        </w:r>
      </w:del>
      <w:ins w:id="114" w:author="Justine Kao" w:date="2014-01-07T23:22:00Z">
        <w:r w:rsidR="000512B1">
          <w:t>literally</w:t>
        </w:r>
      </w:ins>
      <w:r>
        <w:t xml:space="preserve"> </w:t>
      </w:r>
      <w:ins w:id="115" w:author="Jean Wu" w:date="2014-01-07T22:31:00Z">
        <w:del w:id="116" w:author="Justine Kao" w:date="2014-01-07T23:03:00Z">
          <w:r w:rsidR="00272CF9" w:rsidDel="00A700A3">
            <w:delText xml:space="preserve">at face value </w:delText>
          </w:r>
        </w:del>
      </w:ins>
      <w:r>
        <w:t>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w:t>
      </w:r>
      <w:ins w:id="117" w:author="Justine Kao" w:date="2014-01-07T23:03:00Z">
        <w:r w:rsidR="00A700A3">
          <w:t xml:space="preserve"> </w:t>
        </w:r>
      </w:ins>
      <w:ins w:id="118" w:author="Jean Wu" w:date="2014-01-07T22:32:00Z">
        <w:del w:id="119" w:author="Justine Kao" w:date="2014-01-07T23:03:00Z">
          <w:r w:rsidR="00272CF9" w:rsidDel="00A700A3">
            <w:delText xml:space="preserve"> still</w:delText>
          </w:r>
        </w:del>
      </w:ins>
      <w:del w:id="120" w:author="Justine Kao" w:date="2014-01-07T23:03:00Z">
        <w:r w:rsidDel="00A700A3">
          <w:delText xml:space="preserve"> </w:delText>
        </w:r>
      </w:del>
      <w:r>
        <w:t>thinks it is too expensive (i.e.</w:t>
      </w:r>
      <w:ins w:id="121" w:author="Jean Wu" w:date="2014-01-07T22:33:00Z">
        <w:r w:rsidR="00272CF9">
          <w:t>,</w:t>
        </w:r>
      </w:ins>
      <w:r>
        <w:t xml:space="preserv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w:t>
      </w:r>
      <w:proofErr w:type="gramStart"/>
      <w:r>
        <w:t>F(</w:t>
      </w:r>
      <w:proofErr w:type="gramEnd"/>
      <w:r>
        <w:t>1, 10) = 44.06, p &lt; 0.0001</w:t>
      </w:r>
      <w:r w:rsidRPr="00802599">
        <w:t>)</w:t>
      </w:r>
      <w:r>
        <w:t xml:space="preserve">. </w:t>
      </w:r>
      <w:r w:rsidRPr="00802599">
        <w:lastRenderedPageBreak/>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w:t>
      </w:r>
      <w:proofErr w:type="gramStart"/>
      <w:r>
        <w:t>F(</w:t>
      </w:r>
      <w:proofErr w:type="gramEnd"/>
      <w:r>
        <w:t>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39C0E42F"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w:t>
      </w:r>
      <w:ins w:id="122" w:author="Jean Wu" w:date="2014-01-07T22:39:00Z">
        <w:r w:rsidR="003D7997">
          <w:t>,</w:t>
        </w:r>
      </w:ins>
      <w:r>
        <w:t>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w:t>
      </w:r>
      <w:ins w:id="123" w:author="Jean Wu" w:date="2014-01-07T22:44:00Z">
        <w:del w:id="124" w:author="Justine Kao" w:date="2014-01-07T23:04:00Z">
          <w:r w:rsidR="00FE7807" w:rsidDel="00FE2AF5">
            <w:delText xml:space="preserve">either </w:delText>
          </w:r>
        </w:del>
      </w:ins>
      <w:r w:rsidRPr="00802599">
        <w:t xml:space="preserve">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w:t>
      </w:r>
      <w:proofErr w:type="spellStart"/>
      <w:r>
        <w:t>lesioned</w:t>
      </w:r>
      <w:proofErr w:type="spellEnd"/>
      <w:r>
        <w:t>”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4DB0868"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w:t>
      </w:r>
      <w:proofErr w:type="gramStart"/>
      <w:r>
        <w:t>F(</w:t>
      </w:r>
      <w:proofErr w:type="gramEnd"/>
      <w:r>
        <w:t>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While there is a significant amount of noise in the human judgments (average split-half correlation is 0.833), the model predicts human interpretations of the utterances’ affective subtext significantly better than chance (r=0.772, p &lt; 0.00001), capturing most of the reliable variation</w:t>
      </w:r>
      <w:ins w:id="125" w:author="Jean Wu" w:date="2014-01-07T22:49:00Z">
        <w:del w:id="126" w:author="Justine Kao" w:date="2014-01-07T23:04:00Z">
          <w:r w:rsidR="00FE7807" w:rsidDel="00FE2AF5">
            <w:delText>s</w:delText>
          </w:r>
        </w:del>
      </w:ins>
      <w:r>
        <w:t xml:space="preserve">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w:t>
      </w:r>
      <w:r w:rsidRPr="00802599">
        <w:lastRenderedPageBreak/>
        <w:t xml:space="preserve">not by </w:t>
      </w:r>
      <w:r>
        <w:t>the “</w:t>
      </w:r>
      <w:proofErr w:type="spellStart"/>
      <w:r>
        <w:t>lesioned</w:t>
      </w:r>
      <w:proofErr w:type="spellEnd"/>
      <w:r>
        <w:t>”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11DE6569"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ins w:id="127" w:author="Jean Wu" w:date="2014-01-07T22:51:00Z">
        <w:del w:id="128" w:author="Justine Kao" w:date="2014-01-07T23:04:00Z">
          <w:r w:rsidR="00FE7807" w:rsidDel="00FE2AF5">
            <w:delText xml:space="preserve">, </w:delText>
          </w:r>
        </w:del>
      </w:ins>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proofErr w:type="spellStart"/>
      <w:r>
        <w:t>Kreuz</w:t>
      </w:r>
      <w:proofErr w:type="spellEnd"/>
      <w:r>
        <w:t>,</w:t>
      </w:r>
      <w:r w:rsidRPr="00E615A0">
        <w:t xml:space="preserve"> Why do people use figurative language</w:t>
      </w:r>
      <w:proofErr w:type="gramStart"/>
      <w:r w:rsidRPr="00E615A0">
        <w:t>?.</w:t>
      </w:r>
      <w:proofErr w:type="gramEnd"/>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w:t>
      </w:r>
      <w:proofErr w:type="gramStart"/>
      <w:r w:rsidRPr="00E615A0">
        <w:t>Obligatory</w:t>
      </w:r>
      <w:proofErr w:type="gramEnd"/>
      <w:r w:rsidRPr="00E615A0">
        <w:t xml:space="preserve">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proofErr w:type="spellStart"/>
      <w:r w:rsidRPr="00E615A0">
        <w:t>Glucksberg</w:t>
      </w:r>
      <w:proofErr w:type="spellEnd"/>
      <w:r w:rsidRPr="00E615A0">
        <w:t>,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w:t>
      </w:r>
      <w:proofErr w:type="spellStart"/>
      <w:r>
        <w:t>Stuhlmüller</w:t>
      </w:r>
      <w:proofErr w:type="spellEnd"/>
      <w:r>
        <w:t xml:space="preserve">, </w:t>
      </w:r>
      <w:r w:rsidRPr="002857C2">
        <w:t xml:space="preserve">Knowledge and </w:t>
      </w:r>
      <w:proofErr w:type="spellStart"/>
      <w:r w:rsidRPr="002857C2">
        <w:t>implicature</w:t>
      </w:r>
      <w:proofErr w:type="spellEnd"/>
      <w:r w:rsidRPr="002857C2">
        <w:t>: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w:t>
      </w:r>
      <w:proofErr w:type="gramStart"/>
      <w:r>
        <w:t xml:space="preserve">R. </w:t>
      </w:r>
      <w:r w:rsidRPr="002857C2">
        <w:t>Levy, That’s what she (could have) said</w:t>
      </w:r>
      <w:proofErr w:type="gramEnd"/>
      <w:r w:rsidRPr="002857C2">
        <w:t xml:space="preserve">: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w:t>
      </w:r>
      <w:proofErr w:type="spellStart"/>
      <w:r>
        <w:t>Jäger</w:t>
      </w:r>
      <w:proofErr w:type="spellEnd"/>
      <w:r>
        <w:t>, C.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proofErr w:type="gramStart"/>
      <w:r w:rsidRPr="003767DA">
        <w:t>“</w:t>
      </w:r>
      <w:proofErr w:type="gramEnd"/>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w:t>
      </w:r>
      <w:proofErr w:type="spellStart"/>
      <w:r>
        <w:t>Jr</w:t>
      </w:r>
      <w:proofErr w:type="spellEnd"/>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lastRenderedPageBreak/>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w:t>
      </w:r>
      <w:proofErr w:type="spellStart"/>
      <w:r>
        <w:t>Barto</w:t>
      </w:r>
      <w:proofErr w:type="spellEnd"/>
      <w:r>
        <w:t>,</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0E636813" w:rsidR="00E00AEC" w:rsidRDefault="00E00AEC" w:rsidP="00E00AEC">
      <w:pPr>
        <w:pStyle w:val="Acknowledgement"/>
      </w:pPr>
      <w:r w:rsidRPr="0064261D">
        <w:rPr>
          <w:b/>
        </w:rPr>
        <w:t>Acknowledgments:</w:t>
      </w:r>
      <w:r>
        <w:t xml:space="preserve"> This work was supported</w:t>
      </w:r>
      <w:r w:rsidR="008F1016">
        <w:t xml:space="preserve"> in part</w:t>
      </w:r>
      <w:r>
        <w:t xml:space="preserve"> by an NSF Graduate Research Fellowship to JTK and </w:t>
      </w:r>
      <w:r w:rsidR="008F1016">
        <w:t>by a John S. McDonnell Foundation Scholar Award and grants from the ONR to NDG.</w:t>
      </w:r>
      <w:r w:rsidR="00BC11AE" w:rsidRPr="00BC11AE">
        <w:t xml:space="preserve"> </w:t>
      </w:r>
      <w:r w:rsidR="00BC11AE">
        <w:t>Links to the stimuli, human data, and model predictions are in Supplementary Materials.</w:t>
      </w:r>
    </w:p>
    <w:p w14:paraId="40D89477" w14:textId="77777777" w:rsidR="008F1016" w:rsidRDefault="008F1016" w:rsidP="00E00AEC">
      <w:pPr>
        <w:pStyle w:val="Acknowledgement"/>
      </w:pPr>
    </w:p>
    <w:p w14:paraId="4FC4674E" w14:textId="77777777" w:rsidR="008F1016" w:rsidRDefault="008F1016" w:rsidP="00E00AEC">
      <w:pPr>
        <w:pStyle w:val="Acknowledgement"/>
      </w:pPr>
    </w:p>
    <w:p w14:paraId="1377C48B" w14:textId="77777777" w:rsidR="00E00AEC" w:rsidRDefault="00E00AEC" w:rsidP="00E00AEC">
      <w:pPr>
        <w:pStyle w:val="Legend"/>
        <w:rPr>
          <w:b/>
        </w:rPr>
      </w:pPr>
      <w:r>
        <w:rPr>
          <w:rFonts w:ascii="新細明體" w:eastAsia="新細明體" w:hAnsi="新細明體" w:cs="新細明體" w:hint="eastAsia"/>
          <w:noProof/>
        </w:rPr>
        <w:lastRenderedPageBreak/>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8">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9">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0">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1">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2">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3041A3" w:rsidRDefault="00E00AEC" w:rsidP="00E00AEC">
      <w:pPr>
        <w:pStyle w:val="Paragraph"/>
        <w:ind w:firstLine="0"/>
      </w:pPr>
      <w:r w:rsidRPr="003041A3">
        <w:t xml:space="preserve">Materials and Methods: </w:t>
      </w:r>
    </w:p>
    <w:p w14:paraId="00F498C7" w14:textId="3A60D047"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w:t>
      </w:r>
      <w:r w:rsidR="003458FA">
        <w:t xml:space="preserve">The meaning </w:t>
      </w:r>
      <w:r w:rsidR="00232198">
        <w:t>of the utterance</w:t>
      </w:r>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t>
      </w:r>
      <w:r w:rsidR="00E1298B">
        <w:t xml:space="preserve">We defined the set of affect states A={0, 1} (0 means no affect and 1 means with affect). </w:t>
      </w:r>
      <w:r>
        <w:t xml:space="preserve">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4295C569" w14:textId="6FD517E1"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where </w:t>
      </w:r>
      <w:r w:rsidRPr="008A0A1A">
        <w:rPr>
          <w:b/>
        </w:rPr>
        <w:t>s</w:t>
      </w:r>
      <w:ins w:id="129" w:author="Leon Bergen" w:date="2014-01-06T15:16:00Z">
        <w:r w:rsidR="000E74E5">
          <w:rPr>
            <w:b/>
          </w:rPr>
          <w:t xml:space="preserve"> </w:t>
        </w:r>
        <m:oMath>
          <m:r>
            <w:rPr>
              <w:rFonts w:ascii="Cambria Math" w:hAnsi="Cambria Math"/>
            </w:rPr>
            <m:t>∈</m:t>
          </m:r>
        </m:oMath>
        <w:r w:rsidR="000E74E5">
          <w:t xml:space="preserve"> 2</w:t>
        </w:r>
        <w:r w:rsidR="000E74E5">
          <w:rPr>
            <w:vertAlign w:val="superscript"/>
          </w:rPr>
          <w:t>S</w:t>
        </w:r>
      </w:ins>
      <w:r>
        <w:t xml:space="preserve"> </w:t>
      </w:r>
      <w:ins w:id="130" w:author="Leon Bergen" w:date="2014-01-06T15:15:00Z">
        <w:r w:rsidR="000E74E5">
          <w:t xml:space="preserve">is an equivalence class of price states and </w:t>
        </w:r>
      </w:ins>
      <w:ins w:id="131" w:author="Leon Bergen" w:date="2014-01-06T15:17:00Z">
        <w:r w:rsidR="000E74E5">
          <w:rPr>
            <w:b/>
          </w:rPr>
          <w:t>a</w:t>
        </w:r>
        <w:r w:rsidR="000E74E5">
          <w:t xml:space="preserve"> </w:t>
        </w:r>
        <m:oMath>
          <m:r>
            <w:rPr>
              <w:rFonts w:ascii="Cambria Math" w:hAnsi="Cambria Math"/>
            </w:rPr>
            <m:t>∈</m:t>
          </m:r>
        </m:oMath>
        <w:r w:rsidR="000E74E5">
          <w:t xml:space="preserve"> 2</w:t>
        </w:r>
        <w:r w:rsidR="000E74E5">
          <w:rPr>
            <w:vertAlign w:val="superscript"/>
          </w:rPr>
          <w:t>A</w:t>
        </w:r>
      </w:ins>
      <w:ins w:id="132" w:author="Leon Bergen" w:date="2014-01-06T15:15:00Z">
        <w:r w:rsidR="000E74E5">
          <w:t xml:space="preserve"> is an equivalence class of affect states.</w:t>
        </w:r>
      </w:ins>
      <w:ins w:id="133" w:author="Leon Bergen" w:date="2014-01-06T15:17:00Z">
        <w:r w:rsidR="000E74E5">
          <w:t xml:space="preserve"> </w:t>
        </w:r>
      </w:ins>
      <w:ins w:id="134" w:author="Leon Bergen" w:date="2014-01-06T15:20:00Z">
        <w:r w:rsidR="009F2AAA">
          <w:t xml:space="preserve">These equivalence classes represent states of the world </w:t>
        </w:r>
      </w:ins>
      <w:ins w:id="135" w:author="Leon Bergen" w:date="2014-01-06T15:26:00Z">
        <w:r w:rsidR="009F2AAA">
          <w:t xml:space="preserve">that are sufficiently close </w:t>
        </w:r>
        <w:r w:rsidR="00F66E66">
          <w:t>to the true state of the world, for the purposes of the speaker.</w:t>
        </w:r>
      </w:ins>
      <w:ins w:id="136" w:author="Leon Bergen" w:date="2014-01-06T15:18:00Z">
        <w:r w:rsidR="000E74E5">
          <w:t xml:space="preserve"> </w:t>
        </w:r>
      </w:ins>
      <w:del w:id="137" w:author="Leon Bergen" w:date="2014-01-06T15:16:00Z">
        <m:oMath>
          <m:r>
            <w:rPr>
              <w:rFonts w:ascii="Cambria Math" w:hAnsi="Cambria Math"/>
            </w:rPr>
            <m:t>∈</m:t>
          </m:r>
        </m:oMath>
        <w:r w:rsidDel="000E74E5">
          <w:delText xml:space="preserve"> 2</w:delText>
        </w:r>
        <w:r w:rsidDel="000E74E5">
          <w:rPr>
            <w:vertAlign w:val="superscript"/>
          </w:rPr>
          <w:delText>S</w:delText>
        </w:r>
      </w:del>
      <w:del w:id="138" w:author="Leon Bergen" w:date="2014-01-06T15:17:00Z">
        <w:r w:rsidDel="000E74E5">
          <w:delText xml:space="preserve"> and</w:delText>
        </w:r>
      </w:del>
      <w:del w:id="139" w:author="Leon Bergen" w:date="2014-01-06T15:16:00Z">
        <w:r w:rsidDel="000E74E5">
          <w:delText xml:space="preserve"> </w:delText>
        </w:r>
        <w:r w:rsidDel="000E74E5">
          <w:rPr>
            <w:b/>
          </w:rPr>
          <w:delText>a</w:delText>
        </w:r>
        <w:r w:rsidDel="000E74E5">
          <w:delText xml:space="preserve"> </w:delText>
        </w:r>
        <m:oMath>
          <m:r>
            <w:rPr>
              <w:rFonts w:ascii="Cambria Math" w:hAnsi="Cambria Math"/>
            </w:rPr>
            <m:t>∈</m:t>
          </m:r>
        </m:oMath>
        <w:r w:rsidDel="000E74E5">
          <w:delText xml:space="preserve"> 2</w:delText>
        </w:r>
        <w:r w:rsidDel="000E74E5">
          <w:rPr>
            <w:vertAlign w:val="superscript"/>
          </w:rPr>
          <w:delText>A</w:delText>
        </w:r>
      </w:del>
      <w:del w:id="140" w:author="Leon Bergen" w:date="2014-01-06T15:17:00Z">
        <w:r w:rsidDel="000E74E5">
          <w:delText xml:space="preserve">. </w:delText>
        </w:r>
      </w:del>
      <w:del w:id="141" w:author="Leon Bergen" w:date="2014-01-06T15:27:00Z">
        <w:r w:rsidDel="00177FB9">
          <w:delText>Th</w:delText>
        </w:r>
      </w:del>
      <w:ins w:id="142" w:author="Leon Bergen" w:date="2014-01-06T15:27:00Z">
        <w:r w:rsidR="00177FB9">
          <w:t xml:space="preserve"> Formally, the </w:t>
        </w:r>
      </w:ins>
      <w:del w:id="143" w:author="Leon Bergen" w:date="2014-01-06T15:27:00Z">
        <w:r w:rsidDel="00177FB9">
          <w:delText xml:space="preserve">e </w:delText>
        </w:r>
      </w:del>
      <w:r>
        <w:t xml:space="preserve">goal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is a function </w:t>
      </w:r>
      <w:proofErr w:type="spellStart"/>
      <w:r w:rsidRPr="008A0A1A">
        <w:rPr>
          <w:i/>
        </w:rPr>
        <w:t>g</w:t>
      </w:r>
      <w:r w:rsidRPr="008A0A1A">
        <w:rPr>
          <w:b/>
          <w:vertAlign w:val="subscript"/>
        </w:rPr>
        <w:t>s,a</w:t>
      </w:r>
      <w:proofErr w:type="spellEnd"/>
      <w:r>
        <w:t xml:space="preserve">: M </w:t>
      </w:r>
      <m:oMath>
        <m:r>
          <w:rPr>
            <w:rFonts w:ascii="Cambria Math" w:hAnsi="Cambria Math"/>
          </w:rPr>
          <m:t>→</m:t>
        </m:r>
      </m:oMath>
      <w:r>
        <w:t xml:space="preserve">{0,1}, 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F93D6E">
        <w:rPr>
          <w:i/>
        </w:rPr>
        <w:t>s,a</w:t>
      </w:r>
      <w:proofErr w:type="spellEnd"/>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xml:space="preserve">. Thus, </w:t>
      </w:r>
      <w:del w:id="144" w:author="Leon Bergen" w:date="2014-01-06T15:28:00Z">
        <w:r w:rsidDel="00A75324">
          <w:delText xml:space="preserve">a goal specifies a subset of price states and affects, and </w:delText>
        </w:r>
      </w:del>
      <w:r>
        <w:t>a meaning satisfies this goal if it belongs to th</w:t>
      </w:r>
      <w:ins w:id="145" w:author="Leon Bergen" w:date="2014-01-06T15:28:00Z">
        <w:r w:rsidR="00B12FCC">
          <w:t>e</w:t>
        </w:r>
        <w:r w:rsidR="00A75324">
          <w:t xml:space="preserve"> state and affect equivalence classes</w:t>
        </w:r>
      </w:ins>
      <w:ins w:id="146" w:author="Leon Bergen" w:date="2014-01-06T20:00:00Z">
        <w:r w:rsidR="00B12FCC">
          <w:t xml:space="preserve"> of the goal</w:t>
        </w:r>
      </w:ins>
      <w:del w:id="147" w:author="Leon Bergen" w:date="2014-01-06T15:28:00Z">
        <w:r w:rsidDel="00A75324">
          <w:delText>is subset</w:delText>
        </w:r>
      </w:del>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proofErr w:type="spellStart"/>
      <w:r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t xml:space="preserve"> S), and approximate goals are represented by subsets that consist of the price </w:t>
      </w:r>
      <w:r>
        <w:lastRenderedPageBreak/>
        <w:t xml:space="preserve">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ins w:id="148" w:author="Leon Bergen" w:date="2014-01-06T20:06:00Z">
        <w:r w:rsidR="0011164C">
          <w:t xml:space="preserve">Subsets of </w:t>
        </w:r>
      </w:ins>
      <w:ins w:id="149" w:author="Leon Bergen" w:date="2014-01-06T20:14:00Z">
        <w:r w:rsidR="00EF485A">
          <w:t xml:space="preserve">price </w:t>
        </w:r>
        <w:proofErr w:type="gramStart"/>
        <w:r w:rsidR="00EF485A">
          <w:t xml:space="preserve">states which </w:t>
        </w:r>
      </w:ins>
      <w:ins w:id="150" w:author="Leon Bergen" w:date="2014-01-06T20:15:00Z">
        <w:r w:rsidR="00EF485A">
          <w:t>do not satisfy either of these conditions</w:t>
        </w:r>
        <w:proofErr w:type="gramEnd"/>
        <w:r w:rsidR="00EF485A">
          <w:t xml:space="preserve"> are assigned probability 0 by the model.</w:t>
        </w:r>
      </w:ins>
    </w:p>
    <w:p w14:paraId="06C3330D" w14:textId="783BDAEF"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t xml:space="preserve"> (see Experiments 3a and 3b).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A1E0A">
        <w:rPr>
          <w:i/>
        </w:rPr>
        <w:t>s,a</w:t>
      </w:r>
      <w:proofErr w:type="spellEnd"/>
      <w:r w:rsidRPr="006A2DE4">
        <w:t>)</w:t>
      </w:r>
      <w:r>
        <w:t xml:space="preserve"> over goals given that the speaker knows meaning </w:t>
      </w:r>
      <w:r w:rsidR="0014000D">
        <w:rPr>
          <w:i/>
        </w:rPr>
        <w:t>s,</w:t>
      </w:r>
      <w:r w:rsidR="007C4AE2">
        <w:rPr>
          <w:i/>
        </w:rPr>
        <w:t xml:space="preserve"> </w:t>
      </w:r>
      <w:r w:rsidR="00CF05E5">
        <w:rPr>
          <w:i/>
        </w:rPr>
        <w:t>a</w:t>
      </w:r>
      <w:r>
        <w:t xml:space="preserve"> is defined to be uniform over goals consistent with </w:t>
      </w:r>
      <w:r w:rsidR="00571BC8">
        <w:rPr>
          <w:i/>
        </w:rPr>
        <w:t>s,</w:t>
      </w:r>
      <w:r w:rsidR="00D61CD9">
        <w:rPr>
          <w:i/>
        </w:rPr>
        <w:t xml:space="preserve"> </w:t>
      </w:r>
      <w:r w:rsidR="00571BC8">
        <w:rPr>
          <w:i/>
        </w:rPr>
        <w:t>a</w:t>
      </w:r>
      <w:r>
        <w:t xml:space="preserve">, i.e. uniform over goals </w:t>
      </w:r>
      <w:proofErr w:type="spellStart"/>
      <w:r w:rsidRPr="008A0A1A">
        <w:rPr>
          <w:i/>
        </w:rPr>
        <w:t>g</w:t>
      </w:r>
      <w:r w:rsidRPr="008A0A1A">
        <w:rPr>
          <w:b/>
          <w:vertAlign w:val="subscript"/>
        </w:rPr>
        <w:t>s,a</w:t>
      </w:r>
      <w:proofErr w:type="spellEnd"/>
      <w:r>
        <w:rPr>
          <w:vertAlign w:val="subscript"/>
        </w:rPr>
        <w:t xml:space="preserve"> </w:t>
      </w:r>
      <w:r>
        <w:t xml:space="preserve">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00DA1A1B">
        <w:rPr>
          <w:i/>
        </w:rPr>
        <w:t>s,a</w:t>
      </w:r>
      <w:proofErr w:type="spellEnd"/>
      <w:r>
        <w:t xml:space="preserve">) = 1. This is equivalent to assuming that the speaker either wants to communicate </w:t>
      </w:r>
      <w:r w:rsidR="00636AA1">
        <w:t>her</w:t>
      </w:r>
      <w:r>
        <w:t xml:space="preserve"> meaning exactly or approximately.</w:t>
      </w:r>
      <w:r w:rsidR="00645ACB">
        <w:t xml:space="preserve"> </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0FCE22"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5B399870" w14:textId="756EE797" w:rsidR="00E00AEC" w:rsidRPr="002E7CDA" w:rsidRDefault="00E00AEC" w:rsidP="00E00AEC">
      <w:pPr>
        <w:pStyle w:val="Paragraph"/>
      </w:pPr>
      <w:r>
        <w:t xml:space="preserve">The speaker </w:t>
      </w:r>
      <w:proofErr w:type="spellStart"/>
      <w:r w:rsidRPr="00D54E5A">
        <w:rPr>
          <w:i/>
        </w:rPr>
        <w:t>S</w:t>
      </w:r>
      <w:r>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Pr="00D54E5A">
        <w:rPr>
          <w:i/>
        </w:rPr>
        <w:t>S</w:t>
      </w:r>
      <w:r>
        <w:rPr>
          <w:i/>
          <w:vertAlign w:val="subscript"/>
        </w:rPr>
        <w:t>n</w:t>
      </w:r>
      <w:proofErr w:type="spellEnd"/>
      <w:r>
        <w:t xml:space="preserve"> chooses utterances according to a </w:t>
      </w:r>
      <w:proofErr w:type="spellStart"/>
      <w:r>
        <w:t>softmax</w:t>
      </w:r>
      <w:proofErr w:type="spellEnd"/>
      <w:r>
        <w:t xml:space="preserve"> decision rule that describes an approximately rational planner (</w:t>
      </w:r>
      <w:r>
        <w:rPr>
          <w:i/>
        </w:rPr>
        <w:t>17</w:t>
      </w:r>
      <w:r>
        <w:t>)</w:t>
      </w:r>
      <w:del w:id="151" w:author="Leon Bergen" w:date="2014-01-06T15:35:00Z">
        <w:r w:rsidR="00AE5021" w:rsidDel="002E7CDA">
          <w:delText>. We used an</w:delText>
        </w:r>
        <w:r w:rsidR="006640A9" w:rsidDel="002E7CDA">
          <w:delText xml:space="preserve"> </w:delText>
        </w:r>
        <m:oMath>
          <m:r>
            <w:rPr>
              <w:rFonts w:ascii="Cambria Math" w:hAnsi="Cambria Math"/>
            </w:rPr>
            <m:t>α</m:t>
          </m:r>
        </m:oMath>
        <w:r w:rsidR="00063CA4" w:rsidDel="002E7CDA">
          <w:delText xml:space="preserve"> parameter of 1 for all </w:delText>
        </w:r>
        <w:r w:rsidR="004162ED" w:rsidDel="002E7CDA">
          <w:delText>model simulations reported here</w:delText>
        </w:r>
        <w:r w:rsidDel="002E7CDA">
          <w:delText>:</w:delText>
        </w:r>
      </w:del>
      <w:ins w:id="152" w:author="Leon Bergen" w:date="2014-01-06T15:35:00Z">
        <w:r w:rsidR="002E7CDA">
          <w:t>:</w:t>
        </w:r>
      </w:ins>
    </w:p>
    <w:p w14:paraId="49DB5FDD" w14:textId="4FA67E4F" w:rsidR="0020449F" w:rsidRDefault="00E00AEC" w:rsidP="006640A9">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44441071" w14:textId="629ADC30" w:rsidR="005B4C1F" w:rsidRDefault="008040E0" w:rsidP="00E00AEC">
      <w:pPr>
        <w:pStyle w:val="Paragraph"/>
      </w:pPr>
      <w:r>
        <w:t>Optimizing the probability of the speaker’s goal being s</w:t>
      </w:r>
      <w:r w:rsidR="006B0F35">
        <w:t xml:space="preserve">atisfied can be accomplished by </w:t>
      </w:r>
      <w:r>
        <w:t xml:space="preserve">minimizing the </w:t>
      </w:r>
      <w:ins w:id="153" w:author="Leon Bergen" w:date="2014-01-06T19:08:00Z">
        <w:r w:rsidR="0067400C">
          <w:t xml:space="preserve">goal’s information-theoretic </w:t>
        </w:r>
        <w:proofErr w:type="spellStart"/>
        <w:r w:rsidR="0067400C">
          <w:t>surprisal</w:t>
        </w:r>
      </w:ins>
      <w:proofErr w:type="spellEnd"/>
      <w:del w:id="154" w:author="Leon Bergen" w:date="2014-01-06T19:08:00Z">
        <w:r w:rsidDel="0067400C">
          <w:delText xml:space="preserve">surprisal of </w:delText>
        </w:r>
      </w:del>
      <w:del w:id="155" w:author="Leon Bergen" w:date="2014-01-06T19:07:00Z">
        <w:r w:rsidDel="0067400C">
          <w:delText>her goal given an utterance</w:delText>
        </w:r>
      </w:del>
      <w:r>
        <w:t xml:space="preserve">. </w:t>
      </w:r>
      <w:del w:id="156" w:author="Leon Bergen" w:date="2014-01-06T15:42:00Z">
        <w:r w:rsidR="006E5414" w:rsidDel="00A70CC8">
          <w:delText xml:space="preserve">Since </w:delText>
        </w:r>
        <w:r w:rsidR="00B97B98" w:rsidDel="00A70CC8">
          <w:delText>given</w:delText>
        </w:r>
      </w:del>
      <w:ins w:id="157" w:author="Leon Bergen" w:date="2014-01-06T15:42:00Z">
        <w:r w:rsidR="00A70CC8">
          <w:t>Given</w:t>
        </w:r>
      </w:ins>
      <w:r w:rsidR="00B97B98">
        <w:t xml:space="preserve"> an utterance </w:t>
      </w:r>
      <w:r w:rsidR="00B97B98">
        <w:rPr>
          <w:i/>
        </w:rPr>
        <w:t>u</w:t>
      </w:r>
      <w:ins w:id="158" w:author="Leon Bergen" w:date="2014-01-06T15:42:00Z">
        <w:r w:rsidR="00A70CC8">
          <w:t>,</w:t>
        </w:r>
      </w:ins>
      <w:r w:rsidR="00B97B98">
        <w:t xml:space="preserve"> </w:t>
      </w:r>
      <w:r w:rsidR="006E5414" w:rsidRPr="00B97B98">
        <w:t>the</w:t>
      </w:r>
      <w:r w:rsidR="006E5414">
        <w:t xml:space="preserve"> listener </w:t>
      </w:r>
      <w:r w:rsidR="006E5414" w:rsidRPr="00A71D7F">
        <w:rPr>
          <w:i/>
        </w:rPr>
        <w:t>L</w:t>
      </w:r>
      <w:r w:rsidR="00B97B98">
        <w:rPr>
          <w:i/>
          <w:vertAlign w:val="subscript"/>
        </w:rPr>
        <w:t>n</w:t>
      </w:r>
      <w:r w:rsidR="006E5414">
        <w:t xml:space="preserve"> will </w:t>
      </w:r>
      <w:r w:rsidR="0052253B">
        <w:t xml:space="preserve">guess that the meaning is </w:t>
      </w:r>
      <w:r w:rsidR="00B97B98">
        <w:rPr>
          <w:i/>
        </w:rPr>
        <w:t>s, a</w:t>
      </w:r>
      <w:r w:rsidR="00ED49F7">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oMath>
      <w:ins w:id="159" w:author="Leon Bergen" w:date="2014-01-06T15:42:00Z">
        <w:r w:rsidR="00A70CC8">
          <w:t xml:space="preserve">. </w:t>
        </w:r>
      </w:ins>
      <w:ins w:id="160" w:author="Leon Bergen" w:date="2014-01-06T18:59:00Z">
        <w:r w:rsidR="00802199">
          <w:t>The</w:t>
        </w:r>
      </w:ins>
      <w:del w:id="161" w:author="Leon Bergen" w:date="2014-01-06T15:42:00Z">
        <w:r w:rsidR="00ED49F7" w:rsidDel="00A70CC8">
          <w:delText>,</w:delText>
        </w:r>
      </w:del>
      <w:del w:id="162" w:author="Leon Bergen" w:date="2014-01-06T18:59:00Z">
        <w:r w:rsidR="007B519F" w:rsidDel="00802199">
          <w:delText xml:space="preserve"> the</w:delText>
        </w:r>
      </w:del>
      <w:r w:rsidR="007B519F">
        <w:t xml:space="preserve"> </w:t>
      </w:r>
      <w:r w:rsidR="006E5414">
        <w:t xml:space="preserve">probability </w:t>
      </w:r>
      <w:r w:rsidR="007B519F">
        <w:t xml:space="preserve">of the </w:t>
      </w:r>
      <w:r w:rsidR="00DD5F9C">
        <w:t xml:space="preserve">speaker’s </w:t>
      </w:r>
      <w:r w:rsidR="007B519F">
        <w:t>goal being satisfied is</w:t>
      </w:r>
      <w:r w:rsidR="005B4C1F">
        <w:t xml:space="preserve"> </w:t>
      </w:r>
      <w:ins w:id="163" w:author="Leon Bergen" w:date="2014-01-06T18:59:00Z">
        <w:r w:rsidR="00802199">
          <w:t xml:space="preserve">therefore </w:t>
        </w:r>
      </w:ins>
      <w:r w:rsidR="005B4C1F">
        <w:t>the following:</w:t>
      </w:r>
    </w:p>
    <w:p w14:paraId="578F7125" w14:textId="6D9AE9CB" w:rsidR="00E74B01" w:rsidRDefault="00841521" w:rsidP="00E74B01">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E74B01">
        <w:t xml:space="preserve">              (3)</w:t>
      </w:r>
    </w:p>
    <w:p w14:paraId="22A56C69" w14:textId="31D81EB9" w:rsidR="00E00AEC" w:rsidRDefault="00E00AEC" w:rsidP="00E74B01">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w:t>
      </w:r>
      <w:r w:rsidR="00B754B5">
        <w:t xml:space="preserve">is </w:t>
      </w:r>
      <w:r w:rsidR="006B0F35">
        <w:t xml:space="preserve">composed of </w:t>
      </w:r>
      <w:r w:rsidR="00B754B5">
        <w:t>both the</w:t>
      </w:r>
      <w:r w:rsidR="00531726">
        <w:t xml:space="preserve"> negative</w:t>
      </w:r>
      <w:r w:rsidR="00B754B5">
        <w:t xml:space="preserve"> </w:t>
      </w:r>
      <w:proofErr w:type="spellStart"/>
      <w:r w:rsidR="00B754B5">
        <w:t>surprisal</w:t>
      </w:r>
      <w:proofErr w:type="spellEnd"/>
      <w:r w:rsidR="00B754B5">
        <w:t xml:space="preserve"> of the goal and the </w:t>
      </w:r>
      <w:r w:rsidR="005426DA">
        <w:t xml:space="preserve">negative of the </w:t>
      </w:r>
      <w:r w:rsidR="00B754B5">
        <w:t>utterance cost</w:t>
      </w:r>
      <w:r w:rsidR="00B754B5" w:rsidRPr="00B754B5">
        <w:t xml:space="preserve"> </w:t>
      </w:r>
      <w:proofErr w:type="gramStart"/>
      <w:r w:rsidR="00B754B5">
        <w:t>C(</w:t>
      </w:r>
      <w:proofErr w:type="gramEnd"/>
      <w:r w:rsidR="00B754B5">
        <w:rPr>
          <w:i/>
        </w:rPr>
        <w:t>u</w:t>
      </w:r>
      <w:r w:rsidR="00DD5F9C">
        <w:t xml:space="preserve">). </w:t>
      </w:r>
      <w:r w:rsidR="00B754B5">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DD5F9C">
        <w:t xml:space="preserve"> </w:t>
      </w:r>
      <w:proofErr w:type="gramStart"/>
      <w:r w:rsidR="00DD5F9C">
        <w:t>is</w:t>
      </w:r>
      <w:proofErr w:type="gramEnd"/>
      <w:r w:rsidR="00DD5F9C">
        <w:t xml:space="preserve"> </w:t>
      </w:r>
      <w:r>
        <w:t>therefore defined by:</w:t>
      </w:r>
      <w:r w:rsidR="0052253B" w:rsidRPr="0052253B">
        <w:t xml:space="preserve"> </w:t>
      </w:r>
    </w:p>
    <w:p w14:paraId="3F3CBC54" w14:textId="2FE9672A" w:rsidR="00E00AEC" w:rsidRDefault="00841521"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74B01">
        <w:t xml:space="preserve">              (4</w:t>
      </w:r>
      <w:r w:rsidR="00E00AEC">
        <w:t>)</w:t>
      </w:r>
    </w:p>
    <w:p w14:paraId="1811C799" w14:textId="6798AE70" w:rsidR="00E00AEC" w:rsidRDefault="00DD5F9C" w:rsidP="00E00AEC">
      <w:pPr>
        <w:pStyle w:val="Paragraph"/>
        <w:ind w:firstLine="0"/>
      </w:pPr>
      <w:r>
        <w:t>Combined</w:t>
      </w:r>
      <w:r w:rsidR="00E00AEC">
        <w:t xml:space="preserve"> with equation 2</w:t>
      </w:r>
      <w:r>
        <w:t>, this</w:t>
      </w:r>
      <w:r w:rsidR="00E00AEC">
        <w:t xml:space="preserve"> leads to:</w:t>
      </w:r>
    </w:p>
    <w:p w14:paraId="7D22ED54" w14:textId="10E6DFB9" w:rsidR="00E00AEC" w:rsidRDefault="00E00AEC" w:rsidP="00E00AE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rsidR="00E74B01">
        <w:t xml:space="preserve">              (5</w:t>
      </w:r>
      <w:r>
        <w:t>)</w:t>
      </w:r>
    </w:p>
    <w:p w14:paraId="3ED7A125" w14:textId="264C0D6A" w:rsidR="00393755" w:rsidRDefault="00393755" w:rsidP="00393755">
      <w:pPr>
        <w:pStyle w:val="Paragraph"/>
        <w:ind w:firstLine="0"/>
      </w:pPr>
      <w:r>
        <w:t xml:space="preserve">We used </w:t>
      </w:r>
      <w:proofErr w:type="gramStart"/>
      <w:r>
        <w:t>C(</w:t>
      </w:r>
      <w:proofErr w:type="gramEnd"/>
      <w:r>
        <w:rPr>
          <w:i/>
        </w:rPr>
        <w:t>u</w:t>
      </w:r>
      <w:r>
        <w:t xml:space="preserve">) = 1 when  </w:t>
      </w:r>
      <w:r>
        <w:rPr>
          <w:i/>
        </w:rPr>
        <w:t xml:space="preserve">u </w:t>
      </w:r>
      <w:r>
        <w:t>is a round number and C(</w:t>
      </w:r>
      <w:r>
        <w:rPr>
          <w:i/>
        </w:rPr>
        <w:t>u</w:t>
      </w:r>
      <w:r>
        <w:t xml:space="preserve">) = 1.8 when </w:t>
      </w:r>
      <w:r>
        <w:rPr>
          <w:i/>
        </w:rPr>
        <w:t xml:space="preserve">u </w:t>
      </w:r>
      <w:r>
        <w:t>is a sharp number</w:t>
      </w:r>
      <w:r w:rsidR="00B702EB">
        <w:t xml:space="preserve"> for all model simulations reported</w:t>
      </w:r>
      <w:r>
        <w:t>.</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1B64FFDF" w14:textId="128415B7" w:rsidR="00E00AEC" w:rsidRDefault="00841521"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w:t>
      </w:r>
      <w:r w:rsidR="00E74B01">
        <w:t xml:space="preserve"> (6</w:t>
      </w:r>
      <w:r w:rsidR="00E00AEC">
        <w:t>)</w:t>
      </w:r>
    </w:p>
    <w:p w14:paraId="0CB8C337" w14:textId="03E2611A" w:rsidR="00E00AEC" w:rsidRDefault="00E00AEC" w:rsidP="00E00AEC">
      <w:pPr>
        <w:pStyle w:val="Paragraph"/>
      </w:pPr>
      <w:r>
        <w:t>We obtained a posterior distrib</w:t>
      </w:r>
      <w:r w:rsidR="00886475">
        <w:t xml:space="preserve">ution for all possible meanings </w:t>
      </w:r>
      <w:r w:rsidR="00886475">
        <w:rPr>
          <w:i/>
        </w:rPr>
        <w:t>s, a</w:t>
      </w:r>
      <w:r>
        <w:t xml:space="preserve"> given an utterance </w:t>
      </w:r>
      <w:r w:rsidRPr="00EE12CA">
        <w:rPr>
          <w:i/>
        </w:rPr>
        <w:t>u</w:t>
      </w:r>
      <w:r>
        <w:t xml:space="preserve">. </w:t>
      </w:r>
      <w:proofErr w:type="gramStart"/>
      <w:r>
        <w:t>Raw</w:t>
      </w:r>
      <w:proofErr w:type="gramEnd"/>
      <w:r>
        <w:t xml:space="preserve">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4C942BE9" w:rsidR="00B32917" w:rsidRPr="00DD5F9C" w:rsidRDefault="00E00AEC" w:rsidP="00E00AEC">
      <w:pPr>
        <w:pStyle w:val="Paragraph"/>
      </w:pPr>
      <w:r w:rsidRPr="00800512">
        <w:rPr>
          <w:b/>
        </w:rPr>
        <w:lastRenderedPageBreak/>
        <w:t xml:space="preserve">Experiment </w:t>
      </w:r>
      <w:r>
        <w:rPr>
          <w:b/>
        </w:rPr>
        <w:t xml:space="preserve">1: Halo and Hyperbole. </w:t>
      </w:r>
      <w:r w:rsidRPr="00DD5F9C">
        <w:t xml:space="preserve">120 participants were recruited on Amazon's Mechanical Turk. </w:t>
      </w:r>
      <w:r w:rsidR="00E862CF" w:rsidRPr="00DD5F9C">
        <w:t xml:space="preserve">We restricted participants to </w:t>
      </w:r>
      <w:r w:rsidR="00EA2418" w:rsidRPr="00DD5F9C">
        <w:t>those with</w:t>
      </w:r>
      <w:r w:rsidR="00E862CF" w:rsidRPr="00DD5F9C">
        <w:t xml:space="preserve"> IP addresses in the United States. </w:t>
      </w:r>
      <w:r w:rsidRPr="00DD5F9C">
        <w:t xml:space="preserve">Each participant read 15 scenarios in which a person (e.g. Bob) buys an item (e.g. a watch) and is asked by a friend whether the item is expensive. </w:t>
      </w:r>
      <w:r w:rsidR="00E862CF"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00347EEA" w:rsidRPr="00DD5F9C">
        <w:t xml:space="preserve"> </w:t>
      </w:r>
      <w:r w:rsidRPr="00DD5F9C">
        <w:t xml:space="preserve">{50,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w:t>
      </w:r>
      <w:r w:rsidR="00B32917" w:rsidRPr="00DD5F9C">
        <w:t xml:space="preserve">Numbers devisable by 10 are considered “round” numbers, while numbers not devisable by 10 are “sharp” numbers. </w:t>
      </w:r>
    </w:p>
    <w:p w14:paraId="2725C71C" w14:textId="2BDC5783" w:rsidR="00E00AEC" w:rsidRPr="00DD5F9C" w:rsidRDefault="00E00AEC" w:rsidP="00E00AEC">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rsidRPr="00DD5F9C">
        <w:t xml:space="preserve">There are a total of 30 possible trial configurations (3 Items X 10 Utterances). </w:t>
      </w:r>
      <w:r w:rsidRPr="00DD5F9C">
        <w:t>The stimuli for Experiment 1 can be found here: http://stanford.edu/~justinek/hyperbole-paper/materials/experiment1.html.</w:t>
      </w:r>
    </w:p>
    <w:p w14:paraId="6F544480" w14:textId="079BEFE8" w:rsidR="00E00AEC" w:rsidRPr="00DD5F9C" w:rsidRDefault="00E00AEC" w:rsidP="00E00AEC">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5" w:history="1">
        <w:r w:rsidRPr="00DD5F9C">
          <w:rPr>
            <w:rStyle w:val="Hyperlink"/>
          </w:rPr>
          <w:t>http://stanford.edu/~justinek/hyperbole-paper/data/experiment1-raw.csv</w:t>
        </w:r>
      </w:hyperlink>
      <w:r w:rsidRPr="00DD5F9C">
        <w:t xml:space="preserve">, and the normalized ratings are here: </w:t>
      </w:r>
      <w:hyperlink r:id="rId16" w:history="1">
        <w:r w:rsidR="00E35F95" w:rsidRPr="00DD5F9C">
          <w:rPr>
            <w:rStyle w:val="Hyperlink"/>
          </w:rPr>
          <w:t>http://stanford.edu/~justinek/hyperbole-paper/data/experiment1-normalized.csv</w:t>
        </w:r>
      </w:hyperlink>
      <w:r w:rsidR="00E35F95" w:rsidRPr="00DD5F9C">
        <w:t xml:space="preserve">. </w:t>
      </w:r>
      <w:r w:rsidR="008C67BE" w:rsidRPr="00DD5F9C">
        <w:t>To adjust for humans’</w:t>
      </w:r>
      <w:r w:rsidR="00F222F8" w:rsidRPr="00DD5F9C">
        <w:t xml:space="preserve"> </w:t>
      </w:r>
      <w:r w:rsidR="00F26CBA" w:rsidRPr="00DD5F9C">
        <w:t xml:space="preserve">biases </w:t>
      </w:r>
      <w:r w:rsidR="0004317A" w:rsidRPr="00DD5F9C">
        <w:t>against using the extreme ends</w:t>
      </w:r>
      <w:r w:rsidR="00F26CBA" w:rsidRPr="00DD5F9C">
        <w:t xml:space="preserve"> of</w:t>
      </w:r>
      <w:r w:rsidR="00F222F8" w:rsidRPr="00DD5F9C">
        <w:t xml:space="preserve"> the slider bars, w</w:t>
      </w:r>
      <w:r w:rsidR="00E35F95" w:rsidRPr="00DD5F9C">
        <w:t>e performed a Luce choice transformation on the model’s distribution</w:t>
      </w:r>
      <w:r w:rsidR="00F222F8" w:rsidRPr="00DD5F9C">
        <w:t>.</w:t>
      </w:r>
      <w:r w:rsidR="00E35F95" w:rsidRPr="00DD5F9C">
        <w:t xml:space="preserve"> </w:t>
      </w:r>
      <w:r w:rsidR="002A009F" w:rsidRPr="00DD5F9C">
        <w:t>W</w:t>
      </w:r>
      <w:r w:rsidR="00F222F8" w:rsidRPr="00DD5F9C">
        <w:t xml:space="preserve">e multiplied the model’s predicted probability </w:t>
      </w:r>
      <w:r w:rsidR="002A009F" w:rsidRPr="00DD5F9C">
        <w:t xml:space="preserve">for each meaning by a free parameter </w:t>
      </w:r>
      <m:oMath>
        <m:r>
          <w:rPr>
            <w:rFonts w:ascii="Cambria Math" w:hAnsi="Cambria Math"/>
          </w:rPr>
          <m:t>λ</m:t>
        </m:r>
      </m:oMath>
      <w:r w:rsidR="002A009F" w:rsidRPr="00DD5F9C">
        <w:t xml:space="preserve"> and renormalized the probabilities to sum up to 1 for each utterance. Fitting the </w:t>
      </w:r>
      <m:oMath>
        <m:r>
          <w:rPr>
            <w:rFonts w:ascii="Cambria Math" w:hAnsi="Cambria Math"/>
          </w:rPr>
          <m:t>λ</m:t>
        </m:r>
      </m:oMath>
      <w:r w:rsidR="002A009F" w:rsidRPr="00DD5F9C">
        <w:t xml:space="preserve"> to the behavioral data to optimize </w:t>
      </w:r>
      <w:r w:rsidR="00AD192F" w:rsidRPr="00DD5F9C">
        <w:t>correlation</w:t>
      </w:r>
      <w:r w:rsidR="00C32A5A" w:rsidRPr="00DD5F9C">
        <w:t xml:space="preserve">, we obtained the </w:t>
      </w:r>
      <w:r w:rsidR="000D6877" w:rsidRPr="00DD5F9C">
        <w:t xml:space="preserve">best fit with </w:t>
      </w:r>
      <m:oMath>
        <m:r>
          <w:rPr>
            <w:rFonts w:ascii="Cambria Math" w:hAnsi="Cambria Math"/>
          </w:rPr>
          <m:t>λ=0.34</m:t>
        </m:r>
      </m:oMath>
      <w:r w:rsidR="004A24ED" w:rsidRPr="00DD5F9C">
        <w:t xml:space="preserve">, resulting in a correlation between model predictions and participant ratings </w:t>
      </w:r>
      <w:r w:rsidR="0015377E" w:rsidRPr="00DD5F9C">
        <w:t xml:space="preserve">of </w:t>
      </w:r>
      <w:r w:rsidR="005750E5" w:rsidRPr="00DD5F9C">
        <w:t xml:space="preserve">r = </w:t>
      </w:r>
      <w:r w:rsidR="0015377E" w:rsidRPr="00DD5F9C">
        <w:t xml:space="preserve">0.974 (see main text). </w:t>
      </w:r>
      <w:r w:rsidR="005750E5" w:rsidRPr="00DD5F9C">
        <w:t>All</w:t>
      </w:r>
      <w:r w:rsidR="00AC1A9C" w:rsidRPr="00DD5F9C">
        <w:t xml:space="preserve"> figures and analyses that we r</w:t>
      </w:r>
      <w:r w:rsidR="006E5917" w:rsidRPr="00DD5F9C">
        <w:t xml:space="preserve">eport in the main text are </w:t>
      </w:r>
      <w:r w:rsidR="003708FC" w:rsidRPr="00DD5F9C">
        <w:t>with</w:t>
      </w:r>
      <w:r w:rsidR="006E5917" w:rsidRPr="00DD5F9C">
        <w:t xml:space="preserve"> this transformation. </w:t>
      </w:r>
      <w:r w:rsidR="003708FC" w:rsidRPr="00DD5F9C">
        <w:t>Without Luce choice transformation and with no free parameters</w:t>
      </w:r>
      <w:r w:rsidR="00925D29" w:rsidRPr="00DD5F9C">
        <w:t xml:space="preserve"> in the model</w:t>
      </w:r>
      <w:r w:rsidR="003708FC" w:rsidRPr="00DD5F9C">
        <w:t xml:space="preserve">, correlation between model predictions and </w:t>
      </w:r>
      <w:r w:rsidR="005750E5" w:rsidRPr="00DD5F9C">
        <w:t>participant ratings</w:t>
      </w:r>
      <w:r w:rsidR="003708FC" w:rsidRPr="00DD5F9C">
        <w:t xml:space="preserve"> is </w:t>
      </w:r>
      <w:r w:rsidR="003A474D" w:rsidRPr="00DD5F9C">
        <w:t>still very high (</w:t>
      </w:r>
      <w:r w:rsidR="005750E5" w:rsidRPr="00DD5F9C">
        <w:t xml:space="preserve">r = </w:t>
      </w:r>
      <w:r w:rsidR="003708FC" w:rsidRPr="00DD5F9C">
        <w:t>0.907</w:t>
      </w:r>
      <w:r w:rsidR="003A474D" w:rsidRPr="00DD5F9C">
        <w:t>)</w:t>
      </w:r>
      <w:r w:rsidR="003708FC" w:rsidRPr="00DD5F9C">
        <w:t>.</w:t>
      </w:r>
    </w:p>
    <w:p w14:paraId="0ED4DFB5" w14:textId="18817F52" w:rsidR="00E00AEC" w:rsidRPr="00DD5F9C" w:rsidRDefault="003E59D2" w:rsidP="00E00AEC">
      <w:pPr>
        <w:pStyle w:val="Paragraph"/>
      </w:pPr>
      <w:r w:rsidRPr="00DD5F9C">
        <w:t>For t</w:t>
      </w:r>
      <w:r w:rsidR="00EA5374" w:rsidRPr="00DD5F9C">
        <w:t>he analysis reported in Figure 3(A</w:t>
      </w:r>
      <w:r w:rsidRPr="00DD5F9C">
        <w:t>), w</w:t>
      </w:r>
      <w:r w:rsidR="00E00AEC" w:rsidRPr="00DD5F9C">
        <w:t xml:space="preserve">e computed the probability of a participant interpreting an utterance </w:t>
      </w:r>
      <w:r w:rsidR="00E00AEC" w:rsidRPr="00DD5F9C">
        <w:rPr>
          <w:i/>
        </w:rPr>
        <w:t>u</w:t>
      </w:r>
      <w:r w:rsidR="00E00AEC" w:rsidRPr="00DD5F9C">
        <w:t xml:space="preserve"> as hyperbolic by summing up his or her probability ratings for each interpreted price state </w:t>
      </w:r>
      <w:r w:rsidR="00E00AEC" w:rsidRPr="00DD5F9C">
        <w:rPr>
          <w:i/>
        </w:rPr>
        <w:t>s</w:t>
      </w:r>
      <w:r w:rsidR="00E00AEC" w:rsidRPr="00DD5F9C">
        <w:t xml:space="preserve">, where </w:t>
      </w:r>
      <m:oMath>
        <m:r>
          <w:rPr>
            <w:rFonts w:ascii="Cambria Math" w:hAnsi="Cambria Math"/>
          </w:rPr>
          <m:t>u&gt;s</m:t>
        </m:r>
      </m:oMath>
      <w:r w:rsidR="00E00AEC"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w:t>
      </w:r>
      <w:proofErr w:type="gramStart"/>
      <w:r w:rsidR="00E00AEC" w:rsidRPr="00DD5F9C">
        <w:t>F(</w:t>
      </w:r>
      <w:proofErr w:type="gramEnd"/>
      <w:r w:rsidR="00E00AEC" w:rsidRPr="00DD5F9C">
        <w:t>1, 10) = 44.06, p &lt; 0.0001).</w:t>
      </w:r>
    </w:p>
    <w:p w14:paraId="1796EA50" w14:textId="3FE8D3C1" w:rsidR="00E00AEC" w:rsidRPr="00DD5F9C" w:rsidRDefault="00EA5374" w:rsidP="00E00AEC">
      <w:pPr>
        <w:pStyle w:val="Paragraph"/>
        <w:rPr>
          <w:b/>
        </w:rPr>
      </w:pPr>
      <w:r w:rsidRPr="00DD5F9C">
        <w:t>For the analysis reported in Figure 3(B), we</w:t>
      </w:r>
      <w:r w:rsidR="00E00AEC" w:rsidRPr="00DD5F9C">
        <w:t xml:space="preserve"> analyzed the pragmatic halo effect by computing each subject’s bias for interpreting an utterance </w:t>
      </w:r>
      <w:r w:rsidR="00E00AEC" w:rsidRPr="00DD5F9C">
        <w:rPr>
          <w:i/>
        </w:rPr>
        <w:t>u</w:t>
      </w:r>
      <w:r w:rsidR="00E00AEC" w:rsidRPr="00DD5F9C">
        <w:t xml:space="preserve"> exactly (“1000” interpreted as </w:t>
      </w:r>
      <w:r w:rsidR="00E00AEC" w:rsidRPr="00DD5F9C">
        <w:lastRenderedPageBreak/>
        <w:t>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w:t>
      </w:r>
      <w:proofErr w:type="gramStart"/>
      <w:r w:rsidR="00E00AEC" w:rsidRPr="00DD5F9C">
        <w:t>F(</w:t>
      </w:r>
      <w:proofErr w:type="gramEnd"/>
      <w:r w:rsidR="00E00AEC" w:rsidRPr="00DD5F9C">
        <w:t>1, 28)=18.94,  p &lt; 0.001).</w:t>
      </w:r>
      <w:r w:rsidR="003E44E0" w:rsidRPr="00DD5F9C">
        <w:t xml:space="preserve"> </w:t>
      </w:r>
    </w:p>
    <w:p w14:paraId="13A7C473" w14:textId="1E3D2C61" w:rsidR="00E00AEC" w:rsidRPr="00DD5F9C" w:rsidRDefault="00E00AEC" w:rsidP="00E00AEC">
      <w:pPr>
        <w:pStyle w:val="Paragraph"/>
      </w:pPr>
      <w:r w:rsidRPr="00DD5F9C">
        <w:rPr>
          <w:b/>
        </w:rPr>
        <w:t>Experiment 2: Affective subtext.</w:t>
      </w:r>
      <w:r w:rsidRPr="00DD5F9C">
        <w:t xml:space="preserve"> 160 participants were recruited on Amazon’s Mechanical Turk. </w:t>
      </w:r>
      <w:r w:rsidR="00D41E22" w:rsidRPr="00DD5F9C">
        <w:t xml:space="preserve">We restricted participants to those with IP addresses in the United States. </w:t>
      </w:r>
      <w:r w:rsidRPr="00DD5F9C">
        <w:t xml:space="preserve">Each participant read 30 scenarios in which a person (e.g. Bob) buys an item that costs </w:t>
      </w:r>
      <w:r w:rsidRPr="00DD5F9C">
        <w:rPr>
          <w:i/>
        </w:rPr>
        <w:t>s</w:t>
      </w:r>
      <w:r w:rsidRPr="00DD5F9C">
        <w:t xml:space="preserve"> dollars and is asked by a friend whether the item is expensive. </w:t>
      </w:r>
      <w:r w:rsidR="00D41E22"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7" w:history="1">
        <w:r w:rsidRPr="00DD5F9C">
          <w:rPr>
            <w:rStyle w:val="Hyperlink"/>
          </w:rPr>
          <w:t>http://stanford.edu/~justinek/hyperbole-paper/materials/experiment2.html</w:t>
        </w:r>
      </w:hyperlink>
      <w:r w:rsidRPr="00DD5F9C">
        <w:t>; the raw data is here: http://stanford.edu/~justinek/hyperbole-paper/data/experiment2-raw.csv</w:t>
      </w:r>
    </w:p>
    <w:p w14:paraId="26282AE6" w14:textId="7AE2E5A6" w:rsidR="00E00AEC" w:rsidRPr="00DD5F9C" w:rsidRDefault="00E00AEC" w:rsidP="00E00AEC">
      <w:pPr>
        <w:pStyle w:val="Paragraph"/>
        <w:rPr>
          <w:b/>
        </w:rPr>
      </w:pPr>
      <w:r w:rsidRPr="00DD5F9C">
        <w:t xml:space="preserve"> Since our analysis of affective subtext does not involve utterance cost, </w:t>
      </w:r>
      <w:r w:rsidR="005050E3" w:rsidRPr="00DD5F9C">
        <w:t>for the analyse</w:t>
      </w:r>
      <w:r w:rsidR="00224889" w:rsidRPr="00DD5F9C">
        <w:t xml:space="preserve">s reported in Figure 4(A) and 4(B), </w:t>
      </w:r>
      <w:r w:rsidRPr="00DD5F9C">
        <w:t xml:space="preserve">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005050E3" w:rsidRPr="00DD5F9C">
        <w:t xml:space="preserve"> are hyperbolic. For the analysis reported in Figure 4(B), w</w:t>
      </w:r>
      <w:r w:rsidRPr="00DD5F9C">
        <w:t>e obtained average ratings of affect for each utterance given that it is literal or hyperbolic. A linear regression model showed that hyperbolic utterances are rated as having significantly higher affect than literal utterances across price states (</w:t>
      </w:r>
      <w:proofErr w:type="gramStart"/>
      <w:r w:rsidRPr="00DD5F9C">
        <w:t>F(</w:t>
      </w:r>
      <w:proofErr w:type="gramEnd"/>
      <w:r w:rsidRPr="00DD5F9C">
        <w:t xml:space="preserve">1, 25) = 12.57, p &lt; 0.005). </w:t>
      </w:r>
    </w:p>
    <w:p w14:paraId="6E027917" w14:textId="560715E2" w:rsidR="00E00AEC" w:rsidRPr="00DD5F9C" w:rsidRDefault="00E00AEC" w:rsidP="00E00AEC">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t>
      </w:r>
      <w:r w:rsidR="000F7CCF" w:rsidRPr="00DD5F9C">
        <w:t xml:space="preserve">We restricted participants to those with IP addresses in the United States. </w:t>
      </w:r>
      <w:r w:rsidRPr="00DD5F9C">
        <w:t xml:space="preserve">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t>
      </w:r>
      <w:r w:rsidR="000F7CCF" w:rsidRPr="00DD5F9C">
        <w:t xml:space="preserve">We randomized </w:t>
      </w:r>
      <w:r w:rsidR="00E3737D" w:rsidRPr="00DD5F9C">
        <w:t xml:space="preserve">the order of the trials as well as the names of the buyers. </w:t>
      </w:r>
      <w:r w:rsidRPr="00DD5F9C">
        <w:t xml:space="preserve">Ratings for each price state were on a continuous scale from “impossible” to “extremely likely”, represented as real values between 0 and 1. The stimuli for Experiment 3a can be found here: </w:t>
      </w:r>
      <w:hyperlink r:id="rId18" w:history="1">
        <w:r w:rsidR="008072D1" w:rsidRPr="00DD5F9C">
          <w:rPr>
            <w:rStyle w:val="Hyperlink"/>
          </w:rPr>
          <w:t>http://stanford.edu/~justinek/hyperbole-paper/materials/experiment3a.html</w:t>
        </w:r>
      </w:hyperlink>
      <w:r w:rsidR="008072D1" w:rsidRPr="00DD5F9C">
        <w:t xml:space="preserve"> </w:t>
      </w:r>
    </w:p>
    <w:p w14:paraId="6FEC68C1" w14:textId="2A6EE255" w:rsidR="00E00AEC" w:rsidRPr="00DD5F9C" w:rsidRDefault="00E00AEC" w:rsidP="00E00AEC">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19" w:history="1">
        <w:r w:rsidR="008072D1" w:rsidRPr="00DD5F9C">
          <w:rPr>
            <w:rStyle w:val="Hyperlink"/>
          </w:rPr>
          <w:t>http://stanford.edu/~justinek/hyperbole-paper/data/experiment3a-normalized.csv</w:t>
        </w:r>
      </w:hyperlink>
      <w:r w:rsidR="008072D1" w:rsidRPr="00DD5F9C">
        <w:t xml:space="preserve"> </w:t>
      </w:r>
    </w:p>
    <w:p w14:paraId="5B7BA8A0" w14:textId="4CFE79C3" w:rsidR="00E00AEC" w:rsidRPr="00DD5F9C" w:rsidRDefault="00E00AEC" w:rsidP="00E00AEC">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t>
      </w:r>
      <w:r w:rsidR="004032FB" w:rsidRPr="00DD5F9C">
        <w:t xml:space="preserve">We restricted participants to those with IP addresses in the United States. </w:t>
      </w:r>
      <w:r w:rsidRPr="00DD5F9C">
        <w:t xml:space="preserve">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t>
      </w:r>
      <w:r w:rsidR="00AE1DF9" w:rsidRPr="00DD5F9C">
        <w:t xml:space="preserve">We randomized the </w:t>
      </w:r>
      <w:r w:rsidR="004032FB" w:rsidRPr="00DD5F9C">
        <w:t xml:space="preserve">order of the trials. </w:t>
      </w:r>
      <w:r w:rsidRPr="00DD5F9C">
        <w:t xml:space="preserve">They then rated how likely the buyer thinks the item was expensive on a continuous scale ranging from “impossible” to “absolutely certain,” represented as real values </w:t>
      </w:r>
      <w:r w:rsidRPr="00DD5F9C">
        <w:lastRenderedPageBreak/>
        <w:t xml:space="preserve">between 0 and 1. The stimuli for Experiment 3b can be found here: </w:t>
      </w:r>
      <w:hyperlink r:id="rId20" w:history="1">
        <w:r w:rsidR="007B4DCB" w:rsidRPr="00DD5F9C">
          <w:rPr>
            <w:rStyle w:val="Hyperlink"/>
          </w:rPr>
          <w:t>http://stanford.edu/~justinek/hyperbole-paper/materials/experiment3b.html</w:t>
        </w:r>
      </w:hyperlink>
      <w:r w:rsidR="007B4DCB" w:rsidRPr="00DD5F9C">
        <w:t xml:space="preserve"> </w:t>
      </w:r>
    </w:p>
    <w:p w14:paraId="3200ED59" w14:textId="77777777" w:rsidR="00E00AEC" w:rsidRPr="00800512" w:rsidRDefault="00E00AEC" w:rsidP="00E00AEC">
      <w:pPr>
        <w:pStyle w:val="Paragraph"/>
        <w:rPr>
          <w:b/>
        </w:rPr>
      </w:pPr>
      <w:r w:rsidRPr="00DD5F9C">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1" w:history="1">
        <w:r w:rsidR="007B4DCB" w:rsidRPr="00DD5F9C">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lastRenderedPageBreak/>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6" w:author="Jean Wu" w:date="2014-01-07T22:18:00Z" w:initials="JW">
    <w:p w14:paraId="790F1A88" w14:textId="636BA0D5" w:rsidR="00841521" w:rsidRDefault="00841521">
      <w:pPr>
        <w:pStyle w:val="CommentText"/>
      </w:pPr>
      <w:r>
        <w:rPr>
          <w:rStyle w:val="CommentReference"/>
        </w:rPr>
        <w:annotationRef/>
      </w:r>
      <w:r>
        <w:t>Maybe change to another quantifier such as ‘a few’ or ‘several’ to reduce the use of the word ‘number’ for different meanings?</w:t>
      </w:r>
    </w:p>
  </w:comment>
  <w:comment w:id="89" w:author="Jean Wu" w:date="2014-01-07T22:42:00Z" w:initials="JW">
    <w:p w14:paraId="0CAB299A" w14:textId="2B77121E" w:rsidR="00841521" w:rsidRDefault="00841521">
      <w:pPr>
        <w:pStyle w:val="CommentText"/>
      </w:pPr>
      <w:r>
        <w:rPr>
          <w:rStyle w:val="CommentReference"/>
        </w:rPr>
        <w:annotationRef/>
      </w:r>
      <w:r>
        <w:t>Do we need to make a footnote that there could be a range of value a round number can be interpreted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512B1"/>
    <w:rsid w:val="00063CA4"/>
    <w:rsid w:val="000A0DCE"/>
    <w:rsid w:val="000D6877"/>
    <w:rsid w:val="000E74E5"/>
    <w:rsid w:val="000F7CCF"/>
    <w:rsid w:val="0011164C"/>
    <w:rsid w:val="00127D35"/>
    <w:rsid w:val="0014000D"/>
    <w:rsid w:val="0015377E"/>
    <w:rsid w:val="00177FB9"/>
    <w:rsid w:val="0020449F"/>
    <w:rsid w:val="00224889"/>
    <w:rsid w:val="00232198"/>
    <w:rsid w:val="002347E9"/>
    <w:rsid w:val="00270DD8"/>
    <w:rsid w:val="00272CF9"/>
    <w:rsid w:val="002A009F"/>
    <w:rsid w:val="002E7CDA"/>
    <w:rsid w:val="003458FA"/>
    <w:rsid w:val="00347EEA"/>
    <w:rsid w:val="003708FC"/>
    <w:rsid w:val="003821A5"/>
    <w:rsid w:val="00393755"/>
    <w:rsid w:val="003A474D"/>
    <w:rsid w:val="003C47B9"/>
    <w:rsid w:val="003D7997"/>
    <w:rsid w:val="003E44E0"/>
    <w:rsid w:val="003E59D2"/>
    <w:rsid w:val="004032FB"/>
    <w:rsid w:val="004162ED"/>
    <w:rsid w:val="0045439E"/>
    <w:rsid w:val="0047516C"/>
    <w:rsid w:val="00491027"/>
    <w:rsid w:val="00493BF4"/>
    <w:rsid w:val="004A24ED"/>
    <w:rsid w:val="004F455D"/>
    <w:rsid w:val="005050E3"/>
    <w:rsid w:val="005171DB"/>
    <w:rsid w:val="0052253B"/>
    <w:rsid w:val="00531726"/>
    <w:rsid w:val="00532CB5"/>
    <w:rsid w:val="005426DA"/>
    <w:rsid w:val="00571BC8"/>
    <w:rsid w:val="005750E5"/>
    <w:rsid w:val="005A1E0A"/>
    <w:rsid w:val="005B4C1F"/>
    <w:rsid w:val="005E1186"/>
    <w:rsid w:val="00636AA1"/>
    <w:rsid w:val="00645ACB"/>
    <w:rsid w:val="00646B11"/>
    <w:rsid w:val="006640A9"/>
    <w:rsid w:val="00673EE8"/>
    <w:rsid w:val="0067400C"/>
    <w:rsid w:val="006B0F35"/>
    <w:rsid w:val="006C3185"/>
    <w:rsid w:val="006E5414"/>
    <w:rsid w:val="006E5917"/>
    <w:rsid w:val="00721FA7"/>
    <w:rsid w:val="00727016"/>
    <w:rsid w:val="007431CC"/>
    <w:rsid w:val="00747F69"/>
    <w:rsid w:val="00776F2F"/>
    <w:rsid w:val="0078209F"/>
    <w:rsid w:val="007B4DCB"/>
    <w:rsid w:val="007B519F"/>
    <w:rsid w:val="007B67BD"/>
    <w:rsid w:val="007C4AE2"/>
    <w:rsid w:val="00800916"/>
    <w:rsid w:val="00802199"/>
    <w:rsid w:val="008040E0"/>
    <w:rsid w:val="008072D1"/>
    <w:rsid w:val="00841521"/>
    <w:rsid w:val="00870B1B"/>
    <w:rsid w:val="00886475"/>
    <w:rsid w:val="008C67BE"/>
    <w:rsid w:val="008E3B03"/>
    <w:rsid w:val="008F1016"/>
    <w:rsid w:val="00925D29"/>
    <w:rsid w:val="009566B4"/>
    <w:rsid w:val="009C0804"/>
    <w:rsid w:val="009C52BF"/>
    <w:rsid w:val="009F2AAA"/>
    <w:rsid w:val="00A700A3"/>
    <w:rsid w:val="00A70CC8"/>
    <w:rsid w:val="00A75324"/>
    <w:rsid w:val="00A94C64"/>
    <w:rsid w:val="00AC1A9C"/>
    <w:rsid w:val="00AC73FC"/>
    <w:rsid w:val="00AD192F"/>
    <w:rsid w:val="00AE1DF9"/>
    <w:rsid w:val="00AE5021"/>
    <w:rsid w:val="00B12FCC"/>
    <w:rsid w:val="00B32917"/>
    <w:rsid w:val="00B702EB"/>
    <w:rsid w:val="00B754B5"/>
    <w:rsid w:val="00B9496B"/>
    <w:rsid w:val="00B97B98"/>
    <w:rsid w:val="00BB5E5F"/>
    <w:rsid w:val="00BC11AE"/>
    <w:rsid w:val="00BD313B"/>
    <w:rsid w:val="00BF5CB3"/>
    <w:rsid w:val="00C06228"/>
    <w:rsid w:val="00C32A5A"/>
    <w:rsid w:val="00C6302F"/>
    <w:rsid w:val="00CF05E5"/>
    <w:rsid w:val="00CF69F1"/>
    <w:rsid w:val="00D132C5"/>
    <w:rsid w:val="00D3717C"/>
    <w:rsid w:val="00D41E22"/>
    <w:rsid w:val="00D52890"/>
    <w:rsid w:val="00D550CD"/>
    <w:rsid w:val="00D61CD9"/>
    <w:rsid w:val="00D70420"/>
    <w:rsid w:val="00D82DF7"/>
    <w:rsid w:val="00DA1A1B"/>
    <w:rsid w:val="00DA713E"/>
    <w:rsid w:val="00DA75B2"/>
    <w:rsid w:val="00DD5F9C"/>
    <w:rsid w:val="00DD79C4"/>
    <w:rsid w:val="00E00AEC"/>
    <w:rsid w:val="00E1298B"/>
    <w:rsid w:val="00E1589C"/>
    <w:rsid w:val="00E27FA4"/>
    <w:rsid w:val="00E35F95"/>
    <w:rsid w:val="00E3737D"/>
    <w:rsid w:val="00E53631"/>
    <w:rsid w:val="00E74B01"/>
    <w:rsid w:val="00E862CF"/>
    <w:rsid w:val="00E872FF"/>
    <w:rsid w:val="00EA2418"/>
    <w:rsid w:val="00EA5374"/>
    <w:rsid w:val="00ED49F7"/>
    <w:rsid w:val="00EE275D"/>
    <w:rsid w:val="00EF485A"/>
    <w:rsid w:val="00F00CBB"/>
    <w:rsid w:val="00F222F8"/>
    <w:rsid w:val="00F26CBA"/>
    <w:rsid w:val="00F513C5"/>
    <w:rsid w:val="00F5142A"/>
    <w:rsid w:val="00F66E66"/>
    <w:rsid w:val="00F7797C"/>
    <w:rsid w:val="00F93D6E"/>
    <w:rsid w:val="00FD6E46"/>
    <w:rsid w:val="00FE2AF5"/>
    <w:rsid w:val="00FE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9102">
      <w:bodyDiv w:val="1"/>
      <w:marLeft w:val="0"/>
      <w:marRight w:val="0"/>
      <w:marTop w:val="0"/>
      <w:marBottom w:val="0"/>
      <w:divBdr>
        <w:top w:val="none" w:sz="0" w:space="0" w:color="auto"/>
        <w:left w:val="none" w:sz="0" w:space="0" w:color="auto"/>
        <w:bottom w:val="none" w:sz="0" w:space="0" w:color="auto"/>
        <w:right w:val="none" w:sz="0" w:space="0" w:color="auto"/>
      </w:divBdr>
    </w:div>
    <w:div w:id="495654540">
      <w:bodyDiv w:val="1"/>
      <w:marLeft w:val="0"/>
      <w:marRight w:val="0"/>
      <w:marTop w:val="0"/>
      <w:marBottom w:val="0"/>
      <w:divBdr>
        <w:top w:val="none" w:sz="0" w:space="0" w:color="auto"/>
        <w:left w:val="none" w:sz="0" w:space="0" w:color="auto"/>
        <w:bottom w:val="none" w:sz="0" w:space="0" w:color="auto"/>
        <w:right w:val="none" w:sz="0" w:space="0" w:color="auto"/>
      </w:divBdr>
    </w:div>
    <w:div w:id="510487598">
      <w:bodyDiv w:val="1"/>
      <w:marLeft w:val="0"/>
      <w:marRight w:val="0"/>
      <w:marTop w:val="0"/>
      <w:marBottom w:val="0"/>
      <w:divBdr>
        <w:top w:val="none" w:sz="0" w:space="0" w:color="auto"/>
        <w:left w:val="none" w:sz="0" w:space="0" w:color="auto"/>
        <w:bottom w:val="none" w:sz="0" w:space="0" w:color="auto"/>
        <w:right w:val="none" w:sz="0" w:space="0" w:color="auto"/>
      </w:divBdr>
    </w:div>
    <w:div w:id="116466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stanford.edu/~justinek/hyperbole-paper/materials/experiment3b.html" TargetMode="External"/><Relationship Id="rId21" Type="http://schemas.openxmlformats.org/officeDocument/2006/relationships/hyperlink" Target="http://stanford.edu/~justinek/hyperbole-paper/data/experiment3b-raw.csv" TargetMode="External"/><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yperlink" Target="http://stanford.edu/~justinek/hyperbole-paper/data/experiment1-raw.csv" TargetMode="External"/><Relationship Id="rId16" Type="http://schemas.openxmlformats.org/officeDocument/2006/relationships/hyperlink" Target="http://stanford.edu/~justinek/hyperbole-paper/data/experiment1-normalized.csv" TargetMode="External"/><Relationship Id="rId17" Type="http://schemas.openxmlformats.org/officeDocument/2006/relationships/hyperlink" Target="http://stanford.edu/~justinek/hyperbole-paper/materials/experiment2.html" TargetMode="External"/><Relationship Id="rId18" Type="http://schemas.openxmlformats.org/officeDocument/2006/relationships/hyperlink" Target="http://stanford.edu/~justinek/hyperbole-paper/materials/experiment3a.html" TargetMode="External"/><Relationship Id="rId19" Type="http://schemas.openxmlformats.org/officeDocument/2006/relationships/hyperlink" Target="http://stanford.edu/~justinek/hyperbole-paper/data/experiment3a-normalized.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362C-33EE-7D4B-97C5-2C13B60F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5502</Words>
  <Characters>31366</Characters>
  <Application>Microsoft Macintosh Word</Application>
  <DocSecurity>0</DocSecurity>
  <Lines>261</Lines>
  <Paragraphs>73</Paragraphs>
  <ScaleCrop>false</ScaleCrop>
  <Company>Stanford University</Company>
  <LinksUpToDate>false</LinksUpToDate>
  <CharactersWithSpaces>36795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7</cp:revision>
  <dcterms:created xsi:type="dcterms:W3CDTF">2014-01-08T07:13:00Z</dcterms:created>
  <dcterms:modified xsi:type="dcterms:W3CDTF">2014-01-08T07:50:00Z</dcterms:modified>
</cp:coreProperties>
</file>